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2FF11" w14:textId="77777777" w:rsidR="00EB4287" w:rsidRPr="00CD6915" w:rsidRDefault="00EB4287" w:rsidP="00EB4287">
      <w:r w:rsidRPr="00CD6915">
        <w:t>CHAPTER_NN I_CD JONATHAN_NNP HARKER_NNP 'S_POS JOURNAL_NN -LRB-_-LRB- Kept_NN in_IN shorthand_NN ._. -RRB-_-RRB-</w:t>
      </w:r>
    </w:p>
    <w:p w14:paraId="65E02EB4" w14:textId="77777777" w:rsidR="00EB4287" w:rsidRPr="00CD6915" w:rsidRDefault="00EB4287" w:rsidP="00EB4287">
      <w:r w:rsidRPr="00CD6915">
        <w:t>3_CD May_NNP ._.</w:t>
      </w:r>
    </w:p>
    <w:p w14:paraId="646C8F39" w14:textId="77777777" w:rsidR="00EB4287" w:rsidRPr="00CD6915" w:rsidRDefault="00EB4287" w:rsidP="00EB4287">
      <w:r w:rsidRPr="00CD6915">
        <w:t>Bistritz_NNP ._.</w:t>
      </w:r>
    </w:p>
    <w:p w14:paraId="33BF63C3" w14:textId="77777777" w:rsidR="00EB4287" w:rsidRPr="00CD6915" w:rsidRDefault="00EB4287" w:rsidP="00EB4287">
      <w:r w:rsidRPr="00CD6915">
        <w:t>--_: Left_VBN Munich_NNP at_IN 8:35_CD P._NNP M._NNP ,_, on_IN 1st_JJ May_NNP ,_, arriving_VBG at_IN Vienna_NNP early_JJ next_JJ morning_NN ;_: should_MD have_VB arrived_VBN at_IN 6:46_CD ,_, but_CC train_NN was_VBD an_DT hour_NN late_RB ._.</w:t>
      </w:r>
    </w:p>
    <w:p w14:paraId="5062F273" w14:textId="77777777" w:rsidR="00EB4287" w:rsidRPr="00CD6915" w:rsidRDefault="00EB4287" w:rsidP="00EB4287">
      <w:r w:rsidRPr="00CD6915">
        <w:t>Buda-Pesth_NNP seems_VBZ a_DT wonderful_JJ place_NN ,_, from_IN the_DT glimpse_NN which_WDT I_PRP got_VBD of_IN it_PRP from_IN the_DT train_NN and_CC the_DT little_JJ I_PRP could_MD walk_VB through_IN the_DT streets_NNS ._.</w:t>
      </w:r>
    </w:p>
    <w:p w14:paraId="7EFC11F8" w14:textId="77777777" w:rsidR="00EB4287" w:rsidRPr="00CD6915" w:rsidRDefault="00EB4287" w:rsidP="00EB4287">
      <w:r w:rsidRPr="00CD6915">
        <w:t>I_PRP feared_VBD to_TO go_VB very_RB far_RB from_IN the_DT station_NN ,_, as_IN we_PRP had_VBD arrived_VBN late_RB and_CC would_MD start_VB as_IN near_IN the_DT correct_JJ time_NN as_IN possible_JJ ._.</w:t>
      </w:r>
    </w:p>
    <w:p w14:paraId="274A6263" w14:textId="77777777" w:rsidR="00EB4287" w:rsidRPr="00CD6915" w:rsidRDefault="00EB4287" w:rsidP="00EB4287">
      <w:r w:rsidRPr="00CD6915">
        <w:t>The_DT impression_NN I_PRP had_VBD was_VBD that_IN we_PRP were_VBD leaving_VBG the_DT West_NNP and_CC entering_VBG the_DT East_NNP ;_: the_DT most_RBS western_JJ of_IN splendid_JJ bridges_NNS over_IN the_DT Danube_NNP ,_, which_WDT is_VBZ here_RB of_IN noble_JJ width_NN and_CC depth_NN ,_, took_VBD us_PRP among_IN the_DT traditions_NNS of_IN Turkish_JJ rule_NN ._.</w:t>
      </w:r>
    </w:p>
    <w:p w14:paraId="6BAD3D37" w14:textId="77777777" w:rsidR="00EB4287" w:rsidRPr="00CD6915" w:rsidRDefault="00EB4287" w:rsidP="00EB4287">
      <w:r w:rsidRPr="00CD6915">
        <w:t>We_PRP left_VBD in_IN pretty_RB good_JJ time_NN ,_, and_CC came_VBD after_IN nightfall_NN to_TO Klausenburgh_NNP ._.</w:t>
      </w:r>
    </w:p>
    <w:p w14:paraId="70124B3B" w14:textId="77777777" w:rsidR="00EB4287" w:rsidRPr="00CD6915" w:rsidRDefault="00EB4287" w:rsidP="00EB4287">
      <w:r w:rsidRPr="00CD6915">
        <w:t>Here_RB I_PRP stopped_VBD for_IN the_DT night_NN at_IN the_DT Hotel_NNP Royale_NNP ._.</w:t>
      </w:r>
    </w:p>
    <w:p w14:paraId="08DD1823" w14:textId="77777777" w:rsidR="00EB4287" w:rsidRPr="00CD6915" w:rsidRDefault="00EB4287" w:rsidP="00EB4287">
      <w:r w:rsidRPr="00CD6915">
        <w:t>I_PRP had_VBD for_IN dinner_NN ,_, or_CC rather_RB supper_NN ,_, a_DT chicken_NN done_VBN up_RP some_DT way_NN with_IN red_JJ pepper_NN ,_, which_WDT was_VBD very_RB good_JJ but_CC thirsty_JJ ._.</w:t>
      </w:r>
    </w:p>
    <w:p w14:paraId="24F3BA61" w14:textId="77777777" w:rsidR="00EB4287" w:rsidRPr="00CD6915" w:rsidRDefault="00EB4287" w:rsidP="00EB4287">
      <w:r w:rsidRPr="00CD6915">
        <w:t>-LRB-_-LRB- Mem._NNP ,_, get_VB recipe_NN for_IN Mina_NNP ._. -RRB-_-RRB-</w:t>
      </w:r>
    </w:p>
    <w:p w14:paraId="3541CF8A" w14:textId="77777777" w:rsidR="00EB4287" w:rsidRPr="00CD6915" w:rsidRDefault="00EB4287" w:rsidP="00EB4287">
      <w:r w:rsidRPr="00CD6915">
        <w:t>I_PRP asked_VBD the_DT waiter_NN ,_, and_CC he_PRP said_VBD it_PRP was_VBD called_VBN ``_`` paprika_NN hendl_NN ,_, ''_'' and_CC that_IN ,_, as_IN it_PRP was_VBD a_DT national_JJ dish_NN ,_, I_PRP should_MD be_VB able_JJ to_TO get_VB it_PRP anywhere_RB along_IN the_DT Carpathians_NNPS ._.</w:t>
      </w:r>
    </w:p>
    <w:p w14:paraId="38C3B2BB" w14:textId="77777777" w:rsidR="00EB4287" w:rsidRPr="00CD6915" w:rsidRDefault="00EB4287" w:rsidP="00EB4287">
      <w:r w:rsidRPr="00CD6915">
        <w:t>I_PRP found_VBD my_PRP$ smattering_NN of_IN German_NNP very_RB useful_JJ here_RB ;_: indeed_RB ,_, I_PRP do_VBP n't_RB know_VB how_WRB I_PRP should_MD be_VB able_JJ to_TO get_VB on_RP without_IN it_PRP ._.</w:t>
      </w:r>
    </w:p>
    <w:p w14:paraId="46AC825B" w14:textId="77777777" w:rsidR="00EB4287" w:rsidRPr="00CD6915" w:rsidRDefault="00EB4287" w:rsidP="00EB4287">
      <w:r w:rsidRPr="00CD6915">
        <w:t>Having_VBG had_VBD some_DT time_NN at_IN my_PRP$ disposal_NN when_WRB in_IN London_NNP ,_, I_PRP had_VBD visited_VBN the_DT British_NNP Museum_NNP ,_, and_CC made_VBD search_NN among_IN the_DT books_NNS and_CC maps_NNS in_IN the_DT library_NN regarding_VBG Transylvania_NNP ;_: it_PRP had_VBD struck_VBN me_PRP that_IN some_DT foreknowledge_NN of_IN the_DT country_NN could_MD hardly_RB fail_VB to_TO have_VB some_DT importance_NN in_IN dealing_VBG with_IN a_DT nobleman_NN of_IN that_DT country_NN ._.</w:t>
      </w:r>
    </w:p>
    <w:p w14:paraId="6311AF67" w14:textId="77777777" w:rsidR="00EB4287" w:rsidRPr="00CD6915" w:rsidRDefault="00EB4287" w:rsidP="00EB4287">
      <w:r w:rsidRPr="00CD6915">
        <w:t>I_PRP find_VBP that_IN the_DT district_NN he_PRP named_VBD is_VBZ in_IN the_DT extreme_NN east_JJ of_IN the_DT country_NN ,_, just_RB on_IN the_DT borders_NNS of_IN three_CD states_NNS ,_, Transylvania_NNP ,_, Moldavia_NNP and_CC Bukovina_NNP ,_, in_IN the_DT midst_NN of_IN the_DT Carpathian_JJ mountains_NNS ;_: one_CD of_IN the_DT wildest_JJS and_CC least_JJS known_JJ portions_NNS of_IN Europe_NNP ._.</w:t>
      </w:r>
    </w:p>
    <w:p w14:paraId="3882F429" w14:textId="77777777" w:rsidR="00EB4287" w:rsidRPr="00CD6915" w:rsidRDefault="00EB4287" w:rsidP="00EB4287">
      <w:r w:rsidRPr="00CD6915">
        <w:lastRenderedPageBreak/>
        <w:t>I_PRP was_VBD not_RB able_JJ to_TO light_VB on_IN any_DT map_NN or_CC work_NN giving_VBG the_DT exact_JJ locality_NN of_IN the_DT Castle_NNP Dracula_NNP ,_, as_IN there_EX are_VBP no_DT maps_NNS of_IN this_DT country_NN as_RB yet_RB to_TO compare_VB with_IN our_PRP$ own_JJ Ordnance_NNP Survey_NNP maps_VBZ ;_: but_CC I_PRP found_VBD that_IN Bistritz_NNP ,_, the_DT post_NN town_NN named_VBN by_IN Count_NNP Dracula_NNP ,_, is_VBZ a_DT fairly_RB well-known_JJ place_NN ._.</w:t>
      </w:r>
    </w:p>
    <w:p w14:paraId="12DD9866" w14:textId="77777777" w:rsidR="00EB4287" w:rsidRPr="00CD6915" w:rsidRDefault="00EB4287" w:rsidP="00EB4287">
      <w:r w:rsidRPr="00CD6915">
        <w:t>I_PRP shall_MD enter_VB here_RB some_DT of_IN my_PRP$ notes_NNS ,_, as_IN they_PRP may_MD refresh_VB my_PRP$ memory_NN when_WRB I_PRP talk_VBP over_IN my_PRP$ travels_NNS with_IN Mina_NNP ._.</w:t>
      </w:r>
    </w:p>
    <w:p w14:paraId="5A2C29D0" w14:textId="77777777" w:rsidR="00EB4287" w:rsidRPr="00CD6915" w:rsidRDefault="00EB4287" w:rsidP="00EB4287">
      <w:r w:rsidRPr="00CD6915">
        <w:t>In_IN the_DT population_NN of_IN Transylvania_NNP there_EX are_VBP four_CD distinct_JJ nationalities_NNS :_: Saxons_NNS in_IN the_DT South_NNP ,_, and_CC mixed_JJ with_IN them_PRP the_DT Wallachs_NNPS ,_, who_WP are_VBP the_DT descendants_NNS of_IN the_DT Dacians_NNPS ;_: Magyars_NNS in_IN the_DT West_NNP ,_, and_CC Szekelys_NNP in_IN the_DT East_NNP and_CC North_NNP ._.</w:t>
      </w:r>
    </w:p>
    <w:p w14:paraId="6B4D0992" w14:textId="77777777" w:rsidR="00EB4287" w:rsidRPr="00CD6915" w:rsidRDefault="00EB4287" w:rsidP="00EB4287">
      <w:r w:rsidRPr="00CD6915">
        <w:t>I_PRP am_VBP going_VBG among_IN the_DT latter_JJ ,_, who_WP claim_VBP to_TO be_VB descended_VBN from_IN Attila_NNP and_CC the_DT Huns_NNPS ._.</w:t>
      </w:r>
    </w:p>
    <w:p w14:paraId="05750D4B" w14:textId="77777777" w:rsidR="00EB4287" w:rsidRPr="00CD6915" w:rsidRDefault="00EB4287" w:rsidP="00EB4287">
      <w:r w:rsidRPr="00CD6915">
        <w:t>This_DT may_MD be_VB so_RB ,_, for_IN when_WRB the_DT Magyars_NNPS conquered_VBD the_DT country_NN in_IN the_DT eleventh_JJ century_NN they_PRP found_VBD the_DT Huns_NNPS settled_VBD in_IN it_PRP ._.</w:t>
      </w:r>
    </w:p>
    <w:p w14:paraId="768BB568" w14:textId="77777777" w:rsidR="00EB4287" w:rsidRPr="00CD6915" w:rsidRDefault="00EB4287" w:rsidP="00EB4287">
      <w:r w:rsidRPr="00CD6915">
        <w:t>I_PRP read_VBP that_IN every_DT known_JJ superstition_NN in_IN the_DT world_NN is_VBZ gathered_VBN into_IN the_DT horseshoe_NN of_IN the_DT Carpathians_NNPS ,_, as_IN if_IN it_PRP were_VBD the_DT centre_NN of_IN some_DT sort_NN of_IN imaginative_JJ whirlpool_NN ;_: if_IN so_RB my_PRP$ stay_NN may_MD be_VB very_RB interesting_JJ ._.</w:t>
      </w:r>
    </w:p>
    <w:p w14:paraId="68BB5BB4" w14:textId="77777777" w:rsidR="00EB4287" w:rsidRPr="00CD6915" w:rsidRDefault="00EB4287" w:rsidP="00EB4287">
      <w:r w:rsidRPr="00CD6915">
        <w:t>-LRB-_-LRB- Mem._NNP ,_, I_PRP must_MD ask_VB the_DT Count_NNP all_DT about_IN them_PRP ._. -RRB-_-RRB-</w:t>
      </w:r>
    </w:p>
    <w:p w14:paraId="76B9EB38" w14:textId="77777777" w:rsidR="00EB4287" w:rsidRPr="00CD6915" w:rsidRDefault="00EB4287" w:rsidP="00EB4287">
      <w:r w:rsidRPr="00CD6915">
        <w:t>I_PRP did_VBD not_RB sleep_VB well_RB ,_, though_IN my_PRP$ bed_NN was_VBD comfortable_JJ enough_RB ,_, for_IN I_PRP had_VBD all_DT sorts_NNS of_IN queer_NN dreams_NNS ._.</w:t>
      </w:r>
    </w:p>
    <w:p w14:paraId="5581B396" w14:textId="77777777" w:rsidR="00EB4287" w:rsidRPr="00CD6915" w:rsidRDefault="00EB4287" w:rsidP="00EB4287">
      <w:r w:rsidRPr="00CD6915">
        <w:t>There_EX was_VBD a_DT dog_NN howling_VBG all_DT night_NN under_IN my_PRP$ window_NN ,_, which_WDT may_MD have_VB had_VBD something_NN to_TO do_VB with_IN it_PRP ;_: or_CC it_PRP may_MD have_VB been_VBN the_DT paprika_NN ,_, for_IN I_PRP had_VBD to_TO drink_VB up_RP all_PDT the_DT water_NN in_IN my_PRP$ carafe_NN ,_, and_CC was_VBD still_RB thirsty_JJ ._.</w:t>
      </w:r>
    </w:p>
    <w:p w14:paraId="6BD35F3A" w14:textId="77777777" w:rsidR="00EB4287" w:rsidRPr="00CD6915" w:rsidRDefault="00EB4287" w:rsidP="00EB4287">
      <w:r w:rsidRPr="00CD6915">
        <w:t>Towards_IN morning_NN I_PRP slept_VBD and_CC was_VBD wakened_VBN by_IN the_DT continuous_JJ knocking_VBG at_IN my_PRP$ door_NN ,_, so_IN I_PRP guess_VBP I_PRP must_MD have_VB been_VBN sleeping_VBG soundly_RB then_RB ._.</w:t>
      </w:r>
    </w:p>
    <w:p w14:paraId="26F916D4" w14:textId="77777777" w:rsidR="00EB4287" w:rsidRPr="00CD6915" w:rsidRDefault="00EB4287" w:rsidP="00EB4287">
      <w:r w:rsidRPr="00CD6915">
        <w:t>I_PRP had_VBD for_IN breakfast_NN more_JJR paprika_NN ,_, and_CC a_DT sort_NN of_IN porridge_NN of_IN maize_FW flour_FW which_WDT they_PRP said_VBD was_VBD ``_`` mamaliga_FW ,_, ''_'' and_CC egg-plant_NN stuffed_VBN with_IN forcemeat_NN ,_, a_DT very_RB excellent_JJ dish_NN ,_, which_WDT they_PRP call_VBP ``_`` impletata_NN ._. ''_''</w:t>
      </w:r>
    </w:p>
    <w:p w14:paraId="3CED8614" w14:textId="77777777" w:rsidR="00EB4287" w:rsidRPr="00CD6915" w:rsidRDefault="00EB4287" w:rsidP="00EB4287">
      <w:r w:rsidRPr="00CD6915">
        <w:t>-LRB-_-LRB- Mem._NNP ,_, get_VB recipe_NN for_IN this_DT also_RB ._. -RRB-_-RRB-</w:t>
      </w:r>
    </w:p>
    <w:p w14:paraId="7F3D768B" w14:textId="77777777" w:rsidR="00EB4287" w:rsidRPr="00CD6915" w:rsidRDefault="00EB4287" w:rsidP="00EB4287">
      <w:r w:rsidRPr="00CD6915">
        <w:t xml:space="preserve">I_PRP had_VBD to_TO hurry_VB breakfast_NN ,_, for_IN the_DT train_NN started_VBD a_DT little_JJ before_IN eight_CD ,_, or_CC rather_RB it_PRP ought_MD to_TO have_VB done_VBN so_RB ,_, for_IN after_IN rushing_VBG to_TO the_DT station_NN at_IN 7:30_CD I_PRP had_VBD </w:t>
      </w:r>
      <w:r w:rsidRPr="00CD6915">
        <w:lastRenderedPageBreak/>
        <w:t>to_TO sit_VB in_IN the_DT carriage_NN for_IN more_JJR than_IN an_DT hour_NN before_IN we_PRP began_VBD to_TO move_VB ._.</w:t>
      </w:r>
    </w:p>
    <w:p w14:paraId="73F9A50F" w14:textId="77777777" w:rsidR="00EB4287" w:rsidRPr="00CD6915" w:rsidRDefault="00EB4287" w:rsidP="00EB4287">
      <w:r w:rsidRPr="00CD6915">
        <w:t>It_PRP seems_VBZ to_TO me_PRP that_IN the_DT further_JJ east_JJ you_PRP go_VBP the_DT more_RBR unpunctual_JJ are_VBP the_DT trains_NNS ._.</w:t>
      </w:r>
    </w:p>
    <w:p w14:paraId="4B3E2650" w14:textId="77777777" w:rsidR="00EB4287" w:rsidRPr="00CD6915" w:rsidRDefault="00EB4287" w:rsidP="00EB4287">
      <w:r w:rsidRPr="00CD6915">
        <w:t>What_WP ought_MD they_PRP to_TO be_VB in_IN China_NNP ?_.</w:t>
      </w:r>
    </w:p>
    <w:p w14:paraId="2A509A43" w14:textId="77777777" w:rsidR="00EB4287" w:rsidRPr="00CD6915" w:rsidRDefault="00EB4287" w:rsidP="00EB4287">
      <w:r w:rsidRPr="00CD6915">
        <w:t>All_DT day_NN long_RB we_PRP seemed_VBD to_TO dawdle_VB through_IN a_DT country_NN which_WDT was_VBD full_JJ of_IN beauty_NN of_IN every_DT kind_NN ._.</w:t>
      </w:r>
    </w:p>
    <w:p w14:paraId="713AD5F4" w14:textId="77777777" w:rsidR="00EB4287" w:rsidRPr="00CD6915" w:rsidRDefault="00EB4287" w:rsidP="00EB4287">
      <w:r w:rsidRPr="00CD6915">
        <w:t>Sometimes_RB we_PRP saw_VBD little_JJ towns_NNS or_CC castles_NNS on_IN the_DT top_NN of_IN steep_JJ hills_NNS such_JJ as_IN we_PRP see_VBP in_IN old_JJ missals_NNS ;_: sometimes_RB we_PRP ran_VBD by_IN rivers_NNS and_CC streams_NNS which_WDT seemed_VBD from_IN the_DT wide_JJ stony_NN margin_NN on_IN each_DT side_NN of_IN them_PRP to_TO be_VB subject_JJ to_TO great_JJ floods_NNS ._.</w:t>
      </w:r>
    </w:p>
    <w:p w14:paraId="792ED4C5" w14:textId="77777777" w:rsidR="00EB4287" w:rsidRPr="00CD6915" w:rsidRDefault="00EB4287" w:rsidP="00EB4287">
      <w:r w:rsidRPr="00CD6915">
        <w:t>It_PRP takes_VBZ a_DT lot_NN of_IN water_NN ,_, and_CC running_VBG strong_JJ ,_, to_TO sweep_NN the_DT outside_JJ edge_NN of_IN a_DT river_NN clear_JJ ._.</w:t>
      </w:r>
    </w:p>
    <w:p w14:paraId="14A56F66" w14:textId="77777777" w:rsidR="00EB4287" w:rsidRPr="00CD6915" w:rsidRDefault="00EB4287" w:rsidP="00EB4287">
      <w:r w:rsidRPr="00CD6915">
        <w:t>At_IN every_DT station_NN there_EX were_VBD groups_NNS of_IN people_NNS ,_, sometimes_RB crowds_NNS ,_, and_CC in_IN all_DT sorts_NNS of_IN attire_NN ._.</w:t>
      </w:r>
    </w:p>
    <w:p w14:paraId="29AF49D6" w14:textId="77777777" w:rsidR="00EB4287" w:rsidRPr="00CD6915" w:rsidRDefault="00EB4287" w:rsidP="00EB4287">
      <w:r w:rsidRPr="00CD6915">
        <w:t>Some_DT of_IN them_PRP were_VBD just_RB like_IN the_DT peasants_NNS at_IN home_NN or_CC those_DT I_PRP saw_VBD coming_VBG through_IN France_NNP and_CC Germany_NNP ,_, with_IN short_JJ jackets_NNS and_CC round_NN hats_NNS and_CC home-made_JJ trousers_NNS ;_: but_CC others_NNS were_VBD very_RB picturesque_JJ ._.</w:t>
      </w:r>
    </w:p>
    <w:p w14:paraId="44B06FE8" w14:textId="77777777" w:rsidR="00EB4287" w:rsidRPr="00CD6915" w:rsidRDefault="00EB4287" w:rsidP="00EB4287">
      <w:r w:rsidRPr="00CD6915">
        <w:t>The_DT women_NNS looked_VBD pretty_RB ,_, except_IN when_WRB you_PRP got_VBD near_IN them_PRP ,_, but_CC they_PRP were_VBD very_RB clumsy_JJ about_IN the_DT waist_NN ._.</w:t>
      </w:r>
    </w:p>
    <w:p w14:paraId="3FC1F6F7" w14:textId="77777777" w:rsidR="00EB4287" w:rsidRPr="00CD6915" w:rsidRDefault="00EB4287" w:rsidP="00EB4287">
      <w:r w:rsidRPr="00CD6915">
        <w:t>They_PRP had_VBD all_DT full_JJ white_JJ sleeves_NNS of_IN some_DT kind_NN or_CC other_JJ ,_, and_CC most_JJS of_IN them_PRP had_VBD big_JJ belts_NNS with_IN a_DT lot_NN of_IN strips_NNS of_IN something_NN fluttering_VBG from_IN them_PRP like_IN the_DT dresses_NNS in_IN a_DT ballet_JJ ,_, but_CC of_IN course_NN there_EX were_VBD petticoats_NNS under_IN them_PRP ._.</w:t>
      </w:r>
    </w:p>
    <w:p w14:paraId="0F2C39D9" w14:textId="77777777" w:rsidR="00EB4287" w:rsidRPr="00CD6915" w:rsidRDefault="00EB4287" w:rsidP="00EB4287">
      <w:r w:rsidRPr="00CD6915">
        <w:t>The_DT strangest_JJS figures_NNS we_PRP saw_VBD were_VBD the_DT Slovaks_NNPS ,_, who_WP were_VBD more_JJR barbarian_NN than_IN the_DT rest_NN ,_, with_IN their_PRP$ big_JJ cow-boy_JJ hats_NNS ,_, great_JJ baggy_JJ dirty-white_JJ trousers_NNS ,_, white_JJ linen_NN shirts_NNS ,_, and_CC enormous_JJ heavy_JJ leather_NN belts_NNS ,_, nearly_RB a_DT foot_NN wide_JJ ,_, all_DT studded_VBD over_RP with_IN brass_NN nails_NNS ._.</w:t>
      </w:r>
    </w:p>
    <w:p w14:paraId="2EB404B0" w14:textId="77777777" w:rsidR="00EB4287" w:rsidRPr="00CD6915" w:rsidRDefault="00EB4287" w:rsidP="00EB4287">
      <w:r w:rsidRPr="00CD6915">
        <w:t>They_PRP wore_VBD high_JJ boots_NNS ,_, with_IN their_PRP$ trousers_NNS tucked_VBD into_IN them_PRP ,_, and_CC had_VBD long_JJ black_JJ hair_NN and_CC heavy_JJ black_JJ moustaches_NNS ._.</w:t>
      </w:r>
    </w:p>
    <w:p w14:paraId="4B249905" w14:textId="77777777" w:rsidR="00EB4287" w:rsidRPr="00CD6915" w:rsidRDefault="00EB4287" w:rsidP="00EB4287">
      <w:r w:rsidRPr="00CD6915">
        <w:t>They_PRP are_VBP very_RB picturesque_JJ ,_, but_CC do_VBP not_RB look_VB prepossessing_JJ ._.</w:t>
      </w:r>
    </w:p>
    <w:p w14:paraId="560F40C9" w14:textId="77777777" w:rsidR="00EB4287" w:rsidRPr="00CD6915" w:rsidRDefault="00EB4287" w:rsidP="00EB4287">
      <w:r w:rsidRPr="00CD6915">
        <w:t>On_IN the_DT stage_NN they_PRP would_MD be_VB set_VBN down_RP at_IN once_RB as_IN some_DT old_JJ Oriental_JJ band_NN of_IN brigands_NNS ._.</w:t>
      </w:r>
    </w:p>
    <w:p w14:paraId="22355569" w14:textId="77777777" w:rsidR="00EB4287" w:rsidRPr="00CD6915" w:rsidRDefault="00EB4287" w:rsidP="00EB4287">
      <w:r w:rsidRPr="00CD6915">
        <w:t>They_PRP are_VBP ,_, however_RB ,_, I_PRP am_VBP told_VBN ,_, very_RB harmless_JJ and_CC rather_RB wanting_VBG in_IN natural_JJ self-assertion_NN ._.</w:t>
      </w:r>
    </w:p>
    <w:p w14:paraId="731A5051" w14:textId="77777777" w:rsidR="00EB4287" w:rsidRPr="00CD6915" w:rsidRDefault="00EB4287" w:rsidP="00EB4287">
      <w:r w:rsidRPr="00CD6915">
        <w:lastRenderedPageBreak/>
        <w:t>It_PRP was_VBD on_IN the_DT dark_JJ side_NN of_IN twilight_NN when_WRB we_PRP got_VBD to_TO Bistritz_NNP ,_, which_WDT is_VBZ a_DT very_RB interesting_JJ old_JJ place_NN ._.</w:t>
      </w:r>
    </w:p>
    <w:p w14:paraId="538835F3" w14:textId="77777777" w:rsidR="00EB4287" w:rsidRPr="00CD6915" w:rsidRDefault="00EB4287" w:rsidP="00EB4287">
      <w:r w:rsidRPr="00CD6915">
        <w:t>Being_VBG practically_RB on_IN the_DT frontier_NN --_: for_IN the_DT Borgo_NNP Pass_NN leads_VBZ from_IN it_PRP into_IN Bukovina_NNP --_: it_PRP has_VBZ had_VBN a_DT very_RB stormy_JJ existence_NN ,_, and_CC it_PRP certainly_RB shows_VBZ marks_NNS of_IN it_PRP ._.</w:t>
      </w:r>
    </w:p>
    <w:p w14:paraId="2B8A954D" w14:textId="77777777" w:rsidR="00EB4287" w:rsidRPr="00CD6915" w:rsidRDefault="00EB4287" w:rsidP="00EB4287">
      <w:r w:rsidRPr="00CD6915">
        <w:t>Fifty_CD years_NNS ago_IN a_DT series_NN of_IN great_JJ fires_NNS took_VBD place_NN ,_, which_WDT made_VBD terrible_JJ havoc_NN on_IN five_CD separate_JJ occasions_NNS ._.</w:t>
      </w:r>
    </w:p>
    <w:p w14:paraId="7E8E85A2" w14:textId="77777777" w:rsidR="00EB4287" w:rsidRPr="00CD6915" w:rsidRDefault="00EB4287" w:rsidP="00EB4287">
      <w:r w:rsidRPr="00CD6915">
        <w:t>At_IN the_DT very_JJ beginning_NN of_IN the_DT seventeenth_JJ century_NN it_PRP underwent_VBD a_DT siege_NN of_IN three_CD weeks_NNS and_CC lost_VBD 13,000_CD people_NNS ,_, the_DT casualties_NNS of_IN war_NN proper_JJ being_VBG assisted_VBN by_IN famine_NN and_CC disease_NN ._.</w:t>
      </w:r>
    </w:p>
    <w:p w14:paraId="3CA98FD0" w14:textId="77777777" w:rsidR="00EB4287" w:rsidRPr="00CD6915" w:rsidRDefault="00EB4287" w:rsidP="00EB4287">
      <w:r w:rsidRPr="00CD6915">
        <w:t>Count_NNP Dracula_NNP had_VBD directed_VBN me_PRP to_TO go_VB to_TO the_DT Golden_NNP Krone_NNP Hotel_NNP ,_, which_WDT I_PRP found_VBD ,_, to_TO my_PRP$ great_JJ delight_NN ,_, to_TO be_VB thoroughly_RB old-fashioned_JJ ,_, for_IN of_IN course_NN I_PRP wanted_VBD to_TO see_VB all_DT I_PRP could_MD of_IN the_DT ways_NNS of_IN the_DT country_NN ._.</w:t>
      </w:r>
    </w:p>
    <w:p w14:paraId="4FFEF10F" w14:textId="77777777" w:rsidR="00EB4287" w:rsidRPr="00CD6915" w:rsidRDefault="00EB4287" w:rsidP="00EB4287">
      <w:r w:rsidRPr="00CD6915">
        <w:t>I_PRP was_VBD evidently_RB expected_VBN ,_, for_IN when_WRB I_PRP got_VBD near_IN the_DT door_NN I_PRP faced_VBD a_DT cheery-looking_JJ elderly_JJ woman_NN in_IN the_DT usual_JJ peasant_NN dress_NN --_: white_JJ undergarment_NN with_IN long_JJ double_JJ apron_NN ,_, front_NN ,_, and_CC back_RB ,_, of_IN coloured_JJ stuff_NN fitting_JJ almost_RB too_RB tight_JJ for_IN modesty_NN ._.</w:t>
      </w:r>
    </w:p>
    <w:p w14:paraId="0272A5C5" w14:textId="77777777" w:rsidR="00EB4287" w:rsidRPr="00CD6915" w:rsidRDefault="00EB4287" w:rsidP="00EB4287">
      <w:r w:rsidRPr="00CD6915">
        <w:t>When_WRB I_PRP came_VBD close_RB she_PRP bowed_VBD and_CC said_VBD ,_, ``_`` The_DT Herr_NNP Englishman_NNP ?_. ''_''</w:t>
      </w:r>
    </w:p>
    <w:p w14:paraId="034E1777" w14:textId="77777777" w:rsidR="00EB4287" w:rsidRPr="00CD6915" w:rsidRDefault="00EB4287" w:rsidP="00EB4287">
      <w:r w:rsidRPr="00CD6915">
        <w:t>``_`` Yes_UH ,_, ''_'' I_PRP said_VBD ,_, ``_`` Jonathan_NNP Harker_NNP ._. ''_''</w:t>
      </w:r>
    </w:p>
    <w:p w14:paraId="65E6D9BE" w14:textId="77777777" w:rsidR="00EB4287" w:rsidRPr="00CD6915" w:rsidRDefault="00EB4287" w:rsidP="00EB4287">
      <w:r w:rsidRPr="00CD6915">
        <w:t>She_PRP smiled_VBD ,_, and_CC gave_VBD some_DT message_NN to_TO an_DT elderly_JJ man_NN in_IN white_JJ shirt-sleeves_NNS ,_, who_WP had_VBD followed_VBN her_PRP to_TO the_DT door_NN ._.</w:t>
      </w:r>
    </w:p>
    <w:p w14:paraId="643C309F" w14:textId="77777777" w:rsidR="00EB4287" w:rsidRPr="00CD6915" w:rsidRDefault="00EB4287" w:rsidP="00EB4287">
      <w:r w:rsidRPr="00CD6915">
        <w:t>He_PRP went_VBD ,_, but_CC immediately_RB returned_VBD with_IN a_DT letter_NN :_: --_: ``_`` My_PRP$ Friend_NN ._.</w:t>
      </w:r>
    </w:p>
    <w:p w14:paraId="74223DD1" w14:textId="77777777" w:rsidR="00EB4287" w:rsidRPr="00CD6915" w:rsidRDefault="00EB4287" w:rsidP="00EB4287">
      <w:r w:rsidRPr="00CD6915">
        <w:t>--_: Welcome_VB to_TO the_DT Carpathians_NNPS ._.</w:t>
      </w:r>
    </w:p>
    <w:p w14:paraId="60AA7701" w14:textId="77777777" w:rsidR="00EB4287" w:rsidRPr="00CD6915" w:rsidRDefault="00EB4287" w:rsidP="00EB4287">
      <w:r w:rsidRPr="00CD6915">
        <w:t>I_PRP am_VBP anxiously_RB expecting_VBG you_PRP ._.</w:t>
      </w:r>
    </w:p>
    <w:p w14:paraId="06A459C7" w14:textId="77777777" w:rsidR="00EB4287" w:rsidRPr="00CD6915" w:rsidRDefault="00EB4287" w:rsidP="00EB4287">
      <w:r w:rsidRPr="00CD6915">
        <w:t>Sleep_VB well_RB to-night_JJ ._.</w:t>
      </w:r>
    </w:p>
    <w:p w14:paraId="6A14D6CC" w14:textId="77777777" w:rsidR="00EB4287" w:rsidRPr="00CD6915" w:rsidRDefault="00EB4287" w:rsidP="00EB4287">
      <w:r w:rsidRPr="00CD6915">
        <w:t>At_IN three_CD to-morrow_NNS the_DT diligence_NN will_MD start_VB for_IN Bukovina_NNP ;_: a_DT place_NN on_IN it_PRP is_VBZ kept_VBN for_IN you_PRP ._.</w:t>
      </w:r>
    </w:p>
    <w:p w14:paraId="3C813018" w14:textId="77777777" w:rsidR="00EB4287" w:rsidRPr="00CD6915" w:rsidRDefault="00EB4287" w:rsidP="00EB4287">
      <w:r w:rsidRPr="00CD6915">
        <w:t>At_IN the_DT Borgo_NNP Pass_VB my_PRP$ carriage_NN will_MD await_VB you_PRP and_CC will_MD bring_VB you_PRP to_TO me_PRP ._.</w:t>
      </w:r>
    </w:p>
    <w:p w14:paraId="431ED658" w14:textId="77777777" w:rsidR="00EB4287" w:rsidRPr="00CD6915" w:rsidRDefault="00EB4287" w:rsidP="00EB4287">
      <w:r w:rsidRPr="00CD6915">
        <w:t>I_PRP trust_VBP that_IN your_PRP$ journey_NN from_IN London_NNP has_VBZ been_VBN a_DT happy_JJ one_CD ,_, and_CC that_IN you_PRP will_MD enjoy_VB your_PRP$ stay_NN in_IN my_PRP$ beautiful_JJ land_NN ._.</w:t>
      </w:r>
    </w:p>
    <w:p w14:paraId="1111CEB4" w14:textId="77777777" w:rsidR="00EB4287" w:rsidRPr="00CD6915" w:rsidRDefault="00EB4287" w:rsidP="00EB4287">
      <w:r w:rsidRPr="00CD6915">
        <w:t>``_`` Your_PRP$ friend_NN ,_, ``_`` Dracula_NNP ._. ''_''</w:t>
      </w:r>
    </w:p>
    <w:p w14:paraId="39C1CAF5" w14:textId="77777777" w:rsidR="00FC1FD8" w:rsidRPr="00CD6915" w:rsidRDefault="00FC1FD8" w:rsidP="00EB4287">
      <w:pPr>
        <w:rPr>
          <w:ins w:id="0" w:author="Lee Ji Eun" w:date="2019-09-25T10:39:00Z"/>
        </w:rPr>
      </w:pPr>
    </w:p>
    <w:p w14:paraId="5A93E907" w14:textId="77777777" w:rsidR="00FC1FD8" w:rsidRPr="00CD6915" w:rsidRDefault="00FC1FD8" w:rsidP="00EB4287">
      <w:pPr>
        <w:rPr>
          <w:ins w:id="1" w:author="Lee Ji Eun" w:date="2019-09-25T10:39:00Z"/>
        </w:rPr>
      </w:pPr>
    </w:p>
    <w:p w14:paraId="775F8B14" w14:textId="77777777" w:rsidR="00FC1FD8" w:rsidRPr="00CD6915" w:rsidRDefault="00FC1FD8" w:rsidP="00EB4287">
      <w:pPr>
        <w:rPr>
          <w:ins w:id="2" w:author="Lee Ji Eun" w:date="2019-09-25T10:39:00Z"/>
        </w:rPr>
      </w:pPr>
    </w:p>
    <w:p w14:paraId="733395F8" w14:textId="77777777" w:rsidR="00EB4287" w:rsidRPr="00CD6915" w:rsidRDefault="00EB4287" w:rsidP="00EB4287">
      <w:r w:rsidRPr="00CD6915">
        <w:lastRenderedPageBreak/>
        <w:t>4_CD May_NNP ._.</w:t>
      </w:r>
    </w:p>
    <w:p w14:paraId="1D0D4F58" w14:textId="77777777" w:rsidR="00EB4287" w:rsidRPr="00CD6915" w:rsidRDefault="00EB4287" w:rsidP="00EB4287">
      <w:r w:rsidRPr="00CD6915">
        <w:t>--_: I_PRP found_VBD that_IN my_PRP$ landlord_NN had_VBD got_VBN a_DT letter_NN from_IN the_DT Count_NNP ,_, directing_VBG him_PRP to_TO secure_VB the_DT best_JJS place_NN on_IN the_DT coach_NN for_IN me_PRP ;_: but_CC on_IN making_VBG inquiries_NNS as_IN to_TO details_NNS he_PRP seemed_VBD somewhat_RB reticent_JJ ,_, and_CC pretended_VBD that_IN he_PRP could_MD not_RB understand_VB my_PRP$ German_NNP ._.</w:t>
      </w:r>
    </w:p>
    <w:p w14:paraId="22A9AD60" w14:textId="77777777" w:rsidR="00EB4287" w:rsidRPr="00CD6915" w:rsidRDefault="00EB4287" w:rsidP="00EB4287">
      <w:r w:rsidRPr="00CD6915">
        <w:t>This_DT could_MD not_RB be_VB true_JJ ,_, because_IN up_IN to_TO then_RB he_PRP had_VBD understood_VBN it_PRP perfectly_RB ;_: at_IN least_JJS ,_, he_PRP answered_VBD my_PRP$ questions_NNS exactly_RB as_IN if_IN he_PRP did_VBD ._.</w:t>
      </w:r>
    </w:p>
    <w:p w14:paraId="626CFD83" w14:textId="77777777" w:rsidR="00EB4287" w:rsidRPr="00CD6915" w:rsidRDefault="00EB4287" w:rsidP="00EB4287">
      <w:r w:rsidRPr="00CD6915">
        <w:t>He_PRP and_CC his_PRP$ wife_NN ,_, the_DT old_JJ lady_NN who_WP had_VBD received_VBN me_PRP ,_, looked_VBD at_IN each_DT other_JJ in_IN a_DT frightened_JJ sort_NN of_IN way_NN ._.</w:t>
      </w:r>
    </w:p>
    <w:p w14:paraId="0A4668EE" w14:textId="77777777" w:rsidR="00EB4287" w:rsidRPr="00CD6915" w:rsidRDefault="00EB4287" w:rsidP="00EB4287">
      <w:r w:rsidRPr="00CD6915">
        <w:t>He_PRP mumbled_VBD out_RP that_IN the_DT money_NN had_VBD been_VBN sent_VBN in_IN a_DT letter_NN ,_, and_CC that_DT was_VBD all_DT he_PRP knew_VBD ._.</w:t>
      </w:r>
    </w:p>
    <w:p w14:paraId="4A3419DF" w14:textId="77777777" w:rsidR="00EB4287" w:rsidRPr="00CD6915" w:rsidRDefault="00EB4287" w:rsidP="00EB4287">
      <w:r w:rsidRPr="00CD6915">
        <w:t>When_WRB I_PRP asked_VBD him_PRP if_IN he_PRP knew_VBD Count_NNP Dracula_NNP ,_, and_CC could_MD tell_VB me_PRP anything_NN of_IN his_PRP$ castle_NN ,_, both_CC he_PRP and_CC his_PRP$ wife_NN crossed_VBD themselves_PRP ,_, and_CC ,_, saying_VBG that_IN they_PRP knew_VBD nothing_NN at_IN all_DT ,_, simply_RB refused_VBD to_TO speak_VB further_RB ._.</w:t>
      </w:r>
    </w:p>
    <w:p w14:paraId="4BD16EAE" w14:textId="77777777" w:rsidR="00EB4287" w:rsidRPr="00CD6915" w:rsidRDefault="00EB4287" w:rsidP="00EB4287">
      <w:r w:rsidRPr="00CD6915">
        <w:t>It_PRP was_VBD so_RB near_IN the_DT time_NN of_IN starting_VBG that_IN I_PRP had_VBD no_DT time_NN to_TO ask_VB any_DT one_NN else_RB ,_, for_IN it_PRP was_VBD all_DT very_RB mysterious_JJ and_CC not_RB by_IN any_DT means_NNS comforting_JJ ._.</w:t>
      </w:r>
    </w:p>
    <w:p w14:paraId="3C8FEDEA" w14:textId="77777777" w:rsidR="00EB4287" w:rsidRPr="00CD6915" w:rsidRDefault="00EB4287" w:rsidP="00EB4287">
      <w:r w:rsidRPr="00CD6915">
        <w:t>Just_RB before_IN I_PRP was_VBD leaving_VBG ,_, the_DT old_JJ lady_NN came_VBD up_RB to_TO my_PRP$ room_NN and_CC said_VBD in_IN a_DT very_RB hysterical_JJ way_NN :_: ``_`` Must_MD you_PRP go_VB ?_.</w:t>
      </w:r>
    </w:p>
    <w:p w14:paraId="78A708A4" w14:textId="77777777" w:rsidR="00EB4287" w:rsidRPr="00CD6915" w:rsidRDefault="00EB4287" w:rsidP="00EB4287">
      <w:r w:rsidRPr="00CD6915">
        <w:t>Oh_UH !_.</w:t>
      </w:r>
    </w:p>
    <w:p w14:paraId="3B03653A" w14:textId="77777777" w:rsidR="00EB4287" w:rsidRPr="00CD6915" w:rsidRDefault="00EB4287" w:rsidP="00EB4287">
      <w:r w:rsidRPr="00CD6915">
        <w:t>young_JJ Herr_NNP ,_, must_MD you_PRP go_VB ?_. ''_''</w:t>
      </w:r>
    </w:p>
    <w:p w14:paraId="0C4F4069" w14:textId="77777777" w:rsidR="00EB4287" w:rsidRPr="00CD6915" w:rsidRDefault="00EB4287" w:rsidP="00EB4287">
      <w:r w:rsidRPr="00CD6915">
        <w:t>She_PRP was_VBD in_IN such_JJ an_DT excited_JJ state_NN that_IN she_PRP seemed_VBD to_TO have_VB lost_VBN her_PRP$ grip_NN of_IN what_WP German_NNP she_PRP knew_VBD ,_, and_CC mixed_VBD it_PRP all_DT up_RP with_IN some_DT other_JJ language_NN which_WDT I_PRP did_VBD not_RB know_VB at_IN all_DT ._.</w:t>
      </w:r>
    </w:p>
    <w:p w14:paraId="5766A38E" w14:textId="77777777" w:rsidR="00EB4287" w:rsidRPr="00CD6915" w:rsidRDefault="00EB4287" w:rsidP="00EB4287">
      <w:r w:rsidRPr="00CD6915">
        <w:t>I_PRP was_VBD just_RB able_JJ to_TO follow_VB her_PRP by_IN asking_VBG many_JJ questions_NNS ._.</w:t>
      </w:r>
    </w:p>
    <w:p w14:paraId="179D6D42" w14:textId="77777777" w:rsidR="00EB4287" w:rsidRPr="00CD6915" w:rsidRDefault="00EB4287" w:rsidP="00EB4287">
      <w:r w:rsidRPr="00CD6915">
        <w:t>When_WRB I_PRP told_VBD her_PRP that_IN I_PRP must_MD go_VB at_IN once_RB ,_, and_CC that_IN I_PRP was_VBD engaged_VBN on_IN important_JJ business_NN ,_, she_PRP asked_VBD again_RB :_: ``_`` Do_VBP you_PRP know_VB what_WP day_NN it_PRP is_VBZ ?_. ''_''</w:t>
      </w:r>
    </w:p>
    <w:p w14:paraId="0D753B52" w14:textId="77777777" w:rsidR="00EB4287" w:rsidRPr="00CD6915" w:rsidRDefault="00EB4287" w:rsidP="00EB4287">
      <w:r w:rsidRPr="00CD6915">
        <w:t>I_PRP answered_VBD that_IN it_PRP was_VBD the_DT fourth_JJ of_IN May_NNP ._.</w:t>
      </w:r>
    </w:p>
    <w:p w14:paraId="6571710F" w14:textId="77777777" w:rsidR="00EB4287" w:rsidRPr="00CD6915" w:rsidRDefault="00EB4287" w:rsidP="00EB4287">
      <w:r w:rsidRPr="00CD6915">
        <w:t>She_PRP shook_VBD her_PRP$ head_NN as_IN she_PRP said_VBD again_RB :_: ``_`` Oh_UH ,_, yes_UH !_.</w:t>
      </w:r>
    </w:p>
    <w:p w14:paraId="4C0B3619" w14:textId="77777777" w:rsidR="00EB4287" w:rsidRPr="00CD6915" w:rsidRDefault="00EB4287" w:rsidP="00EB4287">
      <w:r w:rsidRPr="00CD6915">
        <w:t>I_PRP know_VBP that_DT !_.</w:t>
      </w:r>
    </w:p>
    <w:p w14:paraId="65273B44" w14:textId="77777777" w:rsidR="00EB4287" w:rsidRPr="00CD6915" w:rsidRDefault="00EB4287" w:rsidP="00EB4287">
      <w:r w:rsidRPr="00CD6915">
        <w:t>I_PRP know_VBP that_IN ,_, but_CC do_VBP you_PRP know_VB what_WP day_NN it_PRP is_VBZ ?_. ''_''</w:t>
      </w:r>
    </w:p>
    <w:p w14:paraId="2D1985E8" w14:textId="77777777" w:rsidR="00EB4287" w:rsidRPr="00CD6915" w:rsidRDefault="00EB4287" w:rsidP="00EB4287">
      <w:r w:rsidRPr="00CD6915">
        <w:lastRenderedPageBreak/>
        <w:t>On_IN my_PRP$ saying_VBG that_IN I_PRP did_VBD not_RB understand_VB ,_, she_PRP went_VBD on_IN :_: ``_`` It_PRP is_VBZ the_DT eve_NN of_IN St._NNP George_NNP 's_POS Day_NN ._.</w:t>
      </w:r>
    </w:p>
    <w:p w14:paraId="4732E5D4" w14:textId="77777777" w:rsidR="00EB4287" w:rsidRPr="00CD6915" w:rsidRDefault="00EB4287" w:rsidP="00EB4287">
      <w:r w:rsidRPr="00CD6915">
        <w:t>Do_VBP you_PRP not_RB know_VB that_DT to-night_NN ,_, when_WRB the_DT clock_NN strikes_VBZ midnight_NN ,_, all_PDT the_DT evil_JJ things_NNS in_IN the_DT world_NN will_MD have_VB full_JJ sway_VB ?_.</w:t>
      </w:r>
    </w:p>
    <w:p w14:paraId="06A7D9F9" w14:textId="77777777" w:rsidR="00EB4287" w:rsidRPr="00CD6915" w:rsidRDefault="00EB4287" w:rsidP="00EB4287">
      <w:r w:rsidRPr="00CD6915">
        <w:t>Do_VBP you_PRP know_VB where_WRB you_PRP are_VBP going_VBG ,_, and_CC what_WP you_PRP are_VBP going_VBG to_TO ?_. ''_''</w:t>
      </w:r>
    </w:p>
    <w:p w14:paraId="7061E4C5" w14:textId="77777777" w:rsidR="00EB4287" w:rsidRPr="00CD6915" w:rsidRDefault="00EB4287" w:rsidP="00EB4287">
      <w:r w:rsidRPr="00CD6915">
        <w:t>She_PRP was_VBD in_IN such_JJ evident_JJ distress_NN that_IN I_PRP tried_VBD to_TO comfort_VB her_PRP ,_, but_CC without_IN effect_NN ._.</w:t>
      </w:r>
    </w:p>
    <w:p w14:paraId="7692460F" w14:textId="77777777" w:rsidR="00EB4287" w:rsidRPr="00CD6915" w:rsidRDefault="00EB4287" w:rsidP="00EB4287">
      <w:r w:rsidRPr="00CD6915">
        <w:t>Finally_RB she_PRP went_VBD down_RB on_IN her_PRP$ knees_NNS and_CC implored_VBD me_PRP not_RB to_TO go_VB ;_: at_IN least_JJS to_TO wait_VB a_DT day_NN or_CC two_CD before_IN starting_VBG ._.</w:t>
      </w:r>
    </w:p>
    <w:p w14:paraId="6496AE40" w14:textId="77777777" w:rsidR="00EB4287" w:rsidRPr="00CD6915" w:rsidRDefault="00EB4287" w:rsidP="00EB4287">
      <w:r w:rsidRPr="00CD6915">
        <w:t>It_PRP was_VBD all_DT very_RB ridiculous_JJ but_CC I_PRP did_VBD not_RB feel_VB comfortable_JJ ._.</w:t>
      </w:r>
    </w:p>
    <w:p w14:paraId="03A7B062" w14:textId="77777777" w:rsidR="00EB4287" w:rsidRPr="00CD6915" w:rsidRDefault="00EB4287" w:rsidP="00EB4287">
      <w:r w:rsidRPr="00CD6915">
        <w:t>However_RB ,_, there_EX was_VBD business_NN to_TO be_VB done_VBN ,_, and_CC I_PRP could_MD allow_VB nothing_NN to_TO interfere_VB with_IN it_PRP ._.</w:t>
      </w:r>
    </w:p>
    <w:p w14:paraId="53265EFD" w14:textId="77777777" w:rsidR="00EB4287" w:rsidRPr="00CD6915" w:rsidRDefault="00EB4287" w:rsidP="00EB4287">
      <w:r w:rsidRPr="00CD6915">
        <w:t>I_PRP therefore_RB tried_VBD to_TO raise_VB her_PRP up_RP ,_, and_CC said_VBD ,_, as_RB gravely_RB as_IN I_PRP could_MD ,_, that_IN I_PRP thanked_VBD her_PRP ,_, but_CC my_PRP$ duty_NN was_VBD imperative_JJ ,_, and_CC that_IN I_PRP must_MD go_VB ._.</w:t>
      </w:r>
    </w:p>
    <w:p w14:paraId="02170361" w14:textId="77777777" w:rsidR="00EB4287" w:rsidRPr="00CD6915" w:rsidRDefault="00EB4287" w:rsidP="00EB4287">
      <w:r w:rsidRPr="00CD6915">
        <w:t>She_PRP then_RB rose_VBD and_CC dried_VBD her_PRP$ eyes_NNS ,_, and_CC taking_VBG a_DT crucifix_NN from_IN her_PRP$ neck_NN offered_VBD it_PRP to_TO me_PRP ._.</w:t>
      </w:r>
    </w:p>
    <w:p w14:paraId="47E95031" w14:textId="77777777" w:rsidR="00EB4287" w:rsidRPr="00CD6915" w:rsidRDefault="00EB4287" w:rsidP="00EB4287">
      <w:r w:rsidRPr="00CD6915">
        <w:t>I_PRP did_VBD not_RB know_VB what_WP to_TO do_VB ,_, for_IN ,_, as_IN an_DT English_NNP Churchman_NNP ,_, I_PRP have_VBP been_VBN taught_VBN to_TO regard_VB such_JJ things_NNS as_IN in_IN some_DT measure_NN idolatrous_JJ ,_, and_CC yet_RB it_PRP seemed_VBD so_RB ungracious_JJ to_TO refuse_VB an_DT old_JJ lady_NN meaning_NN so_RB well_RB and_CC in_IN such_JJ a_DT state_NN of_IN mind_NN ._.</w:t>
      </w:r>
    </w:p>
    <w:p w14:paraId="5CB64B3B" w14:textId="77777777" w:rsidR="00EB4287" w:rsidRPr="00CD6915" w:rsidRDefault="00EB4287" w:rsidP="00EB4287">
      <w:r w:rsidRPr="00CD6915">
        <w:t>She_PRP saw_VBD ,_, I_PRP suppose_VBP ,_, the_DT doubt_NN in_IN my_PRP$ face_NN ,_, for_IN she_PRP put_VBD the_DT rosary_NN round_VB my_PRP$ neck_NN ,_, and_CC said_VBD ,_, ``_`` For_IN your_PRP$ mother_NN 's_POS sake_NN ,_, ''_'' and_CC went_VBD out_IN of_IN the_DT room_NN ._.</w:t>
      </w:r>
    </w:p>
    <w:p w14:paraId="587108B3" w14:textId="77777777" w:rsidR="00EB4287" w:rsidRPr="00CD6915" w:rsidRDefault="00EB4287" w:rsidP="00EB4287">
      <w:r w:rsidRPr="00CD6915">
        <w:t>I_PRP am_VBP writing_VBG up_RP this_DT part_NN of_IN the_DT diary_NN whilst_IN I_PRP am_VBP waiting_VBG for_IN the_DT coach_NN ,_, which_WDT is_VBZ ,_, of_IN course_NN ,_, late_RB ;_: and_CC the_DT crucifix_NN is_VBZ still_RB round_VB my_PRP$ neck_NN ._.</w:t>
      </w:r>
    </w:p>
    <w:p w14:paraId="036794F2" w14:textId="77777777" w:rsidR="00EB4287" w:rsidRPr="00CD6915" w:rsidRDefault="00EB4287" w:rsidP="00EB4287">
      <w:r w:rsidRPr="00CD6915">
        <w:t>Whether_IN it_PRP is_VBZ the_DT old_JJ lady_NN 's_POS fear_NN ,_, or_CC the_DT many_JJ ghostly_JJ traditions_NNS of_IN this_DT place_NN ,_, or_CC the_DT crucifix_NN itself_PRP ,_, I_PRP do_VBP not_RB know_VB ,_, but_CC I_PRP am_VBP not_RB feeling_VBG nearly_RB as_RB easy_JJ in_IN my_PRP$ mind_NN as_IN usual_JJ ._.</w:t>
      </w:r>
    </w:p>
    <w:p w14:paraId="37C9BA31" w14:textId="77777777" w:rsidR="00EB4287" w:rsidRPr="00CD6915" w:rsidRDefault="00EB4287" w:rsidP="00EB4287">
      <w:r w:rsidRPr="00CD6915">
        <w:t>If_IN this_DT book_NN should_MD ever_RB reach_VB Mina_NNP before_IN I_PRP do_VBP ,_, let_VB it_PRP bring_VB my_PRP$ good-bye_NN ._.</w:t>
      </w:r>
    </w:p>
    <w:p w14:paraId="50F8BF12" w14:textId="77777777" w:rsidR="00EB4287" w:rsidRPr="00CD6915" w:rsidRDefault="00EB4287" w:rsidP="00EB4287">
      <w:pPr>
        <w:rPr>
          <w:ins w:id="3" w:author="Lee Ji Eun" w:date="2019-09-25T10:39:00Z"/>
        </w:rPr>
      </w:pPr>
      <w:r w:rsidRPr="00CD6915">
        <w:t>Here_RB comes_VBZ the_DT coach_NN !_.</w:t>
      </w:r>
    </w:p>
    <w:p w14:paraId="276780CB" w14:textId="77777777" w:rsidR="00FC1FD8" w:rsidRPr="00CD6915" w:rsidRDefault="00FC1FD8" w:rsidP="00EB4287">
      <w:pPr>
        <w:rPr>
          <w:ins w:id="4" w:author="Lee Ji Eun" w:date="2019-09-25T10:39:00Z"/>
        </w:rPr>
      </w:pPr>
    </w:p>
    <w:p w14:paraId="48C4AF68" w14:textId="77777777" w:rsidR="00FC1FD8" w:rsidRPr="00CD6915" w:rsidRDefault="00FC1FD8" w:rsidP="00EB4287">
      <w:pPr>
        <w:rPr>
          <w:ins w:id="5" w:author="Lee Ji Eun" w:date="2019-09-25T10:39:00Z"/>
        </w:rPr>
      </w:pPr>
    </w:p>
    <w:p w14:paraId="3C8A0372" w14:textId="77777777" w:rsidR="00FC1FD8" w:rsidRPr="00CD6915" w:rsidRDefault="00FC1FD8" w:rsidP="00EB4287"/>
    <w:p w14:paraId="71C6E423" w14:textId="77777777" w:rsidR="00EB4287" w:rsidRPr="00CD6915" w:rsidRDefault="00EB4287" w:rsidP="00EB4287">
      <w:r w:rsidRPr="00CD6915">
        <w:lastRenderedPageBreak/>
        <w:t>5_CD May_NNP ._.</w:t>
      </w:r>
    </w:p>
    <w:p w14:paraId="762B014E" w14:textId="77777777" w:rsidR="00EB4287" w:rsidRPr="00CD6915" w:rsidRDefault="00EB4287" w:rsidP="00EB4287">
      <w:r w:rsidRPr="00CD6915">
        <w:t>The_DT Castle_NNP ._.</w:t>
      </w:r>
    </w:p>
    <w:p w14:paraId="6ADE116F" w14:textId="77777777" w:rsidR="00EB4287" w:rsidRPr="00CD6915" w:rsidRDefault="00EB4287" w:rsidP="00EB4287">
      <w:r w:rsidRPr="00CD6915">
        <w:t>--_: The_DT grey_JJ of_IN the_DT morning_NN has_VBZ passed_VBN ,_, and_CC the_DT sun_NN is_VBZ high_JJ over_IN the_DT distant_JJ horizon_NN ,_, which_WDT seems_VBZ jagged_VBN ,_, whether_IN with_IN trees_NNS or_CC hills_NNS I_PRP know_VBP not_RB ,_, for_IN it_PRP is_VBZ so_RB far_RB off_IN that_DT big_JJ things_NNS and_CC little_JJ are_VBP mixed_JJ ._.</w:t>
      </w:r>
    </w:p>
    <w:p w14:paraId="644FB227" w14:textId="77777777" w:rsidR="00EB4287" w:rsidRPr="00CD6915" w:rsidRDefault="00EB4287" w:rsidP="00EB4287">
      <w:r w:rsidRPr="00CD6915">
        <w:t>I_PRP am_VBP not_RB sleepy_JJ ,_, and_CC ,_, as_IN I_PRP am_VBP not_RB to_TO be_VB called_VBN till_IN I_PRP awake_RB ,_, naturally_RB I_PRP write_VBP till_IN sleep_NN comes_VBZ ._.</w:t>
      </w:r>
    </w:p>
    <w:p w14:paraId="6072727C" w14:textId="77777777" w:rsidR="00EB4287" w:rsidRPr="00CD6915" w:rsidRDefault="00EB4287" w:rsidP="00EB4287">
      <w:r w:rsidRPr="00CD6915">
        <w:t>There_EX are_VBP many_JJ odd_JJ things_NNS to_TO put_VB down_RP ,_, and_CC ,_, lest_IN who_WP reads_VBZ them_PRP may_MD fancy_JJ that_IN I_PRP dined_VBD too_RB well_RB before_IN I_PRP left_VBD Bistritz_NNP ,_, let_VB me_PRP put_VB down_RP my_PRP$ dinner_NN exactly_RB ._.</w:t>
      </w:r>
    </w:p>
    <w:p w14:paraId="219EE39A" w14:textId="77777777" w:rsidR="00EB4287" w:rsidRPr="00CD6915" w:rsidRDefault="00EB4287" w:rsidP="00EB4287">
      <w:r w:rsidRPr="00CD6915">
        <w:t>I_PRP dined_VBD on_IN what_WP they_PRP called_VBD ``_`` robber_NN steak_NN ''_'' --_: bits_NNS of_IN bacon_NN ,_, onion_NN ,_, and_CC beef_NN ,_, seasoned_JJ with_IN red_JJ pepper_NN ,_, and_CC strung_VBG on_IN sticks_NNS and_CC roasted_JJ over_IN the_DT fire_NN ,_, in_IN the_DT simple_JJ style_NN of_IN the_DT London_NNP cat_NN 's_POS meat_NN !_.</w:t>
      </w:r>
    </w:p>
    <w:p w14:paraId="678E5BA4" w14:textId="77777777" w:rsidR="00EB4287" w:rsidRPr="00CD6915" w:rsidRDefault="00EB4287" w:rsidP="00EB4287">
      <w:r w:rsidRPr="00CD6915">
        <w:t>The_DT wine_NN was_VBD Golden_NNP Mediasch_NNP ,_, which_WDT produces_VBZ a_DT queer_JJR sting_NN on_IN the_DT tongue_NN ,_, which_WDT is_VBZ ,_, however_RB ,_, not_RB disagreeable_JJ ._.</w:t>
      </w:r>
    </w:p>
    <w:p w14:paraId="5B5E9478" w14:textId="77777777" w:rsidR="00EB4287" w:rsidRPr="00CD6915" w:rsidRDefault="00EB4287" w:rsidP="00EB4287">
      <w:r w:rsidRPr="00CD6915">
        <w:t>I_PRP had_VBD only_RB a_DT couple_NN of_IN glasses_NNS of_IN this_DT ,_, and_CC nothing_NN else_RB ._.</w:t>
      </w:r>
    </w:p>
    <w:p w14:paraId="56729D07" w14:textId="77777777" w:rsidR="00EB4287" w:rsidRPr="00CD6915" w:rsidRDefault="00EB4287" w:rsidP="00EB4287">
      <w:r w:rsidRPr="00CD6915">
        <w:t>When_WRB I_PRP got_VBD on_IN the_DT coach_NN the_DT driver_NN had_VBD not_RB taken_VBN his_PRP$ seat_NN ,_, and_CC I_PRP saw_VBD him_PRP talking_VBG with_IN the_DT landlady_NN ._.</w:t>
      </w:r>
    </w:p>
    <w:p w14:paraId="05FF02CB" w14:textId="77777777" w:rsidR="00EB4287" w:rsidRPr="00CD6915" w:rsidRDefault="00EB4287" w:rsidP="00EB4287">
      <w:r w:rsidRPr="00CD6915">
        <w:t>They_PRP were_VBD evidently_RB talking_VBG of_IN me_PRP ,_, for_IN every_DT now_RB and_CC then_RB they_PRP looked_VBD at_IN me_PRP ,_, and_CC some_DT of_IN the_DT people_NNS who_WP were_VBD sitting_VBG on_IN the_DT bench_NN outside_IN the_DT door_NN --_: which_WDT they_PRP call_VBP by_IN a_DT name_NN meaning_NN ``_`` word-bearer_NN ''_'' --_: came_VBD and_CC listened_VBD ,_, and_CC then_RB looked_VBD at_IN me_PRP ,_, most_JJS of_IN them_PRP pityingly_RB ._.</w:t>
      </w:r>
    </w:p>
    <w:p w14:paraId="231AD2C8" w14:textId="77777777" w:rsidR="00EB4287" w:rsidRPr="00CD6915" w:rsidRDefault="00EB4287" w:rsidP="00EB4287">
      <w:r w:rsidRPr="00CD6915">
        <w:t>I_PRP could_MD hear_VB a_DT lot_NN of_IN words_NNS often_RB repeated_JJ ,_, queer_JJ words_NNS ,_, for_IN there_EX were_VBD many_JJ nationalities_NNS in_IN the_DT crowd_NN ;_: so_IN I_PRP quietly_RB got_VBD my_PRP$ polyglot_JJ dictionary_NN from_IN my_PRP$ bag_NN and_CC looked_VBD them_PRP out_RP ._.</w:t>
      </w:r>
    </w:p>
    <w:p w14:paraId="5714FC80" w14:textId="77777777" w:rsidR="00EB4287" w:rsidRPr="00CD6915" w:rsidRDefault="00EB4287" w:rsidP="00EB4287">
      <w:r w:rsidRPr="00CD6915">
        <w:t>I_PRP must_MD say_VB they_PRP were_VBD not_RB cheering_VBG to_TO me_PRP ,_, for_IN amongst_IN them_PRP were_VBD ``_`` Ordog_NNP ''_'' --_: Satan_NNP ,_, ``_`` pokol_NN ''_'' --_: hell_NN ,_, ``_`` stregoica_NN ''_'' --_: witch_NN ,_, ``_`` vrolok_NN ''_'' and_CC ``_`` vlkoslak_NN ''_'' --_: both_DT of_IN which_WDT mean_VBP the_DT same_JJ thing_NN ,_, one_CD being_VBG Slovak_NNP and_CC the_DT other_JJ Servian_NNP for_IN something_NN that_WDT is_VBZ either_DT were-wolf_NN or_CC vampire_NN ._.</w:t>
      </w:r>
    </w:p>
    <w:p w14:paraId="5B279D08" w14:textId="77777777" w:rsidR="00EB4287" w:rsidRPr="00CD6915" w:rsidRDefault="00EB4287" w:rsidP="00EB4287">
      <w:r w:rsidRPr="00CD6915">
        <w:lastRenderedPageBreak/>
        <w:t>-LRB-_-LRB- Mem._NNP ,_, I_PRP must_MD ask_VB the_DT Count_NN about_IN these_DT superstitions_NNS -RRB-_-RRB- When_WRB we_PRP started_VBD ,_, the_DT crowd_NN round_NN the_DT inn_NN door_NN ,_, which_WDT had_VBD by_IN this_DT time_NN swelled_VBD to_TO a_DT considerable_JJ size_NN ,_, all_DT made_VBD the_DT sign_NN of_IN the_DT cross_NN and_CC pointed_VBD two_CD fingers_NNS towards_IN me_PRP ._.</w:t>
      </w:r>
    </w:p>
    <w:p w14:paraId="19C01047" w14:textId="77777777" w:rsidR="00EB4287" w:rsidRPr="00CD6915" w:rsidRDefault="00EB4287" w:rsidP="00EB4287">
      <w:r w:rsidRPr="00CD6915">
        <w:t>With_IN some_DT difficulty_NN I_PRP got_VBD a_DT fellow-passenger_NN to_TO tell_VB me_PRP what_WP they_PRP meant_VBD ;_: he_PRP would_MD not_RB answer_VB at_IN first_JJ ,_, but_CC on_IN learning_VBG that_IN I_PRP was_VBD English_NNP ,_, he_PRP explained_VBD that_IN it_PRP was_VBD a_DT charm_NN or_CC guard_NN against_IN the_DT evil_JJ eye_NN ._.</w:t>
      </w:r>
    </w:p>
    <w:p w14:paraId="783D3B7F" w14:textId="77777777" w:rsidR="00EB4287" w:rsidRPr="00CD6915" w:rsidRDefault="00EB4287" w:rsidP="00EB4287">
      <w:r w:rsidRPr="00CD6915">
        <w:t>This_DT was_VBD not_RB very_RB pleasant_JJ for_IN me_PRP ,_, just_RB starting_VBG for_IN an_DT unknown_JJ place_NN to_TO meet_VB an_DT unknown_JJ man_NN ;_: but_CC every_DT one_NN seemed_VBD so_RB kind-hearted_JJ ,_, and_CC so_RB sorrowful_JJ ,_, and_CC so_RB sympathetic_JJ that_IN I_PRP could_MD not_RB but_CC be_VB touched_VBN ._.</w:t>
      </w:r>
    </w:p>
    <w:p w14:paraId="602070D2" w14:textId="77777777" w:rsidR="00EB4287" w:rsidRPr="00CD6915" w:rsidRDefault="00EB4287" w:rsidP="00EB4287">
      <w:r w:rsidRPr="00CD6915">
        <w:t>I_PRP shall_MD never_RB forget_VB the_DT last_JJ glimpse_NN which_WDT I_PRP had_VBD of_IN the_DT inn-yard_NN and_CC its_PRP$ crowd_NN of_IN picturesque_JJ figures_NNS ,_, all_DT crossing_VBG themselves_PRP ,_, as_IN they_PRP stood_VBD round_NN the_DT wide_JJ archway_NN ,_, with_IN its_PRP$ background_NN of_IN rich_JJ foliage_NN of_IN oleander_NN and_CC orange_NN trees_NNS in_IN green_JJ tubs_NNS clustered_VBN in_IN the_DT centre_NN of_IN the_DT yard_NN ._.</w:t>
      </w:r>
    </w:p>
    <w:p w14:paraId="57950187" w14:textId="77777777" w:rsidR="00EB4287" w:rsidRPr="00CD6915" w:rsidRDefault="00EB4287" w:rsidP="00EB4287">
      <w:r w:rsidRPr="00CD6915">
        <w:t>Then_RB our_PRP$ driver_NN ,_, whose_WP$ wide_JJ linen_NN drawers_NNS covered_VBD the_DT whole_JJ front_NN of_IN the_DT box-seat_NN --_: ``_`` gotza_NN ''_'' they_PRP call_VBP them_PRP --_: cracked_VBD his_PRP$ big_JJ whip_NN over_IN his_PRP$ four_CD small_JJ horses_NNS ,_, which_WDT ran_VBD abreast_NN ,_, and_CC we_PRP set_VBD off_RP on_IN our_PRP$ journey_NN ._.</w:t>
      </w:r>
    </w:p>
    <w:p w14:paraId="0A687EB3" w14:textId="77777777" w:rsidR="00EB4287" w:rsidRPr="00CD6915" w:rsidRDefault="00EB4287" w:rsidP="00EB4287">
      <w:r w:rsidRPr="00CD6915">
        <w:t>I_PRP soon_RB lost_VBD sight_NN and_CC recollection_NN of_IN ghostly_JJ fears_NNS in_IN the_DT beauty_NN of_IN the_DT scene_NN as_IN we_PRP drove_VBD along_RB ,_, although_IN had_VBD I_PRP known_VBD the_DT language_NN ,_, or_CC rather_RB languages_NNS ,_, which_WDT my_PRP$ fellow-passengers_NNS were_VBD speaking_VBG ,_, I_PRP might_MD not_RB have_VB been_VBN able_JJ to_TO throw_VB them_PRP off_RP so_RB easily_RB ._.</w:t>
      </w:r>
    </w:p>
    <w:p w14:paraId="65D146A8" w14:textId="77777777" w:rsidR="00EB4287" w:rsidRPr="00CD6915" w:rsidRDefault="00EB4287" w:rsidP="00EB4287">
      <w:r w:rsidRPr="00CD6915">
        <w:t>Before_IN us_PRP lay_VBD a_DT green_JJ sloping_NN land_NN full_JJ of_IN forests_NNS and_CC woods_NNS ,_, with_IN here_RB and_CC there_RB steep_JJ hills_NNS ,_, crowned_VBN with_IN clumps_NNS of_IN trees_NNS or_CC with_IN farmhouses_NNS ,_, the_DT blank_JJ gable_JJ end_NN to_TO the_DT road_NN ._.</w:t>
      </w:r>
    </w:p>
    <w:p w14:paraId="28908CA0" w14:textId="77777777" w:rsidR="00EB4287" w:rsidRPr="00CD6915" w:rsidRDefault="00EB4287" w:rsidP="00EB4287">
      <w:r w:rsidRPr="00CD6915">
        <w:t>There_EX was_VBD everywhere_RB a_DT bewildering_JJ mass_NN of_IN fruit_NN blossom_NN --_: apple_NN ,_, plum_NN ,_, pear_NN ,_, cherry_NN ;_: and_CC as_IN we_PRP drove_VBD by_IN I_PRP could_MD see_VB the_DT green_JJ grass_NN under_IN the_DT trees_NNS spangled_VBD with_IN the_DT fallen_JJ petals_NNS ._.</w:t>
      </w:r>
    </w:p>
    <w:p w14:paraId="4C6F97B0" w14:textId="77777777" w:rsidR="00EB4287" w:rsidRPr="00CD6915" w:rsidRDefault="00EB4287" w:rsidP="00EB4287">
      <w:r w:rsidRPr="00CD6915">
        <w:t xml:space="preserve">In_IN and_CC out_IN amongst_IN these_DT green_JJ hills_NNS of_IN what_WP they_PRP call_VBP here_RB the_DT ``_`` Mittel_NNP Land_NNP ''_'' ran_VBD the_DT road_NN ,_, losing_VBG itself_PRP as_IN it_PRP swept_VBD round_NN the_DT grassy_JJ curve_NN ,_, or_CC was_VBD shut_VBN out_RP by_IN the_DT straggling_VBG ends_NNS of_IN pine_VBP </w:t>
      </w:r>
      <w:r w:rsidRPr="00CD6915">
        <w:lastRenderedPageBreak/>
        <w:t>woods_NNS ,_, which_WDT here_RB and_CC there_RB ran_VBD down_RP the_DT hillsides_NNS like_IN tongues_NNS of_IN flame_NN ._.</w:t>
      </w:r>
    </w:p>
    <w:p w14:paraId="701B124D" w14:textId="77777777" w:rsidR="00EB4287" w:rsidRPr="00CD6915" w:rsidRDefault="00EB4287" w:rsidP="00EB4287">
      <w:r w:rsidRPr="00CD6915">
        <w:t>The_DT road_NN was_VBD rugged_JJ ,_, but_CC still_RB we_PRP seemed_VBD to_TO fly_VB over_IN it_PRP with_IN a_DT feverish_JJ haste_NN ._.</w:t>
      </w:r>
    </w:p>
    <w:p w14:paraId="599A0C3B" w14:textId="77777777" w:rsidR="00EB4287" w:rsidRPr="00CD6915" w:rsidRDefault="00EB4287" w:rsidP="00EB4287">
      <w:r w:rsidRPr="00CD6915">
        <w:t>I_PRP could_MD not_RB understand_VB then_RB what_WP the_DT haste_NN meant_VBD ,_, but_CC the_DT driver_NN was_VBD evidently_RB bent_JJ on_IN losing_VBG no_DT time_NN in_IN reaching_VBG Borgo_NNP Prund_NNP ._.</w:t>
      </w:r>
    </w:p>
    <w:p w14:paraId="05D421CF" w14:textId="77777777" w:rsidR="00EB4287" w:rsidRPr="00CD6915" w:rsidRDefault="00EB4287" w:rsidP="00EB4287">
      <w:r w:rsidRPr="00CD6915">
        <w:t>I_PRP was_VBD told_VBN that_IN this_DT road_NN is_VBZ in_IN summertime_NN excellent_JJ ,_, but_CC that_IN it_PRP had_VBD not_RB yet_RB been_VBN put_VBN in_IN order_NN after_IN the_DT winter_NN snows_NNS ._.</w:t>
      </w:r>
    </w:p>
    <w:p w14:paraId="3621A4AB" w14:textId="77777777" w:rsidR="00EB4287" w:rsidRPr="00CD6915" w:rsidRDefault="00EB4287" w:rsidP="00EB4287">
      <w:r w:rsidRPr="00CD6915">
        <w:t>In_IN this_DT respect_NN it_PRP is_VBZ different_JJ from_IN the_DT general_JJ run_NN of_IN roads_NNS in_IN the_DT Carpathians_NNPS ,_, for_IN it_PRP is_VBZ an_DT old_JJ tradition_NN that_IN they_PRP are_VBP not_RB to_TO be_VB kept_VBN in_IN too_RB good_JJ order_NN ._.</w:t>
      </w:r>
    </w:p>
    <w:p w14:paraId="43B6FCE0" w14:textId="77777777" w:rsidR="00EB4287" w:rsidRPr="00CD6915" w:rsidRDefault="00EB4287" w:rsidP="00EB4287">
      <w:r w:rsidRPr="00CD6915">
        <w:t>Of_IN old_JJ the_DT Hospadars_NNPS would_MD not_RB repair_VB them_PRP ,_, lest_IN the_DT Turk_NNP should_MD think_VB that_IN they_PRP were_VBD preparing_VBG to_TO bring_VB in_RP foreign_JJ troops_NNS ,_, and_CC so_RB hasten_VB the_DT war_NN which_WDT was_VBD always_RB really_RB at_IN loading_VBG point_NN ._.</w:t>
      </w:r>
    </w:p>
    <w:p w14:paraId="5E100586" w14:textId="77777777" w:rsidR="00EB4287" w:rsidRPr="00CD6915" w:rsidRDefault="00EB4287" w:rsidP="00EB4287">
      <w:r w:rsidRPr="00CD6915">
        <w:t>Beyond_IN the_DT green_JJ swelling_VBG hills_NNS of_IN the_DT Mittel_NNP Land_NNP rose_VBD mighty_JJ slopes_NNS of_IN forest_NN up_IN to_TO the_DT lofty_JJ steeps_NNS of_IN the_DT Carpathians_NNPS themselves_PRP ._.</w:t>
      </w:r>
    </w:p>
    <w:p w14:paraId="27B0D1F4" w14:textId="77777777" w:rsidR="00EB4287" w:rsidRPr="00CD6915" w:rsidRDefault="00EB4287" w:rsidP="00EB4287">
      <w:r w:rsidRPr="00CD6915">
        <w:t>Right_RB and_CC left_RB of_IN us_PRP they_PRP towered_VBD ,_, with_IN the_DT afternoon_NN sun_NN falling_VBG full_JJ upon_IN them_PRP and_CC bringing_VBG out_RP all_PDT the_DT glorious_JJ colours_NNS of_IN this_DT beautiful_JJ range_NN ,_, deep_JJ blue_JJ and_CC purple_JJ in_IN the_DT shadows_NNS of_IN the_DT peaks_NNS ,_, green_JJ and_CC brown_JJ where_WRB grass_NN and_CC rock_NN mingled_VBD ,_, and_CC an_DT endless_JJ perspective_NN of_IN jagged_JJ rock_NN and_CC pointed_JJ crags_NNS ,_, till_IN these_DT were_VBD themselves_PRP lost_VBD in_IN the_DT distance_NN ,_, where_WRB the_DT snowy_JJ peaks_NNS rose_VBD grandly_RB ._.</w:t>
      </w:r>
    </w:p>
    <w:p w14:paraId="4573432D" w14:textId="77777777" w:rsidR="00EB4287" w:rsidRPr="00CD6915" w:rsidRDefault="00EB4287" w:rsidP="00EB4287">
      <w:r w:rsidRPr="00CD6915">
        <w:t>Here_RB and_CC there_RB seemed_VBD mighty_JJ rifts_NNS in_IN the_DT mountains_NNS ,_, through_IN which_WDT ,_, as_IN the_DT sun_NN began_VBD to_TO sink_VB ,_, we_PRP saw_VBD now_RB and_CC again_RB the_DT white_JJ gleam_NN of_IN falling_VBG water_NN ._.</w:t>
      </w:r>
    </w:p>
    <w:p w14:paraId="71E4DE66" w14:textId="77777777" w:rsidR="00EB4287" w:rsidRPr="00CD6915" w:rsidRDefault="00EB4287" w:rsidP="00EB4287">
      <w:r w:rsidRPr="00CD6915">
        <w:t>One_CD of_IN my_PRP$ companions_NNS touched_VBD my_PRP$ arm_NN as_IN we_PRP swept_VBD round_NN the_DT base_NN of_IN a_DT hill_NN and_CC opened_VBD up_RP the_DT lofty_JJ ,_, snow-covered_JJ peak_NN of_IN a_DT mountain_NN ,_, which_WDT seemed_VBD ,_, as_IN we_PRP wound_VBP on_IN our_PRP$ serpentine_JJ way_NN ,_, to_TO be_VB right_JJ before_IN us_PRP :_: --_: ``_`` Look_VB !_.</w:t>
      </w:r>
    </w:p>
    <w:p w14:paraId="7434F313" w14:textId="77777777" w:rsidR="00EB4287" w:rsidRPr="00CD6915" w:rsidRDefault="00EB4287" w:rsidP="00EB4287">
      <w:r w:rsidRPr="00CD6915">
        <w:t>Isten_FW szek_FW !_. ''_''</w:t>
      </w:r>
    </w:p>
    <w:p w14:paraId="2E5E2234" w14:textId="77777777" w:rsidR="00EB4287" w:rsidRPr="00CD6915" w:rsidRDefault="00EB4287" w:rsidP="00EB4287">
      <w:r w:rsidRPr="00CD6915">
        <w:t>--_: ``_`` God_NNP 's_POS seat_NN !_. ''_''</w:t>
      </w:r>
    </w:p>
    <w:p w14:paraId="6C52F9EF" w14:textId="77777777" w:rsidR="00EB4287" w:rsidRPr="00CD6915" w:rsidRDefault="00EB4287" w:rsidP="00EB4287">
      <w:r w:rsidRPr="00CD6915">
        <w:t>--_: and_CC he_PRP crossed_VBD himself_PRP reverently_RB ._.</w:t>
      </w:r>
    </w:p>
    <w:p w14:paraId="464B25E2" w14:textId="77777777" w:rsidR="00EB4287" w:rsidRPr="00CD6915" w:rsidRDefault="00EB4287" w:rsidP="00EB4287">
      <w:r w:rsidRPr="00CD6915">
        <w:t>As_IN we_PRP wound_VBP on_IN our_PRP$ endless_JJ way_NN ,_, and_CC the_DT sun_NN sank_VBD lower_JJR and_CC lower_JJR behind_IN us_PRP ,_, the_DT shadows_NNS of_IN the_DT evening_NN began_VBD to_TO creep_VB round_VB us_PRP ._.</w:t>
      </w:r>
    </w:p>
    <w:p w14:paraId="4BF923D8" w14:textId="77777777" w:rsidR="00EB4287" w:rsidRPr="00CD6915" w:rsidRDefault="00EB4287" w:rsidP="00EB4287">
      <w:r w:rsidRPr="00CD6915">
        <w:lastRenderedPageBreak/>
        <w:t>This_DT was_VBD emphasised_VBN by_IN the_DT fact_NN that_IN the_DT snowy_JJ mountain-top_NN still_RB held_VBD the_DT sunset_NN ,_, and_CC seemed_VBD to_TO glow_NN out_RP with_IN a_DT delicate_JJ cool_JJ pink_NN ._.</w:t>
      </w:r>
    </w:p>
    <w:p w14:paraId="2FE10005" w14:textId="77777777" w:rsidR="00EB4287" w:rsidRPr="00CD6915" w:rsidRDefault="00EB4287" w:rsidP="00EB4287">
      <w:r w:rsidRPr="00CD6915">
        <w:t>Here_RB and_CC there_RB we_PRP passed_VBD Cszeks_NNPS and_CC Slovaks_NNPS ,_, all_DT in_IN picturesque_JJ attire_NN ,_, but_CC I_PRP noticed_VBD that_DT goitre_NN was_VBD painfully_RB prevalent_JJ ._.</w:t>
      </w:r>
    </w:p>
    <w:p w14:paraId="65CA7E88" w14:textId="77777777" w:rsidR="00EB4287" w:rsidRPr="00CD6915" w:rsidRDefault="00EB4287" w:rsidP="00EB4287">
      <w:r w:rsidRPr="00CD6915">
        <w:t>By_IN the_DT roadside_NN were_VBD many_JJ crosses_NNS ,_, and_CC as_IN we_PRP swept_VBD by_IN ,_, my_PRP$ companions_NNS all_DT crossed_VBD themselves_PRP ._.</w:t>
      </w:r>
    </w:p>
    <w:p w14:paraId="24650285" w14:textId="77777777" w:rsidR="00EB4287" w:rsidRPr="00CD6915" w:rsidRDefault="00EB4287" w:rsidP="00EB4287">
      <w:r w:rsidRPr="00CD6915">
        <w:t>Here_RB and_CC there_EX was_VBD a_DT peasant_NN man_NN or_CC woman_NN kneeling_VBG before_IN a_DT shrine_NN ,_, who_WP did_VBD not_RB even_RB turn_VB round_NN as_IN we_PRP approached_VBD ,_, but_CC seemed_VBD in_IN the_DT self-surrender_NN of_IN devotion_NN to_TO have_VB neither_CC eyes_NNS nor_CC ears_NNS for_IN the_DT outer_JJ world_NN ._.</w:t>
      </w:r>
    </w:p>
    <w:p w14:paraId="521E7D5C" w14:textId="77777777" w:rsidR="00EB4287" w:rsidRPr="00CD6915" w:rsidRDefault="00EB4287" w:rsidP="00EB4287">
      <w:r w:rsidRPr="00CD6915">
        <w:t>There_EX were_VBD many_JJ things_NNS new_JJ to_TO me_PRP :_: for_IN instance_NN ,_, hay-ricks_NNS in_IN the_DT trees_NNS ,_, and_CC here_RB and_CC there_RB very_RB beautiful_JJ masses_NNS of_IN weeping_VBG birch_NN ,_, their_PRP$ white_NN stems_VBZ shining_VBG like_IN silver_NN through_IN the_DT delicate_JJ green_NN of_IN the_DT leaves_NNS ._.</w:t>
      </w:r>
    </w:p>
    <w:p w14:paraId="76BC127A" w14:textId="77777777" w:rsidR="00EB4287" w:rsidRPr="00CD6915" w:rsidRDefault="00EB4287" w:rsidP="00EB4287">
      <w:r w:rsidRPr="00CD6915">
        <w:t>Now_RB and_CC again_RB we_PRP passed_VBD a_DT leiter-wagon_NN --_: the_DT ordinary_JJ peasant_NN 's_POS cart_NN --_: with_IN its_PRP$ long_JJ ,_, snake-like_JJ vertebra_NN ,_, calculated_VBN to_TO suit_VB the_DT inequalities_NNS of_IN the_DT road_NN ._.</w:t>
      </w:r>
    </w:p>
    <w:p w14:paraId="281DCD48" w14:textId="77777777" w:rsidR="00EB4287" w:rsidRPr="00CD6915" w:rsidRDefault="00EB4287" w:rsidP="00EB4287">
      <w:r w:rsidRPr="00CD6915">
        <w:t>On_IN this_DT were_VBD sure_JJ to_TO be_VB seated_VBN quite_RB a_DT group_NN of_IN home-coming_JJ peasants_NNS ,_, the_DT Cszeks_NNPS with_IN their_PRP$ white_JJ ,_, and_CC the_DT Slovaks_NNPS with_IN their_PRP$ coloured_JJ ,_, sheepskins_NNS ,_, the_DT latter_JJ carrying_NN lance-fashion_NN their_PRP$ long_JJ staves_NNS ,_, with_IN axe_NN at_IN end_NN ._.</w:t>
      </w:r>
    </w:p>
    <w:p w14:paraId="1A58F97B" w14:textId="77777777" w:rsidR="00EB4287" w:rsidRPr="00CD6915" w:rsidRDefault="00EB4287" w:rsidP="00EB4287">
      <w:r w:rsidRPr="00CD6915">
        <w:t>As_IN the_DT evening_NN fell_VBD it_PRP began_VBD to_TO get_VB very_RB cold_JJ ,_, and_CC the_DT growing_VBG twilight_NN seemed_VBD to_TO merge_VB into_IN one_CD dark_JJ mistiness_NN the_DT gloom_NN of_IN the_DT trees_NNS ,_, oak_NN ,_, beech_NN ,_, and_CC pine_VB ,_, though_IN in_IN the_DT valleys_NNS which_WDT ran_VBD deep_JJ between_IN the_DT spurs_VBZ of_IN the_DT hills_NNS ,_, as_IN we_PRP ascended_VBD through_IN the_DT Pass_NN ,_, the_DT dark_JJ firs_NNS stood_VBD out_RP here_RB and_CC there_RB against_IN the_DT background_NN of_IN late-lying_JJ snow_NN ._.</w:t>
      </w:r>
    </w:p>
    <w:p w14:paraId="6267B19B" w14:textId="77777777" w:rsidR="00EB4287" w:rsidRPr="00CD6915" w:rsidRDefault="00EB4287" w:rsidP="00EB4287">
      <w:r w:rsidRPr="00CD6915">
        <w:t>Sometimes_RB ,_, as_IN the_DT road_NN was_VBD cut_VBN through_IN the_DT pine_VBP woods_NNS that_WDT seemed_VBD in_IN the_DT darkness_NN to_TO be_VB closing_VBG down_RB upon_IN us_PRP ,_, great_JJ masses_NNS of_IN greyness_NN ,_, which_WDT here_RB and_CC there_RB bestrewed_VBD the_DT trees_NNS ,_, produced_VBD a_DT peculiarly_RB weird_JJ and_CC solemn_JJ effect_NN ,_, which_WDT carried_VBD on_IN the_DT thoughts_NNS and_CC grim_JJ fancies_VBZ engendered_VBN earlier_RBR in_IN the_DT evening_NN ,_, when_WRB the_DT falling_VBG sunset_NN threw_VBD into_IN strange_JJ relief_NN the_DT ghost-like_JJ clouds_NNS which_WDT amongst_IN the_DT Carpathians_NNPS seem_VBP to_TO wind_VB ceaselessly_RB through_IN the_DT valleys_NNS ._.</w:t>
      </w:r>
    </w:p>
    <w:p w14:paraId="3F1583EA" w14:textId="77777777" w:rsidR="00EB4287" w:rsidRPr="00CD6915" w:rsidRDefault="00EB4287" w:rsidP="00EB4287">
      <w:r w:rsidRPr="00CD6915">
        <w:lastRenderedPageBreak/>
        <w:t>Sometimes_RB the_DT hills_NNS were_VBD so_RB steep_JJ that_IN ,_, despite_IN our_PRP$ driver_NN 's_POS haste_NN ,_, the_DT horses_NNS could_MD only_RB go_VB slowly_RB ._.</w:t>
      </w:r>
    </w:p>
    <w:p w14:paraId="37728478" w14:textId="77777777" w:rsidR="00EB4287" w:rsidRPr="00CD6915" w:rsidRDefault="00EB4287" w:rsidP="00EB4287">
      <w:r w:rsidRPr="00CD6915">
        <w:t>I_PRP wished_VBD to_TO get_VB down_RB and_CC walk_VB up_RP them_PRP ,_, as_IN we_PRP do_VBP at_IN home_NN ,_, but_CC the_DT driver_NN would_MD not_RB hear_VB of_IN it_PRP ._.</w:t>
      </w:r>
    </w:p>
    <w:p w14:paraId="3F50CEFA" w14:textId="77777777" w:rsidR="00EB4287" w:rsidRPr="00CD6915" w:rsidRDefault="00EB4287" w:rsidP="00EB4287">
      <w:r w:rsidRPr="00CD6915">
        <w:t>``_`` No_UH ,_, no_DT ,_, ''_'' he_PRP said_VBD ;_: ``_`` you_PRP must_MD not_RB walk_VB here_RB ;_: the_DT dogs_NNS are_VBP too_RB fierce_JJ ''_'' ;_: and_CC then_RB he_PRP added_VBD ,_, with_IN what_WP he_PRP evidently_RB meant_VBD for_IN grim_JJ pleasantry_NN --_: for_IN he_PRP looked_VBD round_NN to_TO catch_VB the_DT approving_VBG smile_NN of_IN the_DT rest_NN --_: ``_`` and_CC you_PRP may_MD have_VB enough_RB of_IN such_JJ matters_NNS before_IN you_PRP go_VBP to_TO sleep_VB ._. ''_''</w:t>
      </w:r>
    </w:p>
    <w:p w14:paraId="1A212F6E" w14:textId="77777777" w:rsidR="00EB4287" w:rsidRPr="00CD6915" w:rsidRDefault="00EB4287" w:rsidP="00EB4287">
      <w:r w:rsidRPr="00CD6915">
        <w:t>The_DT only_JJ stop_NN he_PRP would_MD make_VB was_VBD a_DT moment_NN 's_POS pause_NN to_TO light_VB his_PRP$ lamps_NNS ._.</w:t>
      </w:r>
    </w:p>
    <w:p w14:paraId="062543F0" w14:textId="77777777" w:rsidR="00EB4287" w:rsidRPr="00CD6915" w:rsidRDefault="00EB4287" w:rsidP="00EB4287">
      <w:r w:rsidRPr="00CD6915">
        <w:t>When_WRB it_PRP grew_VBD dark_NN there_RB seemed_VBD to_TO be_VB some_DT excitement_NN amongst_IN the_DT passengers_NNS ,_, and_CC they_PRP kept_VBD speaking_VBG to_TO him_PRP ,_, one_CD after_IN the_DT other_JJ ,_, as_IN though_IN urging_VBG him_PRP to_TO further_JJ speed_NN ._.</w:t>
      </w:r>
    </w:p>
    <w:p w14:paraId="5EAC11C5" w14:textId="77777777" w:rsidR="00EB4287" w:rsidRPr="00CD6915" w:rsidRDefault="00EB4287" w:rsidP="00EB4287">
      <w:r w:rsidRPr="00CD6915">
        <w:t>He_PRP lashed_VBD the_DT horses_NNS unmercifully_RB with_IN his_PRP$ long_JJ whip_NN ,_, and_CC with_IN wild_JJ cries_VBZ of_IN encouragement_NN urged_VBD them_PRP on_RP to_TO further_JJ exertions_NNS ._.</w:t>
      </w:r>
    </w:p>
    <w:p w14:paraId="0A32ACA1" w14:textId="77777777" w:rsidR="00EB4287" w:rsidRPr="00CD6915" w:rsidRDefault="00EB4287" w:rsidP="00EB4287">
      <w:r w:rsidRPr="00CD6915">
        <w:t>Then_RB through_IN the_DT darkness_NN I_PRP could_MD see_VB a_DT sort_NN of_IN patch_NN of_IN grey_JJ light_NN ahead_RB of_IN us_PRP ,_, as_IN though_IN there_EX were_VBD a_DT cleft_NN in_IN the_DT hills_NNS ._.</w:t>
      </w:r>
    </w:p>
    <w:p w14:paraId="55154BD8" w14:textId="77777777" w:rsidR="00EB4287" w:rsidRPr="00CD6915" w:rsidRDefault="00EB4287" w:rsidP="00EB4287">
      <w:r w:rsidRPr="00CD6915">
        <w:t>The_DT excitement_NN of_IN the_DT passengers_NNS grew_VBD greater_JJR ;_: the_DT crazy_JJ coach_NN rocked_VBD on_IN its_PRP$ great_JJ leather_NN springs_NNS ,_, and_CC swayed_VBD like_IN a_DT boat_NN tossed_VBN on_IN a_DT stormy_JJ sea_NN ._.</w:t>
      </w:r>
    </w:p>
    <w:p w14:paraId="2D0B6F84" w14:textId="77777777" w:rsidR="00EB4287" w:rsidRPr="00CD6915" w:rsidRDefault="00EB4287" w:rsidP="00EB4287">
      <w:r w:rsidRPr="00CD6915">
        <w:t>I_PRP had_VBD to_TO hold_VB on_RP ._.</w:t>
      </w:r>
    </w:p>
    <w:p w14:paraId="2AC1F0D3" w14:textId="77777777" w:rsidR="00EB4287" w:rsidRPr="00CD6915" w:rsidRDefault="00EB4287" w:rsidP="00EB4287">
      <w:r w:rsidRPr="00CD6915">
        <w:t>The_DT road_NN grew_VBD more_JJR level_NN ,_, and_CC we_PRP appeared_VBD to_TO fly_VB along_RB ._.</w:t>
      </w:r>
    </w:p>
    <w:p w14:paraId="6D408845" w14:textId="77777777" w:rsidR="00EB4287" w:rsidRPr="00CD6915" w:rsidRDefault="00EB4287" w:rsidP="00EB4287">
      <w:r w:rsidRPr="00CD6915">
        <w:t>Then_RB the_DT mountains_NNS seemed_VBD to_TO come_VB nearer_IN to_TO us_PRP on_IN each_DT side_NN and_CC to_TO frown_VB down_RP upon_IN us_PRP ;_: we_PRP were_VBD entering_VBG on_IN the_DT Borgo_NNP Pass_NN ._.</w:t>
      </w:r>
    </w:p>
    <w:p w14:paraId="5FB8B30E" w14:textId="77777777" w:rsidR="00EB4287" w:rsidRPr="00CD6915" w:rsidRDefault="00EB4287" w:rsidP="00EB4287">
      <w:r w:rsidRPr="00CD6915">
        <w:t>One_CD by_IN one_CD several_JJ of_IN the_DT passengers_NNS offered_VBD me_PRP gifts_NNS ,_, which_WDT they_PRP pressed_VBD upon_IN me_PRP with_IN an_DT earnestness_NN which_WDT would_MD take_VB no_DT denial_NN ;_: these_DT were_VBD certainly_RB of_IN an_DT odd_JJ and_CC varied_JJ kind_NN ,_, but_CC each_DT was_VBD given_VBN in_IN simple_JJ good_JJ faith_NN ,_, with_IN a_DT kindly_RB word_NN ,_, and_CC a_DT blessing_NN ,_, and_CC that_IN strange_JJ mixture_NN of_IN fear-meaning_JJ movements_NNS which_WDT I_PRP had_VBD seen_VBN outside_IN the_DT hotel_NN at_IN Bistritz_NNP --_: the_DT sign_NN of_IN the_DT cross_NN and_CC the_DT guard_NN against_IN the_DT evil_JJ eye_NN ._.</w:t>
      </w:r>
    </w:p>
    <w:p w14:paraId="4BBA00D1" w14:textId="77777777" w:rsidR="00EB4287" w:rsidRPr="00CD6915" w:rsidRDefault="00EB4287" w:rsidP="00EB4287">
      <w:r w:rsidRPr="00CD6915">
        <w:t xml:space="preserve">Then_RB ,_, as_IN we_PRP flew_VBD along_RB ,_, the_DT driver_NN leaned_VBD forward_RB ,_, and_CC on_IN each_DT side_NN the_DT passengers_NNS ,_, craning_VBG </w:t>
      </w:r>
      <w:r w:rsidRPr="00CD6915">
        <w:lastRenderedPageBreak/>
        <w:t>over_IN the_DT edge_NN of_IN the_DT coach_NN ,_, peered_VBD eagerly_RB into_IN the_DT darkness_NN ._.</w:t>
      </w:r>
    </w:p>
    <w:p w14:paraId="39BE3EDF" w14:textId="77777777" w:rsidR="00EB4287" w:rsidRPr="00CD6915" w:rsidRDefault="00EB4287" w:rsidP="00EB4287">
      <w:r w:rsidRPr="00CD6915">
        <w:t>It_PRP was_VBD evident_JJ that_IN something_NN very_RB exciting_JJ was_VBD either_CC happening_VBG or_CC expected_VBN ,_, but_CC though_IN I_PRP asked_VBD each_DT passenger_NN ,_, no_DT one_NN would_MD give_VB me_PRP the_DT slightest_JJS explanation_NN ._.</w:t>
      </w:r>
    </w:p>
    <w:p w14:paraId="527ECEE5" w14:textId="77777777" w:rsidR="00EB4287" w:rsidRPr="00CD6915" w:rsidRDefault="00EB4287" w:rsidP="00EB4287">
      <w:r w:rsidRPr="00CD6915">
        <w:t>This_DT state_NN of_IN excitement_NN kept_VBD on_RP for_IN some_DT little_JJ time_NN ;_: and_CC at_IN last_JJ we_PRP saw_VBD before_IN us_PRP the_DT Pass_NN opening_VBG out_RP on_IN the_DT eastern_JJ side_NN ._.</w:t>
      </w:r>
    </w:p>
    <w:p w14:paraId="65D417E2" w14:textId="77777777" w:rsidR="00EB4287" w:rsidRPr="00CD6915" w:rsidRDefault="00EB4287" w:rsidP="00EB4287">
      <w:r w:rsidRPr="00CD6915">
        <w:t>There_EX were_VBD dark_JJ ,_, rolling_JJ clouds_NNS overhead_NN ,_, and_CC in_IN the_DT air_NN the_DT heavy_JJ ,_, oppressive_JJ sense_NN of_IN thunder_NN ._.</w:t>
      </w:r>
    </w:p>
    <w:p w14:paraId="14A51A23" w14:textId="77777777" w:rsidR="00EB4287" w:rsidRPr="00CD6915" w:rsidRDefault="00EB4287" w:rsidP="00EB4287">
      <w:r w:rsidRPr="00CD6915">
        <w:t>It_PRP seemed_VBD as_IN though_IN the_DT mountain_NN range_NN had_VBD separated_VBN two_CD atmospheres_NNS ,_, and_CC that_IN now_RB we_PRP had_VBD got_VBN into_IN the_DT thunderous_JJ one_CD ._.</w:t>
      </w:r>
    </w:p>
    <w:p w14:paraId="1CE86CCF" w14:textId="77777777" w:rsidR="00EB4287" w:rsidRPr="00CD6915" w:rsidRDefault="00EB4287" w:rsidP="00EB4287">
      <w:r w:rsidRPr="00CD6915">
        <w:t>I_PRP was_VBD now_RB myself_PRP looking_VBG out_RP for_IN the_DT conveyance_NN which_WDT was_VBD to_TO take_VB me_PRP to_TO the_DT Count_NN ._.</w:t>
      </w:r>
    </w:p>
    <w:p w14:paraId="1BA30E9A" w14:textId="77777777" w:rsidR="00EB4287" w:rsidRPr="00CD6915" w:rsidRDefault="00EB4287" w:rsidP="00EB4287">
      <w:r w:rsidRPr="00CD6915">
        <w:t>Each_DT moment_NN I_PRP expected_VBD to_TO see_VB the_DT glare_NN of_IN lamps_NNS through_IN the_DT blackness_NN ;_: but_CC all_DT was_VBD dark_JJ ._.</w:t>
      </w:r>
    </w:p>
    <w:p w14:paraId="5973F5C6" w14:textId="77777777" w:rsidR="00EB4287" w:rsidRPr="00CD6915" w:rsidRDefault="00EB4287" w:rsidP="00EB4287">
      <w:r w:rsidRPr="00CD6915">
        <w:t>The_DT only_JJ light_NN was_VBD the_DT flickering_VBG rays_NNS of_IN our_PRP$ own_JJ lamps_NNS ,_, in_IN which_WDT the_DT steam_NN from_IN our_PRP$ hard-driven_JJ horses_NNS rose_VBD in_IN a_DT white_JJ cloud_NN ._.</w:t>
      </w:r>
    </w:p>
    <w:p w14:paraId="50A87FE0" w14:textId="77777777" w:rsidR="00EB4287" w:rsidRPr="00CD6915" w:rsidRDefault="00EB4287" w:rsidP="00EB4287">
      <w:r w:rsidRPr="00CD6915">
        <w:t>We_PRP could_MD see_VB now_RB the_DT sandy_JJ road_NN lying_VBG white_JJ before_IN us_PRP ,_, but_CC there_EX was_VBD on_IN it_PRP no_DT sign_NN of_IN a_DT vehicle_NN ._.</w:t>
      </w:r>
    </w:p>
    <w:p w14:paraId="6B3E9122" w14:textId="77777777" w:rsidR="00EB4287" w:rsidRPr="00CD6915" w:rsidRDefault="00EB4287" w:rsidP="00EB4287">
      <w:r w:rsidRPr="00CD6915">
        <w:t>The_DT passengers_NNS drew_VBD back_RB with_IN a_DT sigh_NN of_IN gladness_NN ,_, which_WDT seemed_VBD to_TO mock_JJ my_PRP$ own_JJ disappointment_NN ._.</w:t>
      </w:r>
    </w:p>
    <w:p w14:paraId="5A52C09B" w14:textId="77777777" w:rsidR="00EB4287" w:rsidRPr="00CD6915" w:rsidRDefault="00EB4287" w:rsidP="00EB4287">
      <w:r w:rsidRPr="00CD6915">
        <w:t>I_PRP was_VBD already_RB thinking_VBG what_WP I_PRP had_VBD best_JJS do_VBP ,_, when_WRB the_DT driver_NN ,_, looking_VBG at_IN his_PRP$ watch_NN ,_, said_VBD to_TO the_DT others_NNS something_NN which_WDT I_PRP could_MD hardly_RB hear_VB ,_, it_PRP was_VBD spoken_VBN so_RB quietly_RB and_CC in_IN so_RB low_JJ a_DT tone_NN ;_: I_PRP thought_VBD it_PRP was_VBD ``_`` An_DT hour_NN less_JJR than_IN the_DT time_NN ._. ''_''</w:t>
      </w:r>
    </w:p>
    <w:p w14:paraId="33B3F2DF" w14:textId="77777777" w:rsidR="00EB4287" w:rsidRPr="00CD6915" w:rsidRDefault="00EB4287" w:rsidP="00EB4287">
      <w:r w:rsidRPr="00CD6915">
        <w:t>Then_RB turning_VBG to_TO me_PRP ,_, he_PRP said_VBD in_IN German_NNP worse_JJR than_IN my_PRP$ own_JJ :_: --_: ``_`` There_EX is_VBZ no_DT carriage_NN here_RB ._.</w:t>
      </w:r>
    </w:p>
    <w:p w14:paraId="19791275" w14:textId="77777777" w:rsidR="00EB4287" w:rsidRPr="00CD6915" w:rsidRDefault="00EB4287" w:rsidP="00EB4287">
      <w:r w:rsidRPr="00CD6915">
        <w:t>The_DT Herr_NNP is_VBZ not_RB expected_VBN after_IN all_DT ._.</w:t>
      </w:r>
    </w:p>
    <w:p w14:paraId="54C5C3E1" w14:textId="77777777" w:rsidR="00EB4287" w:rsidRPr="00CD6915" w:rsidRDefault="00EB4287" w:rsidP="00EB4287">
      <w:r w:rsidRPr="00CD6915">
        <w:t>He_PRP will_MD now_RB come_VB on_RP to_TO Bukovina_NNP ,_, and_CC return_NN to-morrow_NN or_CC the_DT next_JJ day_NN ;_: better_RB the_DT next_JJ day_NN ._. ''_''</w:t>
      </w:r>
    </w:p>
    <w:p w14:paraId="41F8837A" w14:textId="77777777" w:rsidR="00EB4287" w:rsidRPr="00CD6915" w:rsidRDefault="00EB4287" w:rsidP="00EB4287">
      <w:r w:rsidRPr="00CD6915">
        <w:t>Whilst_IN he_PRP was_VBD speaking_VBG the_DT horses_NNS began_VBD to_TO neigh_VB and_CC snort_VB and_CC plunge_VB wildly_RB ,_, so_IN that_IN the_DT driver_NN had_VBD to_TO hold_VB them_PRP up_RP ._.</w:t>
      </w:r>
    </w:p>
    <w:p w14:paraId="75D8B902" w14:textId="77777777" w:rsidR="00EB4287" w:rsidRPr="00CD6915" w:rsidRDefault="00EB4287" w:rsidP="00EB4287">
      <w:r w:rsidRPr="00CD6915">
        <w:t>Then_RB ,_, amongst_IN a_DT chorus_NN of_IN screams_NNS from_IN the_DT peasants_NNS and_CC a_DT universal_JJ crossing_VBG of_IN themselves_PRP ,_, a_DT calèche_NN ,_, with_IN four_CD horses_NNS ,_, drove_VBD up_RP behind_IN us_PRP ,_, overtook_VB us_PRP ,_, and_CC drew_VBD up_RP beside_IN the_DT coach_NN ._.</w:t>
      </w:r>
    </w:p>
    <w:p w14:paraId="163E6BD4" w14:textId="77777777" w:rsidR="00EB4287" w:rsidRPr="00CD6915" w:rsidRDefault="00EB4287" w:rsidP="00EB4287">
      <w:r w:rsidRPr="00CD6915">
        <w:lastRenderedPageBreak/>
        <w:t>I_PRP could_MD see_VB from_IN the_DT flash_NN of_IN our_PRP$ lamps_NNS ,_, as_IN the_DT rays_NNS fell_VBD on_IN them_PRP ,_, that_IN the_DT horses_NNS were_VBD coal-black_JJ and_CC splendid_JJ animals_NNS ._.</w:t>
      </w:r>
    </w:p>
    <w:p w14:paraId="73BB5F48" w14:textId="77777777" w:rsidR="00EB4287" w:rsidRPr="00CD6915" w:rsidRDefault="00EB4287" w:rsidP="00EB4287">
      <w:r w:rsidRPr="00CD6915">
        <w:t>They_PRP were_VBD driven_VBN by_IN a_DT tall_JJ man_NN ,_, with_IN a_DT long_JJ brown_JJ beard_NN and_CC a_DT great_JJ black_JJ hat_NN ,_, which_WDT seemed_VBD to_TO hide_VB his_PRP$ face_NN from_IN us_PRP ._.</w:t>
      </w:r>
    </w:p>
    <w:p w14:paraId="764340FE" w14:textId="77777777" w:rsidR="00EB4287" w:rsidRPr="00CD6915" w:rsidRDefault="00EB4287" w:rsidP="00EB4287">
      <w:r w:rsidRPr="00CD6915">
        <w:t>I_PRP could_MD only_RB see_VB the_DT gleam_NN of_IN a_DT pair_NN of_IN very_RB bright_JJ eyes_NNS ,_, which_WDT seemed_VBD red_JJ in_IN the_DT lamplight_NN ,_, as_IN he_PRP turned_VBD to_TO us_PRP ._.</w:t>
      </w:r>
    </w:p>
    <w:p w14:paraId="0D214996" w14:textId="77777777" w:rsidR="00EB4287" w:rsidRPr="00CD6915" w:rsidRDefault="00EB4287" w:rsidP="00EB4287">
      <w:r w:rsidRPr="00CD6915">
        <w:t>He_PRP said_VBD to_TO the_DT driver_NN :_: --_: ``_`` You_PRP are_VBP early_JJ to-night_NN ,_, my_PRP$ friend_NN ._. ''_''</w:t>
      </w:r>
    </w:p>
    <w:p w14:paraId="5110B5F7" w14:textId="77777777" w:rsidR="00EB4287" w:rsidRPr="00CD6915" w:rsidRDefault="00EB4287" w:rsidP="00EB4287">
      <w:r w:rsidRPr="00CD6915">
        <w:t>The_DT man_NN stammered_VBD in_IN reply_NN :_: --_: ``_`` The_DT English_NNP Herr_NNP was_VBD in_IN a_DT hurry_NN ,_, ''_'' to_TO which_WDT the_DT stranger_NN replied_VBD :_: --_: ``_`` That_DT is_VBZ why_WRB ,_, I_PRP suppose_VBP ,_, you_PRP wished_VBD him_PRP to_TO go_VB on_RP to_TO Bukovina_NNP ._.</w:t>
      </w:r>
    </w:p>
    <w:p w14:paraId="0921A099" w14:textId="77777777" w:rsidR="00EB4287" w:rsidRPr="00CD6915" w:rsidRDefault="00EB4287" w:rsidP="00EB4287">
      <w:r w:rsidRPr="00CD6915">
        <w:t>You_PRP can_MD not_RB deceive_VB me_PRP ,_, my_PRP$ friend_NN ;_: I_PRP know_VBP too_RB much_JJ ,_, and_CC my_PRP$ horses_NNS are_VBP swift_JJ ._. ''_''</w:t>
      </w:r>
    </w:p>
    <w:p w14:paraId="6A1AB538" w14:textId="77777777" w:rsidR="00EB4287" w:rsidRPr="00CD6915" w:rsidRDefault="00EB4287" w:rsidP="00EB4287">
      <w:r w:rsidRPr="00CD6915">
        <w:t>As_IN he_PRP spoke_VBD he_PRP smiled_VBD ,_, and_CC the_DT lamplight_NN fell_VBD on_IN a_DT hard-looking_JJ mouth_NN ,_, with_IN very_RB red_JJ lips_NNS and_CC sharp-looking_JJ teeth_NNS ,_, as_RB white_JJ as_IN ivory_NN ._.</w:t>
      </w:r>
    </w:p>
    <w:p w14:paraId="1DA7028F" w14:textId="77777777" w:rsidR="00EB4287" w:rsidRPr="00CD6915" w:rsidRDefault="00EB4287" w:rsidP="00EB4287">
      <w:r w:rsidRPr="00CD6915">
        <w:t>One_CD of_IN my_PRP$ companions_NNS whispered_VBD to_TO another_DT the_DT line_NN from_IN Burger_NNP 's_POS ``_`` Lenore_NNP ''_'' :_: --_: ``_`` Denn_NNP die_VB Todten_FW reiten_FW schnell_NN ''_'' --_: -LRB-_-LRB- ``_`` For_IN the_DT dead_JJ travel_NN fast_RB ._. ''_'' -RRB-_-RRB-</w:t>
      </w:r>
    </w:p>
    <w:p w14:paraId="2B19D9EE" w14:textId="77777777" w:rsidR="00EB4287" w:rsidRPr="00CD6915" w:rsidRDefault="00EB4287" w:rsidP="00EB4287">
      <w:r w:rsidRPr="00CD6915">
        <w:t>The_DT strange_JJ driver_NN evidently_RB heard_VBD the_DT words_NNS ,_, for_IN he_PRP looked_VBD up_RP with_IN a_DT gleaming_JJ smile_NN ._.</w:t>
      </w:r>
    </w:p>
    <w:p w14:paraId="19CA38DC" w14:textId="77777777" w:rsidR="00EB4287" w:rsidRPr="00CD6915" w:rsidRDefault="00EB4287" w:rsidP="00EB4287">
      <w:r w:rsidRPr="00CD6915">
        <w:t>The_DT passenger_NN turned_VBD his_PRP$ face_NN away_RB ,_, at_IN the_DT same_JJ time_NN putting_VBG out_RP his_PRP$ two_CD fingers_NNS and_CC crossing_VBG himself_PRP ._.</w:t>
      </w:r>
    </w:p>
    <w:p w14:paraId="7DF408A4" w14:textId="77777777" w:rsidR="00EB4287" w:rsidRPr="00CD6915" w:rsidRDefault="00EB4287" w:rsidP="00EB4287">
      <w:r w:rsidRPr="00CD6915">
        <w:t>``_`` Give_VB me_PRP the_DT Herr_NNP 's_POS luggage_NN ,_, ''_'' said_VBD the_DT driver_NN ;_: and_CC with_IN exceeding_VBG alacrity_NN my_PRP$ bags_NN were_VBD handed_VBN out_RP and_CC put_VBN in_IN the_DT calèche_NN ._.</w:t>
      </w:r>
    </w:p>
    <w:p w14:paraId="15FC68AD" w14:textId="77777777" w:rsidR="00EB4287" w:rsidRPr="00CD6915" w:rsidRDefault="00EB4287" w:rsidP="00EB4287">
      <w:r w:rsidRPr="00CD6915">
        <w:t>Then_RB I_PRP descended_VBD from_IN the_DT side_NN of_IN the_DT coach_NN ,_, as_IN the_DT calèche_NN was_VBD close_JJ alongside_IN ,_, the_DT driver_NN helping_VBG me_PRP with_IN a_DT hand_NN which_WDT caught_VBD my_PRP$ arm_NN in_IN a_DT grip_NN of_IN steel_NN ;_: his_PRP$ strength_NN must_MD have_VB been_VBN prodigious_JJ ._.</w:t>
      </w:r>
    </w:p>
    <w:p w14:paraId="0F487A4F" w14:textId="77777777" w:rsidR="00EB4287" w:rsidRPr="00CD6915" w:rsidRDefault="00EB4287" w:rsidP="00EB4287">
      <w:r w:rsidRPr="00CD6915">
        <w:t>Without_IN a_DT word_NN he_PRP shook_VBD his_PRP$ reins_NNS ,_, the_DT horses_NNS turned_VBD ,_, and_CC we_PRP swept_VBD into_IN the_DT darkness_NN of_IN the_DT Pass_NN ._.</w:t>
      </w:r>
    </w:p>
    <w:p w14:paraId="6A88EAC9" w14:textId="77777777" w:rsidR="00EB4287" w:rsidRPr="00CD6915" w:rsidRDefault="00EB4287" w:rsidP="00EB4287">
      <w:r w:rsidRPr="00CD6915">
        <w:t>As_IN I_PRP looked_VBD back_RB I_PRP saw_VBD the_DT steam_NN from_IN the_DT horses_NNS of_IN the_DT coach_NN by_IN the_DT light_NN of_IN the_DT lamps_NNS ,_, and_CC projected_VBN against_IN it_PRP the_DT figures_NNS of_IN my_PRP$ late_JJ companions_NNS crossing_VBG themselves_PRP ._.</w:t>
      </w:r>
    </w:p>
    <w:p w14:paraId="21A402CE" w14:textId="77777777" w:rsidR="00EB4287" w:rsidRPr="00CD6915" w:rsidRDefault="00EB4287" w:rsidP="00EB4287">
      <w:r w:rsidRPr="00CD6915">
        <w:lastRenderedPageBreak/>
        <w:t>Then_RB the_DT driver_NN cracked_VBD his_PRP$ whip_NN and_CC called_VBN to_TO his_PRP$ horses_NNS ,_, and_CC off_IN they_PRP swept_VBD on_IN their_PRP$ way_NN to_TO Bukovina_NNP ._.</w:t>
      </w:r>
    </w:p>
    <w:p w14:paraId="2C0C4DE3" w14:textId="77777777" w:rsidR="00EB4287" w:rsidRPr="00CD6915" w:rsidRDefault="00EB4287" w:rsidP="00EB4287">
      <w:r w:rsidRPr="00CD6915">
        <w:t>As_IN they_PRP sank_VBD into_IN the_DT darkness_NN I_PRP felt_VBD a_DT strange_JJ chill_NN ,_, and_CC a_DT lonely_JJ feeling_NN came_VBD over_IN me_PRP ;_: but_CC a_DT cloak_NN was_VBD thrown_VBN over_IN my_PRP$ shoulders_NNS ,_, and_CC a_DT rug_NN across_IN my_PRP$ knees_NNS ,_, and_CC the_DT driver_NN said_VBD in_IN excellent_JJ German_JJ :_: --_: ``_`` The_DT night_NN is_VBZ chill_NN ,_, mein_NN Herr_NNP ,_, and_CC my_PRP$ master_NN the_DT Count_NNP bade_VBD me_PRP take_VB all_DT care_NN of_IN you_PRP ._.</w:t>
      </w:r>
    </w:p>
    <w:p w14:paraId="6F14C804" w14:textId="77777777" w:rsidR="00EB4287" w:rsidRPr="00CD6915" w:rsidRDefault="00EB4287" w:rsidP="00EB4287">
      <w:r w:rsidRPr="00CD6915">
        <w:t>There_EX is_VBZ a_DT flask_NN of_IN slivovitz_NN -LRB-_-LRB- the_DT plum_NN brandy_NN of_IN the_DT country_NN -RRB-_-RRB- underneath_IN the_DT seat_NN ,_, if_IN you_PRP should_MD require_VB it_PRP ._. ''_''</w:t>
      </w:r>
    </w:p>
    <w:p w14:paraId="0B4A3765" w14:textId="77777777" w:rsidR="00EB4287" w:rsidRPr="00CD6915" w:rsidRDefault="00EB4287" w:rsidP="00EB4287">
      <w:r w:rsidRPr="00CD6915">
        <w:t>I_PRP did_VBD not_RB take_VB any_DT ,_, but_CC it_PRP was_VBD a_DT comfort_NN to_TO know_VB it_PRP was_VBD there_EX all_PDT the_DT same_JJ ._.</w:t>
      </w:r>
    </w:p>
    <w:p w14:paraId="393BCD92" w14:textId="77777777" w:rsidR="00EB4287" w:rsidRPr="00CD6915" w:rsidRDefault="00EB4287" w:rsidP="00EB4287">
      <w:r w:rsidRPr="00CD6915">
        <w:t>I_PRP felt_VBD a_DT little_JJ strangely_NN ,_, and_CC not_RB a_DT little_RB frightened_JJ ._.</w:t>
      </w:r>
    </w:p>
    <w:p w14:paraId="464A3680" w14:textId="77777777" w:rsidR="00EB4287" w:rsidRPr="00CD6915" w:rsidRDefault="00EB4287" w:rsidP="00EB4287">
      <w:r w:rsidRPr="00CD6915">
        <w:t>I_PRP think_VBP had_VBD there_RB been_VBN any_DT alternative_NN I_PRP should_MD have_VB taken_VBN it_PRP ,_, instead_RB of_IN prosecuting_VBG that_IN unknown_JJ night_NN journey_NN ._.</w:t>
      </w:r>
    </w:p>
    <w:p w14:paraId="2819ABE3" w14:textId="77777777" w:rsidR="00EB4287" w:rsidRPr="00CD6915" w:rsidRDefault="00EB4287" w:rsidP="00EB4287">
      <w:r w:rsidRPr="00CD6915">
        <w:t>The_DT carriage_NN went_VBD at_IN a_DT hard_JJ pace_NN straight_RB along_RB ,_, then_RB we_PRP made_VBD a_DT complete_JJ turn_NN and_CC went_VBD along_IN another_DT straight_JJ road_NN ._.</w:t>
      </w:r>
    </w:p>
    <w:p w14:paraId="7BE3DFB4" w14:textId="77777777" w:rsidR="00EB4287" w:rsidRPr="00CD6915" w:rsidRDefault="00EB4287" w:rsidP="00EB4287">
      <w:r w:rsidRPr="00CD6915">
        <w:t>It_PRP seemed_VBD to_TO me_PRP that_IN we_PRP were_VBD simply_RB going_VBG over_IN and_CC over_IN the_DT same_JJ ground_NN again_RB ;_: and_CC so_RB I_PRP took_VBD note_NN of_IN some_DT salient_JJ point_NN ,_, and_CC found_VBD that_IN this_DT was_VBD so_RB ._.</w:t>
      </w:r>
    </w:p>
    <w:p w14:paraId="7009FE17" w14:textId="77777777" w:rsidR="00EB4287" w:rsidRPr="00CD6915" w:rsidRDefault="00EB4287" w:rsidP="00EB4287">
      <w:r w:rsidRPr="00CD6915">
        <w:t>I_PRP would_MD have_VB liked_VBN to_TO have_VB asked_VBN the_DT driver_NN what_WP this_DT all_DT meant_VBD ,_, but_CC I_PRP really_RB feared_VBD to_TO do_VB so_RB ,_, for_IN I_PRP thought_VBD that_IN ,_, placed_VBN as_IN I_PRP was_VBD ,_, any_DT protest_NN would_MD have_VB had_VBN no_DT effect_NN in_IN case_NN there_EX had_VBD been_VBN an_DT intention_NN to_TO delay_VB ._.</w:t>
      </w:r>
    </w:p>
    <w:p w14:paraId="4A65A261" w14:textId="77777777" w:rsidR="00EB4287" w:rsidRPr="00CD6915" w:rsidRDefault="00EB4287" w:rsidP="00EB4287">
      <w:r w:rsidRPr="00CD6915">
        <w:t>By-and-by_JJ ,_, however_RB ,_, as_IN I_PRP was_VBD curious_JJ to_TO know_VB how_WRB time_NN was_VBD passing_VBG ,_, I_PRP struck_VBD a_DT match_NN ,_, and_CC by_IN its_PRP$ flame_NN looked_VBD at_IN my_PRP$ watch_NN ;_: it_PRP was_VBD within_IN a_DT few_JJ minutes_NNS of_IN midnight_NN ._.</w:t>
      </w:r>
    </w:p>
    <w:p w14:paraId="38133DFA" w14:textId="77777777" w:rsidR="00EB4287" w:rsidRPr="00CD6915" w:rsidRDefault="00EB4287" w:rsidP="00EB4287">
      <w:r w:rsidRPr="00CD6915">
        <w:t>This_DT gave_VBD me_PRP a_DT sort_NN of_IN shock_NN ,_, for_IN I_PRP suppose_VBP the_DT general_JJ superstition_NN about_IN midnight_NN was_VBD increased_VBN by_IN my_PRP$ recent_JJ experiences_NNS ._.</w:t>
      </w:r>
    </w:p>
    <w:p w14:paraId="553D7862" w14:textId="77777777" w:rsidR="00EB4287" w:rsidRPr="00CD6915" w:rsidRDefault="00EB4287" w:rsidP="00EB4287">
      <w:r w:rsidRPr="00CD6915">
        <w:t>I_PRP waited_VBD with_IN a_DT sick_JJ feeling_NN of_IN suspense_NN ._.</w:t>
      </w:r>
    </w:p>
    <w:p w14:paraId="32403C44" w14:textId="77777777" w:rsidR="00EB4287" w:rsidRPr="00CD6915" w:rsidRDefault="00EB4287" w:rsidP="00EB4287">
      <w:r w:rsidRPr="00CD6915">
        <w:t>Then_RB a_DT dog_NN began_VBD to_TO howl_NN somewhere_RB in_IN a_DT farmhouse_NN far_RB down_IN the_DT road_NN --_: a_DT long_JJ ,_, agonised_JJ wailing_VBG ,_, as_IN if_IN from_IN fear_NN ._.</w:t>
      </w:r>
    </w:p>
    <w:p w14:paraId="6554CF6C" w14:textId="77777777" w:rsidR="00EB4287" w:rsidRPr="00CD6915" w:rsidRDefault="00EB4287" w:rsidP="00EB4287">
      <w:r w:rsidRPr="00CD6915">
        <w:t xml:space="preserve">The_DT sound_NN was_VBD taken_VBN up_RP by_IN another_DT dog_NN ,_, and_CC then_RB another_DT and_CC another_DT ,_, till_IN ,_, borne_VBN on_IN the_DT wind_NN which_WDT </w:t>
      </w:r>
      <w:r w:rsidRPr="00CD6915">
        <w:lastRenderedPageBreak/>
        <w:t>now_RB sighed_VBD softly_RB through_IN the_DT Pass_NN ,_, a_DT wild_JJ howling_NN began_VBD ,_, which_WDT seemed_VBD to_TO come_VB from_IN all_DT over_IN the_DT country_NN ,_, as_RB far_RB as_IN the_DT imagination_NN could_MD grasp_VB it_PRP through_IN the_DT gloom_NN of_IN the_DT night_NN ._.</w:t>
      </w:r>
    </w:p>
    <w:p w14:paraId="01A65075" w14:textId="77777777" w:rsidR="00EB4287" w:rsidRPr="00CD6915" w:rsidRDefault="00EB4287" w:rsidP="00EB4287">
      <w:r w:rsidRPr="00CD6915">
        <w:t>At_IN the_DT first_JJ howl_NN the_DT horses_NNS began_VBD to_TO strain_NN and_CC rear_NN ,_, but_CC the_DT driver_NN spoke_VBD to_TO them_PRP soothingly_RB ,_, and_CC they_PRP quieted_VBD down_RB ,_, but_CC shivered_VBD and_CC sweated_VBD as_IN though_IN after_IN a_DT runaway_JJ from_IN sudden_JJ fright_NN ._.</w:t>
      </w:r>
    </w:p>
    <w:p w14:paraId="64695365" w14:textId="77777777" w:rsidR="00EB4287" w:rsidRPr="00CD6915" w:rsidRDefault="00EB4287" w:rsidP="00EB4287">
      <w:r w:rsidRPr="00CD6915">
        <w:t>Then_RB ,_, far_RB off_RB in_IN the_DT distance_NN ,_, from_IN the_DT mountains_NNS on_IN each_DT side_NN of_IN us_PRP began_VBD a_DT louder_RBR and_CC a_DT sharper_JJR howling_NN --_: that_DT of_IN wolves_NNS --_: which_WDT affected_VBD both_CC the_DT horses_NNS and_CC myself_PRP in_IN the_DT same_JJ way_NN --_: for_IN I_PRP was_VBD minded_VBN to_TO jump_VB from_IN the_DT calèche_NN and_CC run_NN ,_, whilst_IN they_PRP reared_VBD again_RB and_CC plunged_VBD madly_RB ,_, so_IN that_IN the_DT driver_NN had_VBD to_TO use_VB all_PDT his_PRP$ great_JJ strength_NN to_TO keep_VB them_PRP from_IN bolting_VBG ._.</w:t>
      </w:r>
    </w:p>
    <w:p w14:paraId="37B1410E" w14:textId="77777777" w:rsidR="00EB4287" w:rsidRPr="00CD6915" w:rsidRDefault="00EB4287" w:rsidP="00EB4287">
      <w:r w:rsidRPr="00CD6915">
        <w:t>In_IN a_DT few_JJ minutes_NNS ,_, however_RB ,_, my_PRP$ own_JJ ears_NNS got_VBD accustomed_VBN to_TO the_DT sound_NN ,_, and_CC the_DT horses_NNS so_RB far_RB became_VBD quiet_JJ that_IN the_DT driver_NN was_VBD able_JJ to_TO descend_VB and_CC to_TO stand_VB before_IN them_PRP ._.</w:t>
      </w:r>
    </w:p>
    <w:p w14:paraId="26198297" w14:textId="77777777" w:rsidR="00EB4287" w:rsidRPr="00CD6915" w:rsidRDefault="00EB4287" w:rsidP="00EB4287">
      <w:r w:rsidRPr="00CD6915">
        <w:t>He_PRP petted_VBD and_CC soothed_VBD them_PRP ,_, and_CC whispered_VBD something_NN in_IN their_PRP$ ears_NNS ,_, as_IN I_PRP have_VBP heard_VBN of_IN horse-tamers_NNS doing_VBG ,_, and_CC with_IN extraordinary_JJ effect_NN ,_, for_IN under_IN his_PRP$ caresses_NNS they_PRP became_VBD quite_RB manageable_JJ again_RB ,_, though_IN they_PRP still_RB trembled_VBD ._.</w:t>
      </w:r>
    </w:p>
    <w:p w14:paraId="3BB39FCA" w14:textId="77777777" w:rsidR="00EB4287" w:rsidRPr="00CD6915" w:rsidRDefault="00EB4287" w:rsidP="00EB4287">
      <w:r w:rsidRPr="00CD6915">
        <w:t>The_DT driver_NN again_RB took_VBD his_PRP$ seat_NN ,_, and_CC shaking_VBG his_PRP$ reins_NNS ,_, started_VBD off_RP at_IN a_DT great_JJ pace_NN ._.</w:t>
      </w:r>
    </w:p>
    <w:p w14:paraId="7505E66A" w14:textId="77777777" w:rsidR="00EB4287" w:rsidRPr="00CD6915" w:rsidRDefault="00EB4287" w:rsidP="00EB4287">
      <w:r w:rsidRPr="00CD6915">
        <w:t>This_DT time_NN ,_, after_IN going_VBG to_TO the_DT far_JJ side_NN of_IN the_DT Pass_NN ,_, he_PRP suddenly_RB turned_VBD down_RP a_DT narrow_JJ roadway_NN which_WDT ran_VBD sharply_RB to_TO the_DT right_NN ._.</w:t>
      </w:r>
    </w:p>
    <w:p w14:paraId="7E656F22" w14:textId="77777777" w:rsidR="00EB4287" w:rsidRPr="00CD6915" w:rsidRDefault="00EB4287" w:rsidP="00EB4287">
      <w:r w:rsidRPr="00CD6915">
        <w:t>Soon_RB we_PRP were_VBD hemmed_VBN in_IN with_IN trees_NNS ,_, which_WDT in_IN places_NNS arched_VBN right_RB over_IN the_DT roadway_NN till_IN we_PRP passed_VBD as_IN through_IN a_DT tunnel_NN ;_: and_CC again_RB great_JJ frowning_VBG rocks_NNS guarded_VBD us_PRP boldly_RB on_IN either_DT side_NN ._.</w:t>
      </w:r>
    </w:p>
    <w:p w14:paraId="14656AA8" w14:textId="77777777" w:rsidR="00EB4287" w:rsidRPr="00CD6915" w:rsidRDefault="00EB4287" w:rsidP="00EB4287">
      <w:r w:rsidRPr="00CD6915">
        <w:t>Though_IN we_PRP were_VBD in_IN shelter_NN ,_, we_PRP could_MD hear_VB the_DT rising_VBG wind_NN ,_, for_IN it_PRP moaned_VBD and_CC whistled_VBD through_IN the_DT rocks_NNS ,_, and_CC the_DT branches_NNS of_IN the_DT trees_NNS crashed_VBD together_RB as_IN we_PRP swept_VBD along_RB ._.</w:t>
      </w:r>
    </w:p>
    <w:p w14:paraId="11B979E3" w14:textId="77777777" w:rsidR="00EB4287" w:rsidRPr="00CD6915" w:rsidRDefault="00EB4287" w:rsidP="00EB4287">
      <w:r w:rsidRPr="00CD6915">
        <w:t>It_PRP grew_VBD colder_JJR and_CC colder_JJR still_RB ,_, and_CC fine_JJ ,_, powdery_JJ snow_NN began_VBD to_TO fall_VB ,_, so_IN that_IN soon_RB we_PRP and_CC all_DT around_IN us_PRP were_VBD covered_VBN with_IN a_DT white_JJ blanket_NN ._.</w:t>
      </w:r>
    </w:p>
    <w:p w14:paraId="1385BE8D" w14:textId="77777777" w:rsidR="00EB4287" w:rsidRPr="00CD6915" w:rsidRDefault="00EB4287" w:rsidP="00EB4287">
      <w:r w:rsidRPr="00CD6915">
        <w:t>The_DT keen_JJ wind_NN still_RB carried_VBD the_DT howling_NN of_IN the_DT dogs_NNS ,_, though_IN this_DT grew_VBD fainter_RB as_IN we_PRP went_VBD on_IN our_PRP$ way_NN ._.</w:t>
      </w:r>
    </w:p>
    <w:p w14:paraId="0CEBECD6" w14:textId="77777777" w:rsidR="00EB4287" w:rsidRPr="00CD6915" w:rsidRDefault="00EB4287" w:rsidP="00EB4287">
      <w:r w:rsidRPr="00CD6915">
        <w:lastRenderedPageBreak/>
        <w:t>The_DT baying_NN of_IN the_DT wolves_NNS sounded_VBD nearer_IN and_CC nearer_IN ,_, as_IN though_IN they_PRP were_VBD closing_VBG round_NN on_IN us_PRP from_IN every_DT side_NN ._.</w:t>
      </w:r>
    </w:p>
    <w:p w14:paraId="51E97767" w14:textId="77777777" w:rsidR="00EB4287" w:rsidRPr="00CD6915" w:rsidRDefault="00EB4287" w:rsidP="00EB4287">
      <w:r w:rsidRPr="00CD6915">
        <w:t>I_PRP grew_VBD dreadfully_RB afraid_JJ ,_, and_CC the_DT horses_NNS shared_VBD my_PRP$ fear_NN ._.</w:t>
      </w:r>
    </w:p>
    <w:p w14:paraId="049683F6" w14:textId="77777777" w:rsidR="00EB4287" w:rsidRPr="00CD6915" w:rsidRDefault="00EB4287" w:rsidP="00EB4287">
      <w:r w:rsidRPr="00CD6915">
        <w:t>The_DT driver_NN ,_, however_RB ,_, was_VBD not_RB in_IN the_DT least_JJS disturbed_JJ ;_: he_PRP kept_VBD turning_VBG his_PRP$ head_NN to_TO left_NN and_CC right_NN ,_, but_CC I_PRP could_MD not_RB see_VB anything_NN through_IN the_DT darkness_NN ._.</w:t>
      </w:r>
    </w:p>
    <w:p w14:paraId="1D512A2B" w14:textId="77777777" w:rsidR="00EB4287" w:rsidRPr="00CD6915" w:rsidRDefault="00EB4287" w:rsidP="00EB4287">
      <w:r w:rsidRPr="00CD6915">
        <w:t>Suddenly_RB ,_, away_RB on_IN our_PRP$ left_NN ,_, I_PRP saw_VBD a_DT faint_JJ flickering_VBG blue_JJ flame_NN ._.</w:t>
      </w:r>
    </w:p>
    <w:p w14:paraId="4DCB7722" w14:textId="77777777" w:rsidR="00EB4287" w:rsidRPr="00CD6915" w:rsidRDefault="00EB4287" w:rsidP="00EB4287">
      <w:r w:rsidRPr="00CD6915">
        <w:t>The_DT driver_NN saw_VBD it_PRP at_IN the_DT same_JJ moment_NN ;_: he_PRP at_IN once_RB checked_VBD the_DT horses_NNS ,_, and_CC ,_, jumping_VBG to_TO the_DT ground_NN ,_, disappeared_VBD into_IN the_DT darkness_NN ._.</w:t>
      </w:r>
    </w:p>
    <w:p w14:paraId="11A62015" w14:textId="77777777" w:rsidR="00EB4287" w:rsidRPr="00CD6915" w:rsidRDefault="00EB4287" w:rsidP="00EB4287">
      <w:r w:rsidRPr="00CD6915">
        <w:t>I_PRP did_VBD not_RB know_VB what_WP to_TO do_VB ,_, the_DT less_JJR as_IN the_DT howling_NN of_IN the_DT wolves_NNS grew_VBD closer_RB ;_: but_CC while_IN I_PRP wondered_VBD the_DT driver_NN suddenly_RB appeared_VBD again_RB ,_, and_CC without_IN a_DT word_NN took_VBD his_PRP$ seat_NN ,_, and_CC we_PRP resumed_VBD our_PRP$ journey_NN ._.</w:t>
      </w:r>
    </w:p>
    <w:p w14:paraId="2D29791B" w14:textId="77777777" w:rsidR="00EB4287" w:rsidRPr="00CD6915" w:rsidRDefault="00EB4287" w:rsidP="00EB4287">
      <w:r w:rsidRPr="00CD6915">
        <w:t>I_PRP think_VBP I_PRP must_MD have_VB fallen_VBN asleep_RB and_CC kept_VBD dreaming_VBG of_IN the_DT incident_NN ,_, for_IN it_PRP seemed_VBD to_TO be_VB repeated_VBN endlessly_RB ,_, and_CC now_RB looking_VBG back_RB ,_, it_PRP is_VBZ like_IN a_DT sort_NN of_IN awful_JJ nightmare_NN ._.</w:t>
      </w:r>
    </w:p>
    <w:p w14:paraId="2B17D27B" w14:textId="77777777" w:rsidR="00EB4287" w:rsidRPr="00CD6915" w:rsidRDefault="00EB4287" w:rsidP="00EB4287">
      <w:r w:rsidRPr="00CD6915">
        <w:t>Once_RB the_DT flame_NN appeared_VBD so_RB near_IN the_DT road_NN ,_, that_IN even_RB in_IN the_DT darkness_NN around_IN us_PRP I_PRP could_MD watch_VB the_DT driver_NN 's_POS motions_NNS ._.</w:t>
      </w:r>
    </w:p>
    <w:p w14:paraId="4BF29213" w14:textId="77777777" w:rsidR="00EB4287" w:rsidRPr="00CD6915" w:rsidRDefault="00EB4287" w:rsidP="00EB4287">
      <w:r w:rsidRPr="00CD6915">
        <w:t>He_PRP went_VBD rapidly_RB to_TO where_WRB the_DT blue_JJ flame_NN arose_VBD --_: it_PRP must_MD have_VB been_VBN very_RB faint_JJ ,_, for_IN it_PRP did_VBD not_RB seem_VB to_TO illumine_VB the_DT place_NN around_IN it_PRP at_IN all_DT --_: and_CC gathering_VBG a_DT few_JJ stones_NNS ,_, formed_VBD them_PRP into_IN some_DT device_NN ._.</w:t>
      </w:r>
    </w:p>
    <w:p w14:paraId="33DAB121" w14:textId="77777777" w:rsidR="00EB4287" w:rsidRPr="00CD6915" w:rsidRDefault="00EB4287" w:rsidP="00EB4287">
      <w:r w:rsidRPr="00CD6915">
        <w:t>Once_RB there_RB appeared_VBD a_DT strange_JJ optical_JJ effect_NN :_: when_WRB he_PRP stood_VBD between_IN me_PRP and_CC the_DT flame_NN he_PRP did_VBD not_RB obstruct_VB it_PRP ,_, for_IN I_PRP could_MD see_VB its_PRP$ ghostly_JJ flicker_NN all_PDT the_DT same_JJ ._.</w:t>
      </w:r>
    </w:p>
    <w:p w14:paraId="67CA0ABD" w14:textId="77777777" w:rsidR="00EB4287" w:rsidRPr="00CD6915" w:rsidRDefault="00EB4287" w:rsidP="00EB4287">
      <w:r w:rsidRPr="00CD6915">
        <w:t>This_DT startled_VBD me_PRP ,_, but_CC as_IN the_DT effect_NN was_VBD only_RB momentary_JJ ,_, I_PRP took_VBD it_PRP that_IN my_PRP$ eyes_NNS deceived_VBD me_PRP straining_VBG through_IN the_DT darkness_NN ._.</w:t>
      </w:r>
    </w:p>
    <w:p w14:paraId="4D0AE700" w14:textId="77777777" w:rsidR="00EB4287" w:rsidRPr="00CD6915" w:rsidRDefault="00EB4287" w:rsidP="00EB4287">
      <w:r w:rsidRPr="00CD6915">
        <w:t>Then_RB for_IN a_DT time_NN there_EX were_VBD no_DT blue_JJ flames_NNS ,_, and_CC we_PRP sped_VBD onwards_NNS through_IN the_DT gloom_NN ,_, with_IN the_DT howling_NN of_IN the_DT wolves_NNS around_IN us_PRP ,_, as_IN though_IN they_PRP were_VBD following_VBG in_IN a_DT moving_JJ circle_NN ._.</w:t>
      </w:r>
    </w:p>
    <w:p w14:paraId="364CCBE2" w14:textId="77777777" w:rsidR="00EB4287" w:rsidRPr="00CD6915" w:rsidRDefault="00EB4287" w:rsidP="00EB4287">
      <w:r w:rsidRPr="00CD6915">
        <w:t xml:space="preserve">At_IN last_JJ there_EX came_VBD a_DT time_NN when_WRB the_DT driver_NN went_VBD further_JJ afield_NN than_IN he_PRP had_VBD yet_RB gone_VBN ,_, and_CC during_IN </w:t>
      </w:r>
      <w:r w:rsidRPr="00CD6915">
        <w:lastRenderedPageBreak/>
        <w:t>his_PRP$ absence_NN ,_, the_DT horses_NNS began_VBD to_TO tremble_VB worse_JJR than_IN ever_RB and_CC to_TO snort_VB and_CC scream_VB with_IN fright_NN ._.</w:t>
      </w:r>
    </w:p>
    <w:p w14:paraId="3B36719F" w14:textId="77777777" w:rsidR="00EB4287" w:rsidRPr="00CD6915" w:rsidRDefault="00EB4287" w:rsidP="00EB4287">
      <w:r w:rsidRPr="00CD6915">
        <w:t>I_PRP could_MD not_RB see_VB any_DT cause_NN for_IN it_PRP ,_, for_IN the_DT howling_NN of_IN the_DT wolves_NNS had_VBD ceased_VBN altogether_RB ;_: but_CC just_RB then_RB the_DT moon_NN ,_, sailing_VBG through_IN the_DT black_JJ clouds_NNS ,_, appeared_VBD behind_IN the_DT jagged_JJ crest_NN of_IN a_DT beetling_NN ,_, pine-clad_JJ rock_NN ,_, and_CC by_IN its_PRP$ light_NN I_PRP saw_VBD around_IN us_PRP a_DT ring_NN of_IN wolves_NNS ,_, with_IN white_JJ teeth_NNS and_CC lolling_VBG red_JJ tongues_NNS ,_, with_IN long_JJ ,_, sinewy_JJ limbs_NNS and_CC shaggy_JJ hair_NN ._.</w:t>
      </w:r>
    </w:p>
    <w:p w14:paraId="32B1B668" w14:textId="77777777" w:rsidR="00EB4287" w:rsidRPr="00CD6915" w:rsidRDefault="00EB4287" w:rsidP="00EB4287">
      <w:r w:rsidRPr="00CD6915">
        <w:t>They_PRP were_VBD a_DT hundred_CD times_NNS more_RBR terrible_JJ in_IN the_DT grim_JJ silence_NN which_WDT held_VBD them_PRP than_IN even_RB when_WRB they_PRP howled_VBD ._.</w:t>
      </w:r>
    </w:p>
    <w:p w14:paraId="66AF7EDB" w14:textId="77777777" w:rsidR="00EB4287" w:rsidRPr="00CD6915" w:rsidRDefault="00EB4287" w:rsidP="00EB4287">
      <w:r w:rsidRPr="00CD6915">
        <w:t>For_IN myself_PRP ,_, I_PRP felt_VBD a_DT sort_NN of_IN paralysis_NN of_IN fear_NN ._.</w:t>
      </w:r>
    </w:p>
    <w:p w14:paraId="75A297E8" w14:textId="77777777" w:rsidR="00EB4287" w:rsidRPr="00CD6915" w:rsidRDefault="00EB4287" w:rsidP="00EB4287">
      <w:r w:rsidRPr="00CD6915">
        <w:t>It_PRP is_VBZ only_RB when_WRB a_DT man_NN feels_VBZ himself_PRP face_VBP to_TO face_VB with_IN such_JJ horrors_NNS that_IN he_PRP can_MD understand_VB their_PRP$ true_JJ import_NN ._.</w:t>
      </w:r>
    </w:p>
    <w:p w14:paraId="79AAA540" w14:textId="77777777" w:rsidR="00EB4287" w:rsidRPr="00CD6915" w:rsidRDefault="00EB4287" w:rsidP="00EB4287">
      <w:r w:rsidRPr="00CD6915">
        <w:t>All_DT at_IN once_RB the_DT wolves_NNS began_VBD to_TO howl_NN as_IN though_IN the_DT moonlight_NN had_VBD had_VBN some_DT peculiar_JJ effect_NN on_IN them_PRP ._.</w:t>
      </w:r>
    </w:p>
    <w:p w14:paraId="22927FC3" w14:textId="77777777" w:rsidR="00EB4287" w:rsidRPr="00CD6915" w:rsidRDefault="00EB4287" w:rsidP="00EB4287">
      <w:r w:rsidRPr="00CD6915">
        <w:t>The_DT horses_NNS jumped_VBD about_IN and_CC reared_VBN ,_, and_CC looked_VBD helplessly_RB round_JJ with_IN eyes_NNS that_WDT rolled_VBD in_IN a_DT way_NN painful_JJ to_TO see_VB ;_: but_CC the_DT living_VBG ring_NN of_IN terror_NN encompassed_VBD them_PRP on_IN every_DT side_NN ;_: and_CC they_PRP had_VBD perforce_NN to_TO remain_VB within_IN it_PRP ._.</w:t>
      </w:r>
    </w:p>
    <w:p w14:paraId="693C2AE3" w14:textId="77777777" w:rsidR="00EB4287" w:rsidRPr="00CD6915" w:rsidRDefault="00EB4287" w:rsidP="00EB4287">
      <w:r w:rsidRPr="00CD6915">
        <w:t>I_PRP called_VBD to_TO the_DT coachman_NN to_TO come_VB ,_, for_IN it_PRP seemed_VBD to_TO me_PRP that_IN our_PRP$ only_JJ chance_NN was_VBD to_TO try_VB to_TO break_VB out_RP through_IN the_DT ring_NN and_CC to_TO aid_VB his_PRP$ approach_NN ._.</w:t>
      </w:r>
    </w:p>
    <w:p w14:paraId="44463881" w14:textId="77777777" w:rsidR="00EB4287" w:rsidRPr="00CD6915" w:rsidRDefault="00EB4287" w:rsidP="00EB4287">
      <w:r w:rsidRPr="00CD6915">
        <w:t>I_PRP shouted_VBD and_CC beat_VBD the_DT side_NN of_IN the_DT calèche_NN ,_, hoping_VBG by_IN the_DT noise_NN to_TO scare_VB the_DT wolves_NNS from_IN that_DT side_NN ,_, so_RB as_IN to_TO give_VB him_PRP a_DT chance_NN of_IN reaching_VBG the_DT trap_NN ._.</w:t>
      </w:r>
    </w:p>
    <w:p w14:paraId="54F2983C" w14:textId="77777777" w:rsidR="00EB4287" w:rsidRPr="00CD6915" w:rsidRDefault="00EB4287" w:rsidP="00EB4287">
      <w:r w:rsidRPr="00CD6915">
        <w:t>How_WRB he_PRP came_VBD there_RB ,_, I_PRP know_VBP not_RB ,_, but_CC I_PRP heard_VBD his_PRP$ voice_NN raised_VBN in_IN a_DT tone_NN of_IN imperious_JJ command_NN ,_, and_CC looking_VBG towards_IN the_DT sound_NN ,_, saw_VBD him_PRP stand_VB in_IN the_DT roadway_NN ._.</w:t>
      </w:r>
    </w:p>
    <w:p w14:paraId="79C71ACC" w14:textId="77777777" w:rsidR="00EB4287" w:rsidRPr="00CD6915" w:rsidRDefault="00EB4287" w:rsidP="00EB4287">
      <w:r w:rsidRPr="00CD6915">
        <w:t>As_IN he_PRP swept_VBD his_PRP$ long_JJ arms_NNS ,_, as_IN though_IN brushing_NN aside_RB some_DT impalpable_JJ obstacle_NN ,_, the_DT wolves_NNS fell_VBD back_RB and_CC back_RB further_RB still_RB ._.</w:t>
      </w:r>
    </w:p>
    <w:p w14:paraId="665BFE9D" w14:textId="77777777" w:rsidR="00EB4287" w:rsidRPr="00CD6915" w:rsidRDefault="00EB4287" w:rsidP="00EB4287">
      <w:r w:rsidRPr="00CD6915">
        <w:t>Just_RB then_RB a_DT heavy_JJ cloud_NN passed_VBN across_IN the_DT face_NN of_IN the_DT moon_NN ,_, so_IN that_IN we_PRP were_VBD again_RB in_IN darkness_NN ._.</w:t>
      </w:r>
    </w:p>
    <w:p w14:paraId="7243CCA3" w14:textId="77777777" w:rsidR="00EB4287" w:rsidRPr="00CD6915" w:rsidRDefault="00EB4287" w:rsidP="00EB4287">
      <w:r w:rsidRPr="00CD6915">
        <w:t>When_WRB I_PRP could_MD see_VB again_RB the_DT driver_NN was_VBD climbing_VBG into_IN the_DT calèche_NN ,_, and_CC the_DT wolves_NNS had_VBD disappeared_VBN ._.</w:t>
      </w:r>
    </w:p>
    <w:p w14:paraId="2E0E6FDE" w14:textId="77777777" w:rsidR="00EB4287" w:rsidRPr="00CD6915" w:rsidRDefault="00EB4287" w:rsidP="00EB4287">
      <w:r w:rsidRPr="00CD6915">
        <w:t>This_DT was_VBD all_DT so_RB strange_JJ and_CC uncanny_JJ that_IN a_DT dreadful_JJ fear_NN came_VBD upon_IN me_PRP ,_, and_CC I_PRP was_VBD afraid_JJ to_TO speak_VB or_CC move_VB ._.</w:t>
      </w:r>
    </w:p>
    <w:p w14:paraId="7AE66BCA" w14:textId="77777777" w:rsidR="00EB4287" w:rsidRPr="00CD6915" w:rsidRDefault="00EB4287" w:rsidP="00EB4287">
      <w:r w:rsidRPr="00CD6915">
        <w:lastRenderedPageBreak/>
        <w:t>The_DT time_NN seemed_VBD interminable_JJ as_IN we_PRP swept_VBD on_IN our_PRP$ way_NN ,_, now_RB in_IN almost_RB complete_JJ darkness_NN ,_, for_IN the_DT rolling_NN clouds_NNS obscured_VBD the_DT moon_NN ._.</w:t>
      </w:r>
    </w:p>
    <w:p w14:paraId="74C223E8" w14:textId="77777777" w:rsidR="00EB4287" w:rsidRPr="00CD6915" w:rsidRDefault="00EB4287" w:rsidP="00EB4287">
      <w:r w:rsidRPr="00CD6915">
        <w:t>We_PRP kept_VBD on_IN ascending_VBG ,_, with_IN occasional_JJ periods_NNS of_IN quick_JJ descent_NN ,_, but_CC in_IN the_DT main_NN always_RB ascending_VBG ._.</w:t>
      </w:r>
    </w:p>
    <w:p w14:paraId="56E8817A" w14:textId="77777777" w:rsidR="00EB4287" w:rsidRPr="00CD6915" w:rsidRDefault="00EB4287" w:rsidP="00EB4287">
      <w:pPr>
        <w:rPr>
          <w:ins w:id="6" w:author="Lee Ji Eun" w:date="2019-09-22T21:50:00Z"/>
        </w:rPr>
      </w:pPr>
      <w:r w:rsidRPr="00CD6915">
        <w:t>Suddenly_RB ,_, I_PRP became_VBD conscious_JJ of_IN the_DT fact_NN that_IN the_DT driver_NN was_VBD in_IN the_DT act_NN of_IN pulling_VBG up_RP the_DT horses_NNS in_IN the_DT courtyard_NN of_IN a_DT vast_JJ ruined_VBN castle_NN ,_, from_IN whose_WP$ tall_JJ black_JJ windows_NNS came_VBD no_DT ray_NN of_IN light_NN ,_, and_CC whose_WP$ broken_JJ battlements_NNS showed_VBD a_DT jagged_JJ line_NN against_IN the_DT moonlit_JJ sky_NN ._.</w:t>
      </w:r>
    </w:p>
    <w:p w14:paraId="30BC0B73" w14:textId="77777777" w:rsidR="00EB4287" w:rsidRPr="00CD6915" w:rsidRDefault="00EB4287" w:rsidP="00EB4287"/>
    <w:p w14:paraId="3910045C" w14:textId="77777777" w:rsidR="00EB4287" w:rsidRPr="00CD6915" w:rsidRDefault="00EB4287" w:rsidP="00EB4287">
      <w:r w:rsidRPr="00CD6915">
        <w:t>CHAPTER_NN II_CD JONATHAN_NNP HARKER_NNP 'S_POS JOURNAL_NN --_: continued_VBD 5_CD May_NNP ._.</w:t>
      </w:r>
    </w:p>
    <w:p w14:paraId="3683FF23" w14:textId="77777777" w:rsidR="00EB4287" w:rsidRPr="00CD6915" w:rsidRDefault="00EB4287" w:rsidP="00EB4287">
      <w:r w:rsidRPr="00CD6915">
        <w:t>--_: I_PRP must_MD have_VB been_VBN asleep_RB ,_, for_IN certainly_RB if_IN I_PRP had_VBD been_VBN fully_RB awake_RB I_PRP must_MD have_VB noticed_VBN the_DT approach_NN of_IN such_PDT a_DT remarkable_JJ place_NN ._.</w:t>
      </w:r>
    </w:p>
    <w:p w14:paraId="00DFA0A9" w14:textId="77777777" w:rsidR="00EB4287" w:rsidRPr="00CD6915" w:rsidRDefault="00EB4287" w:rsidP="00EB4287">
      <w:r w:rsidRPr="00CD6915">
        <w:t>In_IN the_DT gloom_NN the_DT courtyard_NN looked_VBD of_IN considerable_JJ size_NN ,_, and_CC as_IN several_JJ dark_JJ ways_NNS led_VBD from_IN it_PRP under_IN great_JJ round_NN arches_NNS ,_, it_PRP perhaps_RB seemed_VBD bigger_JJR than_IN it_PRP really_RB is_VBZ ._.</w:t>
      </w:r>
    </w:p>
    <w:p w14:paraId="1E2316B0" w14:textId="77777777" w:rsidR="00EB4287" w:rsidRPr="00CD6915" w:rsidRDefault="00EB4287" w:rsidP="00EB4287">
      <w:r w:rsidRPr="00CD6915">
        <w:t>I_PRP have_VBP not_RB yet_RB been_VBN able_JJ to_TO see_VB it_PRP by_IN daylight_NN ._.</w:t>
      </w:r>
    </w:p>
    <w:p w14:paraId="432A269F" w14:textId="77777777" w:rsidR="00EB4287" w:rsidRPr="00CD6915" w:rsidRDefault="00EB4287" w:rsidP="00EB4287">
      <w:r w:rsidRPr="00CD6915">
        <w:t>When_WRB the_DT calèche_NN stopped_VBD ,_, the_DT driver_NN jumped_VBD down_RB and_CC held_VBD out_RP his_PRP$ hand_NN to_TO assist_VB me_PRP to_TO alight_VB ._.</w:t>
      </w:r>
    </w:p>
    <w:p w14:paraId="43186815" w14:textId="77777777" w:rsidR="00EB4287" w:rsidRPr="00CD6915" w:rsidRDefault="00EB4287" w:rsidP="00EB4287">
      <w:r w:rsidRPr="00CD6915">
        <w:t>Again_RB I_PRP could_MD not_RB but_CC notice_VB his_PRP$ prodigious_JJ strength_NN ._.</w:t>
      </w:r>
    </w:p>
    <w:p w14:paraId="1A5DC659" w14:textId="77777777" w:rsidR="00EB4287" w:rsidRPr="00CD6915" w:rsidRDefault="00EB4287" w:rsidP="00EB4287">
      <w:r w:rsidRPr="00CD6915">
        <w:t>His_PRP$ hand_NN actually_RB seemed_VBD like_IN a_DT steel_NN vice_NN that_WDT could_MD have_VB crushed_VBN mine_NN if_IN he_PRP had_VBD chosen_VBN ._.</w:t>
      </w:r>
    </w:p>
    <w:p w14:paraId="1A8EFA35" w14:textId="77777777" w:rsidR="00EB4287" w:rsidRPr="00CD6915" w:rsidRDefault="00EB4287" w:rsidP="00EB4287">
      <w:r w:rsidRPr="00CD6915">
        <w:t>Then_RB he_PRP took_VBD out_RP my_PRP$ traps_NNS ,_, and_CC placed_VBD them_PRP on_IN the_DT ground_NN beside_IN me_PRP as_IN I_PRP stood_VBD close_RB to_TO a_DT great_JJ door_NN ,_, old_JJ and_CC studded_VBD with_IN large_JJ iron_NN nails_NNS ,_, and_CC set_VBN in_IN a_DT projecting_VBG doorway_NN of_IN massive_JJ stone_NN ._.</w:t>
      </w:r>
    </w:p>
    <w:p w14:paraId="7A218DBB" w14:textId="77777777" w:rsidR="00EB4287" w:rsidRPr="00CD6915" w:rsidRDefault="00EB4287" w:rsidP="00EB4287">
      <w:r w:rsidRPr="00CD6915">
        <w:t>I_PRP could_MD see_VB even_RB in_IN the_DT dim_JJ light_NN that_IN the_DT stone_NN was_VBD massively_RB carved_VBN ,_, but_CC that_IN the_DT carving_VBG had_VBD been_VBN much_RB worn_VBN by_IN time_NN and_CC weather_NN ._.</w:t>
      </w:r>
    </w:p>
    <w:p w14:paraId="74472DE6" w14:textId="77777777" w:rsidR="00EB4287" w:rsidRPr="00CD6915" w:rsidRDefault="00EB4287" w:rsidP="00EB4287">
      <w:r w:rsidRPr="00CD6915">
        <w:t>As_IN I_PRP stood_VBD ,_, the_DT driver_NN jumped_VBD again_RB into_IN his_PRP$ seat_NN and_CC shook_VBD the_DT reins_NNS ;_: the_DT horses_NNS started_VBD forward_RB ,_, and_CC trap_NN and_CC all_DT disappeared_VBD down_RB one_CD of_IN the_DT dark_JJ openings_NNS ._.</w:t>
      </w:r>
    </w:p>
    <w:p w14:paraId="69B8D134" w14:textId="77777777" w:rsidR="00EB4287" w:rsidRPr="00CD6915" w:rsidRDefault="00EB4287" w:rsidP="00EB4287">
      <w:r w:rsidRPr="00CD6915">
        <w:t>I_PRP stood_VBD in_IN silence_NN where_WRB I_PRP was_VBD ,_, for_IN I_PRP did_VBD not_RB know_VB what_WP to_TO do_VB ._.</w:t>
      </w:r>
    </w:p>
    <w:p w14:paraId="723EB372" w14:textId="77777777" w:rsidR="00EB4287" w:rsidRPr="00CD6915" w:rsidRDefault="00EB4287" w:rsidP="00EB4287">
      <w:r w:rsidRPr="00CD6915">
        <w:t>Of_IN bell_NN or_CC knocker_NN there_EX was_VBD no_DT sign_NN ;_: through_IN these_DT frowning_VBG walls_NNS and_CC dark_JJ window_NN openings_NNS it_PRP was_VBD not_RB likely_JJ that_IN my_PRP$ voice_NN could_MD penetrate_VB ._.</w:t>
      </w:r>
    </w:p>
    <w:p w14:paraId="6A770A68" w14:textId="77777777" w:rsidR="00EB4287" w:rsidRPr="00CD6915" w:rsidRDefault="00EB4287" w:rsidP="00EB4287">
      <w:r w:rsidRPr="00CD6915">
        <w:lastRenderedPageBreak/>
        <w:t>The_DT time_NN I_PRP waited_VBD seemed_VBD endless_JJ ,_, and_CC I_PRP felt_VBD doubts_NNS and_CC fears_NNS crowding_VBG upon_IN me_PRP ._.</w:t>
      </w:r>
    </w:p>
    <w:p w14:paraId="73D72A7E" w14:textId="77777777" w:rsidR="00EB4287" w:rsidRPr="00CD6915" w:rsidRDefault="00EB4287" w:rsidP="00EB4287">
      <w:r w:rsidRPr="00CD6915">
        <w:t>What_WDT sort_NN of_IN place_NN had_VBD I_PRP come_VBP to_TO ,_, and_CC among_IN what_WDT kind_NN of_IN people_NNS ?_.</w:t>
      </w:r>
    </w:p>
    <w:p w14:paraId="20862780" w14:textId="77777777" w:rsidR="00EB4287" w:rsidRPr="00CD6915" w:rsidRDefault="00EB4287" w:rsidP="00EB4287">
      <w:r w:rsidRPr="00CD6915">
        <w:t>What_WDT sort_NN of_IN grim_JJ adventure_NN was_VBD it_PRP on_IN which_WDT I_PRP had_VBD embarked_VBN ?_.</w:t>
      </w:r>
    </w:p>
    <w:p w14:paraId="55A61990" w14:textId="77777777" w:rsidR="00EB4287" w:rsidRPr="00CD6915" w:rsidRDefault="00EB4287" w:rsidP="00EB4287">
      <w:r w:rsidRPr="00CD6915">
        <w:t>Was_VBD this_DT a_DT customary_JJ incident_NN in_IN the_DT life_NN of_IN a_DT solicitor_NN 's_POS clerk_NN sent_VBD out_RP to_TO explain_VB the_DT purchase_NN of_IN a_DT London_NNP estate_NN to_TO a_DT foreigner_NN ?_.</w:t>
      </w:r>
    </w:p>
    <w:p w14:paraId="602F8EC4" w14:textId="77777777" w:rsidR="00EB4287" w:rsidRPr="00CD6915" w:rsidRDefault="00EB4287" w:rsidP="00EB4287">
      <w:r w:rsidRPr="00CD6915">
        <w:t>Solicitor_NN 's_POS clerk_NN !_.</w:t>
      </w:r>
    </w:p>
    <w:p w14:paraId="1B84CCCC" w14:textId="77777777" w:rsidR="00EB4287" w:rsidRPr="00CD6915" w:rsidRDefault="00EB4287" w:rsidP="00EB4287">
      <w:r w:rsidRPr="00CD6915">
        <w:t>Mina_NNP would_MD not_RB like_VB that_DT ._.</w:t>
      </w:r>
    </w:p>
    <w:p w14:paraId="50B16E8C" w14:textId="77777777" w:rsidR="00EB4287" w:rsidRPr="00CD6915" w:rsidRDefault="00EB4287" w:rsidP="00EB4287">
      <w:r w:rsidRPr="00CD6915">
        <w:t>Solicitor_NN --_: for_IN just_RB before_IN leaving_VBG London_NNP I_PRP got_VBD word_NN that_IN my_PRP$ examination_NN was_VBD successful_JJ ;_: and_CC I_PRP am_VBP now_RB a_DT full-blown_JJ solicitor_NN !_.</w:t>
      </w:r>
    </w:p>
    <w:p w14:paraId="41EAD2CA" w14:textId="77777777" w:rsidR="00EB4287" w:rsidRPr="00CD6915" w:rsidRDefault="00EB4287" w:rsidP="00EB4287">
      <w:r w:rsidRPr="00CD6915">
        <w:t>I_PRP began_VBD to_TO rub_VB my_PRP$ eyes_NNS and_CC pinch_VB myself_PRP to_TO see_VB if_IN I_PRP were_VBD awake_RB ._.</w:t>
      </w:r>
    </w:p>
    <w:p w14:paraId="68A578BB" w14:textId="77777777" w:rsidR="00EB4287" w:rsidRPr="00CD6915" w:rsidRDefault="00EB4287" w:rsidP="00EB4287">
      <w:r w:rsidRPr="00CD6915">
        <w:t>It_PRP all_DT seemed_VBD like_IN a_DT horrible_JJ nightmare_NN to_TO me_PRP ,_, and_CC I_PRP expected_VBD that_IN I_PRP should_MD suddenly_RB awake_RB ,_, and_CC find_VB myself_PRP at_IN home_NN ,_, with_IN the_DT dawn_NN struggling_VBG in_RP through_IN the_DT windows_NNS ,_, as_IN I_PRP had_VBD now_RB and_CC again_RB felt_VBD in_IN the_DT morning_NN after_IN a_DT day_NN of_IN overwork_NN ._.</w:t>
      </w:r>
    </w:p>
    <w:p w14:paraId="2F15869C" w14:textId="77777777" w:rsidR="00EB4287" w:rsidRPr="00CD6915" w:rsidRDefault="00EB4287" w:rsidP="00EB4287">
      <w:r w:rsidRPr="00CD6915">
        <w:t>But_CC my_PRP$ flesh_NN answered_VBD the_DT pinching_VBG test_NN ,_, and_CC my_PRP$ eyes_NNS were_VBD not_RB to_TO be_VB deceived_VBN ._.</w:t>
      </w:r>
    </w:p>
    <w:p w14:paraId="67D9DEFE" w14:textId="77777777" w:rsidR="00EB4287" w:rsidRPr="00CD6915" w:rsidRDefault="00EB4287" w:rsidP="00EB4287">
      <w:r w:rsidRPr="00CD6915">
        <w:t>I_PRP was_VBD indeed_RB awake_JJ and_CC among_IN the_DT Carpathians_NNPS ._.</w:t>
      </w:r>
    </w:p>
    <w:p w14:paraId="2C4CABB0" w14:textId="77777777" w:rsidR="00EB4287" w:rsidRPr="00CD6915" w:rsidRDefault="00EB4287" w:rsidP="00EB4287">
      <w:r w:rsidRPr="00CD6915">
        <w:t>All_DT I_PRP could_MD do_VB now_RB was_VBD to_TO be_VB patient_JJ ,_, and_CC to_TO wait_VB the_DT coming_VBG of_IN the_DT morning_NN ._.</w:t>
      </w:r>
    </w:p>
    <w:p w14:paraId="14634A9E" w14:textId="77777777" w:rsidR="00EB4287" w:rsidRPr="00CD6915" w:rsidRDefault="00EB4287" w:rsidP="00EB4287">
      <w:r w:rsidRPr="00CD6915">
        <w:t>Just_RB as_IN I_PRP had_VBD come_VBN to_TO this_DT conclusion_NN I_PRP heard_VBD a_DT heavy_JJ step_NN approaching_VBG behind_IN the_DT great_JJ door_NN ,_, and_CC saw_VBD through_IN the_DT chinks_NNS the_DT gleam_NN of_IN a_DT coming_JJ light_NN ._.</w:t>
      </w:r>
    </w:p>
    <w:p w14:paraId="40325468" w14:textId="77777777" w:rsidR="00EB4287" w:rsidRPr="00CD6915" w:rsidRDefault="00EB4287" w:rsidP="00EB4287">
      <w:r w:rsidRPr="00CD6915">
        <w:t>Then_RB there_EX was_VBD the_DT sound_NN of_IN rattling_VBG chains_NNS and_CC the_DT clanking_NN of_IN massive_JJ bolts_NNS drawn_VBN back_RB ._.</w:t>
      </w:r>
    </w:p>
    <w:p w14:paraId="65DCFEC8" w14:textId="77777777" w:rsidR="00EB4287" w:rsidRPr="00CD6915" w:rsidRDefault="00EB4287" w:rsidP="00EB4287">
      <w:r w:rsidRPr="00CD6915">
        <w:t>A_DT key_NN was_VBD turned_VBN with_IN the_DT loud_JJ grating_JJ noise_NN of_IN long_JJ disuse_NN ,_, and_CC the_DT great_JJ door_NN swung_VBD back_RB ._.</w:t>
      </w:r>
    </w:p>
    <w:p w14:paraId="6A273929" w14:textId="77777777" w:rsidR="00EB4287" w:rsidRPr="00CD6915" w:rsidRDefault="00EB4287" w:rsidP="00EB4287">
      <w:r w:rsidRPr="00CD6915">
        <w:t>Within_IN ,_, stood_VBD a_DT tall_JJ old_JJ man_NN ,_, clean_JJ shaven_NNS save_VBP for_IN a_DT long_JJ white_JJ moustache_NN ,_, and_CC clad_VBN in_IN black_JJ from_IN head_NN to_TO foot_VB ,_, without_IN a_DT single_JJ speck_NN of_IN colour_NN about_IN him_PRP anywhere_RB ._.</w:t>
      </w:r>
    </w:p>
    <w:p w14:paraId="7DC8D96B" w14:textId="77777777" w:rsidR="00EB4287" w:rsidRPr="00CD6915" w:rsidRDefault="00EB4287" w:rsidP="00EB4287">
      <w:r w:rsidRPr="00CD6915">
        <w:t>He_PRP held_VBD in_IN his_PRP$ hand_NN an_DT antique_JJ silver_NN lamp_NN ,_, in_IN which_WDT the_DT flame_NN burned_VBN without_IN chimney_NN or_CC globe_NN of_IN any_DT kind_NN ,_, throwing_VBG long_RB quivering_VBG shadows_NNS as_IN it_PRP flickered_VBD in_IN the_DT draught_NN of_IN the_DT open_JJ door_NN ._.</w:t>
      </w:r>
    </w:p>
    <w:p w14:paraId="1D49E3EC" w14:textId="77777777" w:rsidR="00EB4287" w:rsidRPr="00CD6915" w:rsidRDefault="00EB4287" w:rsidP="00EB4287">
      <w:r w:rsidRPr="00CD6915">
        <w:t xml:space="preserve">The_DT old_JJ man_NN motioned_VBD me_PRP in_RP with_IN his_PRP$ right_JJ hand_NN with_IN a_DT courtly_JJ gesture_NN ,_, saying_VBG in_IN excellent_JJ English_NNP ,_, but_CC </w:t>
      </w:r>
      <w:r w:rsidRPr="00CD6915">
        <w:lastRenderedPageBreak/>
        <w:t>with_IN a_DT strange_JJ intonation_NN :_: --_: ``_`` Welcome_VB to_TO my_PRP$ house_NN !_.</w:t>
      </w:r>
    </w:p>
    <w:p w14:paraId="36B98690" w14:textId="77777777" w:rsidR="00EB4287" w:rsidRPr="00CD6915" w:rsidRDefault="00EB4287" w:rsidP="00EB4287">
      <w:r w:rsidRPr="00CD6915">
        <w:t>Enter_VB freely_RB and_CC of_IN your_PRP$ own_JJ will_NN !_. ''_''</w:t>
      </w:r>
    </w:p>
    <w:p w14:paraId="066C1423" w14:textId="77777777" w:rsidR="00EB4287" w:rsidRPr="00CD6915" w:rsidRDefault="00EB4287" w:rsidP="00EB4287">
      <w:r w:rsidRPr="00CD6915">
        <w:t>He_PRP made_VBD no_DT motion_NN of_IN stepping_VBG to_TO meet_VB me_PRP ,_, but_CC stood_VBD like_IN a_DT statue_NN ,_, as_IN though_IN his_PRP$ gesture_NN of_IN welcome_JJ had_VBD fixed_VBN him_PRP into_IN stone_NN ._.</w:t>
      </w:r>
    </w:p>
    <w:p w14:paraId="7B4D43AD" w14:textId="77777777" w:rsidR="00EB4287" w:rsidRPr="00CD6915" w:rsidRDefault="00EB4287" w:rsidP="00EB4287">
      <w:r w:rsidRPr="00CD6915">
        <w:t>The_DT instant_NN ,_, however_RB ,_, that_IN I_PRP had_VBD stepped_VBN over_IN the_DT threshold_NN ,_, he_PRP moved_VBD impulsively_RB forward_RB ,_, and_CC holding_VBG out_RP his_PRP$ hand_NN grasped_VBD mine_NN with_IN a_DT strength_NN which_WDT made_VBD me_PRP wince_NN ,_, an_DT effect_NN which_WDT was_VBD not_RB lessened_VBN by_IN the_DT fact_NN that_IN it_PRP seemed_VBD as_RB cold_JJ as_IN ice_NN --_: more_JJR like_IN the_DT hand_NN of_IN a_DT dead_NN than_IN a_DT living_VBG man_NN ._.</w:t>
      </w:r>
    </w:p>
    <w:p w14:paraId="5E2A3031" w14:textId="77777777" w:rsidR="00EB4287" w:rsidRPr="00CD6915" w:rsidRDefault="00EB4287" w:rsidP="00EB4287">
      <w:r w:rsidRPr="00CD6915">
        <w:t>Again_RB he_PRP said_VBD :_: --_: ``_`` Welcome_VB to_TO my_PRP$ house_NN ._.</w:t>
      </w:r>
    </w:p>
    <w:p w14:paraId="1387BAD2" w14:textId="77777777" w:rsidR="00EB4287" w:rsidRPr="00CD6915" w:rsidRDefault="00EB4287" w:rsidP="00EB4287">
      <w:r w:rsidRPr="00CD6915">
        <w:t>Come_VB freely_RB ._.</w:t>
      </w:r>
    </w:p>
    <w:p w14:paraId="5916B6CC" w14:textId="77777777" w:rsidR="00EB4287" w:rsidRPr="00CD6915" w:rsidRDefault="00EB4287" w:rsidP="00EB4287">
      <w:r w:rsidRPr="00CD6915">
        <w:t>Go_VB safely_RB ;_: and_CC leave_VBP something_NN of_IN the_DT happiness_NN you_PRP bring_VBP !_. ''_''</w:t>
      </w:r>
    </w:p>
    <w:p w14:paraId="576F85E7" w14:textId="77777777" w:rsidR="00EB4287" w:rsidRPr="00CD6915" w:rsidRDefault="00EB4287" w:rsidP="00EB4287">
      <w:r w:rsidRPr="00CD6915">
        <w:t>The_DT strength_NN of_IN the_DT handshake_NN was_VBD so_RB much_RB akin_JJ to_TO that_DT which_WDT I_PRP had_VBD noticed_VBN in_IN the_DT driver_NN ,_, whose_WP$ face_NN I_PRP had_VBD not_RB seen_VBN ,_, that_IN for_IN a_DT moment_NN I_PRP doubted_VBD if_IN it_PRP were_VBD not_RB the_DT same_JJ person_NN to_TO whom_WP I_PRP was_VBD speaking_VBG ;_: so_RB to_TO make_VB sure_JJ ,_, I_PRP said_VBD interrogatively_RB :_: --_: ``_`` Count_NNP Dracula_NNP ?_. ''_''</w:t>
      </w:r>
    </w:p>
    <w:p w14:paraId="6C70C7EE" w14:textId="77777777" w:rsidR="00EB4287" w:rsidRPr="00CD6915" w:rsidRDefault="00EB4287" w:rsidP="00EB4287">
      <w:r w:rsidRPr="00CD6915">
        <w:t>He_PRP bowed_VBD in_IN a_DT courtly_JJ way_NN as_IN he_PRP replied_VBD :_: --_: ``_`` I_PRP am_VBP Dracula_NNP ;_: and_CC I_PRP bid_VBP you_PRP welcome_RB ,_, Mr._NNP Harker_NNP ,_, to_TO my_PRP$ house_NN ._.</w:t>
      </w:r>
    </w:p>
    <w:p w14:paraId="3DB2ED92" w14:textId="77777777" w:rsidR="00EB4287" w:rsidRPr="00CD6915" w:rsidRDefault="00EB4287" w:rsidP="00EB4287">
      <w:r w:rsidRPr="00CD6915">
        <w:t>Come_VB in_IN ;_: the_DT night_NN air_NN is_VBZ chill_NN ,_, and_CC you_PRP must_MD need_VB to_TO eat_VB and_CC rest_VB ._. ''_''</w:t>
      </w:r>
    </w:p>
    <w:p w14:paraId="1450DA7A" w14:textId="77777777" w:rsidR="00EB4287" w:rsidRPr="00CD6915" w:rsidRDefault="00EB4287" w:rsidP="00EB4287">
      <w:r w:rsidRPr="00CD6915">
        <w:t>As_IN he_PRP was_VBD speaking_VBG ,_, he_PRP put_VBD the_DT lamp_NN on_IN a_DT bracket_NN on_IN the_DT wall_NN ,_, and_CC stepping_VBG out_RP ,_, took_VBD my_PRP$ luggage_NN ;_: he_PRP had_VBD carried_VBN it_PRP in_IN before_IN I_PRP could_MD forestall_VB him_PRP ._.</w:t>
      </w:r>
    </w:p>
    <w:p w14:paraId="7CDA2507" w14:textId="77777777" w:rsidR="00EB4287" w:rsidRPr="00CD6915" w:rsidRDefault="00EB4287" w:rsidP="00EB4287">
      <w:r w:rsidRPr="00CD6915">
        <w:t>I_PRP protested_VBD but_CC he_PRP insisted_VBD :_: --_: ``_`` Nay_NN ,_, sir_NN ,_, you_PRP are_VBP my_PRP$ guest_NN ._.</w:t>
      </w:r>
    </w:p>
    <w:p w14:paraId="57CB6BE9" w14:textId="77777777" w:rsidR="00EB4287" w:rsidRPr="00CD6915" w:rsidRDefault="00EB4287" w:rsidP="00EB4287">
      <w:r w:rsidRPr="00CD6915">
        <w:t>It_PRP is_VBZ late_JJ ,_, and_CC my_PRP$ people_NNS are_VBP not_RB available_JJ ._.</w:t>
      </w:r>
    </w:p>
    <w:p w14:paraId="31F7B8EA" w14:textId="77777777" w:rsidR="00EB4287" w:rsidRPr="00CD6915" w:rsidRDefault="00EB4287" w:rsidP="00EB4287">
      <w:r w:rsidRPr="00CD6915">
        <w:t>Let_VB me_PRP see_VB to_TO your_PRP$ comfort_NN myself_PRP ._. ''_''</w:t>
      </w:r>
    </w:p>
    <w:p w14:paraId="077DB8BC" w14:textId="77777777" w:rsidR="00EB4287" w:rsidRPr="00CD6915" w:rsidRDefault="00EB4287" w:rsidP="00EB4287">
      <w:r w:rsidRPr="00CD6915">
        <w:t>He_PRP insisted_VBD on_IN carrying_VBG my_PRP$ traps_NNS along_IN the_DT passage_NN ,_, and_CC then_RB up_RP a_DT great_JJ winding_VBG stair_NN ,_, and_CC along_IN another_DT great_JJ passage_NN ,_, on_IN whose_WP$ stone_NN floor_NN our_PRP$ steps_NNS rang_VBD heavily_RB ._.</w:t>
      </w:r>
    </w:p>
    <w:p w14:paraId="7D24C1F6" w14:textId="77777777" w:rsidR="00EB4287" w:rsidRPr="00CD6915" w:rsidRDefault="00EB4287" w:rsidP="00EB4287">
      <w:r w:rsidRPr="00CD6915">
        <w:t xml:space="preserve">At_IN the_DT end_NN of_IN this_DT he_PRP threw_VBD open_VB a_DT heavy_JJ door_NN ,_, and_CC I_PRP rejoiced_VBD to_TO see_VB within_IN a_DT well-lit_JJ room_NN in_IN which_WDT a_DT table_NN was_VBD spread_VBN for_IN supper_NN ,_, and_CC on_IN </w:t>
      </w:r>
      <w:r w:rsidRPr="00CD6915">
        <w:lastRenderedPageBreak/>
        <w:t>whose_WP$ mighty_JJ hearth_NN a_DT great_JJ fire_NN of_IN logs_NNS ,_, freshly_RB replenished_VBN ,_, flamed_VBN and_CC flared_VBN ._.</w:t>
      </w:r>
    </w:p>
    <w:p w14:paraId="0631E704" w14:textId="77777777" w:rsidR="00EB4287" w:rsidRPr="00CD6915" w:rsidRDefault="00EB4287" w:rsidP="00EB4287">
      <w:r w:rsidRPr="00CD6915">
        <w:t>The_DT Count_NN halted_NN ,_, putting_VBG down_RP my_PRP$ bags_NN ,_, closed_VBD the_DT door_NN ,_, and_CC crossing_VBG the_DT room_NN ,_, opened_VBD another_DT door_NN ,_, which_WDT led_VBD into_IN a_DT small_JJ octagonal_JJ room_NN lit_VBN by_IN a_DT single_JJ lamp_NN ,_, and_CC seemingly_RB without_IN a_DT window_NN of_IN any_DT sort_NN ._.</w:t>
      </w:r>
    </w:p>
    <w:p w14:paraId="4378469D" w14:textId="77777777" w:rsidR="00EB4287" w:rsidRPr="00CD6915" w:rsidRDefault="00EB4287" w:rsidP="00EB4287">
      <w:r w:rsidRPr="00CD6915">
        <w:t>Passing_VBG through_IN this_DT ,_, he_PRP opened_VBD another_DT door_NN ,_, and_CC motioned_VBD me_PRP to_TO enter_VB ._.</w:t>
      </w:r>
    </w:p>
    <w:p w14:paraId="7839DDC8" w14:textId="77777777" w:rsidR="00EB4287" w:rsidRPr="00CD6915" w:rsidRDefault="00EB4287" w:rsidP="00EB4287">
      <w:r w:rsidRPr="00CD6915">
        <w:t>It_PRP was_VBD a_DT welcome_JJ sight_NN ;_: for_IN here_RB was_VBD a_DT great_JJ bedroom_NN well_RB lighted_VBN and_CC warmed_VBN with_IN another_DT log_NN fire_NN ,_, --_: also_RB added_VBD to_TO but_CC lately_RB ,_, for_IN the_DT top_JJ logs_NNS were_VBD fresh_JJ --_: which_WDT sent_VBD a_DT hollow_JJ roar_NN up_RP the_DT wide_JJ chimney_NN ._.</w:t>
      </w:r>
    </w:p>
    <w:p w14:paraId="5EFE3F4F" w14:textId="77777777" w:rsidR="00EB4287" w:rsidRPr="00CD6915" w:rsidRDefault="00EB4287" w:rsidP="00EB4287">
      <w:r w:rsidRPr="00CD6915">
        <w:t>The_DT Count_NNP himself_PRP left_VBD my_PRP$ luggage_NN inside_IN and_CC withdrew_VBD ,_, saying_VBG ,_, before_IN he_PRP closed_VBD the_DT door_NN :_: --_: ``_`` You_PRP will_MD need_VB ,_, after_IN your_PRP$ journey_NN ,_, to_TO refresh_VB yourself_PRP by_IN making_VBG your_PRP$ toilet_NN ._.</w:t>
      </w:r>
    </w:p>
    <w:p w14:paraId="5ACFAB10" w14:textId="77777777" w:rsidR="00EB4287" w:rsidRPr="00CD6915" w:rsidRDefault="00EB4287" w:rsidP="00EB4287">
      <w:r w:rsidRPr="00CD6915">
        <w:t>I_PRP trust_VBP you_PRP will_MD find_VB all_DT you_PRP wish_VBP ._.</w:t>
      </w:r>
    </w:p>
    <w:p w14:paraId="6BE27E32" w14:textId="77777777" w:rsidR="00EB4287" w:rsidRPr="00CD6915" w:rsidRDefault="00EB4287" w:rsidP="00EB4287">
      <w:r w:rsidRPr="00CD6915">
        <w:t>When_WRB you_PRP are_VBP ready_JJ ,_, come_VBN into_IN the_DT other_JJ room_NN ,_, where_WRB you_PRP will_MD find_VB your_PRP$ supper_NN prepared_VBN ._. ''_''</w:t>
      </w:r>
    </w:p>
    <w:p w14:paraId="6B1027E4" w14:textId="77777777" w:rsidR="00EB4287" w:rsidRPr="00CD6915" w:rsidRDefault="00EB4287" w:rsidP="00EB4287">
      <w:r w:rsidRPr="00CD6915">
        <w:t>The_DT light_NN and_CC warmth_NN and_CC the_DT Count_NNP 's_POS courteous_JJ welcome_JJ seemed_VBD to_TO have_VB dissipated_VBN all_DT my_PRP$ doubts_NNS and_CC fears_NNS ._.</w:t>
      </w:r>
    </w:p>
    <w:p w14:paraId="65D74D09" w14:textId="77777777" w:rsidR="00EB4287" w:rsidRPr="00CD6915" w:rsidRDefault="00EB4287" w:rsidP="00EB4287">
      <w:r w:rsidRPr="00CD6915">
        <w:t>Having_VBG then_RB reached_VBD my_PRP$ normal_JJ state_NN ,_, I_PRP discovered_VBD that_IN I_PRP was_VBD half_RB famished_VBN with_IN hunger_NN ;_: so_RB making_VBG a_DT hasty_JJ toilet_NN ,_, I_PRP went_VBD into_IN the_DT other_JJ room_NN ._.</w:t>
      </w:r>
    </w:p>
    <w:p w14:paraId="0FB3522D" w14:textId="77777777" w:rsidR="00EB4287" w:rsidRPr="00CD6915" w:rsidRDefault="00EB4287" w:rsidP="00EB4287">
      <w:r w:rsidRPr="00CD6915">
        <w:t>I_PRP found_VBD supper_NN already_RB laid_VBN out_RP ._.</w:t>
      </w:r>
    </w:p>
    <w:p w14:paraId="6D643E25" w14:textId="77777777" w:rsidR="00EB4287" w:rsidRPr="00CD6915" w:rsidRDefault="00EB4287" w:rsidP="00EB4287">
      <w:r w:rsidRPr="00CD6915">
        <w:t>My_PRP$ host_NN ,_, who_WP stood_VBD on_IN one_CD side_NN of_IN the_DT great_JJ fireplace_NN ,_, leaning_VBG against_IN the_DT stonework_NN ,_, made_VBD a_DT graceful_JJ wave_NN of_IN his_PRP$ hand_NN to_TO the_DT table_NN ,_, and_CC said_VBD :_: --_: ``_`` I_PRP pray_VBP you_PRP ,_, be_VB seated_VBN and_CC sup_NN how_WRB you_PRP please_VBP ._.</w:t>
      </w:r>
    </w:p>
    <w:p w14:paraId="39B0FB51" w14:textId="77777777" w:rsidR="00EB4287" w:rsidRPr="00CD6915" w:rsidRDefault="00EB4287" w:rsidP="00EB4287">
      <w:r w:rsidRPr="00CD6915">
        <w:t>You_PRP will_MD ,_, I_PRP trust_VBP ,_, excuse_VBP me_PRP that_IN I_PRP do_VBP not_RB join_VB you_PRP ;_: but_CC I_PRP have_VBP dined_VBN already_RB ,_, and_CC I_PRP do_VBP not_RB sup_VB ._. ''_''</w:t>
      </w:r>
    </w:p>
    <w:p w14:paraId="55A61F3A" w14:textId="77777777" w:rsidR="00EB4287" w:rsidRPr="00CD6915" w:rsidRDefault="00EB4287" w:rsidP="00EB4287">
      <w:r w:rsidRPr="00CD6915">
        <w:t>I_PRP handed_VBD to_TO him_PRP the_DT sealed_JJ letter_NN which_WDT Mr._NNP Hawkins_NNP had_VBD entrusted_VBN to_TO me_PRP ._.</w:t>
      </w:r>
    </w:p>
    <w:p w14:paraId="6108D4E0" w14:textId="77777777" w:rsidR="00EB4287" w:rsidRPr="00CD6915" w:rsidRDefault="00EB4287" w:rsidP="00EB4287">
      <w:r w:rsidRPr="00CD6915">
        <w:t>He_PRP opened_VBD it_PRP and_CC read_VB it_PRP gravely_RB ;_: then_RB ,_, with_IN a_DT charming_JJ smile_NN ,_, he_PRP handed_VBD it_PRP to_TO me_PRP to_TO read_VB ._.</w:t>
      </w:r>
    </w:p>
    <w:p w14:paraId="2ADB894A" w14:textId="77777777" w:rsidR="00EB4287" w:rsidRPr="00CD6915" w:rsidRDefault="00EB4287" w:rsidP="00EB4287">
      <w:r w:rsidRPr="00CD6915">
        <w:t>One_CD passage_NN of_IN it_PRP ,_, at_IN least_JJS ,_, gave_VBD me_PRP a_DT thrill_NN of_IN pleasure_NN ._.</w:t>
      </w:r>
    </w:p>
    <w:p w14:paraId="432EB5A6" w14:textId="77777777" w:rsidR="00EB4287" w:rsidRPr="00CD6915" w:rsidRDefault="00EB4287" w:rsidP="00EB4287">
      <w:r w:rsidRPr="00CD6915">
        <w:t xml:space="preserve">``_`` I_PRP must_MD regret_VB that_IN an_DT attack_NN of_IN gout_NN ,_, from_IN which_WDT malady_NN I_PRP am_VBP a_DT constant_JJ sufferer_NN ,_, forbids_VBZ </w:t>
      </w:r>
      <w:r w:rsidRPr="00CD6915">
        <w:lastRenderedPageBreak/>
        <w:t>absolutely_RB any_DT travelling_VBG on_IN my_PRP$ part_NN for_IN some_DT time_NN to_TO come_VB ;_: but_CC I_PRP am_VBP happy_JJ to_TO say_VB I_PRP can_MD send_VB a_DT sufficient_JJ substitute_NN ,_, one_CD in_IN whom_WP I_PRP have_VBP every_DT possible_JJ confidence_NN ._.</w:t>
      </w:r>
    </w:p>
    <w:p w14:paraId="71FB6C01" w14:textId="77777777" w:rsidR="00EB4287" w:rsidRPr="00CD6915" w:rsidRDefault="00EB4287" w:rsidP="00EB4287">
      <w:r w:rsidRPr="00CD6915">
        <w:t>He_PRP is_VBZ a_DT young_JJ man_NN ,_, full_JJ of_IN energy_NN and_CC talent_NN in_IN his_PRP$ own_JJ way_NN ,_, and_CC of_IN a_DT very_RB faithful_JJ disposition_NN ._.</w:t>
      </w:r>
    </w:p>
    <w:p w14:paraId="556B663C" w14:textId="77777777" w:rsidR="00EB4287" w:rsidRPr="00CD6915" w:rsidRDefault="00EB4287" w:rsidP="00EB4287">
      <w:r w:rsidRPr="00CD6915">
        <w:t>He_PRP is_VBZ discreet_JJ and_CC silent_JJ ,_, and_CC has_VBZ grown_VBN into_IN manhood_NN in_IN my_PRP$ service_NN ._.</w:t>
      </w:r>
    </w:p>
    <w:p w14:paraId="143E0003" w14:textId="77777777" w:rsidR="00EB4287" w:rsidRPr="00CD6915" w:rsidRDefault="00EB4287" w:rsidP="00EB4287">
      <w:r w:rsidRPr="00CD6915">
        <w:t>He_PRP shall_MD be_VB ready_JJ to_TO attend_VB on_IN you_PRP when_WRB you_PRP will_MD during_IN his_PRP$ stay_NN ,_, and_CC shall_MD take_VB your_PRP$ instructions_NNS in_IN all_DT matters_NNS ._. ''_''</w:t>
      </w:r>
    </w:p>
    <w:p w14:paraId="2993425E" w14:textId="77777777" w:rsidR="00EB4287" w:rsidRPr="00CD6915" w:rsidRDefault="00EB4287" w:rsidP="00EB4287">
      <w:r w:rsidRPr="00CD6915">
        <w:t>The_DT Count_NNP himself_PRP came_VBD forward_RB and_CC took_VBD off_RP the_DT cover_NN of_IN a_DT dish_NN ,_, and_CC I_PRP fell_VBD to_TO at_IN once_RB on_IN an_DT excellent_JJ roast_NN chicken_NN ._.</w:t>
      </w:r>
    </w:p>
    <w:p w14:paraId="1165CA5F" w14:textId="77777777" w:rsidR="00EB4287" w:rsidRPr="00CD6915" w:rsidRDefault="00EB4287" w:rsidP="00EB4287">
      <w:r w:rsidRPr="00CD6915">
        <w:t>This_DT ,_, with_IN some_DT cheese_NN and_CC a_DT salad_NN and_CC a_DT bottle_NN of_IN old_JJ Tokay_NNP ,_, of_IN which_WDT I_PRP had_VBD two_CD glasses_NNS ,_, was_VBD my_PRP$ supper_NN ._.</w:t>
      </w:r>
    </w:p>
    <w:p w14:paraId="09115729" w14:textId="77777777" w:rsidR="00EB4287" w:rsidRPr="00CD6915" w:rsidRDefault="00EB4287" w:rsidP="00EB4287">
      <w:r w:rsidRPr="00CD6915">
        <w:t>During_IN the_DT time_NN I_PRP was_VBD eating_VBG it_PRP the_DT Count_NNP asked_VBD me_PRP many_JJ questions_NNS as_IN to_TO my_PRP$ journey_NN ,_, and_CC I_PRP told_VBD him_PRP by_IN degrees_NNS all_DT I_PRP had_VBD experienced_VBN ._.</w:t>
      </w:r>
    </w:p>
    <w:p w14:paraId="79497FA8" w14:textId="77777777" w:rsidR="00EB4287" w:rsidRPr="00CD6915" w:rsidRDefault="00EB4287" w:rsidP="00EB4287">
      <w:r w:rsidRPr="00CD6915">
        <w:t>By_IN this_DT time_NN I_PRP had_VBD finished_VBN my_PRP$ supper_NN ,_, and_CC by_IN my_PRP$ host_NN 's_POS desire_NN had_VBD drawn_VBN up_RP a_DT chair_NN by_IN the_DT fire_NN and_CC begun_VBN to_TO smoke_VB a_DT cigar_NN which_WDT he_PRP offered_VBD me_PRP ,_, at_IN the_DT same_JJ time_NN excusing_VBG himself_PRP that_IN he_PRP did_VBD not_RB smoke_VB ._.</w:t>
      </w:r>
    </w:p>
    <w:p w14:paraId="13B33FFA" w14:textId="77777777" w:rsidR="00EB4287" w:rsidRPr="00CD6915" w:rsidRDefault="00EB4287" w:rsidP="00EB4287">
      <w:r w:rsidRPr="00CD6915">
        <w:t>I_PRP had_VBD now_RB an_DT opportunity_NN of_IN observing_VBG him_PRP ,_, and_CC found_VBD him_PRP of_IN a_DT very_RB marked_JJ physiognomy_NN ._.</w:t>
      </w:r>
    </w:p>
    <w:p w14:paraId="5EAA1BAE" w14:textId="77777777" w:rsidR="00EB4287" w:rsidRPr="00CD6915" w:rsidRDefault="00EB4287" w:rsidP="00EB4287">
      <w:r w:rsidRPr="00CD6915">
        <w:t>His_PRP$ face_NN was_VBD a_DT strong_JJ --_: a_DT very_RB strong_JJ --_: aquiline_NN ,_, with_IN high_JJ bridge_NN of_IN the_DT thin_JJ nose_NN and_CC peculiarly_RB arched_JJ nostrils_NNS ;_: with_IN lofty_JJ domed_JJ forehead_NN ,_, and_CC hair_NN growing_VBG scantily_RB round_VB the_DT temples_NNS but_CC profusely_RB elsewhere_RB ._.</w:t>
      </w:r>
    </w:p>
    <w:p w14:paraId="3EF4D573" w14:textId="77777777" w:rsidR="00EB4287" w:rsidRPr="00CD6915" w:rsidRDefault="00EB4287" w:rsidP="00EB4287">
      <w:r w:rsidRPr="00CD6915">
        <w:t>His_PRP$ eyebrows_NNS were_VBD very_RB massive_JJ ,_, almost_RB meeting_VBG over_IN the_DT nose_NN ,_, and_CC with_IN bushy_JJ hair_NN that_WDT seemed_VBD to_TO curl_VB in_IN its_PRP$ own_JJ profusion_NN ._.</w:t>
      </w:r>
    </w:p>
    <w:p w14:paraId="51AD848D" w14:textId="77777777" w:rsidR="00EB4287" w:rsidRPr="00CD6915" w:rsidRDefault="00EB4287" w:rsidP="00EB4287">
      <w:r w:rsidRPr="00CD6915">
        <w:t>The_DT mouth_NN ,_, so_RB far_RB as_IN I_PRP could_MD see_VB it_PRP under_IN the_DT heavy_JJ moustache_NN ,_, was_VBD fixed_VBN and_CC rather_RB cruel-looking_JJ ,_, with_IN peculiarly_RB sharp_JJ white_JJ teeth_NNS ;_: these_DT protruded_VBD over_IN the_DT lips_NNS ,_, whose_WP$ remarkable_JJ ruddiness_NN showed_VBD astonishing_JJ vitality_NN in_IN a_DT man_NN of_IN his_PRP$ years_NNS ._.</w:t>
      </w:r>
    </w:p>
    <w:p w14:paraId="08C30505" w14:textId="77777777" w:rsidR="00EB4287" w:rsidRPr="00CD6915" w:rsidRDefault="00EB4287" w:rsidP="00EB4287">
      <w:r w:rsidRPr="00CD6915">
        <w:t>For_IN the_DT rest_NN ,_, his_PRP$ ears_NNS were_VBD pale_JJ ,_, and_CC at_IN the_DT tops_NNS extremely_RB pointed_VBD ;_: the_DT chin_NN was_VBD broad_JJ and_CC strong_JJ ,_, and_CC the_DT cheeks_NNS firm_NN though_IN thin_JJ ._.</w:t>
      </w:r>
    </w:p>
    <w:p w14:paraId="3CA44498" w14:textId="77777777" w:rsidR="00EB4287" w:rsidRPr="00CD6915" w:rsidRDefault="00EB4287" w:rsidP="00EB4287">
      <w:r w:rsidRPr="00CD6915">
        <w:t>The_DT general_JJ effect_NN was_VBD one_CD of_IN extraordinary_JJ pallor_NN ._.</w:t>
      </w:r>
    </w:p>
    <w:p w14:paraId="04E84268" w14:textId="77777777" w:rsidR="00EB4287" w:rsidRPr="00CD6915" w:rsidRDefault="00EB4287" w:rsidP="00EB4287">
      <w:r w:rsidRPr="00CD6915">
        <w:lastRenderedPageBreak/>
        <w:t>Hitherto_RB I_PRP had_VBD noticed_VBN the_DT backs_NNS of_IN his_PRP$ hands_NNS as_IN they_PRP lay_VBP on_IN his_PRP$ knees_NNS in_IN the_DT firelight_NN ,_, and_CC they_PRP had_VBD seemed_VBN rather_RB white_JJ and_CC fine_JJ ;_: but_CC seeing_VBG them_PRP now_RB close_RB to_TO me_PRP ,_, I_PRP could_MD not_RB but_CC notice_VB that_IN they_PRP were_VBD rather_RB coarse_JJ --_: broad_JJ ,_, with_IN squat_JJ fingers_NNS ._.</w:t>
      </w:r>
    </w:p>
    <w:p w14:paraId="5D483252" w14:textId="77777777" w:rsidR="00EB4287" w:rsidRPr="00CD6915" w:rsidRDefault="00EB4287" w:rsidP="00EB4287">
      <w:r w:rsidRPr="00CD6915">
        <w:t>Strange_JJ to_TO say_VB ,_, there_EX were_VBD hairs_NNS in_IN the_DT centre_NN of_IN the_DT palm_NN ._.</w:t>
      </w:r>
    </w:p>
    <w:p w14:paraId="35BF69E1" w14:textId="77777777" w:rsidR="00EB4287" w:rsidRPr="00CD6915" w:rsidRDefault="00EB4287" w:rsidP="00EB4287">
      <w:r w:rsidRPr="00CD6915">
        <w:t>The_DT nails_NNS were_VBD long_JJ and_CC fine_JJ ,_, and_CC cut_VBD to_TO a_DT sharp_JJ point_NN ._.</w:t>
      </w:r>
    </w:p>
    <w:p w14:paraId="0B4D9A68" w14:textId="77777777" w:rsidR="00EB4287" w:rsidRPr="00CD6915" w:rsidRDefault="00EB4287" w:rsidP="00EB4287">
      <w:r w:rsidRPr="00CD6915">
        <w:t>As_IN the_DT Count_NNP leaned_VBD over_IN me_PRP and_CC his_PRP$ hands_NNS touched_VBD me_PRP ,_, I_PRP could_MD not_RB repress_VB a_DT shudder_NN ._.</w:t>
      </w:r>
    </w:p>
    <w:p w14:paraId="3B294E11" w14:textId="77777777" w:rsidR="00EB4287" w:rsidRPr="00CD6915" w:rsidRDefault="00EB4287" w:rsidP="00EB4287">
      <w:r w:rsidRPr="00CD6915">
        <w:t>It_PRP may_MD have_VB been_VBN that_IN his_PRP$ breath_NN was_VBD rank_JJ ,_, but_CC a_DT horrible_JJ feeling_NN of_IN nausea_NN came_VBD over_IN me_PRP ,_, which_WDT ,_, do_VBP what_WP I_PRP would_MD ,_, I_PRP could_MD not_RB conceal_VB ._.</w:t>
      </w:r>
    </w:p>
    <w:p w14:paraId="3AA4A430" w14:textId="77777777" w:rsidR="00EB4287" w:rsidRPr="00CD6915" w:rsidRDefault="00EB4287" w:rsidP="00EB4287">
      <w:r w:rsidRPr="00CD6915">
        <w:t>The_DT Count_NNP ,_, evidently_RB noticing_VBG it_PRP ,_, drew_VBD back_RB ;_: and_CC with_IN a_DT grim_JJ sort_NN of_IN smile_NN ,_, which_WDT showed_VBD more_RBR than_IN he_PRP had_VBD yet_RB done_VBN his_PRP$ protuberant_JJ teeth_NNS ,_, sat_VBD himself_PRP down_RP again_RB on_IN his_PRP$ own_JJ side_NN of_IN the_DT fireplace_NN ._.</w:t>
      </w:r>
    </w:p>
    <w:p w14:paraId="593BA040" w14:textId="77777777" w:rsidR="00EB4287" w:rsidRPr="00CD6915" w:rsidRDefault="00EB4287" w:rsidP="00EB4287">
      <w:r w:rsidRPr="00CD6915">
        <w:t>We_PRP were_VBD both_DT silent_JJ for_IN a_DT while_NN ;_: and_CC as_IN I_PRP looked_VBD towards_IN the_DT window_NN I_PRP saw_VBD the_DT first_JJ dim_JJ streak_NN of_IN the_DT coming_VBG dawn_NN ._.</w:t>
      </w:r>
    </w:p>
    <w:p w14:paraId="5F7F96C8" w14:textId="77777777" w:rsidR="00EB4287" w:rsidRPr="00CD6915" w:rsidRDefault="00EB4287" w:rsidP="00EB4287">
      <w:r w:rsidRPr="00CD6915">
        <w:t>There_EX seemed_VBD a_DT strange_JJ stillness_NN over_IN everything_NN ;_: but_CC as_IN I_PRP listened_VBD I_PRP heard_VBD as_IN if_IN from_IN down_RB below_IN in_IN the_DT valley_NN the_DT howling_NN of_IN many_JJ wolves_NNS ._.</w:t>
      </w:r>
    </w:p>
    <w:p w14:paraId="3CC86733" w14:textId="77777777" w:rsidR="00EB4287" w:rsidRPr="00CD6915" w:rsidRDefault="00EB4287" w:rsidP="00EB4287">
      <w:r w:rsidRPr="00CD6915">
        <w:t>The_DT Count_NNP 's_POS eyes_NNS gleamed_VBD ,_, and_CC he_PRP said_VBD :_: --_: ``_`` Listen_VB to_TO them_PRP --_: the_DT children_NNS of_IN the_DT night_NN ._.</w:t>
      </w:r>
    </w:p>
    <w:p w14:paraId="6F2BE29F" w14:textId="77777777" w:rsidR="00EB4287" w:rsidRPr="00CD6915" w:rsidRDefault="00EB4287" w:rsidP="00EB4287">
      <w:r w:rsidRPr="00CD6915">
        <w:t>What_WDT music_NN they_PRP make_VBP !_. ''_''</w:t>
      </w:r>
    </w:p>
    <w:p w14:paraId="01A1D877" w14:textId="77777777" w:rsidR="00EB4287" w:rsidRPr="00CD6915" w:rsidRDefault="00EB4287" w:rsidP="00EB4287">
      <w:r w:rsidRPr="00CD6915">
        <w:t>Seeing_VBG ,_, I_PRP suppose_VBP ,_, some_DT expression_NN in_IN my_PRP$ face_NN strange_JJ to_TO him_PRP ,_, he_PRP added_VBD :_: --_: ``_`` Ah_NN ,_, sir_NN ,_, you_PRP dwellers_VBZ in_IN the_DT city_NN can_MD not_RB enter_VB into_IN the_DT feelings_NNS of_IN the_DT hunter_NN ._. ''_''</w:t>
      </w:r>
    </w:p>
    <w:p w14:paraId="38F9F385" w14:textId="77777777" w:rsidR="00EB4287" w:rsidRPr="00CD6915" w:rsidRDefault="00EB4287" w:rsidP="00EB4287">
      <w:r w:rsidRPr="00CD6915">
        <w:t>Then_RB he_PRP rose_VBD and_CC said_VBD :_: --_: ``_`` But_CC you_PRP must_MD be_VB tired_VBN ._.</w:t>
      </w:r>
    </w:p>
    <w:p w14:paraId="68000830" w14:textId="77777777" w:rsidR="00EB4287" w:rsidRPr="00CD6915" w:rsidRDefault="00EB4287" w:rsidP="00EB4287">
      <w:r w:rsidRPr="00CD6915">
        <w:t>Your_PRP$ bedroom_NN is_VBZ all_DT ready_JJ ,_, and_CC to-morrow_NN you_PRP shall_MD sleep_VB as_RB late_RB as_IN you_PRP will_MD ._.</w:t>
      </w:r>
    </w:p>
    <w:p w14:paraId="6446FAB1" w14:textId="77777777" w:rsidR="00EB4287" w:rsidRPr="00CD6915" w:rsidRDefault="00EB4287" w:rsidP="00EB4287">
      <w:r w:rsidRPr="00CD6915">
        <w:t>I_PRP have_VBP to_TO be_VB away_RB till_IN the_DT afternoon_NN ;_: so_RB sleep_VB well_RB and_CC dream_VB well_RB !_. ''_''</w:t>
      </w:r>
    </w:p>
    <w:p w14:paraId="120C4FAA" w14:textId="77777777" w:rsidR="00EB4287" w:rsidRPr="00CD6915" w:rsidRDefault="00EB4287" w:rsidP="00EB4287">
      <w:r w:rsidRPr="00CD6915">
        <w:t>With_IN a_DT courteous_JJ bow_NN ,_, he_PRP opened_VBD for_IN me_PRP himself_PRP the_DT door_NN to_TO the_DT octagonal_JJ room_NN ,_, and_CC I_PRP entered_VBD my_PRP$ bedroom_NN ..._: ._.</w:t>
      </w:r>
    </w:p>
    <w:p w14:paraId="7D58EDCB" w14:textId="77777777" w:rsidR="00EB4287" w:rsidRPr="00CD6915" w:rsidRDefault="00EB4287" w:rsidP="00EB4287">
      <w:r w:rsidRPr="00CD6915">
        <w:t>I_PRP am_VBP all_DT in_IN a_DT sea_NN of_IN wonders_NNS ._.</w:t>
      </w:r>
    </w:p>
    <w:p w14:paraId="57A7780F" w14:textId="77777777" w:rsidR="00EB4287" w:rsidRPr="00CD6915" w:rsidRDefault="00EB4287" w:rsidP="00EB4287">
      <w:r w:rsidRPr="00CD6915">
        <w:t>I_PRP doubt_VBP ;_: I_PRP fear_VBP ;_: I_PRP think_VBP strange_JJ things_NNS ,_, which_WDT I_PRP dare_VBP not_RB confess_VB to_TO my_PRP$ own_JJ soul_NN ._.</w:t>
      </w:r>
    </w:p>
    <w:p w14:paraId="4EB5C645" w14:textId="77777777" w:rsidR="00EB4287" w:rsidRPr="00CD6915" w:rsidRDefault="00EB4287" w:rsidP="00EB4287">
      <w:pPr>
        <w:rPr>
          <w:ins w:id="7" w:author="Lee Ji Eun" w:date="2019-09-25T10:55:00Z"/>
        </w:rPr>
      </w:pPr>
      <w:r w:rsidRPr="00CD6915">
        <w:lastRenderedPageBreak/>
        <w:t>God_NNP keep_VB me_PRP ,_, if_IN only_RB for_IN the_DT sake_NN of_IN those_DT dear_RB to_TO me_PRP !_.</w:t>
      </w:r>
    </w:p>
    <w:p w14:paraId="231C5E3D" w14:textId="77777777" w:rsidR="003F6856" w:rsidRPr="00CD6915" w:rsidRDefault="003F6856" w:rsidP="00EB4287"/>
    <w:p w14:paraId="2E841158" w14:textId="77777777" w:rsidR="00EB4287" w:rsidRPr="00CD6915" w:rsidRDefault="00EB4287" w:rsidP="00EB4287">
      <w:r w:rsidRPr="00CD6915">
        <w:t>7_CD May_NNP ._.</w:t>
      </w:r>
    </w:p>
    <w:p w14:paraId="1B9A335D" w14:textId="77777777" w:rsidR="00EB4287" w:rsidRPr="00CD6915" w:rsidRDefault="00EB4287" w:rsidP="00EB4287">
      <w:r w:rsidRPr="00CD6915">
        <w:t>--_: It_PRP is_VBZ again_RB early_JJ morning_NN ,_, but_CC I_PRP have_VBP rested_VBN and_CC enjoyed_VBN the_DT last_JJ twenty-four_CD hours_NNS ._.</w:t>
      </w:r>
    </w:p>
    <w:p w14:paraId="05B13AD3" w14:textId="77777777" w:rsidR="00EB4287" w:rsidRPr="00CD6915" w:rsidRDefault="00EB4287" w:rsidP="00EB4287">
      <w:r w:rsidRPr="00CD6915">
        <w:t>I_PRP slept_VBD till_IN late_RB in_IN the_DT day_NN ,_, and_CC awoke_VBD of_IN my_PRP$ own_JJ accord_NN ._.</w:t>
      </w:r>
    </w:p>
    <w:p w14:paraId="7B2A616D" w14:textId="77777777" w:rsidR="00EB4287" w:rsidRPr="00CD6915" w:rsidRDefault="00EB4287" w:rsidP="00EB4287">
      <w:r w:rsidRPr="00CD6915">
        <w:t>When_WRB I_PRP had_VBD dressed_VBN myself_PRP I_PRP went_VBD into_IN the_DT room_NN where_WRB we_PRP had_VBD supped_VBN ,_, and_CC found_VBD a_DT cold_JJ breakfast_NN laid_VBN out_RP ,_, with_IN coffee_NN kept_VBD hot_JJ by_IN the_DT pot_NN being_VBG placed_VBN on_IN the_DT hearth_NN ._.</w:t>
      </w:r>
    </w:p>
    <w:p w14:paraId="23E89C51" w14:textId="77777777" w:rsidR="00EB4287" w:rsidRPr="00CD6915" w:rsidRDefault="00EB4287" w:rsidP="00EB4287">
      <w:r w:rsidRPr="00CD6915">
        <w:t>There_EX was_VBD a_DT card_NN on_IN the_DT table_NN ,_, on_IN which_WDT was_VBD written_VBN :_: --_: ``_`` I_PRP have_VBP to_TO be_VB absent_JJ for_IN a_DT while_NN ._.</w:t>
      </w:r>
    </w:p>
    <w:p w14:paraId="2DC1A3DF" w14:textId="77777777" w:rsidR="00EB4287" w:rsidRPr="00CD6915" w:rsidRDefault="00EB4287" w:rsidP="00EB4287">
      <w:r w:rsidRPr="00CD6915">
        <w:t>Do_VBP not_RB wait_VB for_IN me_PRP ._.</w:t>
      </w:r>
    </w:p>
    <w:p w14:paraId="78B870AF" w14:textId="77777777" w:rsidR="00EB4287" w:rsidRPr="00CD6915" w:rsidRDefault="00EB4287" w:rsidP="00EB4287">
      <w:r w:rsidRPr="00CD6915">
        <w:t>--_: D._NNP ''_'' I_PRP set_VBP to_TO and_CC enjoyed_VBD a_DT hearty_JJ meal_NN ._.</w:t>
      </w:r>
    </w:p>
    <w:p w14:paraId="56C7DF23" w14:textId="77777777" w:rsidR="00EB4287" w:rsidRPr="00CD6915" w:rsidRDefault="00EB4287" w:rsidP="00EB4287">
      <w:r w:rsidRPr="00CD6915">
        <w:t>When_WRB I_PRP had_VBD done_VBN ,_, I_PRP looked_VBD for_IN a_DT bell_NN ,_, so_IN that_IN I_PRP might_MD let_VB the_DT servants_NNS know_VBP I_PRP had_VBD finished_VBN ;_: but_CC I_PRP could_MD not_RB find_VB one_CD ._.</w:t>
      </w:r>
    </w:p>
    <w:p w14:paraId="4CC81B67" w14:textId="77777777" w:rsidR="00EB4287" w:rsidRPr="00CD6915" w:rsidRDefault="00EB4287" w:rsidP="00EB4287">
      <w:r w:rsidRPr="00CD6915">
        <w:t>There_EX are_VBP certainly_RB odd_JJ deficiencies_NNS in_IN the_DT house_NN ,_, considering_VBG the_DT extraordinary_JJ evidences_NNS of_IN wealth_NN which_WDT are_VBP round_JJ me_PRP ._.</w:t>
      </w:r>
    </w:p>
    <w:p w14:paraId="33D02884" w14:textId="77777777" w:rsidR="00EB4287" w:rsidRPr="00CD6915" w:rsidRDefault="00EB4287" w:rsidP="00EB4287">
      <w:r w:rsidRPr="00CD6915">
        <w:t>The_DT table_NN service_NN is_VBZ of_IN gold_NN ,_, and_CC so_RB beautifully_RB wrought_VBD that_IN it_PRP must_MD be_VB of_IN immense_JJ value_NN ._.</w:t>
      </w:r>
    </w:p>
    <w:p w14:paraId="53AF3195" w14:textId="77777777" w:rsidR="00EB4287" w:rsidRPr="00CD6915" w:rsidRDefault="00EB4287" w:rsidP="00EB4287">
      <w:r w:rsidRPr="00CD6915">
        <w:t>The_DT curtains_NNS and_CC upholstery_NN of_IN the_DT chairs_NNS and_CC sofas_NNS and_CC the_DT hangings_NNS of_IN my_PRP$ bed_NN are_VBP of_IN the_DT costliest_JJS and_CC most_RBS beautiful_JJ fabrics_NNS ,_, and_CC must_MD have_VB been_VBN of_IN fabulous_JJ value_NN when_WRB they_PRP were_VBD made_VBN ,_, for_IN they_PRP are_VBP centuries_NNS old_JJ ,_, though_IN in_IN excellent_JJ order_NN ._.</w:t>
      </w:r>
    </w:p>
    <w:p w14:paraId="030E14F9" w14:textId="77777777" w:rsidR="00EB4287" w:rsidRPr="00CD6915" w:rsidRDefault="00EB4287" w:rsidP="00EB4287">
      <w:r w:rsidRPr="00CD6915">
        <w:t>I_PRP saw_VBD something_NN like_IN them_PRP in_IN Hampton_NNP Court_NNP ,_, but_CC there_RB they_PRP were_VBD worn_VBN and_CC frayed_VBN and_CC moth-eaten_JJ ._.</w:t>
      </w:r>
    </w:p>
    <w:p w14:paraId="4E4740E4" w14:textId="77777777" w:rsidR="00EB4287" w:rsidRPr="00CD6915" w:rsidRDefault="00EB4287" w:rsidP="00EB4287">
      <w:r w:rsidRPr="00CD6915">
        <w:t>But_CC still_RB in_IN none_NN of_IN the_DT rooms_NNS is_VBZ there_RB a_DT mirror_NN ._.</w:t>
      </w:r>
    </w:p>
    <w:p w14:paraId="1E9139A8" w14:textId="77777777" w:rsidR="00EB4287" w:rsidRPr="00CD6915" w:rsidRDefault="00EB4287" w:rsidP="00EB4287">
      <w:r w:rsidRPr="00CD6915">
        <w:t>There_EX is_VBZ not_RB even_RB a_DT toilet_NN glass_NN on_IN my_PRP$ table_NN ,_, and_CC I_PRP had_VBD to_TO get_VB the_DT little_JJ shaving_JJ glass_NN from_IN my_PRP$ bag_NN before_IN I_PRP could_MD either_RB shave_VB or_CC brush_VB my_PRP$ hair_NN ._.</w:t>
      </w:r>
    </w:p>
    <w:p w14:paraId="445DAFCF" w14:textId="77777777" w:rsidR="00EB4287" w:rsidRPr="00CD6915" w:rsidRDefault="00EB4287" w:rsidP="00EB4287">
      <w:r w:rsidRPr="00CD6915">
        <w:t>I_PRP have_VBP not_RB yet_RB seen_VBN a_DT servant_NN anywhere_RB ,_, or_CC heard_VBD a_DT sound_NN near_IN the_DT castle_NN except_IN the_DT howling_NN of_IN wolves_NNS ._.</w:t>
      </w:r>
    </w:p>
    <w:p w14:paraId="592E6081" w14:textId="77777777" w:rsidR="00EB4287" w:rsidRPr="00CD6915" w:rsidRDefault="00EB4287" w:rsidP="00EB4287">
      <w:r w:rsidRPr="00CD6915">
        <w:t xml:space="preserve">Some_DT time_NN after_IN I_PRP had_VBD finished_VBN my_PRP$ meal_NN --_: I_PRP do_VBP not_RB know_VB whether_IN to_TO call_VB it_PRP breakfast_NN or_CC dinner_NN ,_, for_IN it_PRP was_VBD between_IN five_CD and_CC six_CD o'clock_RB when_WRB I_PRP had_VBD it_PRP --_: I_PRP looked_VBD about_IN for_IN something_NN to_TO read_VB ,_, </w:t>
      </w:r>
      <w:r w:rsidRPr="00CD6915">
        <w:lastRenderedPageBreak/>
        <w:t>for_IN I_PRP did_VBD not_RB like_VB to_TO go_VB about_IN the_DT castle_NN until_IN I_PRP had_VBD asked_VBN the_DT Count_NNP 's_POS permission_NN ._.</w:t>
      </w:r>
    </w:p>
    <w:p w14:paraId="63391991" w14:textId="77777777" w:rsidR="00EB4287" w:rsidRPr="00CD6915" w:rsidRDefault="00EB4287" w:rsidP="00EB4287">
      <w:r w:rsidRPr="00CD6915">
        <w:t>There_EX was_VBD absolutely_RB nothing_NN in_IN the_DT room_NN ,_, book_NN ,_, newspaper_NN ,_, or_CC even_RB writing_VBG materials_NNS ;_: so_IN I_PRP opened_VBD another_DT door_NN in_IN the_DT room_NN and_CC found_VBD a_DT sort_NN of_IN library_NN ._.</w:t>
      </w:r>
    </w:p>
    <w:p w14:paraId="2096AE50" w14:textId="77777777" w:rsidR="00EB4287" w:rsidRPr="00CD6915" w:rsidRDefault="00EB4287" w:rsidP="00EB4287">
      <w:r w:rsidRPr="00CD6915">
        <w:t>The_DT door_NN opposite_JJ mine_NN I_PRP tried_VBD ,_, but_CC found_VBD it_PRP locked_VBD ._.</w:t>
      </w:r>
    </w:p>
    <w:p w14:paraId="4FA9F659" w14:textId="77777777" w:rsidR="00EB4287" w:rsidRPr="00CD6915" w:rsidRDefault="00EB4287" w:rsidP="00EB4287">
      <w:r w:rsidRPr="00CD6915">
        <w:t>In_IN the_DT library_NN I_PRP found_VBD ,_, to_TO my_PRP$ great_JJ delight_NN ,_, a_DT vast_JJ number_NN of_IN English_JJ books_NNS ,_, whole_JJ shelves_NNS full_JJ of_IN them_PRP ,_, and_CC bound_VBD volumes_NNS of_IN magazines_NNS and_CC newspapers_NNS ._.</w:t>
      </w:r>
    </w:p>
    <w:p w14:paraId="465C9284" w14:textId="77777777" w:rsidR="00EB4287" w:rsidRPr="00CD6915" w:rsidRDefault="00EB4287" w:rsidP="00EB4287">
      <w:r w:rsidRPr="00CD6915">
        <w:t>A_DT table_NN in_IN the_DT centre_NN was_VBD littered_VBN with_IN English_JJ magazines_NNS and_CC newspapers_NNS ,_, though_IN none_NN of_IN them_PRP were_VBD of_IN very_RB recent_JJ date_NN ._.</w:t>
      </w:r>
    </w:p>
    <w:p w14:paraId="686DB827" w14:textId="77777777" w:rsidR="00EB4287" w:rsidRPr="00CD6915" w:rsidRDefault="00EB4287" w:rsidP="00EB4287">
      <w:r w:rsidRPr="00CD6915">
        <w:t>The_DT books_NNS were_VBD of_IN the_DT most_RBS varied_JJ kind_NN --_: history_NN ,_, geography_NN ,_, politics_NNS ,_, political_JJ economy_NN ,_, botany_NN ,_, geology_NN ,_, law_NN --_: all_DT relating_VBG to_TO England_NNP and_CC English_NNP life_NN and_CC customs_NNS and_CC manners_NNS ._.</w:t>
      </w:r>
    </w:p>
    <w:p w14:paraId="543EA714" w14:textId="77777777" w:rsidR="00EB4287" w:rsidRPr="00CD6915" w:rsidRDefault="00EB4287" w:rsidP="00EB4287">
      <w:r w:rsidRPr="00CD6915">
        <w:t>There_EX were_VBD even_RB such_JJ books_NNS of_IN reference_NN as_IN the_DT London_NNP Directory_NNP ,_, the_DT ``_`` Red_NNP ''_'' and_CC ``_`` Blue_NNP ''_'' books_NNS ,_, Whitaker_NNP 's_POS Almanac_NNP ,_, the_DT Army_NNP and_CC Navy_NNP Lists_NNP ,_, and_CC --_: it_PRP somehow_RB gladdened_VBD my_PRP$ heart_NN to_TO see_VB it_PRP --_: the_DT Law_NN List_NN ._.</w:t>
      </w:r>
    </w:p>
    <w:p w14:paraId="029C8E39" w14:textId="77777777" w:rsidR="00EB4287" w:rsidRPr="00CD6915" w:rsidRDefault="00EB4287" w:rsidP="00EB4287">
      <w:r w:rsidRPr="00CD6915">
        <w:t>Whilst_IN I_PRP was_VBD looking_VBG at_IN the_DT books_NNS ,_, the_DT door_NN opened_VBD ,_, and_CC the_DT Count_NNP entered_VBD ._.</w:t>
      </w:r>
    </w:p>
    <w:p w14:paraId="4B08E005" w14:textId="77777777" w:rsidR="00EB4287" w:rsidRPr="00CD6915" w:rsidRDefault="00EB4287" w:rsidP="00EB4287">
      <w:r w:rsidRPr="00CD6915">
        <w:t>He_PRP saluted_VBD me_PRP in_IN a_DT hearty_JJ way_NN ,_, and_CC hoped_VBD that_IN I_PRP had_VBD had_VBN a_DT good_JJ night_NN 's_POS rest_NN ._.</w:t>
      </w:r>
    </w:p>
    <w:p w14:paraId="2E870C51" w14:textId="77777777" w:rsidR="00EB4287" w:rsidRPr="00CD6915" w:rsidRDefault="00EB4287" w:rsidP="00EB4287">
      <w:r w:rsidRPr="00CD6915">
        <w:t>Then_RB he_PRP went_VBD on_IN :_: --_: ``_`` I_PRP am_VBP glad_JJ you_PRP found_VBD your_PRP$ way_NN in_IN here_RB ,_, for_IN I_PRP am_VBP sure_JJ there_EX is_VBZ much_JJ that_WDT will_MD interest_VB you_PRP ._.</w:t>
      </w:r>
    </w:p>
    <w:p w14:paraId="0DF04A82" w14:textId="77777777" w:rsidR="00EB4287" w:rsidRPr="00CD6915" w:rsidRDefault="00EB4287" w:rsidP="00EB4287">
      <w:r w:rsidRPr="00CD6915">
        <w:t>These_DT companions_NNS ''_'' --_: and_CC he_PRP laid_VBD his_PRP$ hand_NN on_IN some_DT of_IN the_DT books_NNS --_: ``_`` have_VBP been_VBN good_JJ friends_NNS to_TO me_PRP ,_, and_CC for_IN some_DT years_NNS past_NN ,_, ever_RB since_IN I_PRP had_VBD the_DT idea_NN of_IN going_VBG to_TO London_NNP ,_, have_VBP given_VBN me_PRP many_JJ ,_, many_JJ hours_NNS of_IN pleasure_NN ._.</w:t>
      </w:r>
    </w:p>
    <w:p w14:paraId="566710DA" w14:textId="77777777" w:rsidR="00EB4287" w:rsidRPr="00CD6915" w:rsidRDefault="00EB4287" w:rsidP="00EB4287">
      <w:r w:rsidRPr="00CD6915">
        <w:t>Through_IN them_PRP I_PRP have_VBP come_VBN to_TO know_VB your_PRP$ great_JJ England_NNP ;_: and_CC to_TO know_VB her_PRP is_VBZ to_TO love_VB her_PRP ._.</w:t>
      </w:r>
    </w:p>
    <w:p w14:paraId="4AFE5ACE" w14:textId="77777777" w:rsidR="00EB4287" w:rsidRPr="00CD6915" w:rsidRDefault="00EB4287" w:rsidP="00EB4287">
      <w:r w:rsidRPr="00CD6915">
        <w:t>I_PRP long_JJ to_TO go_VB through_IN the_DT crowded_JJ streets_NNS of_IN your_PRP$ mighty_JJ London_NNP ,_, to_TO be_VB in_IN the_DT midst_NN of_IN the_DT whirl_NN and_CC rush_NN of_IN humanity_NN ,_, to_TO share_VB its_PRP$ life_NN ,_, its_PRP$ change_NN ,_, its_PRP$ death_NN ,_, and_CC all_DT that_WDT makes_VBZ it_PRP what_WP it_PRP is_VBZ ._.</w:t>
      </w:r>
    </w:p>
    <w:p w14:paraId="1AEE61FC" w14:textId="77777777" w:rsidR="00EB4287" w:rsidRPr="00CD6915" w:rsidRDefault="00EB4287" w:rsidP="00EB4287">
      <w:r w:rsidRPr="00CD6915">
        <w:t>But_CC alas_UH !_.</w:t>
      </w:r>
    </w:p>
    <w:p w14:paraId="4631CF85" w14:textId="77777777" w:rsidR="00EB4287" w:rsidRPr="00CD6915" w:rsidRDefault="00EB4287" w:rsidP="00EB4287">
      <w:r w:rsidRPr="00CD6915">
        <w:lastRenderedPageBreak/>
        <w:t>as_IN yet_RB I_PRP only_RB know_VBP your_PRP$ tongue_NN through_IN books_NNS ._.</w:t>
      </w:r>
    </w:p>
    <w:p w14:paraId="7FF30C63" w14:textId="77777777" w:rsidR="00EB4287" w:rsidRPr="00CD6915" w:rsidRDefault="00EB4287" w:rsidP="00EB4287">
      <w:r w:rsidRPr="00CD6915">
        <w:t>To_TO you_PRP ,_, my_PRP$ friend_NN ,_, I_PRP look_VBP that_IN I_PRP know_VBP it_PRP to_TO speak_VB ._. ''_''</w:t>
      </w:r>
    </w:p>
    <w:p w14:paraId="2A2F2176" w14:textId="77777777" w:rsidR="00EB4287" w:rsidRPr="00CD6915" w:rsidRDefault="00EB4287" w:rsidP="00EB4287">
      <w:r w:rsidRPr="00CD6915">
        <w:t>``_`` But_CC ,_, Count_NNP ,_, ''_'' I_PRP said_VBD ,_, ``_`` you_PRP know_VBP and_CC speak_VBP English_NNP thoroughly_RB !_. ''_''</w:t>
      </w:r>
    </w:p>
    <w:p w14:paraId="6D236A21" w14:textId="77777777" w:rsidR="00EB4287" w:rsidRPr="00CD6915" w:rsidRDefault="00EB4287" w:rsidP="00EB4287">
      <w:r w:rsidRPr="00CD6915">
        <w:t>He_PRP bowed_VBD gravely_RB ._.</w:t>
      </w:r>
    </w:p>
    <w:p w14:paraId="02AB7206" w14:textId="77777777" w:rsidR="00EB4287" w:rsidRPr="00CD6915" w:rsidRDefault="00EB4287" w:rsidP="00EB4287">
      <w:r w:rsidRPr="00CD6915">
        <w:t>``_`` I_PRP thank_VBP you_PRP ,_, my_PRP$ friend_NN ,_, for_IN your_PRP$ all_DT too-flattering_JJ estimate_NN ,_, but_CC yet_RB I_PRP fear_VBP that_IN I_PRP am_VBP but_CC a_DT little_JJ way_NN on_IN the_DT road_NN I_PRP would_MD travel_VB ._.</w:t>
      </w:r>
    </w:p>
    <w:p w14:paraId="0641F160" w14:textId="77777777" w:rsidR="00EB4287" w:rsidRPr="00CD6915" w:rsidRDefault="00EB4287" w:rsidP="00EB4287">
      <w:r w:rsidRPr="00CD6915">
        <w:t>True_JJ ,_, I_PRP know_VBP the_DT grammar_NN and_CC the_DT words_NNS ,_, but_CC yet_RB I_PRP know_VBP not_RB how_WRB to_TO speak_VB them_PRP ._. ''_''</w:t>
      </w:r>
    </w:p>
    <w:p w14:paraId="2AD5B543" w14:textId="77777777" w:rsidR="00EB4287" w:rsidRPr="00CD6915" w:rsidRDefault="00EB4287" w:rsidP="00EB4287">
      <w:r w:rsidRPr="00CD6915">
        <w:t>``_`` Indeed_RB ,_, ''_'' I_PRP said_VBD ,_, ``_`` you_PRP speak_VBP excellently_RB ._. ''_''</w:t>
      </w:r>
    </w:p>
    <w:p w14:paraId="63979D73" w14:textId="77777777" w:rsidR="00EB4287" w:rsidRPr="00CD6915" w:rsidRDefault="00EB4287" w:rsidP="00EB4287">
      <w:r w:rsidRPr="00CD6915">
        <w:t>``_`` Not_RB so_RB ,_, ''_'' he_PRP answered_VBD ._.</w:t>
      </w:r>
    </w:p>
    <w:p w14:paraId="4A8038BB" w14:textId="77777777" w:rsidR="00EB4287" w:rsidRPr="00CD6915" w:rsidRDefault="00EB4287" w:rsidP="00EB4287">
      <w:r w:rsidRPr="00CD6915">
        <w:t>``_`` Well_UH ,_, I_PRP know_VBP that_IN ,_, did_VBD I_PRP move_VB and_CC speak_VB in_IN your_PRP$ London_NNP ,_, none_NN there_EX are_VBP who_WP would_MD not_RB know_VB me_PRP for_IN a_DT stranger_NN ._.</w:t>
      </w:r>
    </w:p>
    <w:p w14:paraId="340D27F7" w14:textId="77777777" w:rsidR="00EB4287" w:rsidRPr="00CD6915" w:rsidRDefault="00EB4287" w:rsidP="00EB4287">
      <w:r w:rsidRPr="00CD6915">
        <w:t>That_DT is_VBZ not_RB enough_RB for_IN me_PRP ._.</w:t>
      </w:r>
    </w:p>
    <w:p w14:paraId="77C2F3E3" w14:textId="77777777" w:rsidR="00EB4287" w:rsidRPr="00CD6915" w:rsidRDefault="00EB4287" w:rsidP="00EB4287">
      <w:r w:rsidRPr="00CD6915">
        <w:t>Here_RB I_PRP am_VBP noble_JJ ;_: I_PRP am_VBP boyar_NN ;_: the_DT common_JJ people_NNS know_VBP me_PRP ,_, and_CC I_PRP am_VBP master_NN ._.</w:t>
      </w:r>
    </w:p>
    <w:p w14:paraId="0D133E69" w14:textId="77777777" w:rsidR="00EB4287" w:rsidRPr="00CD6915" w:rsidRDefault="00EB4287" w:rsidP="00EB4287">
      <w:r w:rsidRPr="00CD6915">
        <w:t>But_CC a_DT stranger_NN in_IN a_DT strange_JJ land_NN ,_, he_PRP is_VBZ no_DT one_NN ;_: men_NNS know_VBP him_PRP not_RB --_: and_CC to_TO know_VB not_RB is_VBZ to_TO care_VB not_RB for_IN ._.</w:t>
      </w:r>
    </w:p>
    <w:p w14:paraId="364DE7D6" w14:textId="77777777" w:rsidR="00EB4287" w:rsidRPr="00CD6915" w:rsidRDefault="00EB4287" w:rsidP="00EB4287">
      <w:r w:rsidRPr="00CD6915">
        <w:t>I_PRP am_VBP content_JJ if_IN I_PRP am_VBP like_IN the_DT rest_NN ,_, so_IN that_IN no_DT man_NN stops_VBZ if_IN he_PRP see_VB me_PRP ,_, or_CC pause_NN in_IN his_PRP$ speaking_NN if_IN he_PRP hear_VB my_PRP$ words_NNS ,_, `_`` Ha_NN ,_, ha_NN !_.</w:t>
      </w:r>
    </w:p>
    <w:p w14:paraId="65C3BE3A" w14:textId="77777777" w:rsidR="00EB4287" w:rsidRPr="00CD6915" w:rsidRDefault="00EB4287" w:rsidP="00EB4287">
      <w:r w:rsidRPr="00CD6915">
        <w:t>a_DT stranger_NN !_. '_''</w:t>
      </w:r>
    </w:p>
    <w:p w14:paraId="2165ADD5" w14:textId="77777777" w:rsidR="00EB4287" w:rsidRPr="00CD6915" w:rsidRDefault="00EB4287" w:rsidP="00EB4287">
      <w:r w:rsidRPr="00CD6915">
        <w:t>I_PRP have_VBP been_VBN so_RB long_JJ master_NN that_IN I_PRP would_MD be_VB master_JJ still_RB --_: or_CC at_IN least_JJS that_IN none_NN other_JJ should_MD be_VB master_NN of_IN me_PRP ._.</w:t>
      </w:r>
    </w:p>
    <w:p w14:paraId="54CA9A65" w14:textId="77777777" w:rsidR="00EB4287" w:rsidRPr="00CD6915" w:rsidRDefault="00EB4287" w:rsidP="00EB4287">
      <w:r w:rsidRPr="00CD6915">
        <w:t>You_PRP come_VBP to_TO me_PRP not_RB alone_RB as_IN agent_NN of_IN my_PRP$ friend_NN Peter_NNP Hawkins_NNP ,_, of_IN Exeter_NNP ,_, to_TO tell_VB me_PRP all_DT about_IN my_PRP$ new_JJ estate_NN in_IN London_NNP ._.</w:t>
      </w:r>
    </w:p>
    <w:p w14:paraId="7B92029C" w14:textId="77777777" w:rsidR="00EB4287" w:rsidRPr="00CD6915" w:rsidRDefault="00EB4287" w:rsidP="00EB4287">
      <w:r w:rsidRPr="00CD6915">
        <w:t>You_PRP shall_MD ,_, I_PRP trust_VBP ,_, rest_VBP here_RB with_IN me_PRP awhile_RB ,_, so_IN that_IN by_IN our_PRP$ talking_VBG I_PRP may_MD learn_VB the_DT English_NNP intonation_NN ;_: and_CC I_PRP would_MD that_IN you_PRP tell_VBP me_PRP when_WRB I_PRP make_VBP error_NN ,_, even_RB of_IN the_DT smallest_JJS ,_, in_IN my_PRP$ speaking_NN ._.</w:t>
      </w:r>
    </w:p>
    <w:p w14:paraId="2B7B066C" w14:textId="77777777" w:rsidR="00EB4287" w:rsidRPr="00CD6915" w:rsidRDefault="00EB4287" w:rsidP="00EB4287">
      <w:r w:rsidRPr="00CD6915">
        <w:t>I_PRP am_VBP sorry_JJ that_IN I_PRP had_VBD to_TO be_VB away_RB so_RB long_JJ to-day_NN ;_: but_CC you_PRP will_MD ,_, I_PRP know_VBP ,_, forgive_VBP one_CD who_WP has_VBZ so_RB many_JJ important_JJ affairs_NNS in_IN hand_NN ._. ''_''</w:t>
      </w:r>
    </w:p>
    <w:p w14:paraId="29B21881" w14:textId="77777777" w:rsidR="00EB4287" w:rsidRPr="00CD6915" w:rsidRDefault="00EB4287" w:rsidP="00EB4287">
      <w:r w:rsidRPr="00CD6915">
        <w:t>Of_IN course_NN I_PRP said_VBD all_DT I_PRP could_MD about_IN being_VBG willing_JJ ,_, and_CC asked_VBD if_IN I_PRP might_MD come_VB into_IN that_DT room_NN when_WRB I_PRP chose_VBD ._.</w:t>
      </w:r>
    </w:p>
    <w:p w14:paraId="3062DA57" w14:textId="77777777" w:rsidR="00EB4287" w:rsidRPr="00CD6915" w:rsidRDefault="00EB4287" w:rsidP="00EB4287">
      <w:r w:rsidRPr="00CD6915">
        <w:lastRenderedPageBreak/>
        <w:t>He_PRP answered_VBD :_: ``_`` Yes_UH ,_, certainly_RB ,_, ''_'' and_CC added_VBD :_: --_: ``_`` You_PRP may_MD go_VB anywhere_RB you_PRP wish_VBP in_IN the_DT castle_NN ,_, except_IN where_WRB the_DT doors_NNS are_VBP locked_VBN ,_, where_WRB of_IN course_NN you_PRP will_MD not_RB wish_VB to_TO go_VB ._.</w:t>
      </w:r>
    </w:p>
    <w:p w14:paraId="5B5F0E66" w14:textId="77777777" w:rsidR="00EB4287" w:rsidRPr="00CD6915" w:rsidRDefault="00EB4287" w:rsidP="00EB4287">
      <w:r w:rsidRPr="00CD6915">
        <w:t>There_EX is_VBZ reason_NN that_IN all_DT things_NNS are_VBP as_IN they_PRP are_VBP ,_, and_CC did_VBD you_PRP see_VB with_IN my_PRP$ eyes_NNS and_CC know_VB with_IN my_PRP$ knowledge_NN ,_, you_PRP would_MD perhaps_RB better_RBR understand_VB ._. ''_''</w:t>
      </w:r>
    </w:p>
    <w:p w14:paraId="68B8543E" w14:textId="77777777" w:rsidR="00EB4287" w:rsidRPr="00CD6915" w:rsidRDefault="00EB4287" w:rsidP="00EB4287">
      <w:r w:rsidRPr="00CD6915">
        <w:t>I_PRP said_VBD I_PRP was_VBD sure_JJ of_IN this_DT ,_, and_CC then_RB he_PRP went_VBD on_IN :_: --_: ``_`` We_PRP are_VBP in_IN Transylvania_NNP ;_: and_CC Transylvania_NNP is_VBZ not_RB England_NNP ._.</w:t>
      </w:r>
    </w:p>
    <w:p w14:paraId="0284ABAA" w14:textId="77777777" w:rsidR="00EB4287" w:rsidRPr="00CD6915" w:rsidRDefault="00EB4287" w:rsidP="00EB4287">
      <w:r w:rsidRPr="00CD6915">
        <w:t>Our_PRP$ ways_NNS are_VBP not_RB your_PRP$ ways_NNS ,_, and_CC there_EX shall_MD be_VB to_TO you_PRP many_JJ strange_JJ things_NNS ._.</w:t>
      </w:r>
    </w:p>
    <w:p w14:paraId="36BA43C4" w14:textId="77777777" w:rsidR="00EB4287" w:rsidRPr="00CD6915" w:rsidRDefault="00EB4287" w:rsidP="00EB4287">
      <w:r w:rsidRPr="00CD6915">
        <w:t>Nay_NNP ,_, from_IN what_WP you_PRP have_VBP told_VBN me_PRP of_IN your_PRP$ experiences_NNS already_RB ,_, you_PRP know_VBP something_NN of_IN what_WP strange_JJ things_NNS there_EX may_MD be_VB ._. ''_''</w:t>
      </w:r>
    </w:p>
    <w:p w14:paraId="22C69A16" w14:textId="77777777" w:rsidR="00EB4287" w:rsidRPr="00CD6915" w:rsidRDefault="00EB4287" w:rsidP="00EB4287">
      <w:r w:rsidRPr="00CD6915">
        <w:t>This_DT led_VBD to_TO much_JJ conversation_NN ;_: and_CC as_IN it_PRP was_VBD evident_JJ that_IN he_PRP wanted_VBD to_TO talk_VB ,_, if_IN only_RB for_IN talking_NN 's_POS sake_NN ,_, I_PRP asked_VBD him_PRP many_JJ questions_NNS regarding_VBG things_NNS that_WDT had_VBD already_RB happened_VBN to_TO me_PRP or_CC come_VB within_IN my_PRP$ notice_NN ._.</w:t>
      </w:r>
    </w:p>
    <w:p w14:paraId="38120D58" w14:textId="77777777" w:rsidR="00EB4287" w:rsidRPr="00CD6915" w:rsidRDefault="00EB4287" w:rsidP="00EB4287">
      <w:r w:rsidRPr="00CD6915">
        <w:t>Sometimes_RB he_PRP sheered_VBD off_RP the_DT subject_NN ,_, or_CC turned_VBD the_DT conversation_NN by_IN pretending_VBG not_RB to_TO understand_VB ;_: but_CC generally_RB he_PRP answered_VBD all_DT I_PRP asked_VBD most_RBS frankly_RB ._.</w:t>
      </w:r>
    </w:p>
    <w:p w14:paraId="2796AA28" w14:textId="77777777" w:rsidR="00EB4287" w:rsidRPr="00CD6915" w:rsidRDefault="00EB4287" w:rsidP="00EB4287">
      <w:r w:rsidRPr="00CD6915">
        <w:t>Then_RB as_IN time_NN went_VBD on_IN ,_, and_CC I_PRP had_VBD got_VBN somewhat_RB bolder_JJR ,_, I_PRP asked_VBD him_PRP of_IN some_DT of_IN the_DT strange_JJ things_NNS of_IN the_DT preceding_JJ night_NN ,_, as_IN ,_, for_IN instance_NN ,_, why_WRB the_DT coachman_NN went_VBD to_TO the_DT places_NNS where_WRB he_PRP had_VBD seen_VBN the_DT blue_JJ flames_NNS ._.</w:t>
      </w:r>
    </w:p>
    <w:p w14:paraId="5A0A9B6B" w14:textId="77777777" w:rsidR="00EB4287" w:rsidRPr="00CD6915" w:rsidRDefault="00EB4287" w:rsidP="00EB4287">
      <w:r w:rsidRPr="00CD6915">
        <w:t>He_PRP then_RB explained_VBD to_TO me_PRP that_IN it_PRP was_VBD commonly_RB believed_VBN that_IN on_IN a_DT certain_JJ night_NN of_IN the_DT year_NN --_: last_JJ night_NN ,_, in_IN fact_NN ,_, when_WRB all_DT evil_JJ spirits_NNS are_VBP supposed_VBN to_TO have_VB unchecked_JJ sway_VB --_: a_DT blue_JJ flame_NN is_VBZ seen_VBN over_IN any_DT place_NN where_WRB treasure_NN has_VBZ been_VBN concealed_VBN ._.</w:t>
      </w:r>
    </w:p>
    <w:p w14:paraId="63F93E5F" w14:textId="77777777" w:rsidR="00EB4287" w:rsidRPr="00CD6915" w:rsidRDefault="00EB4287" w:rsidP="00EB4287">
      <w:r w:rsidRPr="00CD6915">
        <w:t>``_`` That_DT treasure_NN has_VBZ been_VBN hidden_VBN ,_, ''_'' he_PRP went_VBD on_IN ,_, ``_`` in_IN the_DT region_NN through_IN which_WDT you_PRP came_VBD last_JJ night_NN ,_, there_EX can_MD be_VB but_CC little_JJ doubt_NN ;_: for_IN it_PRP was_VBD the_DT ground_NN fought_VBD over_RP for_IN centuries_NNS by_IN the_DT Wallachian_NNP ,_, the_DT Saxon_NNP ,_, and_CC the_DT Turk_NNP ._.</w:t>
      </w:r>
    </w:p>
    <w:p w14:paraId="6BDAAEEE" w14:textId="77777777" w:rsidR="00EB4287" w:rsidRPr="00CD6915" w:rsidRDefault="00EB4287" w:rsidP="00EB4287">
      <w:r w:rsidRPr="00CD6915">
        <w:t>Why_WRB ,_, there_EX is_VBZ hardly_RB a_DT foot_NN of_IN soil_NN in_IN all_PDT this_DT region_NN that_WDT has_VBZ not_RB been_VBN enriched_VBN by_IN the_DT blood_NN of_IN men_NNS ,_, patriots_NNS or_CC invaders_NNS ._.</w:t>
      </w:r>
    </w:p>
    <w:p w14:paraId="3F75DA4B" w14:textId="77777777" w:rsidR="00EB4287" w:rsidRPr="00CD6915" w:rsidRDefault="00EB4287" w:rsidP="00EB4287">
      <w:r w:rsidRPr="00CD6915">
        <w:t xml:space="preserve">In_IN old_JJ days_NNS there_EX were_VBD stirring_VBG times_NNS ,_, when_WRB the_DT Austrian_JJ and_CC the_DT Hungarian_JJ came_VBD up_RP in_IN hordes_NNS ,_, and_CC </w:t>
      </w:r>
      <w:r w:rsidRPr="00CD6915">
        <w:lastRenderedPageBreak/>
        <w:t>the_DT patriots_NNS went_VBD out_RP to_TO meet_VB them_PRP --_: men_NNS and_CC women_NNS ,_, the_DT aged_JJ and_CC the_DT children_NNS too_RB --_: and_CC waited_VBD their_PRP$ coming_VBG on_IN the_DT rocks_NNS above_IN the_DT passes_NNS ,_, that_IN they_PRP might_MD sweep_NN destruction_NN on_IN them_PRP with_IN their_PRP$ artificial_JJ avalanches_NNS ._.</w:t>
      </w:r>
    </w:p>
    <w:p w14:paraId="27445693" w14:textId="77777777" w:rsidR="00EB4287" w:rsidRPr="00CD6915" w:rsidRDefault="00EB4287" w:rsidP="00EB4287">
      <w:r w:rsidRPr="00CD6915">
        <w:t>When_WRB the_DT invader_NN was_VBD triumphant_JJ he_PRP found_VBD but_CC little_JJ ,_, for_IN whatever_WDT there_EX was_VBD had_VBD been_VBN sheltered_JJ in_IN the_DT friendly_JJ soil_NN ._. ''_''</w:t>
      </w:r>
    </w:p>
    <w:p w14:paraId="03BA0B64" w14:textId="77777777" w:rsidR="00EB4287" w:rsidRPr="00CD6915" w:rsidRDefault="00EB4287" w:rsidP="00EB4287">
      <w:r w:rsidRPr="00CD6915">
        <w:t>``_`` But_CC how_WRB ,_, ''_'' said_VBD I_PRP ,_, ``_`` can_MD it_PRP have_VB remained_VBN so_RB long_RB undiscovered_JJ ,_, when_WRB there_EX is_VBZ a_DT sure_JJ index_NN to_TO it_PRP if_IN men_NNS will_MD but_CC take_VB the_DT trouble_NN to_TO look_VB ?_. ''_''</w:t>
      </w:r>
    </w:p>
    <w:p w14:paraId="1353A178" w14:textId="77777777" w:rsidR="00EB4287" w:rsidRPr="00CD6915" w:rsidRDefault="00EB4287" w:rsidP="00EB4287">
      <w:r w:rsidRPr="00CD6915">
        <w:t>The_DT Count_NNP smiled_VBD ,_, and_CC as_IN his_PRP$ lips_NNS ran_VBD back_RB over_IN his_PRP$ gums_NNS ,_, the_DT long_JJ ,_, sharp_JJ ,_, canine_JJ teeth_NNS showed_VBD out_RP strangely_RB ;_: he_PRP answered_VBD :_: --_: ``_`` Because_IN your_PRP$ peasant_NN is_VBZ at_IN heart_NN a_DT coward_NN and_CC a_DT fool_NN !_.</w:t>
      </w:r>
    </w:p>
    <w:p w14:paraId="0A663D88" w14:textId="77777777" w:rsidR="00EB4287" w:rsidRPr="00CD6915" w:rsidRDefault="00EB4287" w:rsidP="00EB4287">
      <w:r w:rsidRPr="00CD6915">
        <w:t>Those_DT flames_NNS only_RB appear_VBP on_IN one_CD night_NN ;_: and_CC on_IN that_DT night_NN no_DT man_NN of_IN this_DT land_NN will_MD ,_, if_IN he_PRP can_MD help_VB it_PRP ,_, stir_VB without_IN his_PRP$ doors_NNS ._.</w:t>
      </w:r>
    </w:p>
    <w:p w14:paraId="0F534215" w14:textId="77777777" w:rsidR="00EB4287" w:rsidRPr="00CD6915" w:rsidRDefault="00EB4287" w:rsidP="00EB4287">
      <w:r w:rsidRPr="00CD6915">
        <w:t>And_CC ,_, dear_RB sir_NN ,_, even_RB if_IN he_PRP did_VBD he_PRP would_MD not_RB know_VB what_WP to_TO do_VB ._.</w:t>
      </w:r>
    </w:p>
    <w:p w14:paraId="081AD189" w14:textId="77777777" w:rsidR="00EB4287" w:rsidRPr="00CD6915" w:rsidRDefault="00EB4287" w:rsidP="00EB4287">
      <w:r w:rsidRPr="00CD6915">
        <w:t>Why_WRB ,_, even_RB the_DT peasant_NN that_IN you_PRP tell_VBP me_PRP of_IN who_WP marked_VBD the_DT place_NN of_IN the_DT flame_NN would_MD not_RB know_VB where_WRB to_TO look_VB in_IN daylight_NN even_RB for_IN his_PRP$ own_JJ work_NN ._.</w:t>
      </w:r>
    </w:p>
    <w:p w14:paraId="07E52733" w14:textId="77777777" w:rsidR="00EB4287" w:rsidRPr="00CD6915" w:rsidRDefault="00EB4287" w:rsidP="00EB4287">
      <w:r w:rsidRPr="00CD6915">
        <w:t>Even_RB you_PRP would_MD not_RB ,_, I_PRP dare_MD be_VB sworn_VBN ,_, be_VB able_JJ to_TO find_VB these_DT places_NNS again_RB ?_. ''_''</w:t>
      </w:r>
    </w:p>
    <w:p w14:paraId="7D1D8C5E" w14:textId="77777777" w:rsidR="00EB4287" w:rsidRPr="00CD6915" w:rsidRDefault="00EB4287" w:rsidP="00EB4287">
      <w:r w:rsidRPr="00CD6915">
        <w:t>``_`` There_EX you_PRP are_VBP right_JJ ,_, ''_'' I_PRP said_VBD ._.</w:t>
      </w:r>
    </w:p>
    <w:p w14:paraId="719EDEDE" w14:textId="77777777" w:rsidR="00EB4287" w:rsidRPr="00CD6915" w:rsidRDefault="00EB4287" w:rsidP="00EB4287">
      <w:r w:rsidRPr="00CD6915">
        <w:t>``_`` I_PRP know_VBP no_RB more_JJR than_IN the_DT dead_JJ where_WRB even_RB to_TO look_VB for_IN them_PRP ._. ''_''</w:t>
      </w:r>
    </w:p>
    <w:p w14:paraId="76D8DA10" w14:textId="77777777" w:rsidR="00EB4287" w:rsidRPr="00CD6915" w:rsidRDefault="00EB4287" w:rsidP="00EB4287">
      <w:r w:rsidRPr="00CD6915">
        <w:t>Then_RB we_PRP drifted_VBD into_IN other_JJ matters_NNS ._.</w:t>
      </w:r>
    </w:p>
    <w:p w14:paraId="78329BE8" w14:textId="77777777" w:rsidR="00EB4287" w:rsidRPr="00CD6915" w:rsidRDefault="00EB4287" w:rsidP="00EB4287">
      <w:r w:rsidRPr="00CD6915">
        <w:t>``_`` Come_VB ,_, ''_'' he_PRP said_VBD at_IN last_JJ ,_, ``_`` tell_VB me_PRP of_IN London_NNP and_CC of_IN the_DT house_NN which_WDT you_PRP have_VBP procured_VBN for_IN me_PRP ._. ''_''</w:t>
      </w:r>
    </w:p>
    <w:p w14:paraId="48941C7A" w14:textId="77777777" w:rsidR="00EB4287" w:rsidRPr="00CD6915" w:rsidRDefault="00EB4287" w:rsidP="00EB4287">
      <w:r w:rsidRPr="00CD6915">
        <w:t>With_IN an_DT apology_NN for_IN my_PRP$ remissness_NN ,_, I_PRP went_VBD into_IN my_PRP$ own_JJ room_NN to_TO get_VB the_DT papers_NNS from_IN my_PRP$ bag_NN ._.</w:t>
      </w:r>
    </w:p>
    <w:p w14:paraId="75153E46" w14:textId="77777777" w:rsidR="00EB4287" w:rsidRPr="00CD6915" w:rsidRDefault="00EB4287" w:rsidP="00EB4287">
      <w:r w:rsidRPr="00CD6915">
        <w:t>Whilst_IN I_PRP was_VBD placing_VBG them_PRP in_IN order_NN I_PRP heard_VBD a_DT rattling_VBG of_IN china_NN and_CC silver_NN in_IN the_DT next_JJ room_NN ,_, and_CC as_IN I_PRP passed_VBD through_IN ,_, noticed_VBD that_IN the_DT table_NN had_VBD been_VBN cleared_VBN and_CC the_DT lamp_NN lit_VBD ,_, for_IN it_PRP was_VBD by_IN this_DT time_NN deep_RB into_IN the_DT dark_NN ._.</w:t>
      </w:r>
    </w:p>
    <w:p w14:paraId="4B02E7FC" w14:textId="77777777" w:rsidR="00EB4287" w:rsidRPr="00CD6915" w:rsidRDefault="00EB4287" w:rsidP="00EB4287">
      <w:r w:rsidRPr="00CD6915">
        <w:t>The_DT lamps_NNS were_VBD also_RB lit_VBN in_IN the_DT study_NN or_CC library_NN ,_, and_CC I_PRP found_VBD the_DT Count_NN lying_VBG on_IN the_DT sofa_NN ,_, reading_NN ,_, of_IN all_DT things_NNS in_IN the_DT world_NN ,_, an_DT English_NNP Bradshaw_NNP 's_POS Guide_NNP ._.</w:t>
      </w:r>
    </w:p>
    <w:p w14:paraId="498A7F65" w14:textId="77777777" w:rsidR="00EB4287" w:rsidRPr="00CD6915" w:rsidRDefault="00EB4287" w:rsidP="00EB4287">
      <w:r w:rsidRPr="00CD6915">
        <w:lastRenderedPageBreak/>
        <w:t>When_WRB I_PRP came_VBD in_IN he_PRP cleared_VBD the_DT books_NNS and_CC papers_NNS from_IN the_DT table_NN ;_: and_CC with_IN him_PRP I_PRP went_VBD into_IN plans_NNS and_CC deeds_NNS and_CC figures_NNS of_IN all_DT sorts_NNS ._.</w:t>
      </w:r>
    </w:p>
    <w:p w14:paraId="61461F27" w14:textId="77777777" w:rsidR="00EB4287" w:rsidRPr="00CD6915" w:rsidRDefault="00EB4287" w:rsidP="00EB4287">
      <w:r w:rsidRPr="00CD6915">
        <w:t>He_PRP was_VBD interested_JJ in_IN everything_NN ,_, and_CC asked_VBD me_PRP a_DT myriad_JJ questions_NNS about_IN the_DT place_NN and_CC its_PRP$ surroundings_NNS ._.</w:t>
      </w:r>
    </w:p>
    <w:p w14:paraId="5A2616B9" w14:textId="77777777" w:rsidR="00EB4287" w:rsidRPr="00CD6915" w:rsidRDefault="00EB4287" w:rsidP="00EB4287">
      <w:r w:rsidRPr="00CD6915">
        <w:t>He_PRP clearly_RB had_VBD studied_VBN beforehand_RB all_DT he_PRP could_MD get_VB on_IN the_DT subject_NN of_IN the_DT neighbourhood_NN ,_, for_IN he_PRP evidently_RB at_IN the_DT end_NN knew_VBD very_RB much_RB more_JJR than_IN I_PRP did_VBD ._.</w:t>
      </w:r>
    </w:p>
    <w:p w14:paraId="0242A535" w14:textId="77777777" w:rsidR="00EB4287" w:rsidRPr="00CD6915" w:rsidRDefault="00EB4287" w:rsidP="00EB4287">
      <w:r w:rsidRPr="00CD6915">
        <w:t>When_WRB I_PRP remarked_VBD this_DT ,_, he_PRP answered_VBD :_: --_: ``_`` Well_UH ,_, but_CC ,_, my_PRP$ friend_NN ,_, is_VBZ it_PRP not_RB needful_JJ that_IN I_PRP should_MD ?_.</w:t>
      </w:r>
    </w:p>
    <w:p w14:paraId="51C8883E" w14:textId="77777777" w:rsidR="00EB4287" w:rsidRPr="00CD6915" w:rsidRDefault="00EB4287" w:rsidP="00EB4287">
      <w:r w:rsidRPr="00CD6915">
        <w:t>When_WRB I_PRP go_VBP there_EX I_PRP shall_MD be_VB all_DT alone_RB ,_, and_CC my_PRP$ friend_NN Harker_NNP Jonathan_NNP --_: nay_NN ,_, pardon_NN me_PRP ,_, I_PRP fall_VBP into_IN my_PRP$ country_NN 's_POS habit_NN of_IN putting_VBG your_PRP$ patronymic_NN first_RB --_: my_PRP$ friend_NN Jonathan_NNP Harker_NNP will_MD not_RB be_VB by_IN my_PRP$ side_NN to_TO correct_VB and_CC aid_VB me_PRP ._.</w:t>
      </w:r>
    </w:p>
    <w:p w14:paraId="151F8FE4" w14:textId="77777777" w:rsidR="00EB4287" w:rsidRPr="00CD6915" w:rsidRDefault="00EB4287" w:rsidP="00EB4287">
      <w:r w:rsidRPr="00CD6915">
        <w:t>He_PRP will_MD be_VB in_IN Exeter_NNP ,_, miles_NNS away_RB ,_, probably_RB working_VBG at_IN papers_NNS of_IN the_DT law_NN with_IN my_PRP$ other_JJ friend_NN ,_, Peter_NNP Hawkins_NNP ._.</w:t>
      </w:r>
    </w:p>
    <w:p w14:paraId="76DFCE61" w14:textId="77777777" w:rsidR="00EB4287" w:rsidRPr="00CD6915" w:rsidRDefault="00EB4287" w:rsidP="00EB4287">
      <w:r w:rsidRPr="00CD6915">
        <w:t>So_RB !_. ''_''</w:t>
      </w:r>
    </w:p>
    <w:p w14:paraId="02FD540E" w14:textId="77777777" w:rsidR="00EB4287" w:rsidRPr="00CD6915" w:rsidRDefault="00EB4287" w:rsidP="00EB4287">
      <w:r w:rsidRPr="00CD6915">
        <w:t>We_PRP went_VBD thoroughly_RB into_IN the_DT business_NN of_IN the_DT purchase_NN of_IN the_DT estate_NN at_IN Purfleet_NNP ._.</w:t>
      </w:r>
    </w:p>
    <w:p w14:paraId="4B8E5774" w14:textId="77777777" w:rsidR="00EB4287" w:rsidRPr="00CD6915" w:rsidRDefault="00EB4287" w:rsidP="00EB4287">
      <w:r w:rsidRPr="00CD6915">
        <w:t>When_WRB I_PRP had_VBD told_VBN him_PRP the_DT facts_NNS and_CC got_VBD his_PRP$ signature_NN to_TO the_DT necessary_JJ papers_NNS ,_, and_CC had_VBD written_VBN a_DT letter_NN with_IN them_PRP ready_JJ to_TO post_VB to_TO Mr._NNP Hawkins_NNP ,_, he_PRP began_VBD to_TO ask_VB me_PRP how_WRB I_PRP had_VBD come_VBN across_RB so_RB suitable_JJ a_DT place_NN ._.</w:t>
      </w:r>
    </w:p>
    <w:p w14:paraId="2EBDEA17" w14:textId="77777777" w:rsidR="00EB4287" w:rsidRPr="00CD6915" w:rsidRDefault="00EB4287" w:rsidP="00EB4287">
      <w:r w:rsidRPr="00CD6915">
        <w:t>I_PRP read_VBP to_TO him_PRP the_DT notes_NNS which_WDT I_PRP had_VBD made_VBN at_IN the_DT time_NN ,_, and_CC which_WDT I_PRP inscribe_VBP here_RB :_: --_: ``_`` At_IN Purfleet_NNP ,_, on_IN a_DT by-road_NN ,_, I_PRP came_VBD across_IN just_RB such_JJ a_DT place_NN as_IN seemed_VBN to_TO be_VB required_VBN ,_, and_CC where_WRB was_VBD displayed_VBN a_DT dilapidated_JJ notice_NN that_IN the_DT place_NN was_VBD for_IN sale_NN ._.</w:t>
      </w:r>
    </w:p>
    <w:p w14:paraId="46CA42E1" w14:textId="77777777" w:rsidR="00EB4287" w:rsidRPr="00CD6915" w:rsidRDefault="00EB4287" w:rsidP="00EB4287">
      <w:r w:rsidRPr="00CD6915">
        <w:t>It_PRP is_VBZ surrounded_VBN by_IN a_DT high_JJ wall_NN ,_, of_IN ancient_JJ structure_NN ,_, built_VBN of_IN heavy_JJ stones_NNS ,_, and_CC has_VBZ not_RB been_VBN repaired_VBN for_IN a_DT large_JJ number_NN of_IN years_NNS ._.</w:t>
      </w:r>
    </w:p>
    <w:p w14:paraId="5874995D" w14:textId="77777777" w:rsidR="00EB4287" w:rsidRPr="00CD6915" w:rsidRDefault="00EB4287" w:rsidP="00EB4287">
      <w:r w:rsidRPr="00CD6915">
        <w:t>The_DT closed_JJ gates_NNS are_VBP of_IN heavy_JJ old_JJ oak_NN and_CC iron_NN ,_, all_DT eaten_VBD with_IN rust_NN ._.</w:t>
      </w:r>
    </w:p>
    <w:p w14:paraId="0C2C66A5" w14:textId="77777777" w:rsidR="00EB4287" w:rsidRPr="00CD6915" w:rsidRDefault="00EB4287" w:rsidP="00EB4287">
      <w:r w:rsidRPr="00CD6915">
        <w:t>``_`` The_DT estate_NN is_VBZ called_VBN Carfax_NNP ,_, no_DT doubt_NN a_DT corruption_NN of_IN the_DT old_JJ Quatre_NNP Face_NNP ,_, as_IN the_DT house_NN is_VBZ four-sided_JJ ,_, agreeing_VBG with_IN the_DT cardinal_JJ points_NNS of_IN the_DT compass_NN ._.</w:t>
      </w:r>
    </w:p>
    <w:p w14:paraId="1E6A83F6" w14:textId="77777777" w:rsidR="00EB4287" w:rsidRPr="00CD6915" w:rsidRDefault="00EB4287" w:rsidP="00EB4287">
      <w:r w:rsidRPr="00CD6915">
        <w:t>It_PRP contains_VBZ in_IN all_DT some_DT twenty_CD acres_NNS ,_, quite_RB surrounded_VBN by_IN the_DT solid_JJ stone_NN wall_NN above_IN mentioned_VBN ._.</w:t>
      </w:r>
    </w:p>
    <w:p w14:paraId="77553ACC" w14:textId="77777777" w:rsidR="00EB4287" w:rsidRPr="00CD6915" w:rsidRDefault="00EB4287" w:rsidP="00EB4287">
      <w:r w:rsidRPr="00CD6915">
        <w:lastRenderedPageBreak/>
        <w:t>There_EX are_VBP many_JJ trees_NNS on_IN it_PRP ,_, which_WDT make_VBP it_PRP in_IN places_NNS gloomy_JJ ,_, and_CC there_EX is_VBZ a_DT deep_JJ ,_, dark-looking_JJ pond_NN or_CC small_JJ lake_NN ,_, evidently_RB fed_VBN by_IN some_DT springs_NNS ,_, as_IN the_DT water_NN is_VBZ clear_JJ and_CC flows_VBZ away_RB in_IN a_DT fair-sized_JJ stream_NN ._.</w:t>
      </w:r>
    </w:p>
    <w:p w14:paraId="1BBD9A6C" w14:textId="77777777" w:rsidR="00EB4287" w:rsidRPr="00CD6915" w:rsidRDefault="00EB4287" w:rsidP="00EB4287">
      <w:r w:rsidRPr="00CD6915">
        <w:t>The_DT house_NN is_VBZ very_RB large_JJ and_CC of_IN all_DT periods_NNS back_RB ,_, I_PRP should_MD say_VB ,_, to_TO mediæval_JJ times_NNS ,_, for_IN one_CD part_NN is_VBZ of_IN stone_NN immensely_RB thick_JJ ,_, with_IN only_RB a_DT few_JJ windows_NNS high_JJ up_RB and_CC heavily_RB barred_VBN with_IN iron_NN ._.</w:t>
      </w:r>
    </w:p>
    <w:p w14:paraId="53D9F3E1" w14:textId="77777777" w:rsidR="00EB4287" w:rsidRPr="00CD6915" w:rsidRDefault="00EB4287" w:rsidP="00EB4287">
      <w:r w:rsidRPr="00CD6915">
        <w:t>It_PRP looks_VBZ like_IN part_NN of_IN a_DT keep_VB ,_, and_CC is_VBZ close_JJ to_TO an_DT old_JJ chapel_NN or_CC church_NN ._.</w:t>
      </w:r>
    </w:p>
    <w:p w14:paraId="6B6DE5FD" w14:textId="77777777" w:rsidR="00EB4287" w:rsidRPr="00CD6915" w:rsidRDefault="00EB4287" w:rsidP="00EB4287">
      <w:r w:rsidRPr="00CD6915">
        <w:t>I_PRP could_MD not_RB enter_VB it_PRP ,_, as_IN I_PRP had_VBD not_RB the_DT key_NN of_IN the_DT door_NN leading_VBG to_TO it_PRP from_IN the_DT house_NN ,_, but_CC I_PRP have_VBP taken_VBN with_IN my_PRP$ kodak_JJ views_NNS of_IN it_PRP from_IN various_JJ points_NNS ._.</w:t>
      </w:r>
    </w:p>
    <w:p w14:paraId="721D0049" w14:textId="77777777" w:rsidR="00EB4287" w:rsidRPr="00CD6915" w:rsidRDefault="00EB4287" w:rsidP="00EB4287">
      <w:r w:rsidRPr="00CD6915">
        <w:t>The_DT house_NN has_VBZ been_VBN added_VBN to_TO ,_, but_CC in_IN a_DT very_RB straggling_JJ way_NN ,_, and_CC I_PRP can_MD only_RB guess_VB at_IN the_DT amount_NN of_IN ground_NN it_PRP covers_VBZ ,_, which_WDT must_MD be_VB very_RB great_JJ ._.</w:t>
      </w:r>
    </w:p>
    <w:p w14:paraId="5DA0E794" w14:textId="77777777" w:rsidR="00EB4287" w:rsidRPr="00CD6915" w:rsidRDefault="00EB4287" w:rsidP="00EB4287">
      <w:r w:rsidRPr="00CD6915">
        <w:t>There_EX are_VBP but_CC few_JJ houses_NNS close_RB at_IN hand_NN ,_, one_CD being_VBG a_DT very_RB large_JJ house_NN only_RB recently_RB added_VBN to_TO and_CC formed_VBN into_IN a_DT private_JJ lunatic_JJ asylum_NN ._.</w:t>
      </w:r>
    </w:p>
    <w:p w14:paraId="00E10ABC" w14:textId="77777777" w:rsidR="00EB4287" w:rsidRPr="00CD6915" w:rsidRDefault="00EB4287" w:rsidP="00EB4287">
      <w:r w:rsidRPr="00CD6915">
        <w:t>It_PRP is_VBZ not_RB ,_, however_RB ,_, visible_JJ from_IN the_DT grounds_NNS ._. ''_''</w:t>
      </w:r>
    </w:p>
    <w:p w14:paraId="54658C56" w14:textId="77777777" w:rsidR="00EB4287" w:rsidRPr="00CD6915" w:rsidRDefault="00EB4287" w:rsidP="00EB4287">
      <w:r w:rsidRPr="00CD6915">
        <w:t>When_WRB I_PRP had_VBD finished_VBN ,_, he_PRP said_VBD :_: --_: ``_`` I_PRP am_VBP glad_JJ that_IN it_PRP is_VBZ old_JJ and_CC big_JJ ._.</w:t>
      </w:r>
    </w:p>
    <w:p w14:paraId="56C5A85E" w14:textId="77777777" w:rsidR="00EB4287" w:rsidRPr="00CD6915" w:rsidRDefault="00EB4287" w:rsidP="00EB4287">
      <w:r w:rsidRPr="00CD6915">
        <w:t>I_PRP myself_PRP am_VBP of_IN an_DT old_JJ family_NN ,_, and_CC to_TO live_VB in_IN a_DT new_JJ house_NN would_MD kill_VB me_PRP ._.</w:t>
      </w:r>
    </w:p>
    <w:p w14:paraId="77D8FD61" w14:textId="77777777" w:rsidR="00EB4287" w:rsidRPr="00CD6915" w:rsidRDefault="00EB4287" w:rsidP="00EB4287">
      <w:r w:rsidRPr="00CD6915">
        <w:t>A_DT house_NN can_MD not_RB be_VB made_VBN habitable_JJ in_IN a_DT day_NN ;_: and_CC ,_, after_IN all_DT ,_, how_WRB few_JJ days_NNS go_VBP to_TO make_VB up_RP a_DT century_NN ._.</w:t>
      </w:r>
    </w:p>
    <w:p w14:paraId="5A7D6D45" w14:textId="77777777" w:rsidR="00EB4287" w:rsidRPr="00CD6915" w:rsidRDefault="00EB4287" w:rsidP="00EB4287">
      <w:r w:rsidRPr="00CD6915">
        <w:t>I_PRP rejoice_VBP also_RB that_IN there_EX is_VBZ a_DT chapel_NN of_IN old_JJ times_NNS ._.</w:t>
      </w:r>
    </w:p>
    <w:p w14:paraId="18D5D3CC" w14:textId="77777777" w:rsidR="00EB4287" w:rsidRPr="00CD6915" w:rsidRDefault="00EB4287" w:rsidP="00EB4287">
      <w:r w:rsidRPr="00CD6915">
        <w:t>We_PRP Transylvanian_JJ nobles_NNS love_VBP not_RB to_TO think_VB that_IN our_PRP$ bones_NNS may_MD lie_VB amongst_IN the_DT common_JJ dead_NN ._.</w:t>
      </w:r>
    </w:p>
    <w:p w14:paraId="5E2B09E1" w14:textId="77777777" w:rsidR="00EB4287" w:rsidRPr="00CD6915" w:rsidRDefault="00EB4287" w:rsidP="00EB4287">
      <w:r w:rsidRPr="00CD6915">
        <w:t>I_PRP seek_VBP not_RB gaiety_NN nor_CC mirth_NN ,_, not_RB the_DT bright_JJ voluptuousness_NN of_IN much_JJ sunshine_NN and_CC sparkling_JJ waters_NNS which_WDT please_VBP the_DT young_JJ and_CC gay_JJ ._.</w:t>
      </w:r>
    </w:p>
    <w:p w14:paraId="3426F599" w14:textId="77777777" w:rsidR="00EB4287" w:rsidRPr="00CD6915" w:rsidRDefault="00EB4287" w:rsidP="00EB4287">
      <w:r w:rsidRPr="00CD6915">
        <w:t>I_PRP am_VBP no_RB longer_RB young_JJ ;_: and_CC my_PRP$ heart_NN ,_, through_IN weary_JJ years_NNS of_IN mourning_NN over_IN the_DT dead_NN ,_, is_VBZ not_RB attuned_JJ to_TO mirth_NN ._.</w:t>
      </w:r>
    </w:p>
    <w:p w14:paraId="55A8C7E5" w14:textId="77777777" w:rsidR="00EB4287" w:rsidRPr="00CD6915" w:rsidRDefault="00EB4287" w:rsidP="00EB4287">
      <w:r w:rsidRPr="00CD6915">
        <w:t>Moreover_RB ,_, the_DT walls_NNS of_IN my_PRP$ castle_NN are_VBP broken_VBN ;_: the_DT shadows_NNS are_VBP many_JJ ,_, and_CC the_DT wind_NN breathes_VBZ cold_JJ through_IN the_DT broken_JJ battlements_NNS and_CC casements_NNS ._.</w:t>
      </w:r>
    </w:p>
    <w:p w14:paraId="470989D0" w14:textId="77777777" w:rsidR="00EB4287" w:rsidRPr="00CD6915" w:rsidRDefault="00EB4287" w:rsidP="00EB4287">
      <w:r w:rsidRPr="00CD6915">
        <w:t>I_PRP love_VBP the_DT shade_NN and_CC the_DT shadow_NN ,_, and_CC would_MD be_VB alone_RB with_IN my_PRP$ thoughts_NNS when_WRB I_PRP may_MD ._. ''_''</w:t>
      </w:r>
    </w:p>
    <w:p w14:paraId="53F8C06F" w14:textId="77777777" w:rsidR="00EB4287" w:rsidRPr="00CD6915" w:rsidRDefault="00EB4287" w:rsidP="00EB4287">
      <w:r w:rsidRPr="00CD6915">
        <w:lastRenderedPageBreak/>
        <w:t>Somehow_RB his_PRP$ words_NNS and_CC his_PRP$ look_NN did_VBD not_RB seem_VB to_TO accord_NN ,_, or_CC else_RB it_PRP was_VBD that_IN his_PRP$ cast_NN of_IN face_NN made_VBD his_PRP$ smile_NN look_NN malignant_JJ and_CC saturnine_JJ ._.</w:t>
      </w:r>
    </w:p>
    <w:p w14:paraId="08FB544B" w14:textId="77777777" w:rsidR="00EB4287" w:rsidRPr="00CD6915" w:rsidRDefault="00EB4287" w:rsidP="00EB4287">
      <w:r w:rsidRPr="00CD6915">
        <w:t>Presently_RB ,_, with_IN an_DT excuse_NN ,_, he_PRP left_VBD me_PRP ,_, asking_VBG me_PRP to_TO put_VB all_DT my_PRP$ papers_NNS together_RB ._.</w:t>
      </w:r>
    </w:p>
    <w:p w14:paraId="2CDD7F4A" w14:textId="77777777" w:rsidR="00EB4287" w:rsidRPr="00CD6915" w:rsidRDefault="00EB4287" w:rsidP="00EB4287">
      <w:r w:rsidRPr="00CD6915">
        <w:t>He_PRP was_VBD some_DT little_JJ time_NN away_RB ,_, and_CC I_PRP began_VBD to_TO look_VB at_IN some_DT of_IN the_DT books_NNS around_IN me_PRP ._.</w:t>
      </w:r>
    </w:p>
    <w:p w14:paraId="4868FCA5" w14:textId="77777777" w:rsidR="00EB4287" w:rsidRPr="00CD6915" w:rsidRDefault="00EB4287" w:rsidP="00EB4287">
      <w:r w:rsidRPr="00CD6915">
        <w:t>One_CD was_VBD an_DT atlas_NN ,_, which_WDT I_PRP found_VBD opened_VBN naturally_RB at_IN England_NNP ,_, as_IN if_IN that_DT map_NN had_VBD been_VBN much_RB used_VBN ._.</w:t>
      </w:r>
    </w:p>
    <w:p w14:paraId="7EB119B5" w14:textId="77777777" w:rsidR="00EB4287" w:rsidRPr="00CD6915" w:rsidRDefault="00EB4287" w:rsidP="00EB4287">
      <w:r w:rsidRPr="00CD6915">
        <w:t>On_IN looking_VBG at_IN it_PRP I_PRP found_VBD in_IN certain_JJ places_NNS little_RB rings_VBZ marked_JJ ,_, and_CC on_IN examining_VBG these_DT I_PRP noticed_VBD that_IN one_CD was_VBD near_IN London_NNP on_IN the_DT east_JJ side_NN ,_, manifestly_RB where_WRB his_PRP$ new_JJ estate_NN was_VBD situated_VBN ;_: the_DT other_JJ two_CD were_VBD Exeter_NNP ,_, and_CC Whitby_NNP on_IN the_DT Yorkshire_NNP coast_NN ._.</w:t>
      </w:r>
    </w:p>
    <w:p w14:paraId="6B3437CD" w14:textId="77777777" w:rsidR="00EB4287" w:rsidRPr="00CD6915" w:rsidRDefault="00EB4287" w:rsidP="00EB4287">
      <w:r w:rsidRPr="00CD6915">
        <w:t>It_PRP was_VBD the_DT better_JJR part_NN of_IN an_DT hour_NN when_WRB the_DT Count_NNP returned_VBD ._.</w:t>
      </w:r>
    </w:p>
    <w:p w14:paraId="4D4DA7D6" w14:textId="77777777" w:rsidR="00EB4287" w:rsidRPr="00CD6915" w:rsidRDefault="00EB4287" w:rsidP="00EB4287">
      <w:r w:rsidRPr="00CD6915">
        <w:t>``_`` Aha_NN !_. ''_''</w:t>
      </w:r>
    </w:p>
    <w:p w14:paraId="372C9A07" w14:textId="77777777" w:rsidR="00EB4287" w:rsidRPr="00CD6915" w:rsidRDefault="00EB4287" w:rsidP="00EB4287">
      <w:r w:rsidRPr="00CD6915">
        <w:t>he_PRP said_VBD ;_: ``_`` still_RB at_IN your_PRP$ books_NNS ?_.</w:t>
      </w:r>
    </w:p>
    <w:p w14:paraId="451DDDDA" w14:textId="77777777" w:rsidR="00EB4287" w:rsidRPr="00CD6915" w:rsidRDefault="00EB4287" w:rsidP="00EB4287">
      <w:r w:rsidRPr="00CD6915">
        <w:t>Good_JJ !_.</w:t>
      </w:r>
    </w:p>
    <w:p w14:paraId="25D4CFD6" w14:textId="77777777" w:rsidR="00EB4287" w:rsidRPr="00CD6915" w:rsidRDefault="00EB4287" w:rsidP="00EB4287">
      <w:r w:rsidRPr="00CD6915">
        <w:t>But_CC you_PRP must_MD not_RB work_VB always_RB ._.</w:t>
      </w:r>
    </w:p>
    <w:p w14:paraId="7035FDD6" w14:textId="77777777" w:rsidR="00EB4287" w:rsidRPr="00CD6915" w:rsidRDefault="00EB4287" w:rsidP="00EB4287">
      <w:r w:rsidRPr="00CD6915">
        <w:t>Come_VB ;_: I_PRP am_VBP informed_VBN that_IN your_PRP$ supper_NN is_VBZ ready_JJ ._. ''_''</w:t>
      </w:r>
    </w:p>
    <w:p w14:paraId="6257E450" w14:textId="77777777" w:rsidR="00EB4287" w:rsidRPr="00CD6915" w:rsidRDefault="00EB4287" w:rsidP="00EB4287">
      <w:r w:rsidRPr="00CD6915">
        <w:t>He_PRP took_VBD my_PRP$ arm_NN ,_, and_CC we_PRP went_VBD into_IN the_DT next_JJ room_NN ,_, where_WRB I_PRP found_VBD an_DT excellent_JJ supper_NN ready_JJ on_IN the_DT table_NN ._.</w:t>
      </w:r>
    </w:p>
    <w:p w14:paraId="60DECEB7" w14:textId="77777777" w:rsidR="00EB4287" w:rsidRPr="00CD6915" w:rsidRDefault="00EB4287" w:rsidP="00EB4287">
      <w:r w:rsidRPr="00CD6915">
        <w:t>The_DT Count_NNP again_RB excused_VBD himself_PRP ,_, as_IN he_PRP had_VBD dined_VBN out_RP on_IN his_PRP$ being_VBG away_RB from_IN home_NN ._.</w:t>
      </w:r>
    </w:p>
    <w:p w14:paraId="5EAD33C5" w14:textId="77777777" w:rsidR="00EB4287" w:rsidRPr="00CD6915" w:rsidRDefault="00EB4287" w:rsidP="00EB4287">
      <w:r w:rsidRPr="00CD6915">
        <w:t>But_CC he_PRP sat_VBD as_IN on_IN the_DT previous_JJ night_NN ,_, and_CC chatted_VBD whilst_IN I_PRP ate_VBD ._.</w:t>
      </w:r>
    </w:p>
    <w:p w14:paraId="35A7FEFC" w14:textId="77777777" w:rsidR="00EB4287" w:rsidRPr="00CD6915" w:rsidRDefault="00EB4287" w:rsidP="00EB4287">
      <w:r w:rsidRPr="00CD6915">
        <w:t>After_IN supper_NN I_PRP smoked_VBD ,_, as_IN on_IN the_DT last_JJ evening_NN ,_, and_CC the_DT Count_NN stayed_VBD with_IN me_PRP ,_, chatting_VBG and_CC asking_VBG questions_NNS on_IN every_DT conceivable_JJ subject_NN ,_, hour_NN after_IN hour_NN ._.</w:t>
      </w:r>
    </w:p>
    <w:p w14:paraId="08EDCB0A" w14:textId="77777777" w:rsidR="00EB4287" w:rsidRPr="00CD6915" w:rsidRDefault="00EB4287" w:rsidP="00EB4287">
      <w:r w:rsidRPr="00CD6915">
        <w:t>I_PRP felt_VBD that_IN it_PRP was_VBD getting_VBG very_RB late_RB indeed_RB ,_, but_CC I_PRP did_VBD not_RB say_VB anything_NN ,_, for_IN I_PRP felt_VBD under_IN obligation_NN to_TO meet_VB my_PRP$ host_NN 's_POS wishes_NNS in_IN every_DT way_NN ._.</w:t>
      </w:r>
    </w:p>
    <w:p w14:paraId="2592E8AB" w14:textId="77777777" w:rsidR="00EB4287" w:rsidRPr="00CD6915" w:rsidRDefault="00EB4287" w:rsidP="00EB4287">
      <w:r w:rsidRPr="00CD6915">
        <w:t>I_PRP was_VBD not_RB sleepy_JJ ,_, as_IN the_DT long_JJ sleep_NN yesterday_NN had_VBD fortified_VBN me_PRP ;_: but_CC I_PRP could_MD not_RB help_VB experiencing_VBG that_DT chill_NN which_WDT comes_VBZ over_IN one_CD at_IN the_DT coming_VBG of_IN the_DT dawn_NN ,_, which_WDT is_VBZ like_IN ,_, in_IN its_PRP$ way_NN ,_, the_DT turn_NN of_IN the_DT tide_NN ._.</w:t>
      </w:r>
    </w:p>
    <w:p w14:paraId="0FF4BE24" w14:textId="77777777" w:rsidR="00EB4287" w:rsidRPr="00CD6915" w:rsidRDefault="00EB4287" w:rsidP="00EB4287">
      <w:r w:rsidRPr="00CD6915">
        <w:t xml:space="preserve">They_PRP say_VBP that_IN people_NNS who_WP are_VBP near_IN death_NN die_NN generally_RB at_IN the_DT change_NN to_TO the_DT dawn_NN or_CC at_IN the_DT turn_NN of_IN the_DT tide_NN ;_: any_DT one_NN who_WP has_VBZ when_WRB tired_VBN ,_, and_CC </w:t>
      </w:r>
      <w:r w:rsidRPr="00CD6915">
        <w:lastRenderedPageBreak/>
        <w:t>tied_VBD as_IN it_PRP were_VBD to_TO his_PRP$ post_NN ,_, experienced_VBD this_DT change_NN in_IN the_DT atmosphere_NN can_MD well_RB believe_VB it_PRP ._.</w:t>
      </w:r>
    </w:p>
    <w:p w14:paraId="3B2F32A3" w14:textId="77777777" w:rsidR="00EB4287" w:rsidRPr="00CD6915" w:rsidRDefault="00EB4287" w:rsidP="00EB4287">
      <w:r w:rsidRPr="00CD6915">
        <w:t>All_DT at_IN once_RB we_PRP heard_VBD the_DT crow_NN of_IN a_DT cock_NN coming_VBG up_RP with_IN preternatural_JJ shrillness_NN through_IN the_DT clear_JJ morning_NN air_NN ;_: Count_NNP Dracula_NNP ,_, jumping_VBG to_TO his_PRP$ feet_NNS ,_, said_VBD :_: --_: ``_`` Why_WRB ,_, there_EX is_VBZ the_DT morning_NN again_RB !_.</w:t>
      </w:r>
    </w:p>
    <w:p w14:paraId="1CB65C9A" w14:textId="77777777" w:rsidR="00EB4287" w:rsidRPr="00CD6915" w:rsidRDefault="00EB4287" w:rsidP="00EB4287">
      <w:r w:rsidRPr="00CD6915">
        <w:t>How_WRB remiss_VBZ I_PRP am_VBP to_TO let_VB you_PRP stay_VB up_RP so_RB long_RB ._.</w:t>
      </w:r>
    </w:p>
    <w:p w14:paraId="1B0B3B11" w14:textId="77777777" w:rsidR="00EB4287" w:rsidRPr="00CD6915" w:rsidRDefault="00EB4287" w:rsidP="00EB4287">
      <w:r w:rsidRPr="00CD6915">
        <w:t>You_PRP must_MD make_VB your_PRP$ conversation_NN regarding_VBG my_PRP$ dear_RB new_JJ country_NN of_IN England_NNP less_RBR interesting_JJ ,_, so_IN that_IN I_PRP may_MD not_RB forget_VB how_WRB time_NN flies_VBZ by_IN us_PRP ,_, ''_'' and_CC ,_, with_IN a_DT courtly_JJ bow_NN ,_, he_PRP quickly_RB left_VBD me_PRP ._.</w:t>
      </w:r>
    </w:p>
    <w:p w14:paraId="18E5BAB8" w14:textId="77777777" w:rsidR="00EB4287" w:rsidRPr="00CD6915" w:rsidRDefault="00EB4287" w:rsidP="00EB4287">
      <w:r w:rsidRPr="00CD6915">
        <w:t>I_PRP went_VBD into_IN my_PRP$ own_JJ room_NN and_CC drew_VBD the_DT curtains_NNS ,_, but_CC there_EX was_VBD little_JJ to_TO notice_VB ;_: my_PRP$ window_NN opened_VBD into_IN the_DT courtyard_NN ,_, all_DT I_PRP could_MD see_VB was_VBD the_DT warm_JJ grey_JJ of_IN quickening_VBG sky_NN ._.</w:t>
      </w:r>
    </w:p>
    <w:p w14:paraId="4038D985" w14:textId="77777777" w:rsidR="00EB4287" w:rsidRPr="00CD6915" w:rsidRDefault="00EB4287" w:rsidP="00EB4287">
      <w:pPr>
        <w:rPr>
          <w:ins w:id="8" w:author="Lee Ji Eun" w:date="2019-09-25T10:57:00Z"/>
        </w:rPr>
      </w:pPr>
      <w:r w:rsidRPr="00CD6915">
        <w:t>So_RB I_PRP pulled_VBD the_DT curtains_NNS again_RB ,_, and_CC have_VBP written_VBN of_IN this_DT day_NN ._.</w:t>
      </w:r>
    </w:p>
    <w:p w14:paraId="6475D876" w14:textId="77777777" w:rsidR="007B283D" w:rsidRPr="00CD6915" w:rsidRDefault="007B283D" w:rsidP="00EB4287"/>
    <w:p w14:paraId="5FFD9164" w14:textId="77777777" w:rsidR="00EB4287" w:rsidRPr="00CD6915" w:rsidRDefault="00EB4287" w:rsidP="00EB4287">
      <w:r w:rsidRPr="00CD6915">
        <w:t>8_CD May_NNP ._.</w:t>
      </w:r>
    </w:p>
    <w:p w14:paraId="1DBF8D82" w14:textId="77777777" w:rsidR="00EB4287" w:rsidRPr="00CD6915" w:rsidRDefault="00EB4287" w:rsidP="00EB4287">
      <w:r w:rsidRPr="00CD6915">
        <w:t>--_: I_PRP began_VBD to_TO fear_VB as_IN I_PRP wrote_VBD in_IN this_DT book_NN that_IN I_PRP was_VBD getting_VBG too_RB diffuse_JJ ;_: but_CC now_RB I_PRP am_VBP glad_JJ that_IN I_PRP went_VBD into_IN detail_NN from_IN the_DT first_JJ ,_, for_IN there_EX is_VBZ something_NN so_RB strange_JJ about_IN this_DT place_NN and_CC all_DT in_IN it_PRP that_IN I_PRP can_MD not_RB but_CC feel_VB uneasy_JJ ._.</w:t>
      </w:r>
    </w:p>
    <w:p w14:paraId="58A48872" w14:textId="77777777" w:rsidR="00EB4287" w:rsidRPr="00CD6915" w:rsidRDefault="00EB4287" w:rsidP="00EB4287">
      <w:r w:rsidRPr="00CD6915">
        <w:t>I_PRP wish_VBP I_PRP were_VBD safe_JJ out_IN of_IN it_PRP ,_, or_CC that_IN I_PRP had_VBD never_RB come_VBN ._.</w:t>
      </w:r>
    </w:p>
    <w:p w14:paraId="3B135D8C" w14:textId="77777777" w:rsidR="00EB4287" w:rsidRPr="00CD6915" w:rsidRDefault="00EB4287" w:rsidP="00EB4287">
      <w:r w:rsidRPr="00CD6915">
        <w:t>It_PRP may_MD be_VB that_IN this_DT strange_JJ night-existence_NN is_VBZ telling_VBG on_IN me_PRP ;_: but_CC would_MD that_IN that_DT were_VBD all_DT !_.</w:t>
      </w:r>
    </w:p>
    <w:p w14:paraId="70F89F6B" w14:textId="77777777" w:rsidR="00EB4287" w:rsidRPr="00CD6915" w:rsidRDefault="00EB4287" w:rsidP="00EB4287">
      <w:r w:rsidRPr="00CD6915">
        <w:t>If_IN there_EX were_VBD any_DT one_CD to_TO talk_VB to_TO I_PRP could_MD bear_VB it_PRP ,_, but_CC there_EX is_VBZ no_DT one_NN ._.</w:t>
      </w:r>
    </w:p>
    <w:p w14:paraId="0D08CABA" w14:textId="77777777" w:rsidR="00EB4287" w:rsidRPr="00CD6915" w:rsidRDefault="00EB4287" w:rsidP="00EB4287">
      <w:r w:rsidRPr="00CD6915">
        <w:t>I_PRP have_VBP only_RB the_DT Count_NN to_TO speak_VB with_IN ,_, and_CC he_PRP !_.</w:t>
      </w:r>
    </w:p>
    <w:p w14:paraId="255608FB" w14:textId="77777777" w:rsidR="00EB4287" w:rsidRPr="00CD6915" w:rsidRDefault="00EB4287" w:rsidP="00EB4287">
      <w:r w:rsidRPr="00CD6915">
        <w:t>--_: I_PRP fear_VBP I_PRP am_VBP myself_PRP the_DT only_JJ living_NN soul_NN within_IN the_DT place_NN ._.</w:t>
      </w:r>
    </w:p>
    <w:p w14:paraId="70A33CA1" w14:textId="77777777" w:rsidR="00EB4287" w:rsidRPr="00CD6915" w:rsidRDefault="00EB4287" w:rsidP="00EB4287">
      <w:r w:rsidRPr="00CD6915">
        <w:t>Let_VB me_PRP be_VB prosaic_JJ so_RB far_RB as_IN facts_NNS can_MD be_VB ;_: it_PRP will_MD help_VB me_PRP to_TO bear_VB up_RP ,_, and_CC imagination_NN must_MD not_RB run_VB riot_NN with_IN me_PRP ._.</w:t>
      </w:r>
    </w:p>
    <w:p w14:paraId="4159D636" w14:textId="77777777" w:rsidR="00EB4287" w:rsidRPr="00CD6915" w:rsidRDefault="00EB4287" w:rsidP="00EB4287">
      <w:r w:rsidRPr="00CD6915">
        <w:t>If_IN it_PRP does_VBZ I_PRP am_VBP lost_VBN ._.</w:t>
      </w:r>
    </w:p>
    <w:p w14:paraId="2E7BBAD9" w14:textId="77777777" w:rsidR="00EB4287" w:rsidRPr="00CD6915" w:rsidRDefault="00EB4287" w:rsidP="00EB4287">
      <w:r w:rsidRPr="00CD6915">
        <w:t>Let_VB me_PRP say_VB at_IN once_RB how_WRB I_PRP stand_VBP --_: or_CC seem_VBP to_TO ._.</w:t>
      </w:r>
    </w:p>
    <w:p w14:paraId="5BBBD984" w14:textId="77777777" w:rsidR="00EB4287" w:rsidRPr="00CD6915" w:rsidRDefault="00EB4287" w:rsidP="00EB4287">
      <w:r w:rsidRPr="00CD6915">
        <w:t>I_PRP only_RB slept_VBD a_DT few_JJ hours_NNS when_WRB I_PRP went_VBD to_TO bed_NN ,_, and_CC feeling_NN that_IN I_PRP could_MD not_RB sleep_VB any_DT more_JJR ,_, got_VBD up_RP ._.</w:t>
      </w:r>
    </w:p>
    <w:p w14:paraId="5094901E" w14:textId="77777777" w:rsidR="00EB4287" w:rsidRPr="00CD6915" w:rsidRDefault="00EB4287" w:rsidP="00EB4287">
      <w:r w:rsidRPr="00CD6915">
        <w:t>I_PRP had_VBD hung_VBN my_PRP$ shaving_VBG glass_NN by_IN the_DT window_NN ,_, and_CC was_VBD just_RB beginning_VBG to_TO shave_VB ._.</w:t>
      </w:r>
    </w:p>
    <w:p w14:paraId="6E69AFB4" w14:textId="77777777" w:rsidR="00EB4287" w:rsidRPr="00CD6915" w:rsidRDefault="00EB4287" w:rsidP="00EB4287">
      <w:r w:rsidRPr="00CD6915">
        <w:lastRenderedPageBreak/>
        <w:t>Suddenly_RB I_PRP felt_VBD a_DT hand_NN on_IN my_PRP$ shoulder_NN ,_, and_CC heard_VBD the_DT Count_NNP 's_POS voice_NN saying_VBG to_TO me_PRP ,_, ``_`` Good-morning_NN ._. ''_''</w:t>
      </w:r>
    </w:p>
    <w:p w14:paraId="6786804D" w14:textId="77777777" w:rsidR="00EB4287" w:rsidRPr="00CD6915" w:rsidRDefault="00EB4287" w:rsidP="00EB4287">
      <w:r w:rsidRPr="00CD6915">
        <w:t>I_PRP started_VBD ,_, for_IN it_PRP amazed_VBD me_PRP that_IN I_PRP had_VBD not_RB seen_VBN him_PRP ,_, since_IN the_DT reflection_NN of_IN the_DT glass_NN covered_VBD the_DT whole_JJ room_NN behind_IN me_PRP ._.</w:t>
      </w:r>
    </w:p>
    <w:p w14:paraId="2DF50A2D" w14:textId="77777777" w:rsidR="00EB4287" w:rsidRPr="00CD6915" w:rsidRDefault="00EB4287" w:rsidP="00EB4287">
      <w:r w:rsidRPr="00CD6915">
        <w:t>In_IN starting_VBG I_PRP had_VBD cut_VBN myself_PRP slightly_RB ,_, but_CC did_VBD not_RB notice_VB it_PRP at_IN the_DT moment_NN ._.</w:t>
      </w:r>
    </w:p>
    <w:p w14:paraId="2C943205" w14:textId="77777777" w:rsidR="00EB4287" w:rsidRPr="00CD6915" w:rsidRDefault="00EB4287" w:rsidP="00EB4287">
      <w:r w:rsidRPr="00CD6915">
        <w:t>Having_VBG answered_VBN the_DT Count_NNP 's_POS salutation_NN ,_, I_PRP turned_VBD to_TO the_DT glass_NN again_RB to_TO see_VB how_WRB I_PRP had_VBD been_VBN mistaken_VBN ._.</w:t>
      </w:r>
    </w:p>
    <w:p w14:paraId="4C4FC335" w14:textId="77777777" w:rsidR="00EB4287" w:rsidRPr="00CD6915" w:rsidRDefault="00EB4287" w:rsidP="00EB4287">
      <w:r w:rsidRPr="00CD6915">
        <w:t>This_DT time_NN there_EX could_MD be_VB no_DT error_NN ,_, for_IN the_DT man_NN was_VBD close_JJ to_TO me_PRP ,_, and_CC I_PRP could_MD see_VB him_PRP over_IN my_PRP$ shoulder_NN ._.</w:t>
      </w:r>
    </w:p>
    <w:p w14:paraId="2B00967B" w14:textId="77777777" w:rsidR="00EB4287" w:rsidRPr="00CD6915" w:rsidRDefault="00EB4287" w:rsidP="00EB4287">
      <w:r w:rsidRPr="00CD6915">
        <w:t>But_CC there_EX was_VBD no_DT reflection_NN of_IN him_PRP in_IN the_DT mirror_NN !_.</w:t>
      </w:r>
    </w:p>
    <w:p w14:paraId="5099B86F" w14:textId="77777777" w:rsidR="00EB4287" w:rsidRPr="00CD6915" w:rsidRDefault="00EB4287" w:rsidP="00EB4287">
      <w:r w:rsidRPr="00CD6915">
        <w:t>The_DT whole_JJ room_NN behind_IN me_PRP was_VBD displayed_VBN ;_: but_CC there_EX was_VBD no_DT sign_NN of_IN a_DT man_NN in_IN it_PRP ,_, except_IN myself_PRP ._.</w:t>
      </w:r>
    </w:p>
    <w:p w14:paraId="34456CAA" w14:textId="77777777" w:rsidR="00EB4287" w:rsidRPr="00CD6915" w:rsidRDefault="00EB4287" w:rsidP="00EB4287">
      <w:r w:rsidRPr="00CD6915">
        <w:t>This_DT was_VBD startling_JJ ,_, and_CC ,_, coming_VBG on_IN the_DT top_NN of_IN so_RB many_JJ strange_JJ things_NNS ,_, was_VBD beginning_VBG to_TO increase_VB that_IN vague_JJ feeling_NN of_IN uneasiness_NN which_WDT I_PRP always_RB have_VBP when_WRB the_DT Count_NNP is_VBZ near_JJ ;_: but_CC at_IN the_DT instant_NN I_PRP saw_VBD that_IN the_DT cut_NN had_VBD bled_VBN a_DT little_JJ ,_, and_CC the_DT blood_NN was_VBD trickling_VBG over_IN my_PRP$ chin_NN ._.</w:t>
      </w:r>
    </w:p>
    <w:p w14:paraId="666696A3" w14:textId="77777777" w:rsidR="00EB4287" w:rsidRPr="00CD6915" w:rsidRDefault="00EB4287" w:rsidP="00EB4287">
      <w:r w:rsidRPr="00CD6915">
        <w:t>I_PRP laid_VBD down_RP the_DT razor_NN ,_, turning_VBG as_IN I_PRP did_VBD so_RB half_JJ round_NN to_TO look_VB for_IN some_DT sticking_NN plaster_NN ._.</w:t>
      </w:r>
    </w:p>
    <w:p w14:paraId="08ADE61A" w14:textId="77777777" w:rsidR="00EB4287" w:rsidRPr="00CD6915" w:rsidRDefault="00EB4287" w:rsidP="00EB4287">
      <w:r w:rsidRPr="00CD6915">
        <w:t>When_WRB the_DT Count_NNP saw_VBD my_PRP$ face_NN ,_, his_PRP$ eyes_NNS blazed_VBN with_IN a_DT sort_NN of_IN demoniac_NN fury_NN ,_, and_CC he_PRP suddenly_RB made_VBD a_DT grab_NN at_IN my_PRP$ throat_NN ._.</w:t>
      </w:r>
    </w:p>
    <w:p w14:paraId="126122BA" w14:textId="77777777" w:rsidR="00EB4287" w:rsidRPr="00CD6915" w:rsidRDefault="00EB4287" w:rsidP="00EB4287">
      <w:r w:rsidRPr="00CD6915">
        <w:t>I_PRP drew_VBD away_RB ,_, and_CC his_PRP$ hand_NN touched_VBD the_DT string_NN of_IN beads_NNS which_WDT held_VBD the_DT crucifix_NN ._.</w:t>
      </w:r>
    </w:p>
    <w:p w14:paraId="337E04A6" w14:textId="77777777" w:rsidR="00EB4287" w:rsidRPr="00CD6915" w:rsidRDefault="00EB4287" w:rsidP="00EB4287">
      <w:r w:rsidRPr="00CD6915">
        <w:t>It_PRP made_VBD an_DT instant_JJ change_NN in_IN him_PRP ,_, for_IN the_DT fury_NN passed_VBD so_RB quickly_RB that_IN I_PRP could_MD hardly_RB believe_VB that_IN it_PRP was_VBD ever_RB there_RB ._.</w:t>
      </w:r>
    </w:p>
    <w:p w14:paraId="04852E4C" w14:textId="77777777" w:rsidR="00EB4287" w:rsidRPr="00CD6915" w:rsidRDefault="00EB4287" w:rsidP="00EB4287">
      <w:r w:rsidRPr="00CD6915">
        <w:t>``_`` Take_VB care_NN ,_, ''_'' he_PRP said_VBD ,_, ``_`` take_VB care_NN how_WRB you_PRP cut_VBD yourself_PRP ._.</w:t>
      </w:r>
    </w:p>
    <w:p w14:paraId="044DD2DC" w14:textId="77777777" w:rsidR="00EB4287" w:rsidRPr="00CD6915" w:rsidRDefault="00EB4287" w:rsidP="00EB4287">
      <w:r w:rsidRPr="00CD6915">
        <w:t>It_PRP is_VBZ more_RBR dangerous_JJ than_IN you_PRP think_VBP in_IN this_DT country_NN ._. ''_''</w:t>
      </w:r>
    </w:p>
    <w:p w14:paraId="389EECB5" w14:textId="77777777" w:rsidR="00EB4287" w:rsidRPr="00CD6915" w:rsidRDefault="00EB4287" w:rsidP="00EB4287">
      <w:r w:rsidRPr="00CD6915">
        <w:t>Then_RB seizing_VBG the_DT shaving_VBG glass_NN ,_, he_PRP went_VBD on_IN :_: ``_`` And_CC this_DT is_VBZ the_DT wretched_JJ thing_NN that_WDT has_VBZ done_VBN the_DT mischief_NN ._.</w:t>
      </w:r>
    </w:p>
    <w:p w14:paraId="43EBAABA" w14:textId="77777777" w:rsidR="00EB4287" w:rsidRPr="00CD6915" w:rsidRDefault="00EB4287" w:rsidP="00EB4287">
      <w:r w:rsidRPr="00CD6915">
        <w:t>It_PRP is_VBZ a_DT foul_JJ bauble_NN of_IN man_NN 's_POS vanity_NN ._.</w:t>
      </w:r>
    </w:p>
    <w:p w14:paraId="43018CA5" w14:textId="77777777" w:rsidR="00EB4287" w:rsidRPr="00CD6915" w:rsidRDefault="00EB4287" w:rsidP="00EB4287">
      <w:r w:rsidRPr="00CD6915">
        <w:t>Away_RB with_IN it_PRP !_. ''_''</w:t>
      </w:r>
    </w:p>
    <w:p w14:paraId="2D7D5F13" w14:textId="77777777" w:rsidR="00EB4287" w:rsidRPr="00CD6915" w:rsidRDefault="00EB4287" w:rsidP="00EB4287">
      <w:r w:rsidRPr="00CD6915">
        <w:t xml:space="preserve">and_CC opening_VBG the_DT heavy_JJ window_NN with_IN one_CD wrench_NN of_IN his_PRP$ terrible_JJ hand_NN ,_, he_PRP flung_VBD out_RP the_DT glass_NN ,_, which_WDT </w:t>
      </w:r>
      <w:r w:rsidRPr="00CD6915">
        <w:lastRenderedPageBreak/>
        <w:t>was_VBD shattered_VBN into_IN a_DT thousand_CD pieces_NNS on_IN the_DT stones_NNS of_IN the_DT courtyard_NN far_RB below_IN ._.</w:t>
      </w:r>
    </w:p>
    <w:p w14:paraId="3DB51A2B" w14:textId="77777777" w:rsidR="00EB4287" w:rsidRPr="00CD6915" w:rsidRDefault="00EB4287" w:rsidP="00EB4287">
      <w:r w:rsidRPr="00CD6915">
        <w:t>Then_RB he_PRP withdrew_VBD without_IN a_DT word_NN ._.</w:t>
      </w:r>
    </w:p>
    <w:p w14:paraId="67B9BB49" w14:textId="77777777" w:rsidR="00EB4287" w:rsidRPr="00CD6915" w:rsidRDefault="00EB4287" w:rsidP="00EB4287">
      <w:r w:rsidRPr="00CD6915">
        <w:t>It_PRP is_VBZ very_RB annoying_JJ ,_, for_IN I_PRP do_VBP not_RB see_VB how_WRB I_PRP am_VBP to_TO shave_VB ,_, unless_IN in_IN my_PRP$ watch-case_NN or_CC the_DT bottom_NN of_IN the_DT shaving-pot_NN ,_, which_WDT is_VBZ fortunately_RB of_IN metal_NN ._.</w:t>
      </w:r>
    </w:p>
    <w:p w14:paraId="5B52CD4A" w14:textId="77777777" w:rsidR="00EB4287" w:rsidRPr="00CD6915" w:rsidRDefault="00EB4287" w:rsidP="00EB4287">
      <w:r w:rsidRPr="00CD6915">
        <w:t>When_WRB I_PRP went_VBD into_IN the_DT dining-room_NN ,_, breakfast_NN was_VBD prepared_VBN ;_: but_CC I_PRP could_MD not_RB find_VB the_DT Count_NNP anywhere_RB ._.</w:t>
      </w:r>
    </w:p>
    <w:p w14:paraId="129A6DB2" w14:textId="77777777" w:rsidR="00EB4287" w:rsidRPr="00CD6915" w:rsidRDefault="00EB4287" w:rsidP="00EB4287">
      <w:r w:rsidRPr="00CD6915">
        <w:t>So_RB I_PRP breakfasted_VBD alone_RB ._.</w:t>
      </w:r>
    </w:p>
    <w:p w14:paraId="496F0906" w14:textId="77777777" w:rsidR="00EB4287" w:rsidRPr="00CD6915" w:rsidRDefault="00EB4287" w:rsidP="00EB4287">
      <w:r w:rsidRPr="00CD6915">
        <w:t>It_PRP is_VBZ strange_JJ that_IN as_RB yet_RB I_PRP have_VBP not_RB seen_VBN the_DT Count_NNP eat_VB or_CC drink_VB ._.</w:t>
      </w:r>
    </w:p>
    <w:p w14:paraId="43BA1055" w14:textId="77777777" w:rsidR="00EB4287" w:rsidRPr="00CD6915" w:rsidRDefault="00EB4287" w:rsidP="00EB4287">
      <w:r w:rsidRPr="00CD6915">
        <w:t>He_PRP must_MD be_VB a_DT very_RB peculiar_JJ man_NN !_.</w:t>
      </w:r>
    </w:p>
    <w:p w14:paraId="54116EF6" w14:textId="77777777" w:rsidR="00EB4287" w:rsidRPr="00CD6915" w:rsidRDefault="00EB4287" w:rsidP="00EB4287">
      <w:r w:rsidRPr="00CD6915">
        <w:t>After_IN breakfast_NN I_PRP did_VBD a_DT little_JJ exploring_VBG in_IN the_DT castle_NN ._.</w:t>
      </w:r>
    </w:p>
    <w:p w14:paraId="3BDAA44A" w14:textId="77777777" w:rsidR="00EB4287" w:rsidRPr="00CD6915" w:rsidRDefault="00EB4287" w:rsidP="00EB4287">
      <w:r w:rsidRPr="00CD6915">
        <w:t>I_PRP went_VBD out_RP on_IN the_DT stairs_NNS ,_, and_CC found_VBD a_DT room_NN looking_VBG towards_IN the_DT South_NNP ._.</w:t>
      </w:r>
    </w:p>
    <w:p w14:paraId="4DDD8B51" w14:textId="77777777" w:rsidR="00EB4287" w:rsidRPr="00CD6915" w:rsidRDefault="00EB4287" w:rsidP="00EB4287">
      <w:r w:rsidRPr="00CD6915">
        <w:t>The_DT view_NN was_VBD magnificent_JJ ,_, and_CC from_IN where_WRB I_PRP stood_VBD there_EX was_VBD every_DT opportunity_NN of_IN seeing_VBG it_PRP ._.</w:t>
      </w:r>
    </w:p>
    <w:p w14:paraId="47367380" w14:textId="77777777" w:rsidR="00EB4287" w:rsidRPr="00CD6915" w:rsidRDefault="00EB4287" w:rsidP="00EB4287">
      <w:r w:rsidRPr="00CD6915">
        <w:t>The_DT castle_NN is_VBZ on_IN the_DT very_JJ edge_NN of_IN a_DT terrible_JJ precipice_NN ._.</w:t>
      </w:r>
    </w:p>
    <w:p w14:paraId="0EF9BD82" w14:textId="77777777" w:rsidR="00EB4287" w:rsidRPr="00CD6915" w:rsidRDefault="00EB4287" w:rsidP="00EB4287">
      <w:r w:rsidRPr="00CD6915">
        <w:t>A_DT stone_NN falling_VBG from_IN the_DT window_NN would_MD fall_VB a_DT thousand_CD feet_NNS without_IN touching_VBG anything_NN !_.</w:t>
      </w:r>
    </w:p>
    <w:p w14:paraId="1DE7ED0F" w14:textId="77777777" w:rsidR="00EB4287" w:rsidRPr="00CD6915" w:rsidRDefault="00EB4287" w:rsidP="00EB4287">
      <w:r w:rsidRPr="00CD6915">
        <w:t>As_RB far_RB as_IN the_DT eye_NN can_MD reach_VB is_VBZ a_DT sea_NN of_IN green_JJ tree_NN tops_NNS ,_, with_IN occasionally_RB a_DT deep_JJ rift_NN where_WRB there_EX is_VBZ a_DT chasm_NN ._.</w:t>
      </w:r>
    </w:p>
    <w:p w14:paraId="657E2134" w14:textId="77777777" w:rsidR="00EB4287" w:rsidRPr="00CD6915" w:rsidRDefault="00EB4287" w:rsidP="00EB4287">
      <w:r w:rsidRPr="00CD6915">
        <w:t>Here_RB and_CC there_EX are_VBP silver_JJ threads_NNS where_WRB the_DT rivers_NNS wind_VBP in_IN deep_JJ gorges_NNS through_IN the_DT forests_NNS ._.</w:t>
      </w:r>
    </w:p>
    <w:p w14:paraId="32CCB00B" w14:textId="77777777" w:rsidR="00EB4287" w:rsidRPr="00CD6915" w:rsidRDefault="00EB4287" w:rsidP="00EB4287">
      <w:r w:rsidRPr="00CD6915">
        <w:t>But_CC I_PRP am_VBP not_RB in_IN heart_NN to_TO describe_VB beauty_NN ,_, for_IN when_WRB I_PRP had_VBD seen_VBN the_DT view_NN I_PRP explored_VBD further_RBR ;_: doors_NNS ,_, doors_NNS ,_, doors_NNS everywhere_RB ,_, and_CC all_DT locked_VBN and_CC bolted_VBN ._.</w:t>
      </w:r>
    </w:p>
    <w:p w14:paraId="718A5BE7" w14:textId="77777777" w:rsidR="00EB4287" w:rsidRPr="00CD6915" w:rsidRDefault="00EB4287" w:rsidP="00EB4287">
      <w:r w:rsidRPr="00CD6915">
        <w:t>In_IN no_DT place_NN save_VB from_IN the_DT windows_NNS in_IN the_DT castle_NN walls_NNS is_VBZ there_RB an_DT available_JJ exit_NN ._.</w:t>
      </w:r>
    </w:p>
    <w:p w14:paraId="63F498D0" w14:textId="77777777" w:rsidR="00EB4287" w:rsidRPr="00CD6915" w:rsidRDefault="00EB4287" w:rsidP="00EB4287">
      <w:pPr>
        <w:rPr>
          <w:ins w:id="9" w:author="Lee Ji Eun" w:date="2019-09-22T21:52:00Z"/>
        </w:rPr>
      </w:pPr>
      <w:r w:rsidRPr="00CD6915">
        <w:t>The_DT castle_NN is_VBZ a_DT veritable_JJ prison_NN ,_, and_CC I_PRP am_VBP a_DT prisoner_NN !_.</w:t>
      </w:r>
    </w:p>
    <w:p w14:paraId="399752FB" w14:textId="77777777" w:rsidR="00EB4287" w:rsidRPr="00CD6915" w:rsidRDefault="00EB4287" w:rsidP="00EB4287"/>
    <w:p w14:paraId="7D5744D7" w14:textId="77777777" w:rsidR="00EB4287" w:rsidRPr="00CD6915" w:rsidRDefault="00EB4287" w:rsidP="00EB4287">
      <w:r w:rsidRPr="00CD6915">
        <w:t>CHAPTER_NNP III_NNP JONATHAN_NNP HARKER_NNP 'S_POS JOURNAL_NN --_: continued_VBD WHEN_WRB I_PRP found_VBD that_IN I_PRP was_VBD a_DT prisoner_NN a_DT sort_NN of_IN wild_JJ feeling_NN came_VBD over_IN me_PRP ._.</w:t>
      </w:r>
    </w:p>
    <w:p w14:paraId="17F8EE42" w14:textId="77777777" w:rsidR="00EB4287" w:rsidRPr="00CD6915" w:rsidRDefault="00EB4287" w:rsidP="00EB4287">
      <w:r w:rsidRPr="00CD6915">
        <w:t>I_PRP rushed_VBD up_IN and_CC down_IN the_DT stairs_NNS ,_, trying_VBG every_DT door_NN and_CC peering_VBG out_IN of_IN every_DT window_NN I_PRP could_MD find_VB ;_: but_CC after_IN a_DT little_JJ the_DT conviction_NN of_IN my_PRP$ helplessness_NN overpowered_VBD all_DT other_JJ feelings_NNS ._.</w:t>
      </w:r>
    </w:p>
    <w:p w14:paraId="43D92115" w14:textId="77777777" w:rsidR="00EB4287" w:rsidRPr="00CD6915" w:rsidRDefault="00EB4287" w:rsidP="00EB4287">
      <w:r w:rsidRPr="00CD6915">
        <w:lastRenderedPageBreak/>
        <w:t>When_WRB I_PRP look_VBP back_RB after_IN a_DT few_JJ hours_NNS I_PRP think_VBP I_PRP must_MD have_VB been_VBN mad_JJ for_IN the_DT time_NN ,_, for_IN I_PRP behaved_VBD much_RB as_IN a_DT rat_NN does_VBZ in_IN a_DT trap_NN ._.</w:t>
      </w:r>
    </w:p>
    <w:p w14:paraId="7BD70AED" w14:textId="77777777" w:rsidR="00EB4287" w:rsidRPr="00CD6915" w:rsidRDefault="00EB4287" w:rsidP="00EB4287">
      <w:r w:rsidRPr="00CD6915">
        <w:t>When_WRB ,_, however_RB ,_, the_DT conviction_NN had_VBD come_VBN to_TO me_PRP that_IN I_PRP was_VBD helpless_JJ I_PRP sat_VBD down_RB quietly_RB --_: as_RB quietly_RB as_IN I_PRP have_VBP ever_RB done_VBN anything_NN in_IN my_PRP$ life_NN --_: and_CC began_VBD to_TO think_VB over_IN what_WP was_VBD best_JJS to_TO be_VB done_VBN ._.</w:t>
      </w:r>
    </w:p>
    <w:p w14:paraId="03CB204F" w14:textId="77777777" w:rsidR="00EB4287" w:rsidRPr="00CD6915" w:rsidRDefault="00EB4287" w:rsidP="00EB4287">
      <w:r w:rsidRPr="00CD6915">
        <w:t>I_PRP am_VBP thinking_VBG still_RB ,_, and_CC as_RB yet_RB have_VBP come_VBN to_TO no_DT definite_JJ conclusion_NN ._.</w:t>
      </w:r>
    </w:p>
    <w:p w14:paraId="22A33411" w14:textId="77777777" w:rsidR="00EB4287" w:rsidRPr="00CD6915" w:rsidRDefault="00EB4287" w:rsidP="00EB4287">
      <w:r w:rsidRPr="00CD6915">
        <w:t>Of_IN one_CD thing_NN only_RB am_VBP I_PRP certain_JJ ;_: that_IN it_PRP is_VBZ no_DT use_NN making_VBG my_PRP$ ideas_NNS known_VBN to_TO the_DT Count_NN ._.</w:t>
      </w:r>
    </w:p>
    <w:p w14:paraId="6A1140F2" w14:textId="77777777" w:rsidR="00EB4287" w:rsidRPr="00CD6915" w:rsidRDefault="00EB4287" w:rsidP="00EB4287">
      <w:r w:rsidRPr="00CD6915">
        <w:t>He_PRP knows_VBZ well_RB that_IN I_PRP am_VBP imprisoned_VBN ;_: and_CC as_IN he_PRP has_VBZ done_VBN it_PRP himself_PRP ,_, and_CC has_VBZ doubtless_JJ his_PRP$ own_JJ motives_NNS for_IN it_PRP ,_, he_PRP would_MD only_RB deceive_VB me_PRP if_IN I_PRP trusted_VBD him_PRP fully_RB with_IN the_DT facts_NNS ._.</w:t>
      </w:r>
    </w:p>
    <w:p w14:paraId="32F57CC6" w14:textId="77777777" w:rsidR="00EB4287" w:rsidRPr="00CD6915" w:rsidRDefault="00EB4287" w:rsidP="00EB4287">
      <w:r w:rsidRPr="00CD6915">
        <w:t>So_RB far_RB as_IN I_PRP can_MD see_VB ,_, my_PRP$ only_JJ plan_NN will_MD be_VB to_TO keep_VB my_PRP$ knowledge_NN and_CC my_PRP$ fears_NNS to_TO myself_PRP ,_, and_CC my_PRP$ eyes_NNS open_JJ ._.</w:t>
      </w:r>
    </w:p>
    <w:p w14:paraId="0EC0913F" w14:textId="77777777" w:rsidR="00EB4287" w:rsidRPr="00CD6915" w:rsidRDefault="00EB4287" w:rsidP="00EB4287">
      <w:r w:rsidRPr="00CD6915">
        <w:t>I_PRP am_VBP ,_, I_PRP know_VBP ,_, either_CC being_VBG deceived_VBN ,_, like_IN a_DT baby_NN ,_, by_IN my_PRP$ own_JJ fears_NNS ,_, or_CC else_RB I_PRP am_VBP in_IN desperate_JJ straits_NNS ;_: and_CC if_IN the_DT latter_JJ be_VB so_RB ,_, I_PRP need_VBP ,_, and_CC shall_MD need_VB ,_, all_DT my_PRP$ brains_NNS to_TO get_VB through_RB ._.</w:t>
      </w:r>
    </w:p>
    <w:p w14:paraId="0C90E526" w14:textId="77777777" w:rsidR="00EB4287" w:rsidRPr="00CD6915" w:rsidRDefault="00EB4287" w:rsidP="00EB4287">
      <w:r w:rsidRPr="00CD6915">
        <w:t>I_PRP had_VBD hardly_RB come_VBN to_TO this_DT conclusion_NN when_WRB I_PRP heard_VBD the_DT great_JJ door_NN below_IN shut_VBN ,_, and_CC knew_VBD that_IN the_DT Count_NNP had_VBD returned_VBN ._.</w:t>
      </w:r>
    </w:p>
    <w:p w14:paraId="2DB38C51" w14:textId="77777777" w:rsidR="00EB4287" w:rsidRPr="00CD6915" w:rsidRDefault="00EB4287" w:rsidP="00EB4287">
      <w:r w:rsidRPr="00CD6915">
        <w:t>He_PRP did_VBD not_RB come_VB at_IN once_RB into_IN the_DT library_NN ,_, so_IN I_PRP went_VBD cautiously_RB to_TO my_PRP$ own_JJ room_NN and_CC found_VBD him_PRP making_VBG the_DT bed_NN ._.</w:t>
      </w:r>
    </w:p>
    <w:p w14:paraId="5C1ACB07" w14:textId="77777777" w:rsidR="00EB4287" w:rsidRPr="00CD6915" w:rsidRDefault="00EB4287" w:rsidP="00EB4287">
      <w:r w:rsidRPr="00CD6915">
        <w:t>This_DT was_VBD odd_JJ ,_, but_CC only_RB confirmed_VBD what_WP I_PRP had_VBD all_DT along_RB thought_VBN --_: that_IN there_EX were_VBD no_DT servants_NNS in_IN the_DT house_NN ._.</w:t>
      </w:r>
    </w:p>
    <w:p w14:paraId="0AEBAFF3" w14:textId="77777777" w:rsidR="00EB4287" w:rsidRPr="00CD6915" w:rsidRDefault="00EB4287" w:rsidP="00EB4287">
      <w:r w:rsidRPr="00CD6915">
        <w:t>When_WRB later_RB I_PRP saw_VBD him_PRP through_IN the_DT chink_NN of_IN the_DT hinges_NNS of_IN the_DT door_NN laying_VBG the_DT table_NN in_IN the_DT dining-room_NN ,_, I_PRP was_VBD assured_VBN of_IN it_PRP ;_: for_IN if_IN he_PRP does_VBZ himself_PRP all_PDT these_DT menial_JJ offices_NNS ,_, surely_RB it_PRP is_VBZ proof_NN that_IN there_EX is_VBZ no_DT one_NN else_RB to_TO do_VB them_PRP ._.</w:t>
      </w:r>
    </w:p>
    <w:p w14:paraId="0EC9C00B" w14:textId="77777777" w:rsidR="00EB4287" w:rsidRPr="00CD6915" w:rsidRDefault="00EB4287" w:rsidP="00EB4287">
      <w:r w:rsidRPr="00CD6915">
        <w:t>This_DT gave_VBD me_PRP a_DT fright_NN ,_, for_IN if_IN there_EX is_VBZ no_DT one_NN else_RB in_IN the_DT castle_NN ,_, it_PRP must_MD have_VB been_VBN the_DT Count_NNP himself_PRP who_WP was_VBD the_DT driver_NN of_IN the_DT coach_NN that_WDT brought_VBD me_PRP here_RB ._.</w:t>
      </w:r>
    </w:p>
    <w:p w14:paraId="6CD91366" w14:textId="77777777" w:rsidR="00EB4287" w:rsidRPr="00CD6915" w:rsidRDefault="00EB4287" w:rsidP="00EB4287">
      <w:r w:rsidRPr="00CD6915">
        <w:t>This_DT is_VBZ a_DT terrible_JJ thought_NN ;_: for_IN if_IN so_RB ,_, what_WP does_VBZ it_PRP mean_VB that_IN he_PRP could_MD control_VB the_DT wolves_NNS ,_, as_IN he_PRP did_VBD ,_, by_IN only_RB holding_VBG up_RP his_PRP$ hand_NN in_IN silence_NN ._.</w:t>
      </w:r>
    </w:p>
    <w:p w14:paraId="5ECA331A" w14:textId="77777777" w:rsidR="00EB4287" w:rsidRPr="00CD6915" w:rsidRDefault="00EB4287" w:rsidP="00EB4287">
      <w:r w:rsidRPr="00CD6915">
        <w:lastRenderedPageBreak/>
        <w:t>How_WRB was_VBD it_PRP that_IN all_PDT the_DT people_NNS at_IN Bistritz_NNP and_CC on_IN the_DT coach_NN had_VBD some_DT terrible_JJ fear_NN for_IN me_PRP ?_.</w:t>
      </w:r>
    </w:p>
    <w:p w14:paraId="0E1760D0" w14:textId="77777777" w:rsidR="00EB4287" w:rsidRPr="00CD6915" w:rsidRDefault="00EB4287" w:rsidP="00EB4287">
      <w:r w:rsidRPr="00CD6915">
        <w:t>What_WP meant_VBD the_DT giving_VBG of_IN the_DT crucifix_NN ,_, of_IN the_DT garlic_NN ,_, of_IN the_DT wild_JJ rose_NN ,_, of_IN the_DT mountain_NN ash_JJ ?_.</w:t>
      </w:r>
    </w:p>
    <w:p w14:paraId="31E9C269" w14:textId="77777777" w:rsidR="00EB4287" w:rsidRPr="00CD6915" w:rsidRDefault="00EB4287" w:rsidP="00EB4287">
      <w:r w:rsidRPr="00CD6915">
        <w:t>Bless_VB that_DT good_JJ ,_, good_JJ woman_NN who_WP hung_VBD the_DT crucifix_NN round_NN my_PRP$ neck_NN !_.</w:t>
      </w:r>
    </w:p>
    <w:p w14:paraId="6FD40E7B" w14:textId="77777777" w:rsidR="00EB4287" w:rsidRPr="00CD6915" w:rsidRDefault="00EB4287" w:rsidP="00EB4287">
      <w:r w:rsidRPr="00CD6915">
        <w:t>for_IN it_PRP is_VBZ a_DT comfort_NN and_CC a_DT strength_NN to_TO me_PRP whenever_WRB I_PRP touch_VBP it_PRP ._.</w:t>
      </w:r>
    </w:p>
    <w:p w14:paraId="353C8ACE" w14:textId="77777777" w:rsidR="00EB4287" w:rsidRPr="00CD6915" w:rsidRDefault="00EB4287" w:rsidP="00EB4287">
      <w:r w:rsidRPr="00CD6915">
        <w:t>It_PRP is_VBZ odd_JJ that_IN a_DT thing_NN which_WDT I_PRP have_VBP been_VBN taught_VBN to_TO regard_VB with_IN disfavour_NN and_CC as_IN idolatrous_JJ should_MD in_IN a_DT time_NN of_IN loneliness_NN and_CC trouble_NN be_VB of_IN help_NN ._.</w:t>
      </w:r>
    </w:p>
    <w:p w14:paraId="6EA5E011" w14:textId="77777777" w:rsidR="00EB4287" w:rsidRPr="00CD6915" w:rsidRDefault="00EB4287" w:rsidP="00EB4287">
      <w:r w:rsidRPr="00CD6915">
        <w:t>Is_VBZ it_PRP that_IN there_EX is_VBZ something_NN in_IN the_DT essence_NN of_IN the_DT thing_NN itself_PRP ,_, or_CC that_IN it_PRP is_VBZ a_DT medium_NN ,_, a_DT tangible_JJ help_NN ,_, in_IN conveying_VBG memories_NNS of_IN sympathy_NN and_CC comfort_NN ?_.</w:t>
      </w:r>
    </w:p>
    <w:p w14:paraId="6C91E735" w14:textId="77777777" w:rsidR="00EB4287" w:rsidRPr="00CD6915" w:rsidRDefault="00EB4287" w:rsidP="00EB4287">
      <w:r w:rsidRPr="00CD6915">
        <w:t>Some_DT time_NN ,_, if_IN it_PRP may_MD be_VB ,_, I_PRP must_MD examine_VB this_DT matter_NN and_CC try_VB to_TO make_VB up_RP my_PRP$ mind_NN about_IN it_PRP ._.</w:t>
      </w:r>
    </w:p>
    <w:p w14:paraId="345FBFFC" w14:textId="77777777" w:rsidR="00EB4287" w:rsidRPr="00CD6915" w:rsidRDefault="00EB4287" w:rsidP="00EB4287">
      <w:r w:rsidRPr="00CD6915">
        <w:t>In_IN the_DT meantime_NN I_PRP must_MD find_VB out_RP all_DT I_PRP can_MD about_IN Count_NNP Dracula_NNP ,_, as_IN it_PRP may_MD help_VB me_PRP to_TO understand_VB ._.</w:t>
      </w:r>
    </w:p>
    <w:p w14:paraId="5854F765" w14:textId="77777777" w:rsidR="00EB4287" w:rsidRPr="00CD6915" w:rsidRDefault="00EB4287" w:rsidP="00EB4287">
      <w:r w:rsidRPr="00CD6915">
        <w:t>To-night_JJ he_PRP may_MD talk_VB of_IN himself_PRP ,_, if_IN I_PRP turn_VBP the_DT conversation_NN that_DT way_NN ._.</w:t>
      </w:r>
    </w:p>
    <w:p w14:paraId="4EA3B728" w14:textId="77777777" w:rsidR="00EB4287" w:rsidRPr="00CD6915" w:rsidRDefault="00EB4287" w:rsidP="00EB4287">
      <w:r w:rsidRPr="00CD6915">
        <w:t>I_PRP must_MD be_VB very_RB careful_JJ ,_, however_RB ,_, not_RB to_TO awake_RB his_PRP$ suspicion_NN ._.</w:t>
      </w:r>
    </w:p>
    <w:p w14:paraId="79B64EB9" w14:textId="77777777" w:rsidR="00EB4287" w:rsidRPr="00CD6915" w:rsidRDefault="00EB4287" w:rsidP="00EB4287">
      <w:r w:rsidRPr="00CD6915">
        <w:t>Midnight_NN ._.</w:t>
      </w:r>
    </w:p>
    <w:p w14:paraId="61F6FD33" w14:textId="77777777" w:rsidR="00EB4287" w:rsidRPr="00CD6915" w:rsidRDefault="00EB4287" w:rsidP="00EB4287">
      <w:r w:rsidRPr="00CD6915">
        <w:t>--_: I_PRP have_VBP had_VBN a_DT long_JJ talk_NN with_IN the_DT Count_NN ._.</w:t>
      </w:r>
    </w:p>
    <w:p w14:paraId="5B5C803E" w14:textId="77777777" w:rsidR="00EB4287" w:rsidRPr="00CD6915" w:rsidRDefault="00EB4287" w:rsidP="00EB4287">
      <w:r w:rsidRPr="00CD6915">
        <w:t>I_PRP asked_VBD him_PRP a_DT few_JJ questions_NNS on_IN Transylvania_NNP history_NN ,_, and_CC he_PRP warmed_VBD up_RP to_TO the_DT subject_NN wonderfully_RB ._.</w:t>
      </w:r>
    </w:p>
    <w:p w14:paraId="06B0A7E3" w14:textId="77777777" w:rsidR="00EB4287" w:rsidRPr="00CD6915" w:rsidRDefault="00EB4287" w:rsidP="00EB4287">
      <w:r w:rsidRPr="00CD6915">
        <w:t>In_IN his_PRP$ speaking_NN of_IN things_NNS and_CC people_NNS ,_, and_CC especially_RB of_IN battles_NNS ,_, he_PRP spoke_VBD as_IN if_IN he_PRP had_VBD been_VBN present_JJ at_IN them_PRP all_DT ._.</w:t>
      </w:r>
    </w:p>
    <w:p w14:paraId="42256F61" w14:textId="77777777" w:rsidR="00EB4287" w:rsidRPr="00CD6915" w:rsidRDefault="00EB4287" w:rsidP="00EB4287">
      <w:r w:rsidRPr="00CD6915">
        <w:t>This_DT he_PRP afterwards_RB explained_VBD by_IN saying_VBG that_IN to_TO a_DT boyar_NN the_DT pride_NN of_IN his_PRP$ house_NN and_CC name_NN is_VBZ his_PRP$ own_JJ pride_NN ,_, that_IN their_PRP$ glory_NN is_VBZ his_PRP$ glory_NN ,_, that_IN their_PRP$ fate_NN is_VBZ his_PRP$ fate_NN ._.</w:t>
      </w:r>
    </w:p>
    <w:p w14:paraId="312EB3C1" w14:textId="77777777" w:rsidR="00EB4287" w:rsidRPr="00CD6915" w:rsidRDefault="00EB4287" w:rsidP="00EB4287">
      <w:r w:rsidRPr="00CD6915">
        <w:t>Whenever_NNP he_PRP spoke_VBD of_IN his_PRP$ house_NN he_PRP always_RB said_VBD ``_`` we_PRP ,_, ''_'' and_CC spoke_VBD almost_RB in_IN the_DT plural_NN ,_, like_IN a_DT king_NN speaking_NN ._.</w:t>
      </w:r>
    </w:p>
    <w:p w14:paraId="67B2D2F2" w14:textId="77777777" w:rsidR="00EB4287" w:rsidRPr="00CD6915" w:rsidRDefault="00EB4287" w:rsidP="00EB4287">
      <w:r w:rsidRPr="00CD6915">
        <w:t>I_PRP wish_VBP I_PRP could_MD put_VB down_RP all_DT he_PRP said_VBD exactly_RB as_IN he_PRP said_VBD it_PRP ,_, for_IN to_TO me_PRP it_PRP was_VBD most_RBS fascinating_JJ ._.</w:t>
      </w:r>
    </w:p>
    <w:p w14:paraId="525373F7" w14:textId="77777777" w:rsidR="00EB4287" w:rsidRPr="00CD6915" w:rsidRDefault="00EB4287" w:rsidP="00EB4287">
      <w:r w:rsidRPr="00CD6915">
        <w:t>It_PRP seemed_VBD to_TO have_VB in_IN it_PRP a_DT whole_JJ history_NN of_IN the_DT country_NN ._.</w:t>
      </w:r>
    </w:p>
    <w:p w14:paraId="6694B3B4" w14:textId="77777777" w:rsidR="00EB4287" w:rsidRPr="00CD6915" w:rsidRDefault="00EB4287" w:rsidP="00EB4287">
      <w:r w:rsidRPr="00CD6915">
        <w:t>He_PRP grew_VBD excited_JJ as_IN he_PRP spoke_VBD ,_, and_CC walked_VBD about_IN the_DT room_NN pulling_VBG his_PRP$ great_JJ white_JJ moustache_NN and_CC grasping_VBG anything_NN on_IN which_WDT he_PRP laid_VBD his_PRP$ hands_NNS as_IN though_IN he_PRP would_MD crush_VB it_PRP by_IN main_JJ strength_NN ._.</w:t>
      </w:r>
    </w:p>
    <w:p w14:paraId="71BEEC96" w14:textId="77777777" w:rsidR="00EB4287" w:rsidRPr="00CD6915" w:rsidRDefault="00EB4287" w:rsidP="00EB4287">
      <w:r w:rsidRPr="00CD6915">
        <w:lastRenderedPageBreak/>
        <w:t>One_CD thing_NN he_PRP said_VBD which_WDT I_PRP shall_MD put_VB down_RP as_RB nearly_RB as_IN I_PRP can_MD ;_: for_IN it_PRP tells_VBZ in_IN its_PRP$ way_NN the_DT story_NN of_IN his_PRP$ race_NN :_: --_: ``_`` We_PRP Szekelys_NNPS have_VBP a_DT right_NN to_TO be_VB proud_JJ ,_, for_IN in_IN our_PRP$ veins_NNS flows_VBZ the_DT blood_NN of_IN many_JJ brave_VBP races_NNS who_WP fought_VBD as_IN the_DT lion_NN fights_NNS ,_, for_IN lordship_NN ._.</w:t>
      </w:r>
    </w:p>
    <w:p w14:paraId="44871B6C" w14:textId="77777777" w:rsidR="00EB4287" w:rsidRPr="00CD6915" w:rsidRDefault="00EB4287" w:rsidP="00EB4287">
      <w:r w:rsidRPr="00CD6915">
        <w:t>Here_RB ,_, in_IN the_DT whirlpool_NN of_IN European_JJ races_NNS ,_, the_DT Ugric_NNP tribe_NN bore_VBD down_RB from_IN Iceland_NNP the_DT fighting_NN spirit_NN which_WDT Thor_NNP and_CC Wodin_NNP gave_VBD them_PRP ,_, which_WDT their_PRP$ Berserkers_NNS displayed_VBD to_TO such_JJ fell_JJ intent_NN on_IN the_DT seaboards_NNS of_IN Europe_NNP ,_, ay_NN ,_, and_CC of_IN Asia_NNP and_CC Africa_NNP too_RB ,_, till_IN the_DT peoples_NNS thought_VBD that_IN the_DT were-wolves_NNS themselves_PRP had_VBD come_VBN ._.</w:t>
      </w:r>
    </w:p>
    <w:p w14:paraId="0E33CB7D" w14:textId="77777777" w:rsidR="00EB4287" w:rsidRPr="00CD6915" w:rsidRDefault="00EB4287" w:rsidP="00EB4287">
      <w:r w:rsidRPr="00CD6915">
        <w:t>Here_RB ,_, too_RB ,_, when_WRB they_PRP came_VBD ,_, they_PRP found_VBD the_DT Huns_NNP ,_, whose_WP$ warlike_JJ fury_NN had_VBD swept_VBN the_DT earth_NN like_IN a_DT living_NN flame_NN ,_, till_IN the_DT dying_VBG peoples_NNS held_VBD that_IN in_IN their_PRP$ veins_NNS ran_VBD the_DT blood_NN of_IN those_DT old_JJ witches_NNS ,_, who_WP ,_, expelled_VBN from_IN Scythia_NNP had_VBD mated_VBN with_IN the_DT devils_NNS in_IN the_DT desert_NN ._.</w:t>
      </w:r>
    </w:p>
    <w:p w14:paraId="7412384C" w14:textId="77777777" w:rsidR="00EB4287" w:rsidRPr="00CD6915" w:rsidRDefault="00EB4287" w:rsidP="00EB4287">
      <w:r w:rsidRPr="00CD6915">
        <w:t>Fools_NNS ,_, fools_NNS !_.</w:t>
      </w:r>
    </w:p>
    <w:p w14:paraId="7A06BD28" w14:textId="77777777" w:rsidR="00EB4287" w:rsidRPr="00CD6915" w:rsidRDefault="00EB4287" w:rsidP="00EB4287">
      <w:r w:rsidRPr="00CD6915">
        <w:t>What_WDT devil_NNP or_CC what_WDT witch_NN was_VBD ever_RB so_RB great_JJ as_IN Attila_NNP ,_, whose_WP$ blood_NN is_VBZ in_IN these_DT veins_NNS ?_. ''_''</w:t>
      </w:r>
    </w:p>
    <w:p w14:paraId="6F93A9FB" w14:textId="77777777" w:rsidR="00EB4287" w:rsidRPr="00CD6915" w:rsidRDefault="00EB4287" w:rsidP="00EB4287">
      <w:r w:rsidRPr="00CD6915">
        <w:t>He_PRP held_VBD up_RP his_PRP$ arms_NNS ._.</w:t>
      </w:r>
    </w:p>
    <w:p w14:paraId="0EECE52B" w14:textId="77777777" w:rsidR="00EB4287" w:rsidRPr="00CD6915" w:rsidRDefault="00EB4287" w:rsidP="00EB4287">
      <w:r w:rsidRPr="00CD6915">
        <w:t>``_`` Is_VBZ it_PRP a_DT wonder_NN that_IN we_PRP were_VBD a_DT conquering_VBG race_NN ;_: that_IN we_PRP were_VBD proud_JJ ;_: that_IN when_WRB the_DT Magyar_NNP ,_, the_DT Lombard_NNP ,_, the_DT Avar_NNP ,_, the_DT Bulgar_NNP ,_, or_CC the_DT Turk_NNP poured_VBD his_PRP$ thousands_NNS on_IN our_PRP$ frontiers_NNS ,_, we_PRP drove_VBD them_PRP back_RP ?_.</w:t>
      </w:r>
    </w:p>
    <w:p w14:paraId="31205426" w14:textId="77777777" w:rsidR="00EB4287" w:rsidRPr="00CD6915" w:rsidRDefault="00EB4287" w:rsidP="00EB4287">
      <w:r w:rsidRPr="00CD6915">
        <w:t>Is_VBZ it_PRP strange_JJ that_IN when_WRB Arpad_NNP and_CC his_PRP$ legions_NNS swept_VBD through_IN the_DT Hungarian_JJ fatherland_NN he_PRP found_VBD us_PRP here_RB when_WRB he_PRP reached_VBD the_DT frontier_NN ;_: that_IN the_DT Honfoglalas_NNP was_VBD completed_VBN there_RB ?_.</w:t>
      </w:r>
    </w:p>
    <w:p w14:paraId="4049121E" w14:textId="77777777" w:rsidR="00EB4287" w:rsidRPr="00CD6915" w:rsidRDefault="00EB4287" w:rsidP="00EB4287">
      <w:r w:rsidRPr="00CD6915">
        <w:t>And_CC when_WRB the_DT Hungarian_JJ flood_NN swept_VBD eastward_RB ,_, the_DT Szekelys_NNPS were_VBD claimed_VBN as_IN kindred_NN by_IN the_DT victorious_JJ Magyars_NNPS ,_, and_CC to_TO us_PRP for_IN centuries_NNS was_VBD trusted_VBN the_DT guarding_VBG of_IN the_DT frontier_NN of_IN Turkey-land_NN ;_: ay_NN ,_, and_CC more_JJR than_IN that_DT ,_, endless_JJ duty_NN of_IN the_DT frontier_NN guard_NN ,_, for_IN ,_, as_IN the_DT Turks_NNPS say_VBP ,_, `_`` water_NN sleeps_NNS ,_, and_CC enemy_NN is_VBZ sleepless_JJ ._. '_''</w:t>
      </w:r>
    </w:p>
    <w:p w14:paraId="4E48DA58" w14:textId="77777777" w:rsidR="00EB4287" w:rsidRPr="00CD6915" w:rsidRDefault="00EB4287" w:rsidP="00EB4287">
      <w:r w:rsidRPr="00CD6915">
        <w:t>Who_WP more_RBR gladly_RB than_IN we_PRP throughout_IN the_DT Four_NNP Nations_NNP received_VBD the_DT `_`` bloody_JJ sword_NN ,_, '_'' or_CC at_IN its_PRP$ warlike_JJ call_NN flocked_VBD quicker_JJR to_TO the_DT standard_NN of_IN the_DT King_NNP ?_.</w:t>
      </w:r>
    </w:p>
    <w:p w14:paraId="5BED4CD1" w14:textId="77777777" w:rsidR="00EB4287" w:rsidRPr="00CD6915" w:rsidRDefault="00EB4287" w:rsidP="00EB4287">
      <w:r w:rsidRPr="00CD6915">
        <w:lastRenderedPageBreak/>
        <w:t>When_WRB was_VBD redeemed_VBN that_IN great_JJ shame_NN of_IN my_PRP$ nation_NN ,_, the_DT shame_NN of_IN Cassova_NNP ,_, when_WRB the_DT flags_NNS of_IN the_DT Wallach_NNP and_CC the_DT Magyar_NNP went_VBD down_RB beneath_IN the_DT Crescent_NNP ?_.</w:t>
      </w:r>
    </w:p>
    <w:p w14:paraId="39A8C884" w14:textId="77777777" w:rsidR="00EB4287" w:rsidRPr="00CD6915" w:rsidRDefault="00EB4287" w:rsidP="00EB4287">
      <w:r w:rsidRPr="00CD6915">
        <w:t>Who_WP was_VBD it_PRP but_CC one_CD of_IN my_PRP$ own_JJ race_NN who_WP as_IN Voivode_NNP crossed_VBD the_DT Danube_NNP and_CC beat_VB the_DT Turk_NNP on_IN his_PRP$ own_JJ ground_NN ?_.</w:t>
      </w:r>
    </w:p>
    <w:p w14:paraId="1B213A96" w14:textId="77777777" w:rsidR="00EB4287" w:rsidRPr="00CD6915" w:rsidRDefault="00EB4287" w:rsidP="00EB4287">
      <w:r w:rsidRPr="00CD6915">
        <w:t>This_DT was_VBD a_DT Dracula_NNP indeed_RB !_.</w:t>
      </w:r>
    </w:p>
    <w:p w14:paraId="64D13CAB" w14:textId="77777777" w:rsidR="00EB4287" w:rsidRPr="00CD6915" w:rsidRDefault="00EB4287" w:rsidP="00EB4287">
      <w:r w:rsidRPr="00CD6915">
        <w:t>Woe_NN was_VBD it_PRP that_IN his_PRP$ own_JJ unworthy_JJ brother_NN ,_, when_WRB he_PRP had_VBD fallen_VBN ,_, sold_VBD his_PRP$ people_NNS to_TO the_DT Turk_NNP and_CC brought_VBD the_DT shame_NN of_IN slavery_NN on_IN them_PRP !_.</w:t>
      </w:r>
    </w:p>
    <w:p w14:paraId="4A116475" w14:textId="77777777" w:rsidR="00EB4287" w:rsidRPr="00CD6915" w:rsidRDefault="00EB4287" w:rsidP="00EB4287">
      <w:r w:rsidRPr="00CD6915">
        <w:t>Was_VBD it_PRP not_RB this_DT Dracula_NNP ,_, indeed_RB ,_, who_WP inspired_VBD that_IN other_JJ of_IN his_PRP$ race_NN who_WP in_IN a_DT later_JJ age_NN again_RB and_CC again_RB brought_VBD his_PRP$ forces_NNS over_IN the_DT great_JJ river_NN into_IN Turkey-land_NN ;_: who_WP ,_, when_WRB he_PRP was_VBD beaten_VBN back_RB ,_, came_VBD again_RB ,_, and_CC again_RB ,_, and_CC again_RB ,_, though_IN he_PRP had_VBD to_TO come_VB alone_RB from_IN the_DT bloody_JJ field_NN where_WRB his_PRP$ troops_NNS were_VBD being_VBG slaughtered_VBN ,_, since_IN he_PRP knew_VBD that_IN he_PRP alone_RB could_MD ultimately_RB triumph_NN !_.</w:t>
      </w:r>
    </w:p>
    <w:p w14:paraId="1847AB68" w14:textId="77777777" w:rsidR="00EB4287" w:rsidRPr="00CD6915" w:rsidRDefault="00EB4287" w:rsidP="00EB4287">
      <w:r w:rsidRPr="00CD6915">
        <w:t>They_PRP said_VBD that_IN he_PRP thought_VBD only_RB of_IN himself_PRP ._.</w:t>
      </w:r>
    </w:p>
    <w:p w14:paraId="10877286" w14:textId="77777777" w:rsidR="00EB4287" w:rsidRPr="00CD6915" w:rsidRDefault="00EB4287" w:rsidP="00EB4287">
      <w:r w:rsidRPr="00CD6915">
        <w:t>Bah_NN !_.</w:t>
      </w:r>
    </w:p>
    <w:p w14:paraId="37414BEE" w14:textId="77777777" w:rsidR="00EB4287" w:rsidRPr="00CD6915" w:rsidRDefault="00EB4287" w:rsidP="00EB4287">
      <w:r w:rsidRPr="00CD6915">
        <w:t>what_WDT good_NN are_VBP peasants_NNS without_IN a_DT leader_NN ?_.</w:t>
      </w:r>
    </w:p>
    <w:p w14:paraId="5F0ACDB7" w14:textId="77777777" w:rsidR="00EB4287" w:rsidRPr="00CD6915" w:rsidRDefault="00EB4287" w:rsidP="00EB4287">
      <w:r w:rsidRPr="00CD6915">
        <w:t>Where_WRB ends_VBZ the_DT war_NN without_IN a_DT brain_NN and_CC heart_NN to_TO conduct_VB it_PRP ?_.</w:t>
      </w:r>
    </w:p>
    <w:p w14:paraId="3C82C0AB" w14:textId="77777777" w:rsidR="00EB4287" w:rsidRPr="00CD6915" w:rsidRDefault="00EB4287" w:rsidP="00EB4287">
      <w:r w:rsidRPr="00CD6915">
        <w:t>Again_RB ,_, when_WRB ,_, after_IN the_DT battle_NN of_IN Mohács_NNP ,_, we_PRP threw_VBD off_RP the_DT Hungarian_JJ yoke_NN ,_, we_PRP of_IN the_DT Dracula_NNP blood_NN were_VBD amongst_IN their_PRP$ leaders_NNS ,_, for_IN our_PRP$ spirit_NN would_MD not_RB brook_VB that_IN we_PRP were_VBD not_RB free_JJ ._.</w:t>
      </w:r>
    </w:p>
    <w:p w14:paraId="7F263C21" w14:textId="77777777" w:rsidR="00EB4287" w:rsidRPr="00CD6915" w:rsidRDefault="00EB4287" w:rsidP="00EB4287">
      <w:r w:rsidRPr="00CD6915">
        <w:t>Ah_NN ,_, young_JJ sir_NN ,_, the_DT Szekelys_NNP --_: and_CC the_DT Dracula_NNP as_IN their_PRP$ heart_NN 's_POS blood_NN ,_, their_PRP$ brains_NNS ,_, and_CC their_PRP$ swords_NNS --_: can_MD boast_VB a_DT record_NN that_IN mushroom_NN growths_NNS like_IN the_DT Hapsburgs_NNPS and_CC the_DT Romanoffs_NNPS can_MD never_RB reach_VB ._.</w:t>
      </w:r>
    </w:p>
    <w:p w14:paraId="78DDC049" w14:textId="77777777" w:rsidR="00EB4287" w:rsidRPr="00CD6915" w:rsidRDefault="00EB4287" w:rsidP="00EB4287">
      <w:r w:rsidRPr="00CD6915">
        <w:t>The_DT warlike_JJ days_NNS are_VBP over_RB ._.</w:t>
      </w:r>
    </w:p>
    <w:p w14:paraId="6E26ABED" w14:textId="77777777" w:rsidR="00EB4287" w:rsidRPr="00CD6915" w:rsidRDefault="00EB4287" w:rsidP="00EB4287">
      <w:r w:rsidRPr="00CD6915">
        <w:t>Blood_NNP is_VBZ too_RB precious_JJ a_DT thing_NN in_IN these_DT days_NNS of_IN dishonourable_JJ peace_NN ;_: and_CC the_DT glories_NNS of_IN the_DT great_JJ races_NNS are_VBP as_IN a_DT tale_NN that_WDT is_VBZ told_VBN ._. ''_''</w:t>
      </w:r>
    </w:p>
    <w:p w14:paraId="5C9E833B" w14:textId="77777777" w:rsidR="00EB4287" w:rsidRPr="00CD6915" w:rsidRDefault="00EB4287" w:rsidP="00EB4287">
      <w:r w:rsidRPr="00CD6915">
        <w:t>It_PRP was_VBD by_IN this_DT time_NN close_NN on_IN morning_NN ,_, and_CC we_PRP went_VBD to_TO bed_NN ._.</w:t>
      </w:r>
    </w:p>
    <w:p w14:paraId="481D4A12" w14:textId="77777777" w:rsidR="00EB4287" w:rsidRPr="00CD6915" w:rsidRDefault="00EB4287" w:rsidP="00EB4287">
      <w:r w:rsidRPr="00CD6915">
        <w:t>-LRB-_-LRB- Mem._NNP ,_, this_DT diary_NN seems_VBZ horribly_RB like_IN the_DT beginning_NN of_IN the_DT ``_`` Arabian_NNP Nights_NNPS ,_, ''_'' for_IN everything_NN has_VBZ to_TO break_VB off_RP at_IN cockcrow_NN --_: or_CC like_IN the_DT ghost_NN of_IN Hamlet_NNP 's_POS father_NN ._. -RRB-_-RRB-</w:t>
      </w:r>
    </w:p>
    <w:p w14:paraId="26AF7400" w14:textId="77777777" w:rsidR="00EB4287" w:rsidRPr="00CD6915" w:rsidRDefault="00EB4287" w:rsidP="00EB4287">
      <w:r w:rsidRPr="00CD6915">
        <w:t>12_CD May_NNP ._.</w:t>
      </w:r>
    </w:p>
    <w:p w14:paraId="3401E736" w14:textId="77777777" w:rsidR="00EB4287" w:rsidRPr="00CD6915" w:rsidRDefault="00EB4287" w:rsidP="00EB4287">
      <w:r w:rsidRPr="00CD6915">
        <w:lastRenderedPageBreak/>
        <w:t>--_: Let_VB me_PRP begin_VB with_IN facts_NNS --_: bare_JJ ,_, meagre_JJ facts_NNS ,_, verified_VBN by_IN books_NNS and_CC figures_NNS ,_, and_CC of_IN which_WDT there_EX can_MD be_VB no_DT doubt_NN ._.</w:t>
      </w:r>
    </w:p>
    <w:p w14:paraId="480FD9D5" w14:textId="77777777" w:rsidR="00EB4287" w:rsidRPr="00CD6915" w:rsidRDefault="00EB4287" w:rsidP="00EB4287">
      <w:r w:rsidRPr="00CD6915">
        <w:t>I_PRP must_MD not_RB confuse_VB them_PRP with_IN experiences_NNS which_WDT will_MD have_VB to_TO rest_VB on_IN my_PRP$ own_JJ observation_NN ,_, or_CC my_PRP$ memory_NN of_IN them_PRP ._.</w:t>
      </w:r>
    </w:p>
    <w:p w14:paraId="2324AAB4" w14:textId="77777777" w:rsidR="00EB4287" w:rsidRPr="00CD6915" w:rsidRDefault="00EB4287" w:rsidP="00EB4287">
      <w:r w:rsidRPr="00CD6915">
        <w:t>Last_JJ evening_NN when_WRB the_DT Count_NNP came_VBD from_IN his_PRP$ room_NN he_PRP began_VBD by_IN asking_VBG me_PRP questions_NNS on_IN legal_JJ matters_NNS and_CC on_IN the_DT doing_VBG of_IN certain_JJ kinds_NNS of_IN business_NN ._.</w:t>
      </w:r>
    </w:p>
    <w:p w14:paraId="50B58B90" w14:textId="77777777" w:rsidR="00EB4287" w:rsidRPr="00CD6915" w:rsidRDefault="00EB4287" w:rsidP="00EB4287">
      <w:r w:rsidRPr="00CD6915">
        <w:t>I_PRP had_VBD spent_VBN the_DT day_NN wearily_RB over_IN books_NNS ,_, and_CC ,_, simply_RB to_TO keep_VB my_PRP$ mind_NN occupied_VBD ,_, went_VBD over_IN some_DT of_IN the_DT matters_NNS I_PRP had_VBD been_VBN examined_VBN in_IN at_IN Lincoln_NNP 's_POS Inn_NNP ._.</w:t>
      </w:r>
    </w:p>
    <w:p w14:paraId="5FB7FAC9" w14:textId="77777777" w:rsidR="00EB4287" w:rsidRPr="00CD6915" w:rsidRDefault="00EB4287" w:rsidP="00EB4287">
      <w:r w:rsidRPr="00CD6915">
        <w:t>There_EX was_VBD a_DT certain_JJ method_NN in_IN the_DT Count_NNP 's_POS inquiries_NNS ,_, so_IN I_PRP shall_MD try_VB to_TO put_VB them_PRP down_RP in_IN sequence_NN ;_: the_DT knowledge_NN may_MD somehow_RB or_CC some_DT time_NN be_VB useful_JJ to_TO me_PRP ._.</w:t>
      </w:r>
    </w:p>
    <w:p w14:paraId="301CEB4E" w14:textId="77777777" w:rsidR="00EB4287" w:rsidRPr="00CD6915" w:rsidRDefault="00EB4287" w:rsidP="00EB4287">
      <w:r w:rsidRPr="00CD6915">
        <w:t>First_RB ,_, he_PRP asked_VBD if_IN a_DT man_NN in_IN England_NNP might_MD have_VB two_CD solicitors_NNS or_CC more_JJR ._.</w:t>
      </w:r>
    </w:p>
    <w:p w14:paraId="607BD398" w14:textId="77777777" w:rsidR="00EB4287" w:rsidRPr="00CD6915" w:rsidRDefault="00EB4287" w:rsidP="00EB4287">
      <w:r w:rsidRPr="00CD6915">
        <w:t>I_PRP told_VBD him_PRP he_PRP might_MD have_VB a_DT dozen_NN if_IN he_PRP wished_VBD ,_, but_CC that_IN it_PRP would_MD not_RB be_VB wise_JJ to_TO have_VB more_JJR than_IN one_CD solicitor_NN engaged_VBD in_IN one_CD transaction_NN ,_, as_IN only_JJ one_NN could_MD act_VB at_IN a_DT time_NN ,_, and_CC that_IN to_TO change_VB would_MD be_VB certain_JJ to_TO militate_VB against_IN his_PRP$ interest_NN ._.</w:t>
      </w:r>
    </w:p>
    <w:p w14:paraId="09715A45" w14:textId="77777777" w:rsidR="00EB4287" w:rsidRPr="00CD6915" w:rsidRDefault="00EB4287" w:rsidP="00EB4287">
      <w:r w:rsidRPr="00CD6915">
        <w:t>He_PRP seemed_VBD thoroughly_RB to_TO understand_VB ,_, and_CC went_VBD on_RP to_TO ask_VB if_IN there_EX would_MD be_VB any_DT practical_JJ difficulty_NN in_IN having_VBG one_CD man_NN to_TO attend_VB ,_, say_VB ,_, to_TO banking_NN ,_, and_CC another_DT to_TO look_VB after_IN shipping_NN ,_, in_IN case_NN local_JJ help_NN were_VBD needed_VBN in_IN a_DT place_NN far_RB from_IN the_DT home_NN of_IN the_DT banking_NN solicitor_NN ._.</w:t>
      </w:r>
    </w:p>
    <w:p w14:paraId="5CA0B9B2" w14:textId="77777777" w:rsidR="00EB4287" w:rsidRPr="00CD6915" w:rsidRDefault="00EB4287" w:rsidP="00EB4287">
      <w:r w:rsidRPr="00CD6915">
        <w:t>I_PRP asked_VBD him_PRP to_TO explain_VB more_RBR fully_RB ,_, so_IN that_IN I_PRP might_MD not_RB by_IN any_DT chance_NN mislead_VBD him_PRP ,_, so_IN he_PRP said_VBD :_: --_: ``_`` I_PRP shall_MD illustrate_VB ._.</w:t>
      </w:r>
    </w:p>
    <w:p w14:paraId="1D00B716" w14:textId="77777777" w:rsidR="00EB4287" w:rsidRPr="00CD6915" w:rsidRDefault="00EB4287" w:rsidP="00EB4287">
      <w:r w:rsidRPr="00CD6915">
        <w:t>Your_PRP$ friend_NN and_CC mine_NN ,_, Mr._NNP Peter_NNP Hawkins_NNP ,_, from_IN under_IN the_DT shadow_NN of_IN your_PRP$ beautiful_JJ cathedral_NN at_IN Exeter_NNP ,_, which_WDT is_VBZ far_RB from_IN London_NNP ,_, buys_VBZ for_IN me_PRP through_IN your_PRP$ good_JJ self_NN my_PRP$ place_NN at_IN London_NNP ._.</w:t>
      </w:r>
    </w:p>
    <w:p w14:paraId="3F7C7D2A" w14:textId="77777777" w:rsidR="00EB4287" w:rsidRPr="00CD6915" w:rsidRDefault="00EB4287" w:rsidP="00EB4287">
      <w:r w:rsidRPr="00CD6915">
        <w:t>Good_JJ !_.</w:t>
      </w:r>
    </w:p>
    <w:p w14:paraId="25DA9A9D" w14:textId="77777777" w:rsidR="00EB4287" w:rsidRPr="00CD6915" w:rsidRDefault="00EB4287" w:rsidP="00EB4287">
      <w:r w:rsidRPr="00CD6915">
        <w:t xml:space="preserve">Now_RB here_RB let_VB me_PRP say_VB frankly_RB ,_, lest_IN you_PRP should_MD think_VB it_PRP strange_JJ that_IN I_PRP have_VBP sought_VBN the_DT services_NNS of_IN one_CD so_RB far_RB off_RP from_IN London_NNP instead_RB of_IN some_DT one_CD resident_NN there_RB ,_, that_IN my_PRP$ motive_NN was_VBD that_IN no_DT local_JJ interest_NN might_MD be_VB served_VBN save_IN my_PRP$ wish_NN only_RB ;_: and_CC as_IN one_CD of_IN London_NNP residence_NN might_NN ,_, perhaps_RB ,_, have_VBP some_DT </w:t>
      </w:r>
      <w:r w:rsidRPr="00CD6915">
        <w:lastRenderedPageBreak/>
        <w:t>purpose_NN of_IN himself_PRP or_CC friend_NN to_TO serve_VB ,_, I_PRP went_VBD thus_RB afield_JJ to_TO seek_VB my_PRP$ agent_NN ,_, whose_WP$ labours_NNS should_MD be_VB only_RB to_TO my_PRP$ interest_NN ._.</w:t>
      </w:r>
    </w:p>
    <w:p w14:paraId="4E6A3128" w14:textId="77777777" w:rsidR="00EB4287" w:rsidRPr="00CD6915" w:rsidRDefault="00EB4287" w:rsidP="00EB4287">
      <w:r w:rsidRPr="00CD6915">
        <w:t>Now_RB ,_, suppose_VB I_PRP ,_, who_WP have_VBP much_JJ of_IN affairs_NNS ,_, wish_VBP to_TO ship_VB goods_NNS ,_, say_VB ,_, to_TO Newcastle_NNP ,_, or_CC Durham_NNP ,_, or_CC Harwich_NNP ,_, or_CC Dover_NNP ,_, might_MD it_PRP not_RB be_VB that_IN it_PRP could_MD with_IN more_JJR ease_NN be_VB done_VBN by_IN consigning_VBG to_TO one_CD in_IN these_DT ports_NNS ?_. ''_''</w:t>
      </w:r>
    </w:p>
    <w:p w14:paraId="5AECA73E" w14:textId="77777777" w:rsidR="00EB4287" w:rsidRPr="00CD6915" w:rsidRDefault="00EB4287" w:rsidP="00EB4287">
      <w:r w:rsidRPr="00CD6915">
        <w:t>I_PRP answered_VBD that_IN certainly_RB it_PRP would_MD be_VB most_RBS easy_JJ ,_, but_CC that_IN we_PRP solicitors_NNS had_VBD a_DT system_NN of_IN agency_NN one_CD for_IN the_DT other_JJ ,_, so_IN that_IN local_JJ work_NN could_MD be_VB done_VBN locally_RB on_IN instruction_NN from_IN any_DT solicitor_NN ,_, so_IN that_IN the_DT client_NN ,_, simply_RB placing_VBG himself_PRP in_IN the_DT hands_NNS of_IN one_CD man_NN ,_, could_MD have_VB his_PRP$ wishes_NNS carried_VBD out_RP by_IN him_PRP without_IN further_JJ trouble_NN ._.</w:t>
      </w:r>
    </w:p>
    <w:p w14:paraId="43D8DBF3" w14:textId="77777777" w:rsidR="00EB4287" w:rsidRPr="00CD6915" w:rsidRDefault="00EB4287" w:rsidP="00EB4287">
      <w:r w:rsidRPr="00CD6915">
        <w:t>``_`` But_CC ,_, ''_'' said_VBD he_PRP ,_, ``_`` I_PRP could_MD be_VB at_IN liberty_NN to_TO direct_VB myself_PRP ._.</w:t>
      </w:r>
    </w:p>
    <w:p w14:paraId="717ADEBA" w14:textId="77777777" w:rsidR="00EB4287" w:rsidRPr="00CD6915" w:rsidRDefault="00EB4287" w:rsidP="00EB4287">
      <w:r w:rsidRPr="00CD6915">
        <w:t>Is_VBZ it_PRP not_RB so_RB ?_. ''_''</w:t>
      </w:r>
    </w:p>
    <w:p w14:paraId="11BF8387" w14:textId="77777777" w:rsidR="00EB4287" w:rsidRPr="00CD6915" w:rsidRDefault="00EB4287" w:rsidP="00EB4287">
      <w:r w:rsidRPr="00CD6915">
        <w:t>``_`` Of_IN course_NN ,_, ''_'' I_PRP replied_VBD ;_: and_CC ``_`` such_JJ is_VBZ often_RB done_VBN by_IN men_NNS of_IN business_NN ,_, who_WP do_VBP not_RB like_VB the_DT whole_NN of_IN their_PRP$ affairs_NNS to_TO be_VB known_VBN by_IN any_DT one_CD person_NN ._. ''_''</w:t>
      </w:r>
    </w:p>
    <w:p w14:paraId="7B25928E" w14:textId="77777777" w:rsidR="00EB4287" w:rsidRPr="00CD6915" w:rsidRDefault="00EB4287" w:rsidP="00EB4287">
      <w:r w:rsidRPr="00CD6915">
        <w:t>``_`` Good_JJ !_. ''_''</w:t>
      </w:r>
    </w:p>
    <w:p w14:paraId="6B743A7C" w14:textId="77777777" w:rsidR="00EB4287" w:rsidRPr="00CD6915" w:rsidRDefault="00EB4287" w:rsidP="00EB4287">
      <w:r w:rsidRPr="00CD6915">
        <w:t>he_PRP said_VBD ,_, and_CC then_RB went_VBD on_RP to_TO ask_VB about_IN the_DT means_NNS of_IN making_VBG consignments_NNS and_CC the_DT forms_NNS to_TO be_VB gone_VBN through_IN ,_, and_CC of_IN all_DT sorts_NNS of_IN difficulties_NNS which_WDT might_MD arise_VB ,_, but_CC by_IN forethought_NN could_MD be_VB guarded_VBN against_IN ._.</w:t>
      </w:r>
    </w:p>
    <w:p w14:paraId="64F48C46" w14:textId="77777777" w:rsidR="00EB4287" w:rsidRPr="00CD6915" w:rsidRDefault="00EB4287" w:rsidP="00EB4287">
      <w:r w:rsidRPr="00CD6915">
        <w:t>I_PRP explained_VBD all_PDT these_DT things_NNS to_TO him_PRP to_TO the_DT best_JJS of_IN my_PRP$ ability_NN ,_, and_CC he_PRP certainly_RB left_VBD me_PRP under_IN the_DT impression_NN that_IN he_PRP would_MD have_VB made_VBN a_DT wonderful_JJ solicitor_NN ,_, for_IN there_EX was_VBD nothing_NN that_IN he_PRP did_VBD not_RB think_VB of_IN or_CC foresee_VB ._.</w:t>
      </w:r>
    </w:p>
    <w:p w14:paraId="14B6428F" w14:textId="77777777" w:rsidR="00EB4287" w:rsidRPr="00CD6915" w:rsidRDefault="00EB4287" w:rsidP="00EB4287">
      <w:r w:rsidRPr="00CD6915">
        <w:t>For_IN a_DT man_NN who_WP was_VBD never_RB in_IN the_DT country_NN ,_, and_CC who_WP did_VBD not_RB evidently_RB do_VB much_RB in_IN the_DT way_NN of_IN business_NN ,_, his_PRP$ knowledge_NN and_CC acumen_NNS were_VBD wonderful_JJ ._.</w:t>
      </w:r>
    </w:p>
    <w:p w14:paraId="2F24155B" w14:textId="77777777" w:rsidR="00EB4287" w:rsidRPr="00CD6915" w:rsidRDefault="00EB4287" w:rsidP="00EB4287">
      <w:r w:rsidRPr="00CD6915">
        <w:t>When_WRB he_PRP had_VBD satisfied_VBN himself_PRP on_IN these_DT points_NNS of_IN which_WDT he_PRP had_VBD spoken_VBN ,_, and_CC I_PRP had_VBD verified_VBN all_RB as_RB well_RB as_IN I_PRP could_MD by_IN the_DT books_NNS available_JJ ,_, he_PRP suddenly_RB stood_VBD up_RB and_CC said_VBD :_: --_: ``_`` Have_VBP you_PRP written_VBN since_IN your_PRP$ first_JJ letter_NN to_TO our_PRP$ friend_NN Mr._NNP Peter_NNP Hawkins_NNP ,_, or_CC to_TO any_DT other_JJ ?_. ''_''</w:t>
      </w:r>
    </w:p>
    <w:p w14:paraId="165420BF" w14:textId="77777777" w:rsidR="00EB4287" w:rsidRPr="00CD6915" w:rsidRDefault="00EB4287" w:rsidP="00EB4287">
      <w:r w:rsidRPr="00CD6915">
        <w:t xml:space="preserve">It_PRP was_VBD with_IN some_DT bitterness_NN in_IN my_PRP$ heart_NN that_IN I_PRP answered_VBD that_IN I_PRP had_VBD not_RB ,_, that_IN as_IN yet_RB I_PRP had_VBD </w:t>
      </w:r>
      <w:r w:rsidRPr="00CD6915">
        <w:lastRenderedPageBreak/>
        <w:t>not_RB seen_VBN any_DT opportunity_NN of_IN sending_VBG letters_NNS to_TO anybody_NN ._.</w:t>
      </w:r>
    </w:p>
    <w:p w14:paraId="34790D50" w14:textId="77777777" w:rsidR="00EB4287" w:rsidRPr="00CD6915" w:rsidRDefault="00EB4287" w:rsidP="00EB4287">
      <w:r w:rsidRPr="00CD6915">
        <w:t>``_`` Then_RB write_VB now_RB ,_, my_PRP$ young_JJ friend_NN ,_, ''_'' he_PRP said_VBD ,_, laying_VBG a_DT heavy_JJ hand_NN on_IN my_PRP$ shoulder_NN :_: ``_`` write_VB to_TO our_PRP$ friend_NN and_CC to_TO any_DT other_JJ ;_: and_CC say_VB ,_, if_IN it_PRP will_MD please_VB you_PRP ,_, that_IN you_PRP shall_MD stay_VB with_IN me_PRP until_IN a_DT month_NN from_IN now_RB ._. ''_''</w:t>
      </w:r>
    </w:p>
    <w:p w14:paraId="23008C4F" w14:textId="77777777" w:rsidR="00EB4287" w:rsidRPr="00CD6915" w:rsidRDefault="00EB4287" w:rsidP="00EB4287">
      <w:r w:rsidRPr="00CD6915">
        <w:t>``_`` Do_VBP you_PRP wish_VB me_PRP to_TO stay_VB so_RB long_RB ?_. ''_''</w:t>
      </w:r>
    </w:p>
    <w:p w14:paraId="671368CC" w14:textId="77777777" w:rsidR="00EB4287" w:rsidRPr="00CD6915" w:rsidRDefault="00EB4287" w:rsidP="00EB4287">
      <w:r w:rsidRPr="00CD6915">
        <w:t>I_PRP asked_VBD ,_, for_IN my_PRP$ heart_NN grew_VBD cold_JJ at_IN the_DT thought_NN ._.</w:t>
      </w:r>
    </w:p>
    <w:p w14:paraId="6EA8397E" w14:textId="77777777" w:rsidR="00EB4287" w:rsidRPr="00CD6915" w:rsidRDefault="00EB4287" w:rsidP="00EB4287">
      <w:r w:rsidRPr="00CD6915">
        <w:t>``_`` I_PRP desire_VBP it_PRP much_RB ;_: nay_NN ,_, I_PRP will_MD take_VB no_DT refusal_NN ._.</w:t>
      </w:r>
    </w:p>
    <w:p w14:paraId="46B27961" w14:textId="77777777" w:rsidR="00EB4287" w:rsidRPr="00CD6915" w:rsidRDefault="00EB4287" w:rsidP="00EB4287">
      <w:r w:rsidRPr="00CD6915">
        <w:t>When_WRB your_PRP$ master_NN ,_, employer_NN ,_, what_WP you_PRP will_MD ,_, engaged_VBD that_IN someone_NN should_MD come_VB on_IN his_PRP$ behalf_NN ,_, it_PRP was_VBD understood_VBN that_IN my_PRP$ needs_NNS only_RB were_VBD to_TO be_VB consulted_VBN ._.</w:t>
      </w:r>
    </w:p>
    <w:p w14:paraId="47E75993" w14:textId="77777777" w:rsidR="00EB4287" w:rsidRPr="00CD6915" w:rsidRDefault="00EB4287" w:rsidP="00EB4287">
      <w:r w:rsidRPr="00CD6915">
        <w:t>I_PRP have_VBP not_RB stinted_VBN ._.</w:t>
      </w:r>
    </w:p>
    <w:p w14:paraId="1164465B" w14:textId="77777777" w:rsidR="00EB4287" w:rsidRPr="00CD6915" w:rsidRDefault="00EB4287" w:rsidP="00EB4287">
      <w:r w:rsidRPr="00CD6915">
        <w:t>Is_VBZ it_PRP not_RB so_RB ?_. ''_''</w:t>
      </w:r>
    </w:p>
    <w:p w14:paraId="4EEBBE64" w14:textId="77777777" w:rsidR="00EB4287" w:rsidRPr="00CD6915" w:rsidRDefault="00EB4287" w:rsidP="00EB4287">
      <w:r w:rsidRPr="00CD6915">
        <w:t>What_WP could_MD I_PRP do_VB but_CC bow_VB acceptance_NN ?_.</w:t>
      </w:r>
    </w:p>
    <w:p w14:paraId="44F3D80C" w14:textId="77777777" w:rsidR="00EB4287" w:rsidRPr="00CD6915" w:rsidRDefault="00EB4287" w:rsidP="00EB4287">
      <w:r w:rsidRPr="00CD6915">
        <w:t>It_PRP was_VBD Mr._NNP Hawkins_NNP 's_POS interest_NN ,_, not_RB mine_NN ,_, and_CC I_PRP had_VBD to_TO think_VB of_IN him_PRP ,_, not_RB myself_PRP ;_: and_CC besides_IN ,_, while_IN Count_NNP Dracula_NNP was_VBD speaking_VBG ,_, there_EX was_VBD that_IN in_IN his_PRP$ eyes_NNS and_CC in_IN his_PRP$ bearing_NN which_WDT made_VBD me_PRP remember_VB that_IN I_PRP was_VBD a_DT prisoner_NN ,_, and_CC that_IN if_IN I_PRP wished_VBD it_PRP I_PRP could_MD have_VB no_DT choice_NN ._.</w:t>
      </w:r>
    </w:p>
    <w:p w14:paraId="59B41668" w14:textId="77777777" w:rsidR="00EB4287" w:rsidRPr="00CD6915" w:rsidRDefault="00EB4287" w:rsidP="00EB4287">
      <w:r w:rsidRPr="00CD6915">
        <w:t>The_DT Count_NNP saw_VBD his_PRP$ victory_NN in_IN my_PRP$ bow_NN ,_, and_CC his_PRP$ mastery_NN in_IN the_DT trouble_NN of_IN my_PRP$ face_NN ,_, for_IN he_PRP began_VBD at_IN once_RB to_TO use_VB them_PRP ,_, but_CC in_IN his_PRP$ own_JJ smooth_NN ,_, resistless_JJ way_NN :_: --_: ``_`` I_PRP pray_VBP you_PRP ,_, my_PRP$ good_JJ young_JJ friend_NN ,_, that_IN you_PRP will_MD not_RB discourse_NN of_IN things_NNS other_JJ than_IN business_NN in_IN your_PRP$ letters_NNS ._.</w:t>
      </w:r>
    </w:p>
    <w:p w14:paraId="6CCC69A6" w14:textId="77777777" w:rsidR="00EB4287" w:rsidRPr="00CD6915" w:rsidRDefault="00EB4287" w:rsidP="00EB4287">
      <w:r w:rsidRPr="00CD6915">
        <w:t>It_PRP will_MD doubtless_RB please_VB your_PRP$ friends_NNS to_TO know_VB that_IN you_PRP are_VBP well_RB ,_, and_CC that_IN you_PRP look_VBP forward_RB to_TO getting_VBG home_NN to_TO them_PRP ._.</w:t>
      </w:r>
    </w:p>
    <w:p w14:paraId="78FDE549" w14:textId="77777777" w:rsidR="00EB4287" w:rsidRPr="00CD6915" w:rsidRDefault="00EB4287" w:rsidP="00EB4287">
      <w:r w:rsidRPr="00CD6915">
        <w:t>Is_VBZ it_PRP not_RB so_RB ?_. ''_''</w:t>
      </w:r>
    </w:p>
    <w:p w14:paraId="3F521595" w14:textId="77777777" w:rsidR="00EB4287" w:rsidRPr="00CD6915" w:rsidRDefault="00EB4287" w:rsidP="00EB4287">
      <w:r w:rsidRPr="00CD6915">
        <w:t>As_IN he_PRP spoke_VBD he_PRP handed_VBD me_PRP three_CD sheets_NNS of_IN note-paper_NN and_CC three_CD envelopes_NNS ._.</w:t>
      </w:r>
    </w:p>
    <w:p w14:paraId="4B12DCE7" w14:textId="77777777" w:rsidR="00EB4287" w:rsidRPr="00CD6915" w:rsidRDefault="00EB4287" w:rsidP="00EB4287">
      <w:r w:rsidRPr="00CD6915">
        <w:t>They_PRP were_VBD all_DT of_IN the_DT thinnest_JJS foreign_JJ post_NN ,_, and_CC looking_VBG at_IN them_PRP ,_, then_RB at_IN him_PRP ,_, and_CC noticing_VBG his_PRP$ quiet_JJ smile_NN ,_, with_IN the_DT sharp_JJ ,_, canine_JJ teeth_NNS lying_VBG over_IN the_DT red_JJ underlip_NN ,_, I_PRP understood_VBD as_RB well_RB as_IN if_IN he_PRP had_VBD spoken_VBN that_IN I_PRP should_MD be_VB careful_JJ what_WP I_PRP wrote_VBD ,_, for_IN he_PRP would_MD be_VB able_JJ to_TO read_VB it_PRP ._.</w:t>
      </w:r>
    </w:p>
    <w:p w14:paraId="2DB179B6" w14:textId="77777777" w:rsidR="00EB4287" w:rsidRPr="00CD6915" w:rsidRDefault="00EB4287" w:rsidP="00EB4287">
      <w:r w:rsidRPr="00CD6915">
        <w:lastRenderedPageBreak/>
        <w:t>So_RB I_PRP determined_VBD to_TO write_VB only_RB formal_JJ notes_NNS now_RB ,_, but_CC to_TO write_VB fully_RB to_TO Mr._NNP Hawkins_NNP in_IN secret_NN ,_, and_CC also_RB to_TO Mina_NNP ,_, for_IN to_TO her_PRP$ I_PRP could_MD write_VB in_IN shorthand_NN ,_, which_WDT would_MD puzzle_VB the_DT Count_NNP ,_, if_IN he_PRP did_VBD see_VB it_PRP ._.</w:t>
      </w:r>
    </w:p>
    <w:p w14:paraId="0C971542" w14:textId="77777777" w:rsidR="00EB4287" w:rsidRPr="00CD6915" w:rsidRDefault="00EB4287" w:rsidP="00EB4287">
      <w:r w:rsidRPr="00CD6915">
        <w:t>When_WRB I_PRP had_VBD written_VBN my_PRP$ two_CD letters_NNS I_PRP sat_VBD quiet_JJ ,_, reading_VBG a_DT book_NN whilst_IN the_DT Count_NNP wrote_VBD several_JJ notes_NNS ,_, referring_VBG as_IN he_PRP wrote_VBD them_PRP to_TO some_DT books_NNS on_IN his_PRP$ table_NN ._.</w:t>
      </w:r>
    </w:p>
    <w:p w14:paraId="1B174C29" w14:textId="77777777" w:rsidR="00EB4287" w:rsidRPr="00CD6915" w:rsidRDefault="00EB4287" w:rsidP="00EB4287">
      <w:r w:rsidRPr="00CD6915">
        <w:t>Then_RB he_PRP took_VBD up_RP my_PRP$ two_CD and_CC placed_VBD them_PRP with_IN his_PRP$ own_JJ ,_, and_CC put_VBN by_IN his_PRP$ writing_VBG materials_NNS ,_, after_IN which_WDT ,_, the_DT instant_NN the_DT door_NN had_VBD closed_VBN behind_IN him_PRP ,_, I_PRP leaned_VBD over_RB and_CC looked_VBD at_IN the_DT letters_NNS ,_, which_WDT were_VBD face_VB down_RP on_IN the_DT table_NN ._.</w:t>
      </w:r>
    </w:p>
    <w:p w14:paraId="67D189CC" w14:textId="77777777" w:rsidR="00EB4287" w:rsidRPr="00CD6915" w:rsidRDefault="00EB4287" w:rsidP="00EB4287">
      <w:r w:rsidRPr="00CD6915">
        <w:t>I_PRP felt_VBD no_DT compunction_NN in_IN doing_VBG so_RB ,_, for_IN under_IN the_DT circumstances_NNS I_PRP felt_VBD that_IN I_PRP should_MD protect_VB myself_PRP in_IN every_DT way_NN I_PRP could_MD ._.</w:t>
      </w:r>
    </w:p>
    <w:p w14:paraId="6CA04D32" w14:textId="77777777" w:rsidR="00EB4287" w:rsidRPr="00CD6915" w:rsidRDefault="00EB4287" w:rsidP="00EB4287">
      <w:r w:rsidRPr="00CD6915">
        <w:t>One_CD of_IN the_DT letters_NNS was_VBD directed_VBN to_TO Samuel_NNP F._NNP Billington_NNP ,_, No._NNP 7_CD ,_, The_DT Crescent_NNP ,_, Whitby_NNP ,_, another_DT to_TO Herr_NNP Leutner_NNP ,_, Varna_NNP ;_: the_DT third_JJ was_VBD to_TO Coutts_NNP &amp;_CC Co._NNP ,_, London_NNP ,_, and_CC the_DT fourth_JJ to_TO Herren_NNP Klopstock_NNP &amp;_CC Billreuth_NNP ,_, bankers_NNS ,_, Buda-Pesth_NNP ._.</w:t>
      </w:r>
    </w:p>
    <w:p w14:paraId="5CBE5B31" w14:textId="77777777" w:rsidR="00EB4287" w:rsidRPr="00CD6915" w:rsidRDefault="00EB4287" w:rsidP="00EB4287">
      <w:r w:rsidRPr="00CD6915">
        <w:t>The_DT second_JJ and_CC fourth_JJ were_VBD unsealed_JJ ._.</w:t>
      </w:r>
    </w:p>
    <w:p w14:paraId="0DBD5386" w14:textId="77777777" w:rsidR="00EB4287" w:rsidRPr="00CD6915" w:rsidRDefault="00EB4287" w:rsidP="00EB4287">
      <w:r w:rsidRPr="00CD6915">
        <w:t>I_PRP was_VBD just_RB about_IN to_TO look_VB at_IN them_PRP when_WRB I_PRP saw_VBD the_DT door-handle_JJ move_NN ._.</w:t>
      </w:r>
    </w:p>
    <w:p w14:paraId="333A04A9" w14:textId="77777777" w:rsidR="00EB4287" w:rsidRPr="00CD6915" w:rsidRDefault="00EB4287" w:rsidP="00EB4287">
      <w:r w:rsidRPr="00CD6915">
        <w:t>I_PRP sank_VBD back_RB in_IN my_PRP$ seat_NN ,_, having_VBG just_RB had_VBD time_NN to_TO replace_VB the_DT letters_NNS as_IN they_PRP had_VBD been_VBN and_CC to_TO resume_VB my_PRP$ book_NN before_IN the_DT Count_NNP ,_, holding_VBG still_RB another_DT letter_NN in_IN his_PRP$ hand_NN ,_, entered_VBD the_DT room_NN ._.</w:t>
      </w:r>
    </w:p>
    <w:p w14:paraId="53D19E16" w14:textId="77777777" w:rsidR="00EB4287" w:rsidRPr="00CD6915" w:rsidRDefault="00EB4287" w:rsidP="00EB4287">
      <w:r w:rsidRPr="00CD6915">
        <w:t>He_PRP took_VBD up_RP the_DT letters_NNS on_IN the_DT table_NN and_CC stamped_VBD them_PRP carefully_RB ,_, and_CC then_RB turning_VBG to_TO me_PRP ,_, said_VBD :_: --_: ``_`` I_PRP trust_VBP you_PRP will_MD forgive_VB me_PRP ,_, but_CC I_PRP have_VBP much_JJ work_NN to_TO do_VB in_IN private_JJ this_DT evening_NN ._.</w:t>
      </w:r>
    </w:p>
    <w:p w14:paraId="2BAA91E7" w14:textId="77777777" w:rsidR="00EB4287" w:rsidRPr="00CD6915" w:rsidRDefault="00EB4287" w:rsidP="00EB4287">
      <w:r w:rsidRPr="00CD6915">
        <w:t>You_PRP will_MD ,_, I_PRP hope_VBP ,_, find_VBP all_DT things_NNS as_IN you_PRP wish_VBP ._. ''_''</w:t>
      </w:r>
    </w:p>
    <w:p w14:paraId="49AC1193" w14:textId="77777777" w:rsidR="00EB4287" w:rsidRPr="00CD6915" w:rsidRDefault="00EB4287" w:rsidP="00EB4287">
      <w:r w:rsidRPr="00CD6915">
        <w:t>At_IN the_DT door_NN he_PRP turned_VBD ,_, and_CC after_IN a_DT moment_NN 's_POS pause_NN said_VBD :_: --_: ``_`` Let_VB me_PRP advise_VB you_PRP ,_, my_PRP$ dear_RB young_JJ friend_NN --_: nay_NN ,_, let_VB me_PRP warn_VB you_PRP with_IN all_DT seriousness_NN ,_, that_WDT should_MD you_PRP leave_VB these_DT rooms_NNS you_PRP will_MD not_RB by_IN any_DT chance_NN go_VB to_TO sleep_VB in_IN any_DT other_JJ part_NN of_IN the_DT castle_NN ._.</w:t>
      </w:r>
    </w:p>
    <w:p w14:paraId="692B1941" w14:textId="77777777" w:rsidR="00EB4287" w:rsidRPr="00CD6915" w:rsidRDefault="00EB4287" w:rsidP="00EB4287">
      <w:r w:rsidRPr="00CD6915">
        <w:t>It_PRP is_VBZ old_JJ ,_, and_CC has_VBZ many_JJ memories_NNS ,_, and_CC there_EX are_VBP bad_JJ dreams_NNS for_IN those_DT who_WP sleep_VBP unwisely_RB ._.</w:t>
      </w:r>
    </w:p>
    <w:p w14:paraId="3574BF2F" w14:textId="77777777" w:rsidR="00EB4287" w:rsidRPr="00CD6915" w:rsidRDefault="00EB4287" w:rsidP="00EB4287">
      <w:r w:rsidRPr="00CD6915">
        <w:t>Be_VB warned_VBN !_.</w:t>
      </w:r>
    </w:p>
    <w:p w14:paraId="5AD74F7B" w14:textId="77777777" w:rsidR="00EB4287" w:rsidRPr="00CD6915" w:rsidRDefault="00EB4287" w:rsidP="00EB4287">
      <w:r w:rsidRPr="00CD6915">
        <w:lastRenderedPageBreak/>
        <w:t>Should_MD sleep_VB now_RB or_CC ever_RB overcome_VB you_PRP ,_, or_CC be_VB like_IN to_TO do_VB ,_, then_RB haste_NN to_TO your_PRP$ own_JJ chamber_NN or_CC to_TO these_DT rooms_NNS ,_, for_IN your_PRP$ rest_NN will_MD then_RB be_VB safe_JJ ._.</w:t>
      </w:r>
    </w:p>
    <w:p w14:paraId="1111009F" w14:textId="77777777" w:rsidR="00EB4287" w:rsidRPr="00CD6915" w:rsidRDefault="00EB4287" w:rsidP="00EB4287">
      <w:r w:rsidRPr="00CD6915">
        <w:t>But_CC if_IN you_PRP be_VB not_RB careful_JJ in_IN this_DT respect_NN ,_, then_RB ''_'' --_: He_PRP finished_VBD his_PRP$ speech_NN in_IN a_DT gruesome_JJ way_NN ,_, for_IN he_PRP motioned_VBD with_IN his_PRP$ hands_NNS as_IN if_IN he_PRP were_VBD washing_VBG them_PRP ._.</w:t>
      </w:r>
    </w:p>
    <w:p w14:paraId="54518C8E" w14:textId="77777777" w:rsidR="00EB4287" w:rsidRPr="00CD6915" w:rsidRDefault="00EB4287" w:rsidP="00EB4287">
      <w:r w:rsidRPr="00CD6915">
        <w:t>I_PRP quite_RB understood_VBD ;_: my_PRP$ only_JJ doubt_NN was_VBD as_IN to_TO whether_IN any_DT dream_NN could_MD be_VB more_RBR terrible_JJ than_IN the_DT unnatural_JJ ,_, horrible_JJ net_NN of_IN gloom_NN and_CC mystery_NN which_WDT seemed_VBD closing_VBG around_IN me_PRP ._.</w:t>
      </w:r>
    </w:p>
    <w:p w14:paraId="578A17A6" w14:textId="77777777" w:rsidR="00EB4287" w:rsidRPr="00CD6915" w:rsidRDefault="00EB4287" w:rsidP="00EB4287">
      <w:r w:rsidRPr="00CD6915">
        <w:t>Later_RB ._.</w:t>
      </w:r>
    </w:p>
    <w:p w14:paraId="67BA2301" w14:textId="77777777" w:rsidR="00EB4287" w:rsidRPr="00CD6915" w:rsidRDefault="00EB4287" w:rsidP="00EB4287">
      <w:r w:rsidRPr="00CD6915">
        <w:t>--_: I_PRP endorse_VBP the_DT last_JJ words_NNS written_VBN ,_, but_CC this_DT time_NN there_EX is_VBZ no_DT doubt_NN in_IN question_NN ._.</w:t>
      </w:r>
    </w:p>
    <w:p w14:paraId="6ADDC630" w14:textId="77777777" w:rsidR="00EB4287" w:rsidRPr="00CD6915" w:rsidRDefault="00EB4287" w:rsidP="00EB4287">
      <w:r w:rsidRPr="00CD6915">
        <w:t>I_PRP shall_MD not_RB fear_VB to_TO sleep_VB in_IN any_DT place_NN where_WRB he_PRP is_VBZ not_RB ._.</w:t>
      </w:r>
    </w:p>
    <w:p w14:paraId="5908FDB2" w14:textId="77777777" w:rsidR="00EB4287" w:rsidRPr="00CD6915" w:rsidRDefault="00EB4287" w:rsidP="00EB4287">
      <w:r w:rsidRPr="00CD6915">
        <w:t>I_PRP have_VBP placed_VBN the_DT crucifix_NN over_IN the_DT head_NN of_IN my_PRP$ bed_NN --_: I_PRP imagine_VBP that_IN my_PRP$ rest_NN is_VBZ thus_RB freer_JJR from_IN dreams_NNS ;_: and_CC there_EX it_PRP shall_MD remain_VB ._.</w:t>
      </w:r>
    </w:p>
    <w:p w14:paraId="48F982FC" w14:textId="77777777" w:rsidR="00EB4287" w:rsidRPr="00CD6915" w:rsidRDefault="00EB4287" w:rsidP="00EB4287">
      <w:r w:rsidRPr="00CD6915">
        <w:t>When_WRB he_PRP left_VBD me_PRP I_PRP went_VBD to_TO my_PRP$ room_NN ._.</w:t>
      </w:r>
    </w:p>
    <w:p w14:paraId="2722D7EA" w14:textId="77777777" w:rsidR="00EB4287" w:rsidRPr="00CD6915" w:rsidRDefault="00EB4287" w:rsidP="00EB4287">
      <w:r w:rsidRPr="00CD6915">
        <w:t>After_IN a_DT little_JJ while_NN ,_, not_RB hearing_VBG any_DT sound_NN ,_, I_PRP came_VBD out_RB and_CC went_VBD up_RP the_DT stone_NN stair_NN to_TO where_WRB I_PRP could_MD look_VB out_RP towards_IN the_DT South_NNP ._.</w:t>
      </w:r>
    </w:p>
    <w:p w14:paraId="7EC1E1BA" w14:textId="77777777" w:rsidR="00EB4287" w:rsidRPr="00CD6915" w:rsidRDefault="00EB4287" w:rsidP="00EB4287">
      <w:r w:rsidRPr="00CD6915">
        <w:t>There_EX was_VBD some_DT sense_NN of_IN freedom_NN in_IN the_DT vast_JJ expanse_NN ,_, inaccessible_JJ though_IN it_PRP was_VBD to_TO me_PRP ,_, as_IN compared_VBN with_IN the_DT narrow_JJ darkness_NN of_IN the_DT courtyard_NN ._.</w:t>
      </w:r>
    </w:p>
    <w:p w14:paraId="6EFDA5D6" w14:textId="77777777" w:rsidR="00EB4287" w:rsidRPr="00CD6915" w:rsidRDefault="00EB4287" w:rsidP="00EB4287">
      <w:r w:rsidRPr="00CD6915">
        <w:t>Looking_VBG out_RP on_IN this_DT ,_, I_PRP felt_VBD that_IN I_PRP was_VBD indeed_RB in_IN prison_NN ,_, and_CC I_PRP seemed_VBD to_TO want_VB a_DT breath_NN of_IN fresh_JJ air_NN ,_, though_IN it_PRP were_VBD of_IN the_DT night_NN ._.</w:t>
      </w:r>
    </w:p>
    <w:p w14:paraId="13CFF9F5" w14:textId="77777777" w:rsidR="00EB4287" w:rsidRPr="00CD6915" w:rsidRDefault="00EB4287" w:rsidP="00EB4287">
      <w:r w:rsidRPr="00CD6915">
        <w:t>I_PRP am_VBP beginning_VBG to_TO feel_VB this_DT nocturnal_JJ existence_NN tell_VB on_IN me_PRP ._.</w:t>
      </w:r>
    </w:p>
    <w:p w14:paraId="2CB4DF2E" w14:textId="77777777" w:rsidR="00EB4287" w:rsidRPr="00CD6915" w:rsidRDefault="00EB4287" w:rsidP="00EB4287">
      <w:r w:rsidRPr="00CD6915">
        <w:t>It_PRP is_VBZ destroying_VBG my_PRP$ nerve_NN ._.</w:t>
      </w:r>
    </w:p>
    <w:p w14:paraId="31E2C3E0" w14:textId="77777777" w:rsidR="00EB4287" w:rsidRPr="00CD6915" w:rsidRDefault="00EB4287" w:rsidP="00EB4287">
      <w:r w:rsidRPr="00CD6915">
        <w:t>I_PRP start_VBP at_IN my_PRP$ own_JJ shadow_NN ,_, and_CC am_RB full_JJ of_IN all_DT sorts_NNS of_IN horrible_JJ imaginings_NNS ._.</w:t>
      </w:r>
    </w:p>
    <w:p w14:paraId="63812BE2" w14:textId="77777777" w:rsidR="00EB4287" w:rsidRPr="00CD6915" w:rsidRDefault="00EB4287" w:rsidP="00EB4287">
      <w:r w:rsidRPr="00CD6915">
        <w:t>God_NNP knows_VBZ that_IN there_EX is_VBZ ground_NN for_IN my_PRP$ terrible_JJ fear_NN in_IN this_DT accursed_JJ place_NN !_.</w:t>
      </w:r>
    </w:p>
    <w:p w14:paraId="6D7D7030" w14:textId="77777777" w:rsidR="00EB4287" w:rsidRPr="00CD6915" w:rsidRDefault="00EB4287" w:rsidP="00EB4287">
      <w:r w:rsidRPr="00CD6915">
        <w:t>I_PRP looked_VBD out_RP over_IN the_DT beautiful_JJ expanse_NN ,_, bathed_VBN in_IN soft_JJ yellow_JJ moonlight_NN till_IN it_PRP was_VBD almost_RB as_RB light_JJ as_IN day_NN ._.</w:t>
      </w:r>
    </w:p>
    <w:p w14:paraId="0045E1A5" w14:textId="77777777" w:rsidR="00EB4287" w:rsidRPr="00CD6915" w:rsidRDefault="00EB4287" w:rsidP="00EB4287">
      <w:r w:rsidRPr="00CD6915">
        <w:t>In_IN the_DT soft_JJ light_NN the_DT distant_JJ hills_NNS became_VBD melted_JJ ,_, and_CC the_DT shadows_NNS in_IN the_DT valleys_NNS and_CC gorges_NNS of_IN velvety_JJ blackness_NN ._.</w:t>
      </w:r>
    </w:p>
    <w:p w14:paraId="13EE2254" w14:textId="77777777" w:rsidR="00EB4287" w:rsidRPr="00CD6915" w:rsidRDefault="00EB4287" w:rsidP="00EB4287">
      <w:r w:rsidRPr="00CD6915">
        <w:t>The_DT mere_JJ beauty_NN seemed_VBD to_TO cheer_VB me_PRP ;_: there_EX was_VBD peace_NN and_CC comfort_NN in_IN every_DT breath_NN I_PRP drew_VBD ._.</w:t>
      </w:r>
    </w:p>
    <w:p w14:paraId="31A7AA83" w14:textId="77777777" w:rsidR="00EB4287" w:rsidRPr="00CD6915" w:rsidRDefault="00EB4287" w:rsidP="00EB4287">
      <w:r w:rsidRPr="00CD6915">
        <w:lastRenderedPageBreak/>
        <w:t>As_IN I_PRP leaned_VBD from_IN the_DT window_NN my_PRP$ eye_NN was_VBD caught_VBN by_IN something_NN moving_VBG a_DT storey_NN below_IN me_PRP ,_, and_CC somewhat_RB to_TO my_PRP$ left_NN ,_, where_WRB I_PRP imagined_VBD ,_, from_IN the_DT order_NN of_IN the_DT rooms_NNS ,_, that_IN the_DT windows_NNS of_IN the_DT Count_NNP 's_POS own_JJ room_NN would_MD look_VB out_RP ._.</w:t>
      </w:r>
    </w:p>
    <w:p w14:paraId="08453C11" w14:textId="77777777" w:rsidR="00EB4287" w:rsidRPr="00CD6915" w:rsidRDefault="00EB4287" w:rsidP="00EB4287">
      <w:r w:rsidRPr="00CD6915">
        <w:t>The_DT window_NN at_IN which_WDT I_PRP stood_VBD was_VBD tall_JJ and_CC deep_JJ ,_, stone-mullioned_JJ ,_, and_CC though_IN weatherworn_JJ ,_, was_VBD still_RB complete_JJ ;_: but_CC it_PRP was_VBD evidently_RB many_JJ a_DT day_NN since_IN the_DT case_NN had_VBD been_VBN there_RB ._.</w:t>
      </w:r>
    </w:p>
    <w:p w14:paraId="631E0103" w14:textId="77777777" w:rsidR="00EB4287" w:rsidRPr="00CD6915" w:rsidRDefault="00EB4287" w:rsidP="00EB4287">
      <w:r w:rsidRPr="00CD6915">
        <w:t>I_PRP drew_VBD back_RB behind_IN the_DT stonework_NN ,_, and_CC looked_VBD carefully_RB out_RB ._.</w:t>
      </w:r>
    </w:p>
    <w:p w14:paraId="1119A9B5" w14:textId="77777777" w:rsidR="00EB4287" w:rsidRPr="00CD6915" w:rsidRDefault="00EB4287" w:rsidP="00EB4287">
      <w:r w:rsidRPr="00CD6915">
        <w:t>What_WP I_PRP saw_VBD was_VBD the_DT Count_NNP 's_POS head_NN coming_VBG out_RP from_IN the_DT window_NN ._.</w:t>
      </w:r>
    </w:p>
    <w:p w14:paraId="20904186" w14:textId="77777777" w:rsidR="00EB4287" w:rsidRPr="00CD6915" w:rsidRDefault="00EB4287" w:rsidP="00EB4287">
      <w:r w:rsidRPr="00CD6915">
        <w:t>I_PRP did_VBD not_RB see_VB the_DT face_NN ,_, but_CC I_PRP knew_VBD the_DT man_NN by_IN the_DT neck_NN and_CC the_DT movement_NN of_IN his_PRP$ back_NN and_CC arms_NNS ._.</w:t>
      </w:r>
    </w:p>
    <w:p w14:paraId="592E7111" w14:textId="77777777" w:rsidR="00EB4287" w:rsidRPr="00CD6915" w:rsidRDefault="00EB4287" w:rsidP="00EB4287">
      <w:r w:rsidRPr="00CD6915">
        <w:t>In_IN any_DT case_NN I_PRP could_MD not_RB mistake_NN the_DT hands_NNS which_WDT I_PRP had_VBD had_VBN so_RB many_JJ opportunities_NNS of_IN studying_VBG ._.</w:t>
      </w:r>
    </w:p>
    <w:p w14:paraId="65B48CA3" w14:textId="77777777" w:rsidR="00EB4287" w:rsidRPr="00CD6915" w:rsidRDefault="00EB4287" w:rsidP="00EB4287">
      <w:r w:rsidRPr="00CD6915">
        <w:t>I_PRP was_VBD at_IN first_JJ interested_JJ and_CC somewhat_RB amused_VBN ,_, for_IN it_PRP is_VBZ wonderful_JJ how_WRB small_JJ a_DT matter_NN will_MD interest_VB and_CC amuse_VB a_DT man_NN when_WRB he_PRP is_VBZ a_DT prisoner_NN ._.</w:t>
      </w:r>
    </w:p>
    <w:p w14:paraId="5A8445E5" w14:textId="77777777" w:rsidR="00EB4287" w:rsidRPr="00CD6915" w:rsidRDefault="00EB4287" w:rsidP="00EB4287">
      <w:r w:rsidRPr="00CD6915">
        <w:t>But_CC my_PRP$ very_JJ feelings_NNS changed_VBN to_TO repulsion_NN and_CC terror_NN when_WRB I_PRP saw_VBD the_DT whole_JJ man_NN slowly_RB emerge_VBP from_IN the_DT window_NN and_CC begin_VB to_TO crawl_VB down_RP the_DT castle_NN wall_NN over_IN that_DT dreadful_JJ abyss_NN ,_, face_VBP down_RP with_IN his_PRP$ cloak_NN spreading_VBG out_RP around_IN him_PRP like_IN great_JJ wings_NNS ._.</w:t>
      </w:r>
    </w:p>
    <w:p w14:paraId="1F7A45A0" w14:textId="77777777" w:rsidR="00EB4287" w:rsidRPr="00CD6915" w:rsidRDefault="00EB4287" w:rsidP="00EB4287">
      <w:r w:rsidRPr="00CD6915">
        <w:t>At_IN first_RB I_PRP could_MD not_RB believe_VB my_PRP$ eyes_NNS ._.</w:t>
      </w:r>
    </w:p>
    <w:p w14:paraId="30CDC007" w14:textId="77777777" w:rsidR="00EB4287" w:rsidRPr="00CD6915" w:rsidRDefault="00EB4287" w:rsidP="00EB4287">
      <w:r w:rsidRPr="00CD6915">
        <w:t>I_PRP thought_VBD it_PRP was_VBD some_DT trick_NN of_IN the_DT moonlight_NN ,_, some_DT weird_JJ effect_NN of_IN shadow_NN ;_: but_CC I_PRP kept_VBD looking_VBG ,_, and_CC it_PRP could_MD be_VB no_DT delusion_NN ._.</w:t>
      </w:r>
    </w:p>
    <w:p w14:paraId="604C8929" w14:textId="77777777" w:rsidR="00EB4287" w:rsidRPr="00CD6915" w:rsidRDefault="00EB4287" w:rsidP="00EB4287">
      <w:r w:rsidRPr="00CD6915">
        <w:t>I_PRP saw_VBD the_DT fingers_NNS and_CC toes_NNS grasp_VBP the_DT corners_NNS of_IN the_DT stones_NNS ,_, worn_VBN clear_JJ of_IN the_DT mortar_NN by_IN the_DT stress_NN of_IN years_NNS ,_, and_CC by_IN thus_RB using_VBG every_DT projection_NN and_CC inequality_NN move_NN downwards_VBZ with_IN considerable_JJ speed_NN ,_, just_RB as_IN a_DT lizard_NN moves_VBZ along_IN a_DT wall_NN ._.</w:t>
      </w:r>
    </w:p>
    <w:p w14:paraId="7336C1B5" w14:textId="77777777" w:rsidR="00EB4287" w:rsidRPr="00CD6915" w:rsidRDefault="00EB4287" w:rsidP="00EB4287">
      <w:r w:rsidRPr="00CD6915">
        <w:t>What_WDT manner_NN of_IN man_NN is_VBZ this_DT ,_, or_CC what_WDT manner_NN of_IN creature_NN is_VBZ it_PRP in_IN the_DT semblance_NN of_IN man_NN ?_.</w:t>
      </w:r>
    </w:p>
    <w:p w14:paraId="16B23877" w14:textId="77777777" w:rsidR="00EB4287" w:rsidRPr="00CD6915" w:rsidRDefault="00EB4287" w:rsidP="00EB4287">
      <w:r w:rsidRPr="00CD6915">
        <w:t>I_PRP feel_VBP the_DT dread_NN of_IN this_DT horrible_JJ place_NN overpowering_VBG me_PRP ;_: I_PRP am_VBP in_IN fear_NN --_: in_IN awful_JJ fear_NN --_: and_CC there_EX is_VBZ no_DT escape_NN for_IN me_PRP ;_: I_PRP am_VBP encompassed_VBN about_RP with_IN terrors_NNS that_IN I_PRP dare_VBP not_RB think_VB of_IN ..._: 15_CD May_NNP ._.</w:t>
      </w:r>
    </w:p>
    <w:p w14:paraId="4E2CDC82" w14:textId="77777777" w:rsidR="00EB4287" w:rsidRPr="00CD6915" w:rsidRDefault="00EB4287" w:rsidP="00EB4287">
      <w:r w:rsidRPr="00CD6915">
        <w:t>--_: Once_RB more_JJR have_VBP I_PRP seen_VBN the_DT Count_NNP go_VB out_RP in_IN his_PRP$ lizard_NN fashion_NN ._.</w:t>
      </w:r>
    </w:p>
    <w:p w14:paraId="2A1458AB" w14:textId="77777777" w:rsidR="00EB4287" w:rsidRPr="00CD6915" w:rsidRDefault="00EB4287" w:rsidP="00EB4287">
      <w:r w:rsidRPr="00CD6915">
        <w:lastRenderedPageBreak/>
        <w:t>He_PRP moved_VBD downwards_NNS in_IN a_DT sidelong_JJ way_NN ,_, some_DT hundred_CD feet_NNS down_RB ,_, and_CC a_DT good_JJ deal_NN to_TO the_DT left_NN ._.</w:t>
      </w:r>
    </w:p>
    <w:p w14:paraId="699A721C" w14:textId="77777777" w:rsidR="00EB4287" w:rsidRPr="00CD6915" w:rsidRDefault="00EB4287" w:rsidP="00EB4287">
      <w:r w:rsidRPr="00CD6915">
        <w:t>He_PRP vanished_VBD into_IN some_DT hole_NN or_CC window_NN ._.</w:t>
      </w:r>
    </w:p>
    <w:p w14:paraId="65187BC7" w14:textId="77777777" w:rsidR="00EB4287" w:rsidRPr="00CD6915" w:rsidRDefault="00EB4287" w:rsidP="00EB4287">
      <w:r w:rsidRPr="00CD6915">
        <w:t>When_WRB his_PRP$ head_NN had_VBD disappeared_VBN ,_, I_PRP leaned_VBD out_RP to_TO try_VB and_CC see_VB more_JJR ,_, but_CC without_IN avail_NN --_: the_DT distance_NN was_VBD too_RB great_JJ to_TO allow_VB a_DT proper_JJ angle_NN of_IN sight_NN ._.</w:t>
      </w:r>
    </w:p>
    <w:p w14:paraId="775178CD" w14:textId="77777777" w:rsidR="00EB4287" w:rsidRPr="00CD6915" w:rsidRDefault="00EB4287" w:rsidP="00EB4287">
      <w:r w:rsidRPr="00CD6915">
        <w:t>I_PRP knew_VBD he_PRP had_VBD left_VBN the_DT castle_NN now_RB ,_, and_CC thought_VBD to_TO use_VB the_DT opportunity_NN to_TO explore_VB more_JJR than_IN I_PRP had_VBD dared_VBN to_TO do_VB as_RB yet_RB ._.</w:t>
      </w:r>
    </w:p>
    <w:p w14:paraId="0B9445D0" w14:textId="77777777" w:rsidR="00EB4287" w:rsidRPr="00CD6915" w:rsidRDefault="00EB4287" w:rsidP="00EB4287">
      <w:r w:rsidRPr="00CD6915">
        <w:t>I_PRP went_VBD back_RB to_TO the_DT room_NN ,_, and_CC taking_VBG a_DT lamp_NN ,_, tried_VBD all_PDT the_DT doors_NNS ._.</w:t>
      </w:r>
    </w:p>
    <w:p w14:paraId="5247016C" w14:textId="77777777" w:rsidR="00EB4287" w:rsidRPr="00CD6915" w:rsidRDefault="00EB4287" w:rsidP="00EB4287">
      <w:r w:rsidRPr="00CD6915">
        <w:t>They_PRP were_VBD all_DT locked_VBN ,_, as_IN I_PRP had_VBD expected_VBN ,_, and_CC the_DT locks_NNS were_VBD comparatively_RB new_JJ ;_: but_CC I_PRP went_VBD down_IN the_DT stone_NN stairs_NNS to_TO the_DT hall_NN where_WRB I_PRP had_VBD entered_VBN originally_RB ._.</w:t>
      </w:r>
    </w:p>
    <w:p w14:paraId="090E634E" w14:textId="77777777" w:rsidR="00EB4287" w:rsidRPr="00CD6915" w:rsidRDefault="00EB4287" w:rsidP="00EB4287">
      <w:r w:rsidRPr="00CD6915">
        <w:t>I_PRP found_VBD I_PRP could_MD pull_VB back_RP the_DT bolts_NNS easily_RB enough_RB and_CC unhook_VB the_DT great_JJ chains_NNS ;_: but_CC the_DT door_NN was_VBD locked_VBN ,_, and_CC the_DT key_NN was_VBD gone_VBN !_.</w:t>
      </w:r>
    </w:p>
    <w:p w14:paraId="08045D5D" w14:textId="77777777" w:rsidR="00EB4287" w:rsidRPr="00CD6915" w:rsidRDefault="00EB4287" w:rsidP="00EB4287">
      <w:r w:rsidRPr="00CD6915">
        <w:t>That_DT key_NN must_MD be_VB in_IN the_DT Count_NNP 's_POS room_NN ;_: I_PRP must_MD watch_VB should_MD his_PRP$ door_NN be_VB unlocked_VBN ,_, so_IN that_IN I_PRP may_MD get_VB it_PRP and_CC escape_NN ._.</w:t>
      </w:r>
    </w:p>
    <w:p w14:paraId="2A7E6AD7" w14:textId="77777777" w:rsidR="00EB4287" w:rsidRPr="00CD6915" w:rsidRDefault="00EB4287" w:rsidP="00EB4287">
      <w:r w:rsidRPr="00CD6915">
        <w:t>I_PRP went_VBD on_RP to_TO make_VB a_DT thorough_JJ examination_NN of_IN the_DT various_JJ stairs_NNS and_CC passages_NNS ,_, and_CC to_TO try_VB the_DT doors_NNS that_WDT opened_VBD from_IN them_PRP ._.</w:t>
      </w:r>
    </w:p>
    <w:p w14:paraId="4ED57A78" w14:textId="77777777" w:rsidR="00EB4287" w:rsidRPr="00CD6915" w:rsidRDefault="00EB4287" w:rsidP="00EB4287">
      <w:r w:rsidRPr="00CD6915">
        <w:t>One_CD or_CC two_CD small_JJ rooms_NNS near_IN the_DT hall_NN were_VBD open_JJ ,_, but_CC there_EX was_VBD nothing_NN to_TO see_VB in_IN them_PRP except_IN old_JJ furniture_NN ,_, dusty_JJ with_IN age_NN and_CC moth-eaten_JJ ._.</w:t>
      </w:r>
    </w:p>
    <w:p w14:paraId="6EC8288E" w14:textId="77777777" w:rsidR="00EB4287" w:rsidRPr="00CD6915" w:rsidRDefault="00EB4287" w:rsidP="00EB4287">
      <w:r w:rsidRPr="00CD6915">
        <w:t>At_IN last_JJ ,_, however_RB ,_, I_PRP found_VBD one_CD door_NN at_IN the_DT top_NN of_IN the_DT stairway_NN which_WDT ,_, though_IN it_PRP seemed_VBD to_TO be_VB locked_VBN ,_, gave_VBD a_DT little_JJ under_IN pressure_NN ._.</w:t>
      </w:r>
    </w:p>
    <w:p w14:paraId="0FC8BD0F" w14:textId="77777777" w:rsidR="00EB4287" w:rsidRPr="00CD6915" w:rsidRDefault="00EB4287" w:rsidP="00EB4287">
      <w:r w:rsidRPr="00CD6915">
        <w:t>I_PRP tried_VBD it_PRP harder_JJR ,_, and_CC found_VBD that_IN it_PRP was_VBD not_RB really_RB locked_VBN ,_, but_CC that_IN the_DT resistance_NN came_VBD from_IN the_DT fact_NN that_IN the_DT hinges_NNS had_VBD fallen_VBN somewhat_RB ,_, and_CC the_DT heavy_JJ door_NN rested_VBD on_IN the_DT floor_NN ._.</w:t>
      </w:r>
    </w:p>
    <w:p w14:paraId="2309AA77" w14:textId="77777777" w:rsidR="00EB4287" w:rsidRPr="00CD6915" w:rsidRDefault="00EB4287" w:rsidP="00EB4287">
      <w:r w:rsidRPr="00CD6915">
        <w:t>Here_RB was_VBD an_DT opportunity_NN which_WDT I_PRP might_MD not_RB have_VB again_RB ,_, so_IN I_PRP exerted_VBD myself_PRP ,_, and_CC with_IN many_JJ efforts_NNS forced_VBD it_PRP back_RB so_IN that_IN I_PRP could_MD enter_VB ._.</w:t>
      </w:r>
    </w:p>
    <w:p w14:paraId="44DD4BAE" w14:textId="77777777" w:rsidR="00EB4287" w:rsidRPr="00CD6915" w:rsidRDefault="00EB4287" w:rsidP="00EB4287">
      <w:r w:rsidRPr="00CD6915">
        <w:t>I_PRP was_VBD now_RB in_IN a_DT wing_NN of_IN the_DT castle_NN further_RB to_TO the_DT right_NN than_IN the_DT rooms_NNS I_PRP knew_VBD and_CC a_DT storey_NN lower_RBR down_RB ._.</w:t>
      </w:r>
    </w:p>
    <w:p w14:paraId="78AD31BE" w14:textId="77777777" w:rsidR="00EB4287" w:rsidRPr="00CD6915" w:rsidRDefault="00EB4287" w:rsidP="00EB4287">
      <w:r w:rsidRPr="00CD6915">
        <w:t xml:space="preserve">From_IN the_DT windows_NNS I_PRP could_MD see_VB that_IN the_DT suite_NN of_IN rooms_NNS lay_VBP along_RB to_TO the_DT south_NN of_IN the_DT castle_NN ,_, the_DT </w:t>
      </w:r>
      <w:r w:rsidRPr="00CD6915">
        <w:lastRenderedPageBreak/>
        <w:t>windows_NNS of_IN the_DT end_NN room_NN looking_VBG out_RP both_DT west_NN and_CC south_NN ._.</w:t>
      </w:r>
    </w:p>
    <w:p w14:paraId="275A3691" w14:textId="77777777" w:rsidR="00EB4287" w:rsidRPr="00CD6915" w:rsidRDefault="00EB4287" w:rsidP="00EB4287">
      <w:r w:rsidRPr="00CD6915">
        <w:t>On_IN the_DT latter_JJ side_NN ,_, as_RB well_RB as_IN to_TO the_DT former_JJ ,_, there_EX was_VBD a_DT great_JJ precipice_NN ._.</w:t>
      </w:r>
    </w:p>
    <w:p w14:paraId="4AEC2BEC" w14:textId="77777777" w:rsidR="00EB4287" w:rsidRPr="00CD6915" w:rsidRDefault="00EB4287" w:rsidP="00EB4287">
      <w:r w:rsidRPr="00CD6915">
        <w:t>The_DT castle_NN was_VBD built_VBN on_IN the_DT corner_NN of_IN a_DT great_JJ rock_NN ,_, so_IN that_IN on_IN three_CD sides_NNS it_PRP was_VBD quite_RB impregnable_JJ ,_, and_CC great_JJ windows_NNS were_VBD placed_VBN here_RB where_WRB sling_NN ,_, or_CC bow_NN ,_, or_CC culverin_NN could_MD not_RB reach_VB ,_, and_CC consequently_RB light_NN and_CC comfort_NN ,_, impossible_JJ to_TO a_DT position_NN which_WDT had_VBD to_TO be_VB guarded_VBN ,_, were_VBD secured_VBN ._.</w:t>
      </w:r>
    </w:p>
    <w:p w14:paraId="615DCF01" w14:textId="77777777" w:rsidR="00EB4287" w:rsidRPr="00CD6915" w:rsidRDefault="00EB4287" w:rsidP="00EB4287">
      <w:r w:rsidRPr="00CD6915">
        <w:t>To_TO the_DT west_NN was_VBD a_DT great_JJ valley_NN ,_, and_CC then_RB ,_, rising_VBG far_RB away_RB ,_, great_JJ jagged_JJ mountain_NN fastnesses_NNS ,_, rising_VBG peak_NN on_IN peak_NN ,_, the_DT sheer_JJ rock_NN studded_VBN with_IN mountain_NN ash_JJ and_CC thorn_NN ,_, whose_WP$ roots_NNS clung_VBP in_IN cracks_NNS and_CC crevices_NNS and_CC crannies_NNS of_IN the_DT stone_NN ._.</w:t>
      </w:r>
    </w:p>
    <w:p w14:paraId="66DB4422" w14:textId="77777777" w:rsidR="00EB4287" w:rsidRPr="00CD6915" w:rsidRDefault="00EB4287" w:rsidP="00EB4287">
      <w:r w:rsidRPr="00CD6915">
        <w:t>This_DT was_VBD evidently_RB the_DT portion_NN of_IN the_DT castle_NN occupied_VBN by_IN the_DT ladies_NNS in_IN bygone_JJ days_NNS ,_, for_IN the_DT furniture_NN had_VBD more_JJR air_NN of_IN comfort_NN than_IN any_DT I_PRP had_VBD seen_VBN ._.</w:t>
      </w:r>
    </w:p>
    <w:p w14:paraId="04D1C657" w14:textId="77777777" w:rsidR="00EB4287" w:rsidRPr="00CD6915" w:rsidRDefault="00EB4287" w:rsidP="00EB4287">
      <w:r w:rsidRPr="00CD6915">
        <w:t>The_DT windows_NNS were_VBD curtainless_JJ ,_, and_CC the_DT yellow_JJ moonlight_NN ,_, flooding_NN in_IN through_IN the_DT diamond_NN panes_NNS ,_, enabled_VBD one_CD to_TO see_VB even_JJ colours_NNS ,_, whilst_IN it_PRP softened_VBD the_DT wealth_NN of_IN dust_NN which_WDT lay_VBD over_IN all_DT and_CC disguised_VBN in_IN some_DT measure_NN the_DT ravages_NNS of_IN time_NN and_CC the_DT moth_NN ._.</w:t>
      </w:r>
    </w:p>
    <w:p w14:paraId="7EB29FFD" w14:textId="77777777" w:rsidR="00EB4287" w:rsidRPr="00CD6915" w:rsidRDefault="00EB4287" w:rsidP="00EB4287">
      <w:r w:rsidRPr="00CD6915">
        <w:t>My_PRP$ lamp_NN seemed_VBD to_TO be_VB of_IN little_JJ effect_NN in_IN the_DT brilliant_JJ moonlight_NN ,_, but_CC I_PRP was_VBD glad_JJ to_TO have_VB it_PRP with_IN me_PRP ,_, for_IN there_EX was_VBD a_DT dread_NN loneliness_NN in_IN the_DT place_NN which_WDT chilled_VBD my_PRP$ heart_NN and_CC made_VBD my_PRP$ nerves_NNS tremble_VBP ._.</w:t>
      </w:r>
    </w:p>
    <w:p w14:paraId="25B0A971" w14:textId="77777777" w:rsidR="00EB4287" w:rsidRPr="00CD6915" w:rsidRDefault="00EB4287" w:rsidP="00EB4287">
      <w:r w:rsidRPr="00CD6915">
        <w:t>Still_RB ,_, it_PRP was_VBD better_JJR than_IN living_NN alone_RB in_IN the_DT rooms_NNS which_WDT I_PRP had_VBD come_VBN to_TO hate_VB from_IN the_DT presence_NN of_IN the_DT Count_NN ,_, and_CC after_IN trying_VBG a_DT little_JJ to_TO school_VB my_PRP$ nerves_NNS ,_, I_PRP found_VBD a_DT soft_JJ quietude_NN come_VBN over_IN me_PRP ._.</w:t>
      </w:r>
    </w:p>
    <w:p w14:paraId="056129B3" w14:textId="77777777" w:rsidR="00EB4287" w:rsidRPr="00CD6915" w:rsidRDefault="00EB4287" w:rsidP="00EB4287">
      <w:r w:rsidRPr="00CD6915">
        <w:t>Here_RB I_PRP am_VBP ,_, sitting_VBG at_IN a_DT little_JJ oak_NN table_NN where_WRB in_IN old_JJ times_NNS possibly_RB some_DT fair_JJ lady_NN sat_VBD to_TO pen_NN ,_, with_IN much_JJ thought_NN and_CC many_JJ blushes_NNS ,_, her_PRP$ ill-spelt_JJ love-letter_NN ,_, and_CC writing_VBG in_IN my_PRP$ diary_NN in_IN shorthand_NN all_DT that_WDT has_VBZ happened_VBN since_IN I_PRP closed_VBD it_PRP last_JJ ._.</w:t>
      </w:r>
    </w:p>
    <w:p w14:paraId="7B895CBD" w14:textId="77777777" w:rsidR="00EB4287" w:rsidRPr="00CD6915" w:rsidRDefault="00EB4287" w:rsidP="00EB4287">
      <w:r w:rsidRPr="00CD6915">
        <w:t>It_PRP is_VBZ nineteenth_JJ century_NN up-to-date_JJ with_IN a_DT vengeance_NN ._.</w:t>
      </w:r>
    </w:p>
    <w:p w14:paraId="5FB7BF03" w14:textId="77777777" w:rsidR="00EB4287" w:rsidRPr="00CD6915" w:rsidRDefault="00EB4287" w:rsidP="00EB4287">
      <w:r w:rsidRPr="00CD6915">
        <w:t>And_CC yet_RB ,_, unless_IN my_PRP$ senses_NNS deceive_VBP me_PRP ,_, the_DT old_JJ centuries_NNS had_VBD ,_, and_CC have_VBP ,_, powers_NNS of_IN their_PRP$ own_JJ which_WDT mere_JJ ``_`` modernity_NN ''_'' can_MD not_RB kill_VB ._.</w:t>
      </w:r>
    </w:p>
    <w:p w14:paraId="2727B5C6" w14:textId="77777777" w:rsidR="00EB4287" w:rsidRPr="00CD6915" w:rsidRDefault="00EB4287" w:rsidP="00EB4287">
      <w:r w:rsidRPr="00CD6915">
        <w:t>Later_RB :_: the_DT Morning_NN of_IN 16_CD May_NNP ._.</w:t>
      </w:r>
    </w:p>
    <w:p w14:paraId="3975450C" w14:textId="77777777" w:rsidR="00EB4287" w:rsidRPr="00CD6915" w:rsidRDefault="00EB4287" w:rsidP="00EB4287">
      <w:r w:rsidRPr="00CD6915">
        <w:lastRenderedPageBreak/>
        <w:t>--_: God_NNP preserve_VB my_PRP$ sanity_NN ,_, for_IN to_TO this_DT I_PRP am_VBP reduced_VBN ._.</w:t>
      </w:r>
    </w:p>
    <w:p w14:paraId="62E6A836" w14:textId="77777777" w:rsidR="00EB4287" w:rsidRPr="00CD6915" w:rsidRDefault="00EB4287" w:rsidP="00EB4287">
      <w:r w:rsidRPr="00CD6915">
        <w:t>Safety_NNP and_CC the_DT assurance_NN of_IN safety_NN are_VBP things_NNS of_IN the_DT past_NN ._.</w:t>
      </w:r>
    </w:p>
    <w:p w14:paraId="45D00B10" w14:textId="77777777" w:rsidR="00EB4287" w:rsidRPr="00CD6915" w:rsidRDefault="00EB4287" w:rsidP="00EB4287">
      <w:r w:rsidRPr="00CD6915">
        <w:t>Whilst_IN I_PRP live_VBP on_IN here_RB there_EX is_VBZ but_CC one_CD thing_NN to_TO hope_VB for_IN ,_, that_IN I_PRP may_MD not_RB go_VB mad_JJ ,_, if_IN ,_, indeed_RB ,_, I_PRP be_VB not_RB mad_JJ already_RB ._.</w:t>
      </w:r>
    </w:p>
    <w:p w14:paraId="594550C8" w14:textId="77777777" w:rsidR="00EB4287" w:rsidRPr="00CD6915" w:rsidRDefault="00EB4287" w:rsidP="00EB4287">
      <w:r w:rsidRPr="00CD6915">
        <w:t>If_IN I_PRP be_VB sane_JJ ,_, then_RB surely_RB it_PRP is_VBZ maddening_VBG to_TO think_VB that_DT of_IN all_PDT the_DT foul_JJ things_NNS that_WDT lurk_VBP in_IN this_DT hateful_JJ place_NN the_DT Count_NNP is_VBZ the_DT least_JJS dreadful_JJ to_TO me_PRP ;_: that_DT to_TO him_PRP alone_RB I_PRP can_MD look_VB for_IN safety_NN ,_, even_RB though_IN this_DT be_VB only_RB whilst_IN I_PRP can_MD serve_VB his_PRP$ purpose_NN ._.</w:t>
      </w:r>
    </w:p>
    <w:p w14:paraId="5338FF0B" w14:textId="77777777" w:rsidR="00EB4287" w:rsidRPr="00CD6915" w:rsidRDefault="00EB4287" w:rsidP="00EB4287">
      <w:r w:rsidRPr="00CD6915">
        <w:t>Great_NNP God_NNP !_.</w:t>
      </w:r>
    </w:p>
    <w:p w14:paraId="4C9D2289" w14:textId="77777777" w:rsidR="00EB4287" w:rsidRPr="00CD6915" w:rsidRDefault="00EB4287" w:rsidP="00EB4287">
      <w:r w:rsidRPr="00CD6915">
        <w:t>merciful_JJ God_NNP !_.</w:t>
      </w:r>
    </w:p>
    <w:p w14:paraId="4342BDEE" w14:textId="77777777" w:rsidR="00EB4287" w:rsidRPr="00CD6915" w:rsidRDefault="00EB4287" w:rsidP="00EB4287">
      <w:r w:rsidRPr="00CD6915">
        <w:t>Let_VB me_PRP be_VB calm_JJ ,_, for_IN out_IN of_IN that_DT way_NN lies_VBZ madness_NN indeed_RB ._.</w:t>
      </w:r>
    </w:p>
    <w:p w14:paraId="727D3D55" w14:textId="77777777" w:rsidR="00EB4287" w:rsidRPr="00CD6915" w:rsidRDefault="00EB4287" w:rsidP="00EB4287">
      <w:r w:rsidRPr="00CD6915">
        <w:t>I_PRP begin_VBP to_TO get_VB new_JJ lights_NNS on_IN certain_JJ things_NNS which_WDT have_VBP puzzled_VBN me_PRP ._.</w:t>
      </w:r>
    </w:p>
    <w:p w14:paraId="49A6D8F8" w14:textId="77777777" w:rsidR="00EB4287" w:rsidRPr="00CD6915" w:rsidRDefault="00EB4287" w:rsidP="00EB4287">
      <w:r w:rsidRPr="00CD6915">
        <w:t>Up_IN to_TO now_RB I_PRP never_RB quite_RB knew_VBD what_WP Shakespeare_NNP meant_VBD when_WRB he_PRP made_VBD Hamlet_NNP say_VBP :_: --_: ``_`` My_PRP$ tablets_NNS !_.</w:t>
      </w:r>
    </w:p>
    <w:p w14:paraId="20DE7BEF" w14:textId="77777777" w:rsidR="00EB4287" w:rsidRPr="00CD6915" w:rsidRDefault="00EB4287" w:rsidP="00EB4287">
      <w:r w:rsidRPr="00CD6915">
        <w:t>quick_RB ,_, my_PRP$ tablets_NNS !_.</w:t>
      </w:r>
    </w:p>
    <w:p w14:paraId="12455180" w14:textId="77777777" w:rsidR="00EB4287" w:rsidRPr="00CD6915" w:rsidRDefault="00EB4287" w:rsidP="00EB4287">
      <w:r w:rsidRPr="00CD6915">
        <w:t>’T_NN is_VBZ meet_VB that_IN I_PRP put_VBD it_PRP down_RP ,_, ''_'' etc._NN ,_, for_IN now_RB ,_, feeling_NN as_IN though_IN my_PRP$ own_JJ brain_NN were_VBD unhinged_VBN or_CC as_IN if_IN the_DT shock_NN had_VBD come_VBN which_WDT must_MD end_VB in_IN its_PRP$ undoing_NN ,_, I_PRP turn_VBP to_TO my_PRP$ diary_NN for_IN repose_NN ._.</w:t>
      </w:r>
    </w:p>
    <w:p w14:paraId="08544E88" w14:textId="77777777" w:rsidR="00EB4287" w:rsidRPr="00CD6915" w:rsidRDefault="00EB4287" w:rsidP="00EB4287">
      <w:r w:rsidRPr="00CD6915">
        <w:t>The_DT habit_NN of_IN entering_VBG accurately_RB must_MD help_VB to_TO soothe_VB me_PRP ._.</w:t>
      </w:r>
    </w:p>
    <w:p w14:paraId="25555F45" w14:textId="77777777" w:rsidR="00EB4287" w:rsidRPr="00CD6915" w:rsidRDefault="00EB4287" w:rsidP="00EB4287">
      <w:r w:rsidRPr="00CD6915">
        <w:t>The_DT Count_NNP 's_POS mysterious_JJ warning_NN frightened_VBD me_PRP at_IN the_DT time_NN ;_: it_PRP frightens_VBZ me_PRP more_RBR now_RB when_WRB I_PRP think_VBP of_IN it_PRP ,_, for_IN in_IN future_NN he_PRP has_VBZ a_DT fearful_JJ hold_NN upon_IN me_PRP ._.</w:t>
      </w:r>
    </w:p>
    <w:p w14:paraId="5734A5D1" w14:textId="77777777" w:rsidR="00EB4287" w:rsidRPr="00CD6915" w:rsidRDefault="00EB4287" w:rsidP="00EB4287">
      <w:r w:rsidRPr="00CD6915">
        <w:t>I_PRP shall_MD fear_VB to_TO doubt_VB what_WP he_PRP may_MD say_VB !_.</w:t>
      </w:r>
    </w:p>
    <w:p w14:paraId="19CA3545" w14:textId="77777777" w:rsidR="00EB4287" w:rsidRPr="00CD6915" w:rsidRDefault="00EB4287" w:rsidP="00EB4287">
      <w:r w:rsidRPr="00CD6915">
        <w:t>When_WRB I_PRP had_VBD written_VBN in_IN my_PRP$ diary_NN and_CC had_VBD fortunately_RB replaced_VBN the_DT book_NN and_CC pen_NN in_IN my_PRP$ pocket_NN I_PRP felt_VBD sleepy_JJ ._.</w:t>
      </w:r>
    </w:p>
    <w:p w14:paraId="7D6A5295" w14:textId="77777777" w:rsidR="00EB4287" w:rsidRPr="00CD6915" w:rsidRDefault="00EB4287" w:rsidP="00EB4287">
      <w:r w:rsidRPr="00CD6915">
        <w:t>The_DT Count_NNP 's_POS warning_NN came_VBD into_IN my_PRP$ mind_NN ,_, but_CC I_PRP took_VBD a_DT pleasure_NN in_IN disobeying_VBG it_PRP ._.</w:t>
      </w:r>
    </w:p>
    <w:p w14:paraId="72EF1902" w14:textId="77777777" w:rsidR="00EB4287" w:rsidRPr="00CD6915" w:rsidRDefault="00EB4287" w:rsidP="00EB4287">
      <w:r w:rsidRPr="00CD6915">
        <w:t>The_DT sense_NN of_IN sleep_NN was_VBD upon_IN me_PRP ,_, and_CC with_IN it_PRP the_DT obstinacy_NN which_WDT sleep_NN brings_VBZ as_IN outrider_NN ._.</w:t>
      </w:r>
    </w:p>
    <w:p w14:paraId="599F5DBB" w14:textId="77777777" w:rsidR="00EB4287" w:rsidRPr="00CD6915" w:rsidRDefault="00EB4287" w:rsidP="00EB4287">
      <w:r w:rsidRPr="00CD6915">
        <w:t>The_DT soft_JJ moonlight_NN soothed_VBD ,_, and_CC the_DT wide_JJ expanse_NN without_IN gave_VBD a_DT sense_NN of_IN freedom_NN which_WDT refreshed_VBD me_PRP ._.</w:t>
      </w:r>
    </w:p>
    <w:p w14:paraId="51DBC073" w14:textId="77777777" w:rsidR="00EB4287" w:rsidRPr="00CD6915" w:rsidRDefault="00EB4287" w:rsidP="00EB4287">
      <w:r w:rsidRPr="00CD6915">
        <w:lastRenderedPageBreak/>
        <w:t>I_PRP determined_VBD not_RB to_TO return_VB to-night_JJ to_TO the_DT gloom-haunted_JJ rooms_NNS ,_, but_CC to_TO sleep_VB here_RB ,_, where_WRB ,_, of_IN old_JJ ,_, ladies_NNS had_VBD sat_VBN and_CC sung_VBN and_CC lived_VBN sweet_JJ lives_NNS whilst_IN their_PRP$ gentle_JJ breasts_NNS were_VBD sad_JJ for_IN their_PRP$ menfolk_NN away_RB in_IN the_DT midst_NN of_IN remorseless_JJ wars_NNS ._.</w:t>
      </w:r>
    </w:p>
    <w:p w14:paraId="7672DCBB" w14:textId="77777777" w:rsidR="00EB4287" w:rsidRPr="00CD6915" w:rsidRDefault="00EB4287" w:rsidP="00EB4287">
      <w:r w:rsidRPr="00CD6915">
        <w:t>I_PRP drew_VBD a_DT great_JJ couch_NN out_IN of_IN its_PRP$ place_NN near_IN the_DT corner_NN ,_, so_RB that_IN as_IN I_PRP lay_VBP ,_, I_PRP could_MD look_VB at_IN the_DT lovely_JJ view_NN to_TO east_JJ and_CC south_JJ ,_, and_CC unthinking_JJ of_IN and_CC uncaring_JJ for_IN the_DT dust_NN ,_, composed_VBD myself_PRP for_IN sleep_NN ._.</w:t>
      </w:r>
    </w:p>
    <w:p w14:paraId="2F8AF3C9" w14:textId="77777777" w:rsidR="00EB4287" w:rsidRPr="00CD6915" w:rsidRDefault="00EB4287" w:rsidP="00EB4287">
      <w:r w:rsidRPr="00CD6915">
        <w:t>I_PRP suppose_VBP I_PRP must_MD have_VB fallen_VBN asleep_RB ;_: I_PRP hope_VBP so_RB ,_, but_CC I_PRP fear_VBP ,_, for_IN all_DT that_WDT followed_VBD was_VBD startlingly_RB real_JJ --_: so_RB real_JJ that_IN now_RB sitting_VBG here_RB in_IN the_DT broad_JJ ,_, full_JJ sunlight_NN of_IN the_DT morning_NN ,_, I_PRP can_MD not_RB in_IN the_DT least_JJS believe_VBP that_IN it_PRP was_VBD all_DT sleep_NN ._.</w:t>
      </w:r>
    </w:p>
    <w:p w14:paraId="00B7379F" w14:textId="77777777" w:rsidR="00EB4287" w:rsidRPr="00CD6915" w:rsidRDefault="00EB4287" w:rsidP="00EB4287">
      <w:r w:rsidRPr="00CD6915">
        <w:t>I_PRP was_VBD not_RB alone_RB ._.</w:t>
      </w:r>
    </w:p>
    <w:p w14:paraId="0FDD7AD3" w14:textId="77777777" w:rsidR="00EB4287" w:rsidRPr="00CD6915" w:rsidRDefault="00EB4287" w:rsidP="00EB4287">
      <w:r w:rsidRPr="00CD6915">
        <w:t>The_DT room_NN was_VBD the_DT same_JJ ,_, unchanged_JJ in_IN any_DT way_NN since_IN I_PRP came_VBD into_IN it_PRP ;_: I_PRP could_MD see_VB along_IN the_DT floor_NN ,_, in_IN the_DT brilliant_JJ moonlight_NN ,_, my_PRP$ own_JJ footsteps_NNS marked_VBD where_WRB I_PRP had_VBD disturbed_VBN the_DT long_JJ accumulation_NN of_IN dust_NN ._.</w:t>
      </w:r>
    </w:p>
    <w:p w14:paraId="3EBD9CA3" w14:textId="77777777" w:rsidR="00EB4287" w:rsidRPr="00CD6915" w:rsidRDefault="00EB4287" w:rsidP="00EB4287">
      <w:r w:rsidRPr="00CD6915">
        <w:t>In_IN the_DT moonlight_NN opposite_NN me_PRP were_VBD three_CD young_JJ women_NNS ,_, ladies_NNS by_IN their_PRP$ dress_NN and_CC manner_NN ._.</w:t>
      </w:r>
    </w:p>
    <w:p w14:paraId="0B2EF019" w14:textId="77777777" w:rsidR="00EB4287" w:rsidRPr="00CD6915" w:rsidRDefault="00EB4287" w:rsidP="00EB4287">
      <w:r w:rsidRPr="00CD6915">
        <w:t>I_PRP thought_VBD at_IN the_DT time_NN that_IN I_PRP must_MD be_VB dreaming_VBG when_WRB I_PRP saw_VBD them_PRP ,_, for_IN ,_, though_IN the_DT moonlight_NN was_VBD behind_IN them_PRP ,_, they_PRP threw_VBD no_DT shadow_NN on_IN the_DT floor_NN ._.</w:t>
      </w:r>
    </w:p>
    <w:p w14:paraId="22BDA6D5" w14:textId="77777777" w:rsidR="00EB4287" w:rsidRPr="00CD6915" w:rsidRDefault="00EB4287" w:rsidP="00EB4287">
      <w:r w:rsidRPr="00CD6915">
        <w:t>They_PRP came_VBD close_RB to_TO me_PRP ,_, and_CC looked_VBD at_IN me_PRP for_IN some_DT time_NN ,_, and_CC then_RB whispered_VBD together_RB ._.</w:t>
      </w:r>
    </w:p>
    <w:p w14:paraId="60B5F23F" w14:textId="77777777" w:rsidR="00EB4287" w:rsidRPr="00CD6915" w:rsidRDefault="00EB4287" w:rsidP="00EB4287">
      <w:r w:rsidRPr="00CD6915">
        <w:t>Two_CD were_VBD dark_JJ ,_, and_CC had_VBD high_JJ aquiline_JJ noses_NNS ,_, like_IN the_DT Count_NN ,_, and_CC great_JJ dark_NN ,_, piercing_VBG eyes_NNS that_WDT seemed_VBD to_TO be_VB almost_RB red_JJ when_WRB contrasted_VBN with_IN the_DT pale_JJ yellow_JJ moon_NN ._.</w:t>
      </w:r>
    </w:p>
    <w:p w14:paraId="3F1B55EB" w14:textId="77777777" w:rsidR="00EB4287" w:rsidRPr="00CD6915" w:rsidRDefault="00EB4287" w:rsidP="00EB4287">
      <w:r w:rsidRPr="00CD6915">
        <w:t>The_DT other_JJ was_VBD fair_JJ ,_, as_RB fair_JJ as_IN can_MD be_VB ,_, with_IN great_JJ wavy_JJ masses_NNS of_IN golden_JJ hair_NN and_CC eyes_NNS like_IN pale_JJ sapphires_NNS ._.</w:t>
      </w:r>
    </w:p>
    <w:p w14:paraId="16BBFBF4" w14:textId="77777777" w:rsidR="00EB4287" w:rsidRPr="00CD6915" w:rsidRDefault="00EB4287" w:rsidP="00EB4287">
      <w:r w:rsidRPr="00CD6915">
        <w:t>I_PRP seemed_VBD somehow_RB to_TO know_VB her_PRP$ face_NN ,_, and_CC to_TO know_VB it_PRP in_IN connection_NN with_IN some_DT dreamy_JJ fear_NN ,_, but_CC I_PRP could_MD not_RB recollect_VB at_IN the_DT moment_NN how_WRB or_CC where_WRB ._.</w:t>
      </w:r>
    </w:p>
    <w:p w14:paraId="44BD827A" w14:textId="77777777" w:rsidR="00EB4287" w:rsidRPr="00CD6915" w:rsidRDefault="00EB4287" w:rsidP="00EB4287">
      <w:r w:rsidRPr="00CD6915">
        <w:t>All_DT three_CD had_VBD brilliant_JJ white_JJ teeth_NNS that_WDT shone_VBP like_IN pearls_NNS against_IN the_DT ruby_NN of_IN their_PRP$ voluptuous_JJ lips_NNS ._.</w:t>
      </w:r>
    </w:p>
    <w:p w14:paraId="35435D0F" w14:textId="77777777" w:rsidR="00EB4287" w:rsidRPr="00CD6915" w:rsidRDefault="00EB4287" w:rsidP="00EB4287">
      <w:r w:rsidRPr="00CD6915">
        <w:t>There_EX was_VBD something_NN about_IN them_PRP that_WDT made_VBD me_PRP uneasy_JJ ,_, some_DT longing_NN and_CC at_IN the_DT same_JJ time_NN some_DT deadly_JJ fear_NN ._.</w:t>
      </w:r>
    </w:p>
    <w:p w14:paraId="7455E103" w14:textId="77777777" w:rsidR="00EB4287" w:rsidRPr="00CD6915" w:rsidRDefault="00EB4287" w:rsidP="00EB4287">
      <w:r w:rsidRPr="00CD6915">
        <w:t>I_PRP felt_VBD in_IN my_PRP$ heart_NN a_DT wicked_JJ ,_, burning_VBG desire_NN that_IN they_PRP would_MD kiss_NN me_PRP with_IN those_DT red_JJ lips_NNS ._.</w:t>
      </w:r>
    </w:p>
    <w:p w14:paraId="1DA624C1" w14:textId="77777777" w:rsidR="00EB4287" w:rsidRPr="00CD6915" w:rsidRDefault="00EB4287" w:rsidP="00EB4287">
      <w:r w:rsidRPr="00CD6915">
        <w:lastRenderedPageBreak/>
        <w:t>It_PRP is_VBZ not_RB good_JJ to_TO note_VB this_DT down_RP ,_, lest_IN some_DT day_NN it_PRP should_MD meet_VB Mina_NNP 's_POS eyes_NNS and_CC cause_VB her_PRP$ pain_NN ;_: but_CC it_PRP is_VBZ the_DT truth_NN ._.</w:t>
      </w:r>
    </w:p>
    <w:p w14:paraId="09DCD2EA" w14:textId="77777777" w:rsidR="00EB4287" w:rsidRPr="00CD6915" w:rsidRDefault="00EB4287" w:rsidP="00EB4287">
      <w:r w:rsidRPr="00CD6915">
        <w:t>They_PRP whispered_VBD together_RB ,_, and_CC then_RB they_PRP all_DT three_CD laughed_VBD --_: such_PDT a_DT silvery_JJ ,_, musical_JJ laugh_NN ,_, but_CC as_RB hard_RB as_IN though_IN the_DT sound_NN never_RB could_MD have_VB come_VBN through_IN the_DT softness_NN of_IN human_JJ lips_NNS ._.</w:t>
      </w:r>
    </w:p>
    <w:p w14:paraId="77940377" w14:textId="77777777" w:rsidR="00EB4287" w:rsidRPr="00CD6915" w:rsidRDefault="00EB4287" w:rsidP="00EB4287">
      <w:r w:rsidRPr="00CD6915">
        <w:t>It_PRP was_VBD like_IN the_DT intolerable_JJ ,_, tingling_JJ sweetness_NN of_IN water-glasses_NNS when_WRB played_VBN on_RP by_IN a_DT cunning_JJ hand_NN ._.</w:t>
      </w:r>
    </w:p>
    <w:p w14:paraId="0455EFBC" w14:textId="77777777" w:rsidR="00EB4287" w:rsidRPr="00CD6915" w:rsidRDefault="00EB4287" w:rsidP="00EB4287">
      <w:r w:rsidRPr="00CD6915">
        <w:t>The_DT fair_JJ girl_NN shook_VBD her_PRP$ head_NN coquettishly_RB ,_, and_CC the_DT other_JJ two_CD urged_VBD her_PRP on_RP ._.</w:t>
      </w:r>
    </w:p>
    <w:p w14:paraId="6FDAAA61" w14:textId="77777777" w:rsidR="00EB4287" w:rsidRPr="00CD6915" w:rsidRDefault="00EB4287" w:rsidP="00EB4287">
      <w:r w:rsidRPr="00CD6915">
        <w:t>One_CD said_VBD :_: --_: ``_`` Go_VB on_IN !_.</w:t>
      </w:r>
    </w:p>
    <w:p w14:paraId="32C73616" w14:textId="77777777" w:rsidR="00EB4287" w:rsidRPr="00CD6915" w:rsidRDefault="00EB4287" w:rsidP="00EB4287">
      <w:r w:rsidRPr="00CD6915">
        <w:t>You_PRP are_VBP first_JJ ,_, and_CC we_PRP shall_MD follow_VB ;_: yours_PRP$ is_VBZ the_DT right_NN to_TO begin_VB ._. ''_''</w:t>
      </w:r>
    </w:p>
    <w:p w14:paraId="1F72C4BC" w14:textId="77777777" w:rsidR="00EB4287" w:rsidRPr="00CD6915" w:rsidRDefault="00EB4287" w:rsidP="00EB4287">
      <w:r w:rsidRPr="00CD6915">
        <w:t>The_DT other_JJ added_VBD :_: --_: ``_`` He_PRP is_VBZ young_JJ and_CC strong_JJ ;_: there_EX are_VBP kisses_NNS for_IN us_PRP all_DT ._. ''_''</w:t>
      </w:r>
    </w:p>
    <w:p w14:paraId="10F21281" w14:textId="77777777" w:rsidR="00EB4287" w:rsidRPr="00CD6915" w:rsidRDefault="00EB4287" w:rsidP="00EB4287">
      <w:r w:rsidRPr="00CD6915">
        <w:t>I_PRP lay_VBP quiet_JJ ,_, looking_VBG out_RP under_IN my_PRP$ eyelashes_NNS in_IN an_DT agony_NN of_IN delightful_JJ anticipation_NN ._.</w:t>
      </w:r>
    </w:p>
    <w:p w14:paraId="31BC86CD" w14:textId="77777777" w:rsidR="00EB4287" w:rsidRPr="00CD6915" w:rsidRDefault="00EB4287" w:rsidP="00EB4287">
      <w:r w:rsidRPr="00CD6915">
        <w:t>The_DT fair_JJ girl_NN advanced_JJ and_CC bent_JJ over_IN me_PRP till_IN I_PRP could_MD feel_VB the_DT movement_NN of_IN her_PRP$ breath_NN upon_IN me_PRP ._.</w:t>
      </w:r>
    </w:p>
    <w:p w14:paraId="288C3932" w14:textId="77777777" w:rsidR="00EB4287" w:rsidRPr="00CD6915" w:rsidRDefault="00EB4287" w:rsidP="00EB4287">
      <w:r w:rsidRPr="00CD6915">
        <w:t>Sweet_JJ it_PRP was_VBD in_IN one_CD sense_NN ,_, honey-sweet_JJ ,_, and_CC sent_VBD the_DT same_JJ tingling_NN through_IN the_DT nerves_NNS as_IN her_PRP$ voice_NN ,_, but_CC with_IN a_DT bitter_JJ underlying_VBG the_DT sweet_JJ ,_, a_DT bitter_JJ offensiveness_NN ,_, as_IN one_CD smells_VBZ in_IN blood_NN ._.</w:t>
      </w:r>
    </w:p>
    <w:p w14:paraId="267AFB06" w14:textId="77777777" w:rsidR="00EB4287" w:rsidRPr="00CD6915" w:rsidRDefault="00EB4287" w:rsidP="00EB4287">
      <w:r w:rsidRPr="00CD6915">
        <w:t>I_PRP was_VBD afraid_JJ to_TO raise_VB my_PRP$ eyelids_NNS ,_, but_CC looked_VBD out_RP and_CC saw_VBD perfectly_RB under_IN the_DT lashes_NNS ._.</w:t>
      </w:r>
    </w:p>
    <w:p w14:paraId="56FCD012" w14:textId="77777777" w:rsidR="00EB4287" w:rsidRPr="00CD6915" w:rsidRDefault="00EB4287" w:rsidP="00EB4287">
      <w:r w:rsidRPr="00CD6915">
        <w:t>The_DT girl_NN went_VBD on_IN her_PRP$ knees_NNS ,_, and_CC bent_NN over_IN me_PRP ,_, simply_RB gloating_VBG ._.</w:t>
      </w:r>
    </w:p>
    <w:p w14:paraId="3BC739E7" w14:textId="77777777" w:rsidR="00EB4287" w:rsidRPr="00CD6915" w:rsidRDefault="00EB4287" w:rsidP="00EB4287">
      <w:r w:rsidRPr="00CD6915">
        <w:t>There_EX was_VBD a_DT deliberate_JJ voluptuousness_NN which_WDT was_VBD both_DT thrilling_JJ and_CC repulsive_JJ ,_, and_CC as_IN she_PRP arched_VBD her_PRP$ neck_NN she_PRP actually_RB licked_VBD her_PRP$ lips_NNS like_IN an_DT animal_NN ,_, till_IN I_PRP could_MD see_VB in_IN the_DT moonlight_NN the_DT moisture_NN shining_VBG on_IN the_DT scarlet_JJ lips_NNS and_CC on_IN the_DT red_JJ tongue_NN as_IN it_PRP lapped_VBD the_DT white_JJ sharp_JJ teeth_NNS ._.</w:t>
      </w:r>
    </w:p>
    <w:p w14:paraId="650513F4" w14:textId="77777777" w:rsidR="00EB4287" w:rsidRPr="00CD6915" w:rsidRDefault="00EB4287" w:rsidP="00EB4287">
      <w:r w:rsidRPr="00CD6915">
        <w:t>Lower_NNP and_CC lower_JJR went_VBD her_PRP$ head_NN as_IN the_DT lips_NNS went_VBD below_IN the_DT range_NN of_IN my_PRP$ mouth_NN and_CC chin_NN and_CC seemed_VBD about_IN to_TO fasten_VB on_IN my_PRP$ throat_NN ._.</w:t>
      </w:r>
    </w:p>
    <w:p w14:paraId="0EDB6AF5" w14:textId="77777777" w:rsidR="00EB4287" w:rsidRPr="00CD6915" w:rsidRDefault="00EB4287" w:rsidP="00EB4287">
      <w:r w:rsidRPr="00CD6915">
        <w:t>Then_RB she_PRP paused_VBD ,_, and_CC I_PRP could_MD hear_VB the_DT churning_VBG sound_NN of_IN her_PRP$ tongue_NN as_IN it_PRP licked_VBD her_PRP$ teeth_NNS and_CC lips_NNS ,_, and_CC could_MD feel_VB the_DT hot_JJ breath_NN on_IN my_PRP$ neck_NN ._.</w:t>
      </w:r>
    </w:p>
    <w:p w14:paraId="12A30163" w14:textId="77777777" w:rsidR="00EB4287" w:rsidRPr="00CD6915" w:rsidRDefault="00EB4287" w:rsidP="00EB4287">
      <w:r w:rsidRPr="00CD6915">
        <w:t>Then_RB the_DT skin_NN of_IN my_PRP$ throat_NN began_VBD to_TO tingle_VB as_IN one_NN 's_POS flesh_NN does_VBZ when_WRB the_DT hand_NN that_WDT is_VBZ to_TO tickle_VB it_PRP approaches_VBZ nearer_IN --_: nearer_IN ._.</w:t>
      </w:r>
    </w:p>
    <w:p w14:paraId="1278F847" w14:textId="77777777" w:rsidR="00EB4287" w:rsidRPr="00CD6915" w:rsidRDefault="00EB4287" w:rsidP="00EB4287">
      <w:r w:rsidRPr="00CD6915">
        <w:lastRenderedPageBreak/>
        <w:t>I_PRP could_MD feel_VB the_DT soft_JJ ,_, shivering_VBG touch_NN of_IN the_DT lips_NNS on_IN the_DT super-sensitive_JJ skin_NN of_IN my_PRP$ throat_NN ,_, and_CC the_DT hard_JJ dents_NNS of_IN two_CD sharp_JJ teeth_NNS ,_, just_RB touching_VBG and_CC pausing_VBG there_RB ._.</w:t>
      </w:r>
    </w:p>
    <w:p w14:paraId="45D96FF1" w14:textId="77777777" w:rsidR="00EB4287" w:rsidRPr="00CD6915" w:rsidRDefault="00EB4287" w:rsidP="00EB4287">
      <w:r w:rsidRPr="00CD6915">
        <w:t>I_PRP closed_VBD my_PRP$ eyes_NNS in_IN a_DT languorous_JJ ecstasy_NN and_CC waited_VBD --_: waited_VBD with_IN beating_NN heart_NN ._.</w:t>
      </w:r>
    </w:p>
    <w:p w14:paraId="41A85A93" w14:textId="77777777" w:rsidR="00EB4287" w:rsidRPr="00CD6915" w:rsidRDefault="00EB4287" w:rsidP="00EB4287">
      <w:r w:rsidRPr="00CD6915">
        <w:t>But_CC at_IN that_DT instant_NN ,_, another_DT sensation_NN swept_VBD through_IN me_PRP as_RB quick_JJ as_IN lightning_NN ._.</w:t>
      </w:r>
    </w:p>
    <w:p w14:paraId="72A79410" w14:textId="77777777" w:rsidR="00EB4287" w:rsidRPr="00CD6915" w:rsidRDefault="00EB4287" w:rsidP="00EB4287">
      <w:r w:rsidRPr="00CD6915">
        <w:t>I_PRP was_VBD conscious_JJ of_IN the_DT presence_NN of_IN the_DT Count_NN ,_, and_CC of_IN his_PRP$ being_VBG as_IN if_IN lapped_VBN in_IN a_DT storm_NN of_IN fury_NN ._.</w:t>
      </w:r>
    </w:p>
    <w:p w14:paraId="21E821C6" w14:textId="77777777" w:rsidR="00EB4287" w:rsidRPr="00CD6915" w:rsidRDefault="00EB4287" w:rsidP="00EB4287">
      <w:r w:rsidRPr="00CD6915">
        <w:t>As_IN my_PRP$ eyes_NNS opened_VBD involuntarily_RB I_PRP saw_VBD his_PRP$ strong_JJ hand_NN grasp_VBP the_DT slender_JJ neck_NN of_IN the_DT fair_JJ woman_NN and_CC with_IN giant_NN 's_POS power_NN draw_NN it_PRP back_RB ,_, the_DT blue_JJ eyes_NNS transformed_VBN with_IN fury_NN ,_, the_DT white_JJ teeth_NNS champing_VBG with_IN rage_NN ,_, and_CC the_DT fair_JJ cheeks_NNS blazing_VBG red_JJ with_IN passion_NN ._.</w:t>
      </w:r>
    </w:p>
    <w:p w14:paraId="61647B6D" w14:textId="77777777" w:rsidR="00EB4287" w:rsidRPr="00CD6915" w:rsidRDefault="00EB4287" w:rsidP="00EB4287">
      <w:r w:rsidRPr="00CD6915">
        <w:t>But_CC the_DT Count_NN !_.</w:t>
      </w:r>
    </w:p>
    <w:p w14:paraId="66DFDDE9" w14:textId="77777777" w:rsidR="00EB4287" w:rsidRPr="00CD6915" w:rsidRDefault="00EB4287" w:rsidP="00EB4287">
      <w:r w:rsidRPr="00CD6915">
        <w:t>Never_NNP did_VBD I_PRP imagine_VB such_JJ wrath_NN and_CC fury_NN ,_, even_RB to_TO the_DT demons_NNS of_IN the_DT pit_NN ._.</w:t>
      </w:r>
    </w:p>
    <w:p w14:paraId="35512144" w14:textId="77777777" w:rsidR="00EB4287" w:rsidRPr="00CD6915" w:rsidRDefault="00EB4287" w:rsidP="00EB4287">
      <w:r w:rsidRPr="00CD6915">
        <w:t>His_PRP$ eyes_NNS were_VBD positively_RB blazing_VBG ._.</w:t>
      </w:r>
    </w:p>
    <w:p w14:paraId="0475FD95" w14:textId="77777777" w:rsidR="00EB4287" w:rsidRPr="00CD6915" w:rsidRDefault="00EB4287" w:rsidP="00EB4287">
      <w:r w:rsidRPr="00CD6915">
        <w:t>The_DT red_JJ light_NN in_IN them_PRP was_VBD lurid_JJ ,_, as_IN if_IN the_DT flames_NNS of_IN hell-fire_FW blazed_FW behind_IN them_PRP ._.</w:t>
      </w:r>
    </w:p>
    <w:p w14:paraId="3D8DE25E" w14:textId="77777777" w:rsidR="00EB4287" w:rsidRPr="00CD6915" w:rsidRDefault="00EB4287" w:rsidP="00EB4287">
      <w:r w:rsidRPr="00CD6915">
        <w:t>His_PRP$ face_NN was_VBD deathly_RB pale_JJ ,_, and_CC the_DT lines_NNS of_IN it_PRP were_VBD hard_RB like_IN drawn_VBN wires_NNS ;_: the_DT thick_JJ eyebrows_NNS that_WDT met_VBD over_IN the_DT nose_NN now_RB seemed_VBD like_IN a_DT heaving_VBG bar_NN of_IN white-hot_JJ metal_NN ._.</w:t>
      </w:r>
    </w:p>
    <w:p w14:paraId="0732148E" w14:textId="77777777" w:rsidR="00EB4287" w:rsidRPr="00CD6915" w:rsidRDefault="00EB4287" w:rsidP="00EB4287">
      <w:r w:rsidRPr="00CD6915">
        <w:t>With_IN a_DT fierce_JJ sweep_NN of_IN his_PRP$ arm_NN ,_, he_PRP hurled_VBD the_DT woman_NN from_IN him_PRP ,_, and_CC then_RB motioned_VBD to_TO the_DT others_NNS ,_, as_IN though_IN he_PRP were_VBD beating_VBG them_PRP back_RB ;_: it_PRP was_VBD the_DT same_JJ imperious_JJ gesture_NN that_IN I_PRP had_VBD seen_VBN used_VBN to_TO the_DT wolves_NNS ._.</w:t>
      </w:r>
    </w:p>
    <w:p w14:paraId="274B4E59" w14:textId="77777777" w:rsidR="00EB4287" w:rsidRPr="00CD6915" w:rsidRDefault="00EB4287" w:rsidP="00EB4287">
      <w:r w:rsidRPr="00CD6915">
        <w:t>In_IN a_DT voice_NN which_WDT ,_, though_IN low_JJ and_CC almost_RB in_IN a_DT whisper_NN seemed_VBD to_TO cut_VB through_IN the_DT air_NN and_CC then_RB ring_NN round_VBP the_DT room_NN he_PRP said_VBD :_: --_: ``_`` How_WRB dare_VBP you_PRP touch_VB him_PRP ,_, any_DT of_IN you_PRP ?_.</w:t>
      </w:r>
    </w:p>
    <w:p w14:paraId="0F09801B" w14:textId="77777777" w:rsidR="00EB4287" w:rsidRPr="00CD6915" w:rsidRDefault="00EB4287" w:rsidP="00EB4287">
      <w:r w:rsidRPr="00CD6915">
        <w:t>How_WRB dare_VBP you_PRP cast_VBP eyes_NNS on_IN him_PRP when_WRB I_PRP had_VBD forbidden_VBN it_PRP ?_.</w:t>
      </w:r>
    </w:p>
    <w:p w14:paraId="7A844221" w14:textId="77777777" w:rsidR="00EB4287" w:rsidRPr="00CD6915" w:rsidRDefault="00EB4287" w:rsidP="00EB4287">
      <w:r w:rsidRPr="00CD6915">
        <w:t>Back_RB ,_, I_PRP tell_VBP you_PRP all_DT !_.</w:t>
      </w:r>
    </w:p>
    <w:p w14:paraId="3EE9E047" w14:textId="77777777" w:rsidR="00EB4287" w:rsidRPr="00CD6915" w:rsidRDefault="00EB4287" w:rsidP="00EB4287">
      <w:r w:rsidRPr="00CD6915">
        <w:t>This_DT man_NN belongs_VBZ to_TO me_PRP !_.</w:t>
      </w:r>
    </w:p>
    <w:p w14:paraId="2D4DDA09" w14:textId="77777777" w:rsidR="00EB4287" w:rsidRPr="00CD6915" w:rsidRDefault="00EB4287" w:rsidP="00EB4287">
      <w:r w:rsidRPr="00CD6915">
        <w:t>Beware_VB how_WRB you_PRP meddle_VBP with_IN him_PRP ,_, or_CC you_PRP 'll_MD have_VB to_TO deal_VB with_IN me_PRP ._. ''_''</w:t>
      </w:r>
    </w:p>
    <w:p w14:paraId="1EB267BC" w14:textId="77777777" w:rsidR="00EB4287" w:rsidRPr="00CD6915" w:rsidRDefault="00EB4287" w:rsidP="00EB4287">
      <w:r w:rsidRPr="00CD6915">
        <w:t>The_DT fair_JJ girl_NN ,_, with_IN a_DT laugh_NN of_IN ribald_JJ coquetry_NN ,_, turned_VBD to_TO answer_VB him_PRP :_: --_: ``_`` You_PRP yourself_PRP never_RB loved_VBD ;_: you_PRP never_RB love_VB !_. ''_''</w:t>
      </w:r>
    </w:p>
    <w:p w14:paraId="3D425051" w14:textId="77777777" w:rsidR="00EB4287" w:rsidRPr="00CD6915" w:rsidRDefault="00EB4287" w:rsidP="00EB4287">
      <w:r w:rsidRPr="00CD6915">
        <w:lastRenderedPageBreak/>
        <w:t>On_IN this_DT the_DT other_JJ women_NNS joined_VBD ,_, and_CC such_PDT a_DT mirthless_JJ ,_, hard_JJ ,_, soulless_JJ laughter_NN rang_VBD through_IN the_DT room_NN that_IN it_PRP almost_RB made_VBD me_PRP faint_JJ to_TO hear_VB ;_: it_PRP seemed_VBD like_IN the_DT pleasure_NN of_IN fiends_NNS ._.</w:t>
      </w:r>
    </w:p>
    <w:p w14:paraId="34101608" w14:textId="77777777" w:rsidR="00EB4287" w:rsidRPr="00CD6915" w:rsidRDefault="00EB4287" w:rsidP="00EB4287">
      <w:r w:rsidRPr="00CD6915">
        <w:t>Then_RB the_DT Count_NNP turned_VBD ,_, after_IN looking_VBG at_IN my_PRP$ face_NN attentively_RB ,_, and_CC said_VBD in_IN a_DT soft_JJ whisper_NN :_: --_: ``_`` Yes_UH ,_, I_PRP too_RB can_MD love_VB ;_: you_PRP yourselves_NNS can_MD tell_VB it_PRP from_IN the_DT past_NN ._.</w:t>
      </w:r>
    </w:p>
    <w:p w14:paraId="682A0C3E" w14:textId="77777777" w:rsidR="00EB4287" w:rsidRPr="00CD6915" w:rsidRDefault="00EB4287" w:rsidP="00EB4287">
      <w:r w:rsidRPr="00CD6915">
        <w:t>Is_VBZ it_PRP not_RB so_RB ?_.</w:t>
      </w:r>
    </w:p>
    <w:p w14:paraId="30249079" w14:textId="77777777" w:rsidR="00EB4287" w:rsidRPr="00CD6915" w:rsidRDefault="00EB4287" w:rsidP="00EB4287">
      <w:r w:rsidRPr="00CD6915">
        <w:t>Well_UH ,_, now_RB I_PRP promise_VBP you_PRP that_IN when_WRB I_PRP am_VBP done_VBN with_IN him_PRP you_PRP shall_MD kiss_NN him_PRP at_IN your_PRP$ will_NN ._.</w:t>
      </w:r>
    </w:p>
    <w:p w14:paraId="05C745A8" w14:textId="77777777" w:rsidR="00EB4287" w:rsidRPr="00CD6915" w:rsidRDefault="00EB4287" w:rsidP="00EB4287">
      <w:r w:rsidRPr="00CD6915">
        <w:t>Now_RB go_VB !_.</w:t>
      </w:r>
    </w:p>
    <w:p w14:paraId="48C7ED63" w14:textId="77777777" w:rsidR="00EB4287" w:rsidRPr="00CD6915" w:rsidRDefault="00EB4287" w:rsidP="00EB4287">
      <w:r w:rsidRPr="00CD6915">
        <w:t>go_VB !_.</w:t>
      </w:r>
    </w:p>
    <w:p w14:paraId="38EAC103" w14:textId="77777777" w:rsidR="00EB4287" w:rsidRPr="00CD6915" w:rsidRDefault="00EB4287" w:rsidP="00EB4287">
      <w:r w:rsidRPr="00CD6915">
        <w:t>I_PRP must_MD awaken_VB him_PRP ,_, for_IN there_EX is_VBZ work_NN to_TO be_VB done_VBN ._. ''_''</w:t>
      </w:r>
    </w:p>
    <w:p w14:paraId="20FB65F6" w14:textId="77777777" w:rsidR="00EB4287" w:rsidRPr="00CD6915" w:rsidRDefault="00EB4287" w:rsidP="00EB4287">
      <w:r w:rsidRPr="00CD6915">
        <w:t>``_`` Are_VBP we_PRP to_TO have_VB nothing_NN to-night_NN ?_. ''_''</w:t>
      </w:r>
    </w:p>
    <w:p w14:paraId="678347FC" w14:textId="77777777" w:rsidR="00EB4287" w:rsidRPr="00CD6915" w:rsidRDefault="00EB4287" w:rsidP="00EB4287">
      <w:r w:rsidRPr="00CD6915">
        <w:t>said_VBD one_CD of_IN them_PRP ,_, with_IN a_DT low_JJ laugh_NN ,_, as_IN she_PRP pointed_VBD to_TO the_DT bag_NN which_WDT he_PRP had_VBD thrown_VBN upon_IN the_DT floor_NN ,_, and_CC which_WDT moved_VBD as_IN though_IN there_EX were_VBD some_DT living_VBG thing_NN within_IN it_PRP ._.</w:t>
      </w:r>
    </w:p>
    <w:p w14:paraId="326D8289" w14:textId="77777777" w:rsidR="00EB4287" w:rsidRPr="00CD6915" w:rsidRDefault="00EB4287" w:rsidP="00EB4287">
      <w:r w:rsidRPr="00CD6915">
        <w:t>For_IN answer_NN he_PRP nodded_VBD his_PRP$ head_NN ._.</w:t>
      </w:r>
    </w:p>
    <w:p w14:paraId="2E35A281" w14:textId="77777777" w:rsidR="00EB4287" w:rsidRPr="00CD6915" w:rsidRDefault="00EB4287" w:rsidP="00EB4287">
      <w:r w:rsidRPr="00CD6915">
        <w:t>One_CD of_IN the_DT women_NNS jumped_VBD forward_RB and_CC opened_VBD it_PRP ._.</w:t>
      </w:r>
    </w:p>
    <w:p w14:paraId="5AA7F572" w14:textId="77777777" w:rsidR="00EB4287" w:rsidRPr="00CD6915" w:rsidRDefault="00EB4287" w:rsidP="00EB4287">
      <w:r w:rsidRPr="00CD6915">
        <w:t>If_IN my_PRP$ ears_NNS did_VBD not_RB deceive_VB me_PRP there_EX was_VBD a_DT gasp_VBP and_CC a_DT low_JJ wail_VB ,_, as_IN of_IN a_DT half-smothered_JJ child_NN ._.</w:t>
      </w:r>
    </w:p>
    <w:p w14:paraId="787FF44C" w14:textId="77777777" w:rsidR="00EB4287" w:rsidRPr="00CD6915" w:rsidRDefault="00EB4287" w:rsidP="00EB4287">
      <w:r w:rsidRPr="00CD6915">
        <w:t>The_DT women_NNS closed_VBD round_NN ,_, whilst_IN I_PRP was_VBD aghast_JJ with_IN horror_NN ;_: but_CC as_IN I_PRP looked_VBD they_PRP disappeared_VBD ,_, and_CC with_IN them_PRP the_DT dreadful_JJ bag_NN ._.</w:t>
      </w:r>
    </w:p>
    <w:p w14:paraId="5FCBF84D" w14:textId="77777777" w:rsidR="00EB4287" w:rsidRPr="00CD6915" w:rsidRDefault="00EB4287" w:rsidP="00EB4287">
      <w:r w:rsidRPr="00CD6915">
        <w:t>There_EX was_VBD no_DT door_NN near_IN them_PRP ,_, and_CC they_PRP could_MD not_RB have_VB passed_VBN me_PRP without_IN my_PRP$ noticing_VBG ._.</w:t>
      </w:r>
    </w:p>
    <w:p w14:paraId="2F018302" w14:textId="77777777" w:rsidR="00EB4287" w:rsidRPr="00CD6915" w:rsidRDefault="00EB4287" w:rsidP="00EB4287">
      <w:r w:rsidRPr="00CD6915">
        <w:t>They_PRP simply_RB seemed_VBD to_TO fade_VB into_IN the_DT rays_NNS of_IN the_DT moonlight_NN and_CC pass_VB out_RP through_IN the_DT window_NN ,_, for_IN I_PRP could_MD see_VB outside_IN the_DT dim_JJ ,_, shadowy_JJ forms_NNS for_IN a_DT moment_NN before_IN they_PRP entirely_RB faded_VBD away_RB ._.</w:t>
      </w:r>
    </w:p>
    <w:p w14:paraId="680B9FD1" w14:textId="77777777" w:rsidR="00EB4287" w:rsidRPr="00CD6915" w:rsidRDefault="00EB4287" w:rsidP="00EB4287">
      <w:pPr>
        <w:rPr>
          <w:ins w:id="10" w:author="Lee Ji Eun" w:date="2019-09-22T21:53:00Z"/>
        </w:rPr>
      </w:pPr>
      <w:r w:rsidRPr="00CD6915">
        <w:t>Then_RB the_DT horror_NN overcame_VBD me_PRP ,_, and_CC I_PRP sank_VBD down_RB unconscious_JJ ._.</w:t>
      </w:r>
    </w:p>
    <w:p w14:paraId="20FF08B1" w14:textId="77777777" w:rsidR="00EB4287" w:rsidRPr="00CD6915" w:rsidRDefault="00EB4287" w:rsidP="00EB4287"/>
    <w:p w14:paraId="72FD3A20" w14:textId="77777777" w:rsidR="00EB4287" w:rsidRPr="00CD6915" w:rsidRDefault="00EB4287" w:rsidP="00EB4287">
      <w:r w:rsidRPr="00CD6915">
        <w:t>CHAPTER_NNP IV_NNP JONATHAN_NNP HARKER_NNP 'S_POS JOURNAL_NN --_: continued_VBD I_PRP AWOKE_VBD in_IN my_PRP$ own_JJ bed_NN ._.</w:t>
      </w:r>
    </w:p>
    <w:p w14:paraId="77ABD6EE" w14:textId="77777777" w:rsidR="00EB4287" w:rsidRPr="00CD6915" w:rsidRDefault="00EB4287" w:rsidP="00EB4287">
      <w:r w:rsidRPr="00CD6915">
        <w:t>If_IN it_PRP be_VB that_IN I_PRP had_VBD not_RB dreamt_VBN ,_, the_DT Count_NNP must_MD have_VB carried_VBN me_PRP here_RB ._.</w:t>
      </w:r>
    </w:p>
    <w:p w14:paraId="16616BAA" w14:textId="77777777" w:rsidR="00EB4287" w:rsidRPr="00CD6915" w:rsidRDefault="00EB4287" w:rsidP="00EB4287">
      <w:r w:rsidRPr="00CD6915">
        <w:t>I_PRP tried_VBD to_TO satisfy_VB myself_PRP on_IN the_DT subject_NN ,_, but_CC could_MD not_RB arrive_VB at_IN any_DT unquestionable_JJ result_NN ._.</w:t>
      </w:r>
    </w:p>
    <w:p w14:paraId="326C0E55" w14:textId="77777777" w:rsidR="00EB4287" w:rsidRPr="00CD6915" w:rsidRDefault="00EB4287" w:rsidP="00EB4287">
      <w:r w:rsidRPr="00CD6915">
        <w:lastRenderedPageBreak/>
        <w:t>To_TO be_VB sure_JJ ,_, there_EX were_VBD certain_JJ small_JJ evidences_NNS ,_, such_JJ as_IN that_DT my_PRP$ clothes_NNS were_VBD folded_VBN and_CC laid_VBN by_IN in_IN a_DT manner_NN which_WDT was_VBD not_RB my_PRP$ habit_NN ._.</w:t>
      </w:r>
    </w:p>
    <w:p w14:paraId="766EA7D8" w14:textId="77777777" w:rsidR="00EB4287" w:rsidRPr="00CD6915" w:rsidRDefault="00EB4287" w:rsidP="00EB4287">
      <w:r w:rsidRPr="00CD6915">
        <w:t>My_PRP$ watch_NN was_VBD still_RB unwound_JJ ,_, and_CC I_PRP am_VBP rigorously_RB accustomed_VBN to_TO wind_VB it_PRP the_DT last_JJ thing_NN before_IN going_VBG to_TO bed_NN ,_, and_CC many_JJ such_JJ details_NNS ._.</w:t>
      </w:r>
    </w:p>
    <w:p w14:paraId="0E2A08ED" w14:textId="77777777" w:rsidR="00EB4287" w:rsidRPr="00CD6915" w:rsidRDefault="00EB4287" w:rsidP="00EB4287">
      <w:r w:rsidRPr="00CD6915">
        <w:t>But_CC these_DT things_NNS are_VBP no_DT proof_NN ,_, for_IN they_PRP may_MD have_VB been_VBN evidences_NNS that_IN my_PRP$ mind_NN was_VBD not_RB as_RB usual_JJ ,_, and_CC ,_, from_IN some_DT cause_NN or_CC another_DT ,_, I_PRP had_VBD certainly_RB been_VBN much_JJ upset_NN ._.</w:t>
      </w:r>
    </w:p>
    <w:p w14:paraId="7DA51E85" w14:textId="77777777" w:rsidR="00EB4287" w:rsidRPr="00CD6915" w:rsidRDefault="00EB4287" w:rsidP="00EB4287">
      <w:r w:rsidRPr="00CD6915">
        <w:t>I_PRP must_MD watch_VB for_IN proof_NN ._.</w:t>
      </w:r>
    </w:p>
    <w:p w14:paraId="4290DDE3" w14:textId="77777777" w:rsidR="00EB4287" w:rsidRPr="00CD6915" w:rsidRDefault="00EB4287" w:rsidP="00EB4287">
      <w:r w:rsidRPr="00CD6915">
        <w:t>Of_IN one_CD thing_NN I_PRP am_VBP glad_JJ :_: if_IN it_PRP was_VBD that_IN the_DT Count_NN carried_VBD me_PRP here_RB and_CC undressed_VBD me_PRP ,_, he_PRP must_MD have_VB been_VBN hurried_VBN in_IN his_PRP$ task_NN ,_, for_IN my_PRP$ pockets_NNS are_VBP intact_JJ ._.</w:t>
      </w:r>
    </w:p>
    <w:p w14:paraId="4A9D13D2" w14:textId="77777777" w:rsidR="00EB4287" w:rsidRPr="00CD6915" w:rsidRDefault="00EB4287" w:rsidP="00EB4287">
      <w:r w:rsidRPr="00CD6915">
        <w:t>I_PRP am_VBP sure_RB this_DT diary_NN would_MD have_VB been_VBN a_DT mystery_NN to_TO him_PRP which_WDT he_PRP would_MD not_RB have_VB brooked_VBN ._.</w:t>
      </w:r>
    </w:p>
    <w:p w14:paraId="070E4EA3" w14:textId="77777777" w:rsidR="00EB4287" w:rsidRPr="00CD6915" w:rsidRDefault="00EB4287" w:rsidP="00EB4287">
      <w:r w:rsidRPr="00CD6915">
        <w:t>He_PRP would_MD have_VB taken_VBN or_CC destroyed_VBN it_PRP ._.</w:t>
      </w:r>
    </w:p>
    <w:p w14:paraId="4AEB738B" w14:textId="77777777" w:rsidR="00EB4287" w:rsidRPr="00CD6915" w:rsidRDefault="00EB4287" w:rsidP="00EB4287">
      <w:r w:rsidRPr="00CD6915">
        <w:t>As_IN I_PRP look_VBP round_JJ this_DT room_NN ,_, although_IN it_PRP has_VBZ been_VBN to_TO me_PRP so_RB full_JJ of_IN fear_NN ,_, it_PRP is_VBZ now_RB a_DT sort_NN of_IN sanctuary_NN ,_, for_IN nothing_NN can_MD be_VB more_RBR dreadful_JJ than_IN those_DT awful_JJ women_NNS ,_, who_WP were_VBD --_: who_WP are_VBP --_: waiting_VBG to_TO suck_VB my_PRP$ blood_NN ._.</w:t>
      </w:r>
    </w:p>
    <w:p w14:paraId="45BC7B67" w14:textId="77777777" w:rsidR="00EB4287" w:rsidRPr="00CD6915" w:rsidRDefault="00EB4287" w:rsidP="00EB4287">
      <w:r w:rsidRPr="00CD6915">
        <w:t>18_CD May_NNP ._.</w:t>
      </w:r>
    </w:p>
    <w:p w14:paraId="6AD70B70" w14:textId="77777777" w:rsidR="00EB4287" w:rsidRPr="00CD6915" w:rsidRDefault="00EB4287" w:rsidP="00EB4287">
      <w:r w:rsidRPr="00CD6915">
        <w:t>--_: I_PRP have_VBP been_VBN down_RP to_TO look_VB at_IN that_DT room_NN again_RB in_IN daylight_NN ,_, for_IN I_PRP must_MD know_VB the_DT truth_NN ._.</w:t>
      </w:r>
    </w:p>
    <w:p w14:paraId="56DEAC8A" w14:textId="77777777" w:rsidR="00EB4287" w:rsidRPr="00CD6915" w:rsidRDefault="00EB4287" w:rsidP="00EB4287">
      <w:r w:rsidRPr="00CD6915">
        <w:t>When_WRB I_PRP got_VBD to_TO the_DT doorway_NN at_IN the_DT top_NN of_IN the_DT stairs_NNS I_PRP found_VBD it_PRP closed_VBD ._.</w:t>
      </w:r>
    </w:p>
    <w:p w14:paraId="378E16DB" w14:textId="77777777" w:rsidR="00EB4287" w:rsidRPr="00CD6915" w:rsidRDefault="00EB4287" w:rsidP="00EB4287">
      <w:r w:rsidRPr="00CD6915">
        <w:t>It_PRP had_VBD been_VBN so_RB forcibly_RB driven_VBN against_IN the_DT jamb_NN that_IN part_NN of_IN the_DT woodwork_NN was_VBD splintered_JJ ._.</w:t>
      </w:r>
    </w:p>
    <w:p w14:paraId="610F9889" w14:textId="77777777" w:rsidR="00EB4287" w:rsidRPr="00CD6915" w:rsidRDefault="00EB4287" w:rsidP="00EB4287">
      <w:r w:rsidRPr="00CD6915">
        <w:t>I_PRP could_MD see_VB that_IN the_DT bolt_NN of_IN the_DT lock_NN had_VBD not_RB been_VBN shot_VBN ,_, but_CC the_DT door_NN is_VBZ fastened_VBN from_IN the_DT inside_NN ._.</w:t>
      </w:r>
    </w:p>
    <w:p w14:paraId="2E5BBCD4" w14:textId="77777777" w:rsidR="00EB4287" w:rsidRPr="00CD6915" w:rsidRDefault="00EB4287" w:rsidP="00EB4287">
      <w:r w:rsidRPr="00CD6915">
        <w:t>I_PRP fear_VBP it_PRP was_VBD no_DT dream_NN ,_, and_CC must_MD act_VB on_IN this_DT surmise_NN ._.</w:t>
      </w:r>
    </w:p>
    <w:p w14:paraId="1067CA90" w14:textId="77777777" w:rsidR="00EB4287" w:rsidRPr="00CD6915" w:rsidRDefault="00EB4287" w:rsidP="00EB4287">
      <w:r w:rsidRPr="00CD6915">
        <w:t>19_CD May_NNP ._.</w:t>
      </w:r>
    </w:p>
    <w:p w14:paraId="78D2BCF7" w14:textId="77777777" w:rsidR="00EB4287" w:rsidRPr="00CD6915" w:rsidRDefault="00EB4287" w:rsidP="00EB4287">
      <w:r w:rsidRPr="00CD6915">
        <w:t>--_: I_PRP am_VBP surely_RB in_IN the_DT toils_NNS ._.</w:t>
      </w:r>
    </w:p>
    <w:p w14:paraId="47A85AF2" w14:textId="77777777" w:rsidR="00EB4287" w:rsidRPr="00CD6915" w:rsidRDefault="00EB4287" w:rsidP="00EB4287">
      <w:r w:rsidRPr="00CD6915">
        <w:t>Last_JJ night_NN the_DT Count_NNP asked_VBD me_PRP in_IN the_DT suavest_JJS tones_NNS to_TO write_VB three_CD letters_NNS ,_, one_CD saying_VBG that_IN my_PRP$ work_NN here_RB was_VBD nearly_RB done_VBN ,_, and_CC that_IN I_PRP should_MD start_VB for_IN home_NN within_IN a_DT few_JJ days_NNS ,_, another_DT that_IN I_PRP was_VBD starting_VBG on_IN the_DT next_JJ morning_NN from_IN the_DT time_NN of_IN the_DT letter_NN ,_, and_CC the_DT third_JJ that_IN I_PRP had_VBD left_VBN the_DT castle_NN and_CC arrived_VBD at_IN Bistritz_NNP ._.</w:t>
      </w:r>
    </w:p>
    <w:p w14:paraId="20B5E2A3" w14:textId="77777777" w:rsidR="00EB4287" w:rsidRPr="00CD6915" w:rsidRDefault="00EB4287" w:rsidP="00EB4287">
      <w:r w:rsidRPr="00CD6915">
        <w:lastRenderedPageBreak/>
        <w:t>I_PRP would_MD fain_RB have_VB rebelled_VBN ,_, but_CC felt_VBD that_IN in_IN the_DT present_JJ state_NN of_IN things_NNS it_PRP would_MD be_VB madness_NN to_TO quarrel_VB openly_RB with_IN the_DT Count_NN whilst_IN I_PRP am_VBP so_RB absolutely_RB in_IN his_PRP$ power_NN ;_: and_CC to_TO refuse_VB would_MD be_VB to_TO excite_VB his_PRP$ suspicion_NN and_CC to_TO arouse_VB his_PRP$ anger_NN ._.</w:t>
      </w:r>
    </w:p>
    <w:p w14:paraId="7CC45031" w14:textId="77777777" w:rsidR="00EB4287" w:rsidRPr="00CD6915" w:rsidRDefault="00EB4287" w:rsidP="00EB4287">
      <w:r w:rsidRPr="00CD6915">
        <w:t>He_PRP knows_VBZ that_IN I_PRP know_VBP too_RB much_JJ ,_, and_CC that_IN I_PRP must_MD not_RB live_VB ,_, lest_IN I_PRP be_VB dangerous_JJ to_TO him_PRP ;_: my_PRP$ only_JJ chance_NN is_VBZ to_TO prolong_VB my_PRP$ opportunities_NNS ._.</w:t>
      </w:r>
    </w:p>
    <w:p w14:paraId="124564DC" w14:textId="77777777" w:rsidR="00EB4287" w:rsidRPr="00CD6915" w:rsidRDefault="00EB4287" w:rsidP="00EB4287">
      <w:r w:rsidRPr="00CD6915">
        <w:t>Something_NN may_MD occur_VB which_WDT will_MD give_VB me_PRP a_DT chance_NN to_TO escape_VB ._.</w:t>
      </w:r>
    </w:p>
    <w:p w14:paraId="0B3B058C" w14:textId="77777777" w:rsidR="00EB4287" w:rsidRPr="00CD6915" w:rsidRDefault="00EB4287" w:rsidP="00EB4287">
      <w:r w:rsidRPr="00CD6915">
        <w:t>I_PRP saw_VBD in_IN his_PRP$ eyes_NNS something_NN of_IN that_DT gathering_NN wrath_NN which_WDT was_VBD manifest_JJ when_WRB he_PRP hurled_VBD that_IN fair_JJ woman_NN from_IN him_PRP ._.</w:t>
      </w:r>
    </w:p>
    <w:p w14:paraId="7250731E" w14:textId="77777777" w:rsidR="00EB4287" w:rsidRPr="00CD6915" w:rsidRDefault="00EB4287" w:rsidP="00EB4287">
      <w:r w:rsidRPr="00CD6915">
        <w:t>He_PRP explained_VBD to_TO me_PRP that_IN posts_NNS were_VBD few_JJ and_CC uncertain_JJ ,_, and_CC that_IN my_PRP$ writing_NN now_RB would_MD ensure_VB ease_NN of_IN mind_NN to_TO my_PRP$ friends_NNS ;_: and_CC he_PRP assured_VBD me_PRP with_IN so_RB much_JJ impressiveness_NN that_IN he_PRP would_MD countermand_VB the_DT later_JJ letters_NNS ,_, which_WDT would_MD be_VB held_VBN over_RP at_IN Bistritz_NNP until_IN due_JJ time_NN in_IN case_NN chance_NN would_MD admit_VB of_IN my_PRP$ prolonging_VBG my_PRP$ stay_NN ,_, that_DT to_TO oppose_VB him_PRP would_MD have_VB been_VBN to_TO create_VB new_JJ suspicion_NN ._.</w:t>
      </w:r>
    </w:p>
    <w:p w14:paraId="135D4CFF" w14:textId="77777777" w:rsidR="00EB4287" w:rsidRPr="00CD6915" w:rsidRDefault="00EB4287" w:rsidP="00EB4287">
      <w:r w:rsidRPr="00CD6915">
        <w:t>I_PRP therefore_RB pretended_VBD to_TO fall_VB in_RP with_IN his_PRP$ views_NNS ,_, and_CC asked_VBD him_PRP what_WP dates_VBZ I_PRP should_MD put_VB on_IN the_DT letters_NNS ._.</w:t>
      </w:r>
    </w:p>
    <w:p w14:paraId="7D5F994A" w14:textId="77777777" w:rsidR="00EB4287" w:rsidRPr="00CD6915" w:rsidRDefault="00EB4287" w:rsidP="00EB4287">
      <w:r w:rsidRPr="00CD6915">
        <w:t>He_PRP calculated_VBD a_DT minute_NN ,_, and_CC then_RB said_VBD :_: --_: ``_`` The_DT first_JJ should_MD be_VB June_NNP 12_CD ,_, the_DT second_JJ June_NNP 19_CD ,_, and_CC the_DT third_JJ June_NNP 29_CD ._. ''_''</w:t>
      </w:r>
    </w:p>
    <w:p w14:paraId="5788B719" w14:textId="77777777" w:rsidR="00EB4287" w:rsidRPr="00CD6915" w:rsidRDefault="00EB4287" w:rsidP="00EB4287">
      <w:r w:rsidRPr="00CD6915">
        <w:t>I_PRP know_VBP now_RB the_DT span_NN of_IN my_PRP$ life_NN ._.</w:t>
      </w:r>
    </w:p>
    <w:p w14:paraId="32E526CE" w14:textId="77777777" w:rsidR="00EB4287" w:rsidRPr="00CD6915" w:rsidRDefault="00EB4287" w:rsidP="00EB4287">
      <w:r w:rsidRPr="00CD6915">
        <w:t>God_NNP help_VB me_PRP !_.</w:t>
      </w:r>
    </w:p>
    <w:p w14:paraId="1C0E75D2" w14:textId="77777777" w:rsidR="00EB4287" w:rsidRPr="00CD6915" w:rsidRDefault="00EB4287" w:rsidP="00EB4287">
      <w:r w:rsidRPr="00CD6915">
        <w:t>28_CD May_NNP ._.</w:t>
      </w:r>
    </w:p>
    <w:p w14:paraId="71CAA99D" w14:textId="77777777" w:rsidR="00EB4287" w:rsidRPr="00CD6915" w:rsidRDefault="00EB4287" w:rsidP="00EB4287">
      <w:r w:rsidRPr="00CD6915">
        <w:t>--_: There_EX is_VBZ a_DT chance_NN of_IN escape_NN ,_, or_CC at_IN any_DT rate_NN of_IN being_VBG able_JJ to_TO send_VB word_NN home_NN ._.</w:t>
      </w:r>
    </w:p>
    <w:p w14:paraId="06D9F24F" w14:textId="77777777" w:rsidR="00EB4287" w:rsidRPr="00CD6915" w:rsidRDefault="00EB4287" w:rsidP="00EB4287">
      <w:r w:rsidRPr="00CD6915">
        <w:t>A_DT band_NN of_IN Szgany_NNP have_VBP come_VBN to_TO the_DT castle_NN ,_, and_CC are_VBP encamped_VBN in_IN the_DT courtyard_NN ._.</w:t>
      </w:r>
    </w:p>
    <w:p w14:paraId="7231875B" w14:textId="77777777" w:rsidR="00EB4287" w:rsidRPr="00CD6915" w:rsidRDefault="00EB4287" w:rsidP="00EB4287">
      <w:r w:rsidRPr="00CD6915">
        <w:t>These_DT Szgany_NNP are_VBP gipsies_NNS ;_: I_PRP have_VBP notes_NNS of_IN them_PRP in_IN my_PRP$ book_NN ._.</w:t>
      </w:r>
    </w:p>
    <w:p w14:paraId="712292E9" w14:textId="77777777" w:rsidR="00EB4287" w:rsidRPr="00CD6915" w:rsidRDefault="00EB4287" w:rsidP="00EB4287">
      <w:r w:rsidRPr="00CD6915">
        <w:t>They_PRP are_VBP peculiar_JJ to_TO this_DT part_NN of_IN the_DT world_NN ,_, though_IN allied_VBN to_TO the_DT ordinary_JJ gipsies_NNS all_PDT the_DT world_NN over_IN ._.</w:t>
      </w:r>
    </w:p>
    <w:p w14:paraId="566AE15D" w14:textId="77777777" w:rsidR="00EB4287" w:rsidRPr="00CD6915" w:rsidRDefault="00EB4287" w:rsidP="00EB4287">
      <w:r w:rsidRPr="00CD6915">
        <w:t>There_EX are_VBP thousands_NNS of_IN them_PRP in_IN Hungary_NNP and_CC Transylvania_NNP ,_, who_WP are_VBP almost_RB outside_IN all_DT law_NN ._.</w:t>
      </w:r>
    </w:p>
    <w:p w14:paraId="5D549C34" w14:textId="77777777" w:rsidR="00EB4287" w:rsidRPr="00CD6915" w:rsidRDefault="00EB4287" w:rsidP="00EB4287">
      <w:r w:rsidRPr="00CD6915">
        <w:t>They_PRP attach_VBP themselves_PRP as_IN a_DT rule_NN to_TO some_DT great_JJ noble_JJ or_CC boyar_NN ,_, and_CC call_VB themselves_PRP by_IN his_PRP$ name_NN ._.</w:t>
      </w:r>
    </w:p>
    <w:p w14:paraId="11F9548E" w14:textId="77777777" w:rsidR="00EB4287" w:rsidRPr="00CD6915" w:rsidRDefault="00EB4287" w:rsidP="00EB4287">
      <w:r w:rsidRPr="00CD6915">
        <w:lastRenderedPageBreak/>
        <w:t>They_PRP are_VBP fearless_JJ and_CC without_IN religion_NN ,_, save_VB superstition_NN ,_, and_CC they_PRP talk_VBP only_RB their_PRP$ own_JJ varieties_NNS of_IN the_DT Romany_NNP tongue_NN ._.</w:t>
      </w:r>
    </w:p>
    <w:p w14:paraId="252D8103" w14:textId="77777777" w:rsidR="00EB4287" w:rsidRPr="00CD6915" w:rsidRDefault="00EB4287" w:rsidP="00EB4287">
      <w:r w:rsidRPr="00CD6915">
        <w:t>I_PRP shall_MD write_VB some_DT letters_NNS home_NN ,_, and_CC shall_MD try_VB to_TO get_VB them_PRP to_TO have_VB them_PRP posted_VBN ._.</w:t>
      </w:r>
    </w:p>
    <w:p w14:paraId="5DBB171F" w14:textId="77777777" w:rsidR="00EB4287" w:rsidRPr="00CD6915" w:rsidRDefault="00EB4287" w:rsidP="00EB4287">
      <w:r w:rsidRPr="00CD6915">
        <w:t>I_PRP have_VBP already_RB spoken_VBN them_PRP through_IN my_PRP$ window_NN to_TO begin_VB acquaintanceship_NN ._.</w:t>
      </w:r>
    </w:p>
    <w:p w14:paraId="6D72E197" w14:textId="77777777" w:rsidR="00EB4287" w:rsidRPr="00CD6915" w:rsidRDefault="00EB4287" w:rsidP="00EB4287">
      <w:r w:rsidRPr="00CD6915">
        <w:t>They_PRP took_VBD their_PRP$ hats_NNS off_RP and_CC made_VBD obeisance_NN and_CC many_JJ signs_NNS ,_, which_WDT ,_, however_RB ,_, I_PRP could_MD not_RB understand_VB any_DT more_JJR than_IN I_PRP could_MD their_PRP$ spoken_VBN language_NN ..._: ._.</w:t>
      </w:r>
    </w:p>
    <w:p w14:paraId="6B455C2F" w14:textId="77777777" w:rsidR="00EB4287" w:rsidRPr="00CD6915" w:rsidRDefault="00EB4287" w:rsidP="00EB4287">
      <w:r w:rsidRPr="00CD6915">
        <w:t>I_PRP have_VBP written_VBN the_DT letters_NNS ._.</w:t>
      </w:r>
    </w:p>
    <w:p w14:paraId="5EEE5A81" w14:textId="77777777" w:rsidR="00EB4287" w:rsidRPr="00CD6915" w:rsidRDefault="00EB4287" w:rsidP="00EB4287">
      <w:r w:rsidRPr="00CD6915">
        <w:t>Mina_NNP 's_POS is_VBZ in_IN shorthand_NN ,_, and_CC I_PRP simply_RB ask_VB Mr._NNP Hawkins_NNP to_TO communicate_VB with_IN her_PRP ._.</w:t>
      </w:r>
    </w:p>
    <w:p w14:paraId="7912E233" w14:textId="77777777" w:rsidR="00EB4287" w:rsidRPr="00CD6915" w:rsidRDefault="00EB4287" w:rsidP="00EB4287">
      <w:r w:rsidRPr="00CD6915">
        <w:t>To_TO her_PRP$ I_PRP have_VBP explained_VBN my_PRP$ situation_NN ,_, but_CC without_IN the_DT horrors_NNS which_WDT I_PRP may_MD only_RB surmise_VB ._.</w:t>
      </w:r>
    </w:p>
    <w:p w14:paraId="647CA879" w14:textId="77777777" w:rsidR="00EB4287" w:rsidRPr="00CD6915" w:rsidRDefault="00EB4287" w:rsidP="00EB4287">
      <w:r w:rsidRPr="00CD6915">
        <w:t>It_PRP would_MD shock_VB and_CC frighten_VB her_PRP to_TO death_NN were_VBD I_PRP to_TO expose_VB my_PRP$ heart_NN to_TO her_PRP ._.</w:t>
      </w:r>
    </w:p>
    <w:p w14:paraId="1D58242B" w14:textId="77777777" w:rsidR="00EB4287" w:rsidRPr="00CD6915" w:rsidRDefault="00EB4287" w:rsidP="00EB4287">
      <w:r w:rsidRPr="00CD6915">
        <w:t>Should_MD the_DT letters_NNS not_RB carry_VBP ,_, then_RB the_DT Count_NN shall_MD not_RB yet_RB know_VB my_PRP$ secret_NN or_CC the_DT extent_NN of_IN my_PRP$ knowledge_NN ..._: ._.</w:t>
      </w:r>
    </w:p>
    <w:p w14:paraId="597042E9" w14:textId="77777777" w:rsidR="00EB4287" w:rsidRPr="00CD6915" w:rsidRDefault="00EB4287" w:rsidP="00EB4287">
      <w:r w:rsidRPr="00CD6915">
        <w:t>I_PRP have_VBP given_VBN the_DT letters_NNS ;_: I_PRP threw_VBD them_PRP through_IN the_DT bars_NNS of_IN my_PRP$ window_NN with_IN a_DT gold_NN piece_NN ,_, and_CC made_VBD what_WP signs_NNS I_PRP could_MD to_TO have_VB them_PRP posted_VBN ._.</w:t>
      </w:r>
    </w:p>
    <w:p w14:paraId="42C3D4D0" w14:textId="77777777" w:rsidR="00EB4287" w:rsidRPr="00CD6915" w:rsidRDefault="00EB4287" w:rsidP="00EB4287">
      <w:r w:rsidRPr="00CD6915">
        <w:t>The_DT man_NN who_WP took_VBD them_PRP pressed_VBD them_PRP to_TO his_PRP$ heart_NN and_CC bowed_VBD ,_, and_CC then_RB put_VBD them_PRP in_IN his_PRP$ cap_NN ._.</w:t>
      </w:r>
    </w:p>
    <w:p w14:paraId="6DC8062D" w14:textId="77777777" w:rsidR="00EB4287" w:rsidRPr="00CD6915" w:rsidRDefault="00EB4287" w:rsidP="00EB4287">
      <w:r w:rsidRPr="00CD6915">
        <w:t>I_PRP could_MD do_VB no_RB more_JJR ._.</w:t>
      </w:r>
    </w:p>
    <w:p w14:paraId="2DA1EBA7" w14:textId="77777777" w:rsidR="00EB4287" w:rsidRPr="00CD6915" w:rsidRDefault="00EB4287" w:rsidP="00EB4287">
      <w:r w:rsidRPr="00CD6915">
        <w:t>I_PRP stole_VBD back_RB to_TO the_DT study_NN ,_, and_CC began_VBD to_TO read_VB ._.</w:t>
      </w:r>
    </w:p>
    <w:p w14:paraId="37DA3086" w14:textId="77777777" w:rsidR="00EB4287" w:rsidRPr="00CD6915" w:rsidRDefault="00EB4287" w:rsidP="00EB4287">
      <w:r w:rsidRPr="00CD6915">
        <w:t>As_IN the_DT Count_NN did_VBD not_RB come_VB in_IN ,_, I_PRP have_VBP written_VBN here_RB ..._: ._.</w:t>
      </w:r>
    </w:p>
    <w:p w14:paraId="488449C3" w14:textId="77777777" w:rsidR="00EB4287" w:rsidRPr="00CD6915" w:rsidRDefault="00EB4287" w:rsidP="00EB4287">
      <w:r w:rsidRPr="00CD6915">
        <w:t>The_DT Count_NNP has_VBZ come_VBN ._.</w:t>
      </w:r>
    </w:p>
    <w:p w14:paraId="160EA9D0" w14:textId="77777777" w:rsidR="00EB4287" w:rsidRPr="00CD6915" w:rsidRDefault="00EB4287" w:rsidP="00EB4287">
      <w:r w:rsidRPr="00CD6915">
        <w:t>He_PRP sat_VBD down_RP beside_IN me_PRP ,_, and_CC said_VBD in_IN his_PRP$ smoothest_JJS voice_NN as_IN he_PRP opened_VBD two_CD letters_NNS :_: --_: ``_`` The_DT Szgany_NNP has_VBZ given_VBN me_PRP these_DT ,_, of_IN which_WDT ,_, though_IN I_PRP know_VBP not_RB whence_VB they_PRP come_VBP ,_, I_PRP shall_MD ,_, of_IN course_NN ,_, take_VB care_NN ._.</w:t>
      </w:r>
    </w:p>
    <w:p w14:paraId="4B956096" w14:textId="77777777" w:rsidR="00EB4287" w:rsidRPr="00CD6915" w:rsidRDefault="00EB4287" w:rsidP="00EB4287">
      <w:r w:rsidRPr="00CD6915">
        <w:t>See_VB !_. ''_''</w:t>
      </w:r>
    </w:p>
    <w:p w14:paraId="3CA73408" w14:textId="77777777" w:rsidR="00EB4287" w:rsidRPr="00CD6915" w:rsidRDefault="00EB4287" w:rsidP="00EB4287">
      <w:r w:rsidRPr="00CD6915">
        <w:t>--_: he_PRP must_MD have_VB looked_VBN at_IN it_PRP --_: ``_`` one_CD is_VBZ from_IN you_PRP ,_, and_CC to_TO my_PRP$ friend_NN Peter_NNP Hawkins_NNP ;_: the_DT other_JJ ''_'' --_: here_RB he_PRP caught_VBD sight_NN of_IN the_DT strange_JJ symbols_NNS as_IN he_PRP opened_VBD the_DT envelope_NN ,_, and_CC the_DT dark_JJ look_NN came_VBD into_IN his_PRP$ face_NN ,_, and_CC his_PRP$ eyes_NNS blazed_VBD wickedly_RB --_: ``_`` the_DT other_JJ is_VBZ a_DT vile_JJ thing_NN ,_, an_DT outrage_NN upon_IN friendship_NN and_CC hospitality_NN !_.</w:t>
      </w:r>
    </w:p>
    <w:p w14:paraId="7583F311" w14:textId="77777777" w:rsidR="00EB4287" w:rsidRPr="00CD6915" w:rsidRDefault="00EB4287" w:rsidP="00EB4287">
      <w:r w:rsidRPr="00CD6915">
        <w:lastRenderedPageBreak/>
        <w:t>It_PRP is_VBZ not_RB signed_VBN ._.</w:t>
      </w:r>
    </w:p>
    <w:p w14:paraId="6210BD0C" w14:textId="77777777" w:rsidR="00EB4287" w:rsidRPr="00CD6915" w:rsidRDefault="00EB4287" w:rsidP="00EB4287">
      <w:r w:rsidRPr="00CD6915">
        <w:t>Well_UH !_.</w:t>
      </w:r>
    </w:p>
    <w:p w14:paraId="37316886" w14:textId="77777777" w:rsidR="00EB4287" w:rsidRPr="00CD6915" w:rsidRDefault="00EB4287" w:rsidP="00EB4287">
      <w:r w:rsidRPr="00CD6915">
        <w:t>so_IN it_PRP can_MD not_RB matter_VB to_TO us_PRP ._. ''_''</w:t>
      </w:r>
    </w:p>
    <w:p w14:paraId="7D83BD7C" w14:textId="77777777" w:rsidR="00EB4287" w:rsidRPr="00CD6915" w:rsidRDefault="00EB4287" w:rsidP="00EB4287">
      <w:r w:rsidRPr="00CD6915">
        <w:t>And_CC he_PRP calmly_RB held_VBD letter_NN and_CC envelope_NN in_IN the_DT flame_NN of_IN the_DT lamp_NN till_IN they_PRP were_VBD consumed_VBN ._.</w:t>
      </w:r>
    </w:p>
    <w:p w14:paraId="420931F6" w14:textId="77777777" w:rsidR="00EB4287" w:rsidRPr="00CD6915" w:rsidRDefault="00EB4287" w:rsidP="00EB4287">
      <w:r w:rsidRPr="00CD6915">
        <w:t>Then_RB he_PRP went_VBD on_IN :_: --_: ``_`` The_DT letter_NN to_TO Hawkins_NNP --_: that_IN I_PRP shall_MD ,_, of_IN course_NN ,_, send_VB on_IN ,_, since_IN it_PRP is_VBZ yours_PRP$ ._.</w:t>
      </w:r>
    </w:p>
    <w:p w14:paraId="75CE8434" w14:textId="77777777" w:rsidR="00EB4287" w:rsidRPr="00CD6915" w:rsidRDefault="00EB4287" w:rsidP="00EB4287">
      <w:r w:rsidRPr="00CD6915">
        <w:t>Your_PRP$ letters_NNS are_VBP sacred_JJ to_TO me_PRP ._.</w:t>
      </w:r>
    </w:p>
    <w:p w14:paraId="0EB2B6EE" w14:textId="77777777" w:rsidR="00EB4287" w:rsidRPr="00CD6915" w:rsidRDefault="00EB4287" w:rsidP="00EB4287">
      <w:r w:rsidRPr="00CD6915">
        <w:t>Your_PRP$ pardon_NN ,_, my_PRP$ friend_NN ,_, that_IN unknowingly_RB I_PRP did_VBD break_VB the_DT seal_NN ._.</w:t>
      </w:r>
    </w:p>
    <w:p w14:paraId="79207BA2" w14:textId="77777777" w:rsidR="00EB4287" w:rsidRPr="00CD6915" w:rsidRDefault="00EB4287" w:rsidP="00EB4287">
      <w:r w:rsidRPr="00CD6915">
        <w:t>Will_MD you_PRP not_RB cover_VB it_PRP again_RB ?_. ''_''</w:t>
      </w:r>
    </w:p>
    <w:p w14:paraId="6E33F860" w14:textId="77777777" w:rsidR="00EB4287" w:rsidRPr="00CD6915" w:rsidRDefault="00EB4287" w:rsidP="00EB4287">
      <w:r w:rsidRPr="00CD6915">
        <w:t>He_PRP held_VBD out_RP the_DT letter_NN to_TO me_PRP ,_, and_CC with_IN a_DT courteous_JJ bow_NN handed_VBD me_PRP a_DT clean_JJ envelope_NN ._.</w:t>
      </w:r>
    </w:p>
    <w:p w14:paraId="5ACC64E6" w14:textId="77777777" w:rsidR="00EB4287" w:rsidRPr="00CD6915" w:rsidRDefault="00EB4287" w:rsidP="00EB4287">
      <w:r w:rsidRPr="00CD6915">
        <w:t>I_PRP could_MD only_RB redirect_VB it_PRP and_CC hand_VB it_PRP to_TO him_PRP in_IN silence_NN ._.</w:t>
      </w:r>
    </w:p>
    <w:p w14:paraId="6E47A64A" w14:textId="77777777" w:rsidR="00EB4287" w:rsidRPr="00CD6915" w:rsidRDefault="00EB4287" w:rsidP="00EB4287">
      <w:r w:rsidRPr="00CD6915">
        <w:t>When_WRB he_PRP went_VBD out_IN of_IN the_DT room_NN I_PRP could_MD hear_VB the_DT key_JJ turn_NN softly_RB ._.</w:t>
      </w:r>
    </w:p>
    <w:p w14:paraId="4DC363D0" w14:textId="77777777" w:rsidR="00EB4287" w:rsidRPr="00CD6915" w:rsidRDefault="00EB4287" w:rsidP="00EB4287">
      <w:r w:rsidRPr="00CD6915">
        <w:t>A_DT minute_NN later_RB I_PRP went_VBD over_RB and_CC tried_VBD it_PRP ,_, and_CC the_DT door_NN was_VBD locked_VBN ._.</w:t>
      </w:r>
    </w:p>
    <w:p w14:paraId="5BD8F103" w14:textId="77777777" w:rsidR="00EB4287" w:rsidRPr="00CD6915" w:rsidRDefault="00EB4287" w:rsidP="00EB4287">
      <w:r w:rsidRPr="00CD6915">
        <w:t>When_WRB ,_, an_DT hour_NN or_CC two_CD after_RB ,_, the_DT Count_NNP came_VBD quietly_RB into_IN the_DT room_NN ,_, his_PRP$ coming_VBG awakened_VBD me_PRP ,_, for_IN I_PRP had_VBD gone_VBN to_TO sleep_VB on_IN the_DT sofa_NN ._.</w:t>
      </w:r>
    </w:p>
    <w:p w14:paraId="2CA2E0C0" w14:textId="77777777" w:rsidR="00EB4287" w:rsidRPr="00CD6915" w:rsidRDefault="00EB4287" w:rsidP="00EB4287">
      <w:r w:rsidRPr="00CD6915">
        <w:t>He_PRP was_VBD very_RB courteous_JJ and_CC very_RB cheery_JJ in_IN his_PRP$ manner_NN ,_, and_CC seeing_VBG that_IN I_PRP had_VBD been_VBN sleeping_VBG ,_, he_PRP said_VBD :_: --_: ``_`` So_RB ,_, my_PRP$ friend_NN ,_, you_PRP are_VBP tired_VBN ?_.</w:t>
      </w:r>
    </w:p>
    <w:p w14:paraId="7F94E55C" w14:textId="77777777" w:rsidR="00EB4287" w:rsidRPr="00CD6915" w:rsidRDefault="00EB4287" w:rsidP="00EB4287">
      <w:r w:rsidRPr="00CD6915">
        <w:t>Get_VB to_TO bed_NN ._.</w:t>
      </w:r>
    </w:p>
    <w:p w14:paraId="0E3002CB" w14:textId="77777777" w:rsidR="00EB4287" w:rsidRPr="00CD6915" w:rsidRDefault="00EB4287" w:rsidP="00EB4287">
      <w:r w:rsidRPr="00CD6915">
        <w:t>There_EX is_VBZ the_DT surest_JJS rest_NN ._.</w:t>
      </w:r>
    </w:p>
    <w:p w14:paraId="62E7EFB3" w14:textId="77777777" w:rsidR="00EB4287" w:rsidRPr="00CD6915" w:rsidRDefault="00EB4287" w:rsidP="00EB4287">
      <w:r w:rsidRPr="00CD6915">
        <w:t>I_PRP may_MD not_RB have_VB the_DT pleasure_NN to_TO talk_VB to-night_JJ ,_, since_IN there_EX are_VBP many_JJ labours_NNS to_TO me_PRP ;_: but_CC you_PRP will_MD sleep_VB ,_, I_PRP pray_VBP ._. ''_''</w:t>
      </w:r>
    </w:p>
    <w:p w14:paraId="76E38A94" w14:textId="77777777" w:rsidR="00EB4287" w:rsidRPr="00CD6915" w:rsidRDefault="00EB4287" w:rsidP="00EB4287">
      <w:r w:rsidRPr="00CD6915">
        <w:t>I_PRP passed_VBD to_TO my_PRP$ room_NN and_CC went_VBD to_TO bed_NN ,_, and_CC ,_, strange_JJ to_TO say_VB ,_, slept_VBD without_IN dreaming_VBG ._.</w:t>
      </w:r>
    </w:p>
    <w:p w14:paraId="124846D4" w14:textId="77777777" w:rsidR="00EB4287" w:rsidRPr="00CD6915" w:rsidRDefault="00EB4287" w:rsidP="00EB4287">
      <w:r w:rsidRPr="00CD6915">
        <w:t>Despair_NN has_VBZ its_PRP$ own_JJ calms_NNS ._.</w:t>
      </w:r>
    </w:p>
    <w:p w14:paraId="79D1FE9D" w14:textId="77777777" w:rsidR="00EB4287" w:rsidRPr="00CD6915" w:rsidRDefault="00EB4287" w:rsidP="00EB4287">
      <w:r w:rsidRPr="00CD6915">
        <w:t>31_CD May_NNP ._.</w:t>
      </w:r>
    </w:p>
    <w:p w14:paraId="0821D7CE" w14:textId="77777777" w:rsidR="00EB4287" w:rsidRPr="00CD6915" w:rsidRDefault="00EB4287" w:rsidP="00EB4287">
      <w:r w:rsidRPr="00CD6915">
        <w:t>--_: This_DT morning_NN when_WRB I_PRP woke_VBD I_PRP thought_VBD I_PRP would_MD provide_VB myself_PRP with_IN some_DT paper_NN and_CC envelopes_NNS from_IN my_PRP$ bag_NN and_CC keep_VB them_PRP in_IN my_PRP$ pocket_NN ,_, so_IN that_IN I_PRP might_MD write_VB in_IN case_NN I_PRP should_MD get_VB an_DT opportunity_NN ,_, but_CC again_RB a_DT surprise_NN ,_, again_RB a_DT shock_NN !_.</w:t>
      </w:r>
    </w:p>
    <w:p w14:paraId="1560BC9A" w14:textId="77777777" w:rsidR="00EB4287" w:rsidRPr="00CD6915" w:rsidRDefault="00EB4287" w:rsidP="00EB4287">
      <w:r w:rsidRPr="00CD6915">
        <w:t xml:space="preserve">Every_DT scrap_NN of_IN paper_NN was_VBD gone_VBN ,_, and_CC with_IN it_PRP all_DT my_PRP$ notes_NNS ,_, my_PRP$ memoranda_NNS ,_, relating_VBG to_TO railways_NNS and_CC travel_NN ,_, my_PRP$ letter_NN of_IN credit_NN ,_, in_IN fact_NN all_DT that_WDT </w:t>
      </w:r>
      <w:r w:rsidRPr="00CD6915">
        <w:lastRenderedPageBreak/>
        <w:t>might_MD be_VB useful_JJ to_TO me_PRP were_VBD I_PRP once_RB outside_IN the_DT castle_NN ._.</w:t>
      </w:r>
    </w:p>
    <w:p w14:paraId="3B300D5A" w14:textId="77777777" w:rsidR="00EB4287" w:rsidRPr="00CD6915" w:rsidRDefault="00EB4287" w:rsidP="00EB4287">
      <w:r w:rsidRPr="00CD6915">
        <w:t>I_PRP sat_VBD and_CC pondered_VBD awhile_RB ,_, and_CC then_RB some_DT thought_NN occurred_VBD to_TO me_PRP ,_, and_CC I_PRP made_VBD search_NN of_IN my_PRP$ portmanteau_NN and_CC in_IN the_DT wardrobe_NN where_WRB I_PRP had_VBD placed_VBN my_PRP$ clothes_NNS ._.</w:t>
      </w:r>
    </w:p>
    <w:p w14:paraId="3D7D1262" w14:textId="77777777" w:rsidR="00EB4287" w:rsidRPr="00CD6915" w:rsidRDefault="00EB4287" w:rsidP="00EB4287">
      <w:r w:rsidRPr="00CD6915">
        <w:t>The_DT suit_NN in_IN which_WDT I_PRP had_VBD travelled_VBN was_VBD gone_VBN ,_, and_CC also_RB my_PRP$ overcoat_NN and_CC rug_NN ;_: I_PRP could_MD find_VB no_DT trace_NN of_IN them_PRP anywhere_RB ._.</w:t>
      </w:r>
    </w:p>
    <w:p w14:paraId="02370788" w14:textId="77777777" w:rsidR="00EB4287" w:rsidRPr="00CD6915" w:rsidRDefault="00EB4287" w:rsidP="00EB4287">
      <w:r w:rsidRPr="00CD6915">
        <w:t>This_DT looked_VBD like_IN some_DT new_JJ scheme_NN of_IN villainy_NN ..._: 17_CD June_NNP ._.</w:t>
      </w:r>
    </w:p>
    <w:p w14:paraId="14289C4A" w14:textId="77777777" w:rsidR="00EB4287" w:rsidRPr="00CD6915" w:rsidRDefault="00EB4287" w:rsidP="00EB4287">
      <w:r w:rsidRPr="00CD6915">
        <w:t>--_: This_DT morning_NN ,_, as_IN I_PRP was_VBD sitting_VBG on_IN the_DT edge_NN of_IN my_PRP$ bed_NN cudgelling_VBG my_PRP$ brains_NNS ,_, I_PRP heard_VBD without_IN a_DT cracking_VBG of_IN whips_VBZ and_CC pounding_VBG and_CC scraping_VBG of_IN horses_NNS '_POS feet_NNS up_IN the_DT rocky_JJ path_NN beyond_IN the_DT courtyard_NN ._.</w:t>
      </w:r>
    </w:p>
    <w:p w14:paraId="750078FB" w14:textId="77777777" w:rsidR="00EB4287" w:rsidRPr="00CD6915" w:rsidRDefault="00EB4287" w:rsidP="00EB4287">
      <w:r w:rsidRPr="00CD6915">
        <w:t>With_IN joy_NN I_PRP hurried_VBD to_TO the_DT window_NN ,_, and_CC saw_VBD drive_NN into_IN the_DT yard_NN two_CD great_JJ leiter-wagons_NNS ,_, each_DT drawn_VBN by_IN eight_CD sturdy_JJ horses_NNS ,_, and_CC at_IN the_DT head_NN of_IN each_DT pair_NN a_DT Slovak_NNP ,_, with_IN his_PRP$ wide_JJ hat_NN ,_, great_JJ nail-studded_JJ belt_NN ,_, dirty_JJ sheepskin_NN ,_, and_CC high_JJ boots_NNS ._.</w:t>
      </w:r>
    </w:p>
    <w:p w14:paraId="2E2E2B92" w14:textId="77777777" w:rsidR="00EB4287" w:rsidRPr="00CD6915" w:rsidRDefault="00EB4287" w:rsidP="00EB4287">
      <w:r w:rsidRPr="00CD6915">
        <w:t>They_PRP had_VBD also_RB their_PRP$ long_JJ staves_NNS in_IN hand_NN ._.</w:t>
      </w:r>
    </w:p>
    <w:p w14:paraId="3C4A5994" w14:textId="77777777" w:rsidR="00EB4287" w:rsidRPr="00CD6915" w:rsidRDefault="00EB4287" w:rsidP="00EB4287">
      <w:r w:rsidRPr="00CD6915">
        <w:t>I_PRP ran_VBD to_TO the_DT door_NN ,_, intending_VBG to_TO descend_VB and_CC try_VB and_CC join_VB them_PRP through_IN the_DT main_JJ hall_NN ,_, as_IN I_PRP thought_VBD that_DT way_NN might_MD be_VB opened_VBN for_IN them_PRP ._.</w:t>
      </w:r>
    </w:p>
    <w:p w14:paraId="0B5B5EEE" w14:textId="77777777" w:rsidR="00EB4287" w:rsidRPr="00CD6915" w:rsidRDefault="00EB4287" w:rsidP="00EB4287">
      <w:r w:rsidRPr="00CD6915">
        <w:t>Again_RB a_DT shock_NN :_: my_PRP$ door_NN was_VBD fastened_VBN on_IN the_DT outside_NN ._.</w:t>
      </w:r>
    </w:p>
    <w:p w14:paraId="4B5593F9" w14:textId="77777777" w:rsidR="00EB4287" w:rsidRPr="00CD6915" w:rsidRDefault="00EB4287" w:rsidP="00EB4287">
      <w:r w:rsidRPr="00CD6915">
        <w:t>Then_RB I_PRP ran_VBD to_TO the_DT window_NN and_CC cried_VBD to_TO them_PRP ._.</w:t>
      </w:r>
    </w:p>
    <w:p w14:paraId="2D1A842F" w14:textId="77777777" w:rsidR="00EB4287" w:rsidRPr="00CD6915" w:rsidRDefault="00EB4287" w:rsidP="00EB4287">
      <w:r w:rsidRPr="00CD6915">
        <w:t>They_PRP looked_VBD up_RP at_IN me_PRP stupidly_RB and_CC pointed_VBD ,_, but_CC just_RB then_RB the_DT ``_`` hetman_NN ''_'' of_IN the_DT Szgany_NNP came_VBD out_RP ,_, and_CC seeing_VBG them_PRP pointing_VBG to_TO my_PRP$ window_NN ,_, said_VBD something_NN ,_, at_IN which_WDT they_PRP laughed_VBD ._.</w:t>
      </w:r>
    </w:p>
    <w:p w14:paraId="6D4DD8E9" w14:textId="77777777" w:rsidR="00EB4287" w:rsidRPr="00CD6915" w:rsidRDefault="00EB4287" w:rsidP="00EB4287">
      <w:r w:rsidRPr="00CD6915">
        <w:t>Henceforth_RB no_DT effort_NN of_IN mine_NN ,_, no_DT piteous_JJ cry_NN or_CC agonised_JJ entreaty_NN ,_, would_MD make_VB them_PRP even_RB look_VB at_IN me_PRP ._.</w:t>
      </w:r>
    </w:p>
    <w:p w14:paraId="5E875AAE" w14:textId="77777777" w:rsidR="00EB4287" w:rsidRPr="00CD6915" w:rsidRDefault="00EB4287" w:rsidP="00EB4287">
      <w:r w:rsidRPr="00CD6915">
        <w:t>They_PRP resolutely_RB turned_VBD away_RB ._.</w:t>
      </w:r>
    </w:p>
    <w:p w14:paraId="09AE9EC1" w14:textId="77777777" w:rsidR="00EB4287" w:rsidRPr="00CD6915" w:rsidRDefault="00EB4287" w:rsidP="00EB4287">
      <w:r w:rsidRPr="00CD6915">
        <w:t>The_DT leiter-wagons_NNS contained_VBD great_JJ ,_, square_JJ boxes_NNS ,_, with_IN handles_VBZ of_IN thick_JJ rope_NN ;_: these_DT were_VBD evidently_RB empty_JJ by_IN the_DT ease_NN with_IN which_WDT the_DT Slovaks_NNPS handled_VBD them_PRP ,_, and_CC by_IN their_PRP$ resonance_NN as_IN they_PRP were_VBD roughly_RB moved_VBN ._.</w:t>
      </w:r>
    </w:p>
    <w:p w14:paraId="0B0D07EA" w14:textId="77777777" w:rsidR="00EB4287" w:rsidRPr="00CD6915" w:rsidRDefault="00EB4287" w:rsidP="00EB4287">
      <w:r w:rsidRPr="00CD6915">
        <w:t xml:space="preserve">When_WRB they_PRP were_VBD all_DT unloaded_JJ and_CC packed_JJ in_IN a_DT great_JJ heap_NN in_IN one_CD corner_NN of_IN the_DT yard_NN ,_, the_DT Slovaks_NNPS were_VBD given_VBN some_DT money_NN by_IN the_DT Szgany_NNP ,_, and_CC spitting_VBG on_IN </w:t>
      </w:r>
      <w:r w:rsidRPr="00CD6915">
        <w:lastRenderedPageBreak/>
        <w:t>it_PRP for_IN luck_NN ,_, lazily_RB went_VBD each_DT to_TO his_PRP$ horse_NN 's_POS head_NN ._.</w:t>
      </w:r>
    </w:p>
    <w:p w14:paraId="0DF55F86" w14:textId="77777777" w:rsidR="00EB4287" w:rsidRPr="00CD6915" w:rsidRDefault="00EB4287" w:rsidP="00EB4287">
      <w:r w:rsidRPr="00CD6915">
        <w:t>Shortly_RB afterwards_RB ,_, I_PRP heard_VBD the_DT cracking_VBG of_IN their_PRP$ whips_VBZ die_VB away_RB in_IN the_DT distance_NN ._.</w:t>
      </w:r>
    </w:p>
    <w:p w14:paraId="195E3E0C" w14:textId="77777777" w:rsidR="00EB4287" w:rsidRPr="00CD6915" w:rsidRDefault="00EB4287" w:rsidP="00EB4287">
      <w:r w:rsidRPr="00CD6915">
        <w:t>24_CD June_NNP ,_, before_IN morning_NN ._.</w:t>
      </w:r>
    </w:p>
    <w:p w14:paraId="4F7F05D6" w14:textId="77777777" w:rsidR="00EB4287" w:rsidRPr="00CD6915" w:rsidRDefault="00EB4287" w:rsidP="00EB4287">
      <w:r w:rsidRPr="00CD6915">
        <w:t>--_: Last_JJ night_NN the_DT Count_NNP left_VBD me_PRP early_JJ ,_, and_CC locked_VBD himself_PRP into_IN his_PRP$ own_JJ room_NN ._.</w:t>
      </w:r>
    </w:p>
    <w:p w14:paraId="570FB46A" w14:textId="77777777" w:rsidR="00EB4287" w:rsidRPr="00CD6915" w:rsidRDefault="00EB4287" w:rsidP="00EB4287">
      <w:r w:rsidRPr="00CD6915">
        <w:t>As_RB soon_RB as_IN I_PRP dared_VBD I_PRP ran_VBD up_RP the_DT winding_VBG stair_NN ,_, and_CC looked_VBD out_IN of_IN the_DT window_NN ,_, which_WDT opened_VBD south_RB ._.</w:t>
      </w:r>
    </w:p>
    <w:p w14:paraId="10891FE7" w14:textId="77777777" w:rsidR="00EB4287" w:rsidRPr="00CD6915" w:rsidRDefault="00EB4287" w:rsidP="00EB4287">
      <w:r w:rsidRPr="00CD6915">
        <w:t>I_PRP thought_VBD I_PRP would_MD watch_VB for_IN the_DT Count_NNP ,_, for_IN there_EX is_VBZ something_NN going_VBG on_RP ._.</w:t>
      </w:r>
    </w:p>
    <w:p w14:paraId="779988C7" w14:textId="77777777" w:rsidR="00EB4287" w:rsidRPr="00CD6915" w:rsidRDefault="00EB4287" w:rsidP="00EB4287">
      <w:r w:rsidRPr="00CD6915">
        <w:t>The_DT Szgany_NNP are_VBP quartered_VBN somewhere_RB in_IN the_DT castle_NN and_CC are_VBP doing_VBG work_NN of_IN some_DT kind_NN ._.</w:t>
      </w:r>
    </w:p>
    <w:p w14:paraId="58212C68" w14:textId="77777777" w:rsidR="00EB4287" w:rsidRPr="00CD6915" w:rsidRDefault="00EB4287" w:rsidP="00EB4287">
      <w:r w:rsidRPr="00CD6915">
        <w:t>I_PRP know_VBP it_PRP ,_, for_IN now_RB and_CC then_RB I_PRP hear_VBP a_DT far-away_JJ muffled_VBN sound_NN as_IN of_IN mattock_NN and_CC spade_NN ,_, and_CC ,_, whatever_WDT it_PRP is_VBZ ,_, it_PRP must_MD be_VB the_DT end_NN of_IN some_DT ruthless_JJ villainy_NN ._.</w:t>
      </w:r>
    </w:p>
    <w:p w14:paraId="0BB18433" w14:textId="77777777" w:rsidR="00EB4287" w:rsidRPr="00CD6915" w:rsidRDefault="00EB4287" w:rsidP="00EB4287">
      <w:r w:rsidRPr="00CD6915">
        <w:t>I_PRP had_VBD been_VBN at_IN the_DT window_NN somewhat_RB less_JJR than_IN half_PDT an_DT hour_NN ,_, when_WRB I_PRP saw_VBD something_NN coming_VBG out_IN of_IN the_DT Count_NNP 's_POS window_NN ._.</w:t>
      </w:r>
    </w:p>
    <w:p w14:paraId="34295A04" w14:textId="77777777" w:rsidR="00EB4287" w:rsidRPr="00CD6915" w:rsidRDefault="00EB4287" w:rsidP="00EB4287">
      <w:r w:rsidRPr="00CD6915">
        <w:t>I_PRP drew_VBD back_RB and_CC watched_VBD carefully_RB ,_, and_CC saw_VBD the_DT whole_JJ man_NN emerge_VB ._.</w:t>
      </w:r>
    </w:p>
    <w:p w14:paraId="316F1BDA" w14:textId="77777777" w:rsidR="00EB4287" w:rsidRPr="00CD6915" w:rsidRDefault="00EB4287" w:rsidP="00EB4287">
      <w:r w:rsidRPr="00CD6915">
        <w:t>It_PRP was_VBD a_DT new_JJ shock_NN to_TO me_PRP to_TO find_VB that_IN he_PRP had_VBD on_IN the_DT suit_NN of_IN clothes_NNS which_WDT I_PRP had_VBD worn_VBN whilst_IN travelling_VBG here_RB ,_, and_CC slung_NN over_IN his_PRP$ shoulder_NN the_DT terrible_JJ bag_NN which_WDT I_PRP had_VBD seen_VBN the_DT women_NNS take_VBP away_RB ._.</w:t>
      </w:r>
    </w:p>
    <w:p w14:paraId="0E8C5037" w14:textId="77777777" w:rsidR="00EB4287" w:rsidRPr="00CD6915" w:rsidRDefault="00EB4287" w:rsidP="00EB4287">
      <w:r w:rsidRPr="00CD6915">
        <w:t>There_EX could_MD be_VB no_DT doubt_NN as_IN to_TO his_PRP$ quest_NN ,_, and_CC in_IN my_PRP$ garb_NN ,_, too_RB !_.</w:t>
      </w:r>
    </w:p>
    <w:p w14:paraId="37EE158A" w14:textId="77777777" w:rsidR="00EB4287" w:rsidRPr="00CD6915" w:rsidRDefault="00EB4287" w:rsidP="00EB4287">
      <w:r w:rsidRPr="00CD6915">
        <w:t>This_DT ,_, then_RB ,_, is_VBZ his_PRP$ new_JJ scheme_NN of_IN evil_NN :_: that_IN he_PRP will_MD allow_VB others_NNS to_TO see_VB me_PRP ,_, as_IN they_PRP think_VBP ,_, so_IN that_IN he_PRP may_MD both_DT leave_VBP evidence_NN that_IN I_PRP have_VBP been_VBN seen_VBN in_IN the_DT towns_NNS or_CC villages_NNS posting_VBG my_PRP$ own_JJ letters_NNS ,_, and_CC that_IN any_DT wickedness_NN which_WDT he_PRP may_MD do_VB shall_MD by_IN the_DT local_JJ people_NNS be_VB attributed_VBN to_TO me_PRP ._.</w:t>
      </w:r>
    </w:p>
    <w:p w14:paraId="43BD1484" w14:textId="77777777" w:rsidR="00EB4287" w:rsidRPr="00CD6915" w:rsidRDefault="00EB4287" w:rsidP="00EB4287">
      <w:r w:rsidRPr="00CD6915">
        <w:t>It_PRP makes_VBZ me_PRP rage_NN to_TO think_VB that_IN this_DT can_MD go_VB on_RB ,_, and_CC whilst_IN I_PRP am_VBP shut_VBN up_RP here_RB ,_, a_DT veritable_JJ prisoner_NN ,_, but_CC without_IN that_DT protection_NN of_IN the_DT law_NN which_WDT is_VBZ even_RB a_DT criminal_NN 's_POS right_NN and_CC consolation_NN ._.</w:t>
      </w:r>
    </w:p>
    <w:p w14:paraId="47C8ED6F" w14:textId="77777777" w:rsidR="00EB4287" w:rsidRPr="00CD6915" w:rsidRDefault="00EB4287" w:rsidP="00EB4287">
      <w:r w:rsidRPr="00CD6915">
        <w:t>I_PRP thought_VBD I_PRP would_MD watch_VB for_IN the_DT Count_NNP 's_POS return_NN ,_, and_CC for_IN a_DT long_JJ time_NN sat_VBD doggedly_RB at_IN the_DT window_NN ._.</w:t>
      </w:r>
    </w:p>
    <w:p w14:paraId="0249A13B" w14:textId="77777777" w:rsidR="00EB4287" w:rsidRPr="00CD6915" w:rsidRDefault="00EB4287" w:rsidP="00EB4287">
      <w:r w:rsidRPr="00CD6915">
        <w:lastRenderedPageBreak/>
        <w:t>Then_RB I_PRP began_VBD to_TO notice_VB that_IN there_EX were_VBD some_DT quaint_JJ little_JJ specks_NNS floating_VBG in_IN the_DT rays_NNS of_IN the_DT moonlight_NN ._.</w:t>
      </w:r>
    </w:p>
    <w:p w14:paraId="5DBB091B" w14:textId="77777777" w:rsidR="00EB4287" w:rsidRPr="00CD6915" w:rsidRDefault="00EB4287" w:rsidP="00EB4287">
      <w:r w:rsidRPr="00CD6915">
        <w:t>They_PRP were_VBD like_IN the_DT tiniest_JJS grains_NNS of_IN dust_NN ,_, and_CC they_PRP whirled_VBD round_NN and_CC gathered_VBN in_IN clusters_NNS in_IN a_DT nebulous_JJ sort_NN of_IN way_NN ._.</w:t>
      </w:r>
    </w:p>
    <w:p w14:paraId="6B59453F" w14:textId="77777777" w:rsidR="00EB4287" w:rsidRPr="00CD6915" w:rsidRDefault="00EB4287" w:rsidP="00EB4287">
      <w:r w:rsidRPr="00CD6915">
        <w:t>I_PRP watched_VBD them_PRP with_IN a_DT sense_NN of_IN soothing_JJ ,_, and_CC a_DT sort_NN of_IN calm_NN stole_VBD over_IN me_PRP ._.</w:t>
      </w:r>
    </w:p>
    <w:p w14:paraId="5AC27D11" w14:textId="77777777" w:rsidR="00EB4287" w:rsidRPr="00CD6915" w:rsidRDefault="00EB4287" w:rsidP="00EB4287">
      <w:r w:rsidRPr="00CD6915">
        <w:t>I_PRP leaned_VBD back_RB in_IN the_DT embrasure_NN in_IN a_DT more_RBR comfortable_JJ position_NN ,_, so_IN that_IN I_PRP could_MD enjoy_VB more_RBR fully_RB the_DT aërial_JJ gambolling_NN ._.</w:t>
      </w:r>
    </w:p>
    <w:p w14:paraId="7244E6B0" w14:textId="77777777" w:rsidR="00EB4287" w:rsidRPr="00CD6915" w:rsidRDefault="00EB4287" w:rsidP="00EB4287">
      <w:r w:rsidRPr="00CD6915">
        <w:t>Something_NN made_VBD me_PRP start_VB up_RP ,_, a_DT low_JJ ,_, piteous_JJ howling_NN of_IN dogs_NNS somewhere_RB far_RB below_IN in_IN the_DT valley_NN ,_, which_WDT was_VBD hidden_VBN from_IN my_PRP$ sight_NN ._.</w:t>
      </w:r>
    </w:p>
    <w:p w14:paraId="5852F542" w14:textId="77777777" w:rsidR="00EB4287" w:rsidRPr="00CD6915" w:rsidRDefault="00EB4287" w:rsidP="00EB4287">
      <w:r w:rsidRPr="00CD6915">
        <w:t>Louder_JJR it_PRP seemed_VBD to_TO ring_VB in_IN my_PRP$ ears_NNS ,_, and_CC the_DT floating_JJ motes_NNS of_IN dust_NN to_TO take_VB new_JJ shapes_NNS to_TO the_DT sound_NN as_IN they_PRP danced_VBD in_IN the_DT moonlight_NN ._.</w:t>
      </w:r>
    </w:p>
    <w:p w14:paraId="0197C09E" w14:textId="77777777" w:rsidR="00EB4287" w:rsidRPr="00CD6915" w:rsidRDefault="00EB4287" w:rsidP="00EB4287">
      <w:r w:rsidRPr="00CD6915">
        <w:t>I_PRP felt_VBD myself_PRP struggling_VBG to_TO awake_RB to_TO some_DT call_NN of_IN my_PRP$ instincts_NNS ;_: nay_NN ,_, my_PRP$ very_JJ soul_NN was_VBD struggling_VBG ,_, and_CC my_PRP$ half-remembered_JJ sensibilities_NNS were_VBD striving_VBG to_TO answer_VB the_DT call_NN ._.</w:t>
      </w:r>
    </w:p>
    <w:p w14:paraId="35C5267F" w14:textId="77777777" w:rsidR="00EB4287" w:rsidRPr="00CD6915" w:rsidRDefault="00EB4287" w:rsidP="00EB4287">
      <w:r w:rsidRPr="00CD6915">
        <w:t>I_PRP was_VBD becoming_VBG hypnotised_VBN !_.</w:t>
      </w:r>
    </w:p>
    <w:p w14:paraId="67629959" w14:textId="77777777" w:rsidR="00EB4287" w:rsidRPr="00CD6915" w:rsidRDefault="00EB4287" w:rsidP="00EB4287">
      <w:r w:rsidRPr="00CD6915">
        <w:t>Quicker_JJR and_CC quicker_JJR danced_VBD the_DT dust_NN ;_: the_DT moonbeams_NNS seemed_VBD to_TO quiver_VB as_IN they_PRP went_VBD by_IN me_PRP into_IN the_DT mass_NN of_IN gloom_NN beyond_IN ._.</w:t>
      </w:r>
    </w:p>
    <w:p w14:paraId="4CA1CE03" w14:textId="77777777" w:rsidR="00EB4287" w:rsidRPr="00CD6915" w:rsidRDefault="00EB4287" w:rsidP="00EB4287">
      <w:r w:rsidRPr="00CD6915">
        <w:t>More_JJR and_CC more_JJR they_PRP gathered_VBD till_IN they_PRP seemed_VBD to_TO take_VB dim_JJ phantom_JJ shapes_NNS ._.</w:t>
      </w:r>
    </w:p>
    <w:p w14:paraId="76692B65" w14:textId="77777777" w:rsidR="00EB4287" w:rsidRPr="00CD6915" w:rsidRDefault="00EB4287" w:rsidP="00EB4287">
      <w:r w:rsidRPr="00CD6915">
        <w:t>And_CC then_RB I_PRP started_VBD ,_, broad_JJ awake_RB and_CC in_IN full_JJ possession_NN of_IN my_PRP$ senses_NNS ,_, and_CC ran_VBD screaming_VBG from_IN the_DT place_NN ._.</w:t>
      </w:r>
    </w:p>
    <w:p w14:paraId="3BB2A785" w14:textId="77777777" w:rsidR="00EB4287" w:rsidRPr="00CD6915" w:rsidRDefault="00EB4287" w:rsidP="00EB4287">
      <w:r w:rsidRPr="00CD6915">
        <w:t>The_DT phantom_JJ shapes_NNS ,_, which_WDT were_VBD becoming_VBG gradually_RB materialised_VBN from_IN the_DT moonbeams_NNS ,_, were_VBD those_DT of_IN the_DT three_CD ghostly_JJ women_NNS to_TO whom_WP I_PRP was_VBD doomed_VBN ._.</w:t>
      </w:r>
    </w:p>
    <w:p w14:paraId="4FD16D76" w14:textId="77777777" w:rsidR="00EB4287" w:rsidRPr="00CD6915" w:rsidRDefault="00EB4287" w:rsidP="00EB4287">
      <w:r w:rsidRPr="00CD6915">
        <w:t>I_PRP fled_VBD ,_, and_CC felt_VBD somewhat_RB safer_JJR in_IN my_PRP$ own_JJ room_NN ,_, where_WRB there_EX was_VBD no_DT moonlight_NN and_CC where_WRB the_DT lamp_NN was_VBD burning_VBG brightly_RB ._.</w:t>
      </w:r>
    </w:p>
    <w:p w14:paraId="30612108" w14:textId="77777777" w:rsidR="00EB4287" w:rsidRPr="00CD6915" w:rsidRDefault="00EB4287" w:rsidP="00EB4287">
      <w:r w:rsidRPr="00CD6915">
        <w:t>When_WRB a_DT couple_NN of_IN hours_NNS had_VBD passed_VBN I_PRP heard_VBD something_NN stirring_VBG in_IN the_DT Count_NNP 's_POS room_NN ,_, something_NN like_IN a_DT sharp_JJ wail_VB quickly_RB suppressed_VBD ;_: and_CC then_RB there_EX was_VBD silence_NN ,_, deep_JJ ,_, awful_JJ silence_NN ,_, which_WDT chilled_VBD me_PRP ._.</w:t>
      </w:r>
    </w:p>
    <w:p w14:paraId="193D0F98" w14:textId="77777777" w:rsidR="00EB4287" w:rsidRPr="00CD6915" w:rsidRDefault="00EB4287" w:rsidP="00EB4287">
      <w:r w:rsidRPr="00CD6915">
        <w:t>With_IN a_DT beating_NN heart_NN ,_, I_PRP tried_VBD the_DT door_NN ;_: but_CC I_PRP was_VBD locked_VBN in_IN my_PRP$ prison_NN ,_, and_CC could_MD do_VB nothing_NN ._.</w:t>
      </w:r>
    </w:p>
    <w:p w14:paraId="568BEBF8" w14:textId="77777777" w:rsidR="00EB4287" w:rsidRPr="00CD6915" w:rsidRDefault="00EB4287" w:rsidP="00EB4287">
      <w:r w:rsidRPr="00CD6915">
        <w:t>I_PRP sat_VBD down_RB and_CC simply_RB cried_VBD ._.</w:t>
      </w:r>
    </w:p>
    <w:p w14:paraId="50E87A4F" w14:textId="77777777" w:rsidR="00EB4287" w:rsidRPr="00CD6915" w:rsidRDefault="00EB4287" w:rsidP="00EB4287">
      <w:r w:rsidRPr="00CD6915">
        <w:t>As_IN I_PRP sat_VBD I_PRP heard_VBD a_DT sound_NN in_IN the_DT courtyard_NN without_IN --_: the_DT agonised_JJ cry_NN of_IN a_DT woman_NN ._.</w:t>
      </w:r>
    </w:p>
    <w:p w14:paraId="01A91427" w14:textId="77777777" w:rsidR="00EB4287" w:rsidRPr="00CD6915" w:rsidRDefault="00EB4287" w:rsidP="00EB4287">
      <w:r w:rsidRPr="00CD6915">
        <w:lastRenderedPageBreak/>
        <w:t>I_PRP rushed_VBD to_TO the_DT window_NN ,_, and_CC throwing_VBG it_PRP up_RP ,_, peered_VBD out_RP between_IN the_DT bars_NNS ._.</w:t>
      </w:r>
    </w:p>
    <w:p w14:paraId="4E76BB6A" w14:textId="77777777" w:rsidR="00EB4287" w:rsidRPr="00CD6915" w:rsidRDefault="00EB4287" w:rsidP="00EB4287">
      <w:r w:rsidRPr="00CD6915">
        <w:t>There_RB ,_, indeed_RB ,_, was_VBD a_DT woman_NN with_IN dishevelled_JJ hair_NN ,_, holding_VBG her_PRP$ hands_NNS over_IN her_PRP$ heart_NN as_IN one_CD distressed_JJ with_IN running_VBG ._.</w:t>
      </w:r>
    </w:p>
    <w:p w14:paraId="3C00A188" w14:textId="77777777" w:rsidR="00EB4287" w:rsidRPr="00CD6915" w:rsidRDefault="00EB4287" w:rsidP="00EB4287">
      <w:r w:rsidRPr="00CD6915">
        <w:t>She_PRP was_VBD leaning_VBG against_IN a_DT corner_NN of_IN the_DT gateway_NN ._.</w:t>
      </w:r>
    </w:p>
    <w:p w14:paraId="7F41C368" w14:textId="77777777" w:rsidR="00EB4287" w:rsidRPr="00CD6915" w:rsidRDefault="00EB4287" w:rsidP="00EB4287">
      <w:r w:rsidRPr="00CD6915">
        <w:t>When_WRB she_PRP saw_VBD my_PRP$ face_NN at_IN the_DT window_NN she_PRP threw_VBD herself_PRP forward_RB ,_, and_CC shouted_VBD in_IN a_DT voice_NN laden_JJ with_IN menace_NN :_: --_: ``_`` Monster_NN ,_, give_VB me_PRP my_PRP$ child_NN !_. ''_''</w:t>
      </w:r>
    </w:p>
    <w:p w14:paraId="18F2674B" w14:textId="77777777" w:rsidR="00EB4287" w:rsidRPr="00CD6915" w:rsidRDefault="00EB4287" w:rsidP="00EB4287">
      <w:r w:rsidRPr="00CD6915">
        <w:t>She_PRP threw_VBD herself_PRP on_IN her_PRP$ knees_NNS ,_, and_CC raising_VBG up_RP her_PRP$ hands_NNS ,_, cried_VBD the_DT same_JJ words_NNS in_IN tones_NNS which_WDT wrung_VBD my_PRP$ heart_NN ._.</w:t>
      </w:r>
    </w:p>
    <w:p w14:paraId="26715B20" w14:textId="77777777" w:rsidR="00EB4287" w:rsidRPr="00CD6915" w:rsidRDefault="00EB4287" w:rsidP="00EB4287">
      <w:r w:rsidRPr="00CD6915">
        <w:t>Then_RB she_PRP tore_VBD her_PRP$ hair_NN and_CC beat_VB her_PRP$ breast_NN ,_, and_CC abandoned_VBD herself_PRP to_TO all_PDT the_DT violences_NNS of_IN extravagant_JJ emotion_NN ._.</w:t>
      </w:r>
    </w:p>
    <w:p w14:paraId="65C19AE9" w14:textId="77777777" w:rsidR="00EB4287" w:rsidRPr="00CD6915" w:rsidRDefault="00EB4287" w:rsidP="00EB4287">
      <w:r w:rsidRPr="00CD6915">
        <w:t>Finally_RB ,_, she_PRP threw_VBD herself_PRP forward_RB ,_, and_CC ,_, though_IN I_PRP could_MD not_RB see_VB her_PRP ,_, I_PRP could_MD hear_VB the_DT beating_NN of_IN her_PRP$ naked_JJ hands_NNS against_IN the_DT door_NN ._.</w:t>
      </w:r>
    </w:p>
    <w:p w14:paraId="4F60D700" w14:textId="77777777" w:rsidR="00EB4287" w:rsidRPr="00CD6915" w:rsidRDefault="00EB4287" w:rsidP="00EB4287">
      <w:r w:rsidRPr="00CD6915">
        <w:t>Somewhere_RB high_JJ overhead_NN ,_, probably_RB on_IN the_DT tower_NN ,_, I_PRP heard_VBD the_DT voice_NN of_IN the_DT Count_NN calling_VBG in_IN his_PRP$ harsh_JJ ,_, metallic_JJ whisper_NN ._.</w:t>
      </w:r>
    </w:p>
    <w:p w14:paraId="51250C97" w14:textId="77777777" w:rsidR="00EB4287" w:rsidRPr="00CD6915" w:rsidRDefault="00EB4287" w:rsidP="00EB4287">
      <w:r w:rsidRPr="00CD6915">
        <w:t>His_PRP$ call_NN seemed_VBD to_TO be_VB answered_VBN from_IN far_RB and_CC wide_RB by_IN the_DT howling_NN of_IN wolves_NNS ._.</w:t>
      </w:r>
    </w:p>
    <w:p w14:paraId="1560E4C9" w14:textId="77777777" w:rsidR="00EB4287" w:rsidRPr="00CD6915" w:rsidRDefault="00EB4287" w:rsidP="00EB4287">
      <w:r w:rsidRPr="00CD6915">
        <w:t>Before_IN many_JJ minutes_NNS had_VBD passed_VBN a_DT pack_NN of_IN them_PRP poured_VBD ,_, like_IN a_DT pent-up_JJ dam_NN when_WRB liberated_VBN ,_, through_IN the_DT wide_JJ entrance_NN into_IN the_DT courtyard_NN ._.</w:t>
      </w:r>
    </w:p>
    <w:p w14:paraId="4135A406" w14:textId="77777777" w:rsidR="00EB4287" w:rsidRPr="00CD6915" w:rsidRDefault="00EB4287" w:rsidP="00EB4287">
      <w:r w:rsidRPr="00CD6915">
        <w:t>There_EX was_VBD no_DT cry_NN from_IN the_DT woman_NN ,_, and_CC the_DT howling_NN of_IN the_DT wolves_NNS was_VBD but_CC short_JJ ._.</w:t>
      </w:r>
    </w:p>
    <w:p w14:paraId="41E24C14" w14:textId="77777777" w:rsidR="00EB4287" w:rsidRPr="00CD6915" w:rsidRDefault="00EB4287" w:rsidP="00EB4287">
      <w:r w:rsidRPr="00CD6915">
        <w:t>Before_IN long_RB they_PRP streamed_VBD away_RB singly_RB ,_, licking_VBG their_PRP$ lips_NNS ._.</w:t>
      </w:r>
    </w:p>
    <w:p w14:paraId="218D6333" w14:textId="77777777" w:rsidR="00EB4287" w:rsidRPr="00CD6915" w:rsidRDefault="00EB4287" w:rsidP="00EB4287">
      <w:r w:rsidRPr="00CD6915">
        <w:t>I_PRP could_MD not_RB pity_NN her_PRP ,_, for_IN I_PRP knew_VBD now_RB what_WP had_VBD become_VBN of_IN her_PRP$ child_NN ,_, and_CC she_PRP was_VBD better_RBR dead_JJ ._.</w:t>
      </w:r>
    </w:p>
    <w:p w14:paraId="48235D64" w14:textId="77777777" w:rsidR="00EB4287" w:rsidRPr="00CD6915" w:rsidRDefault="00EB4287" w:rsidP="00EB4287">
      <w:r w:rsidRPr="00CD6915">
        <w:t>What_WP shall_MD I_PRP do_VB ?_.</w:t>
      </w:r>
    </w:p>
    <w:p w14:paraId="0FC29235" w14:textId="77777777" w:rsidR="00EB4287" w:rsidRPr="00CD6915" w:rsidRDefault="00EB4287" w:rsidP="00EB4287">
      <w:r w:rsidRPr="00CD6915">
        <w:t>what_WP can_MD I_PRP do_VB ?_.</w:t>
      </w:r>
    </w:p>
    <w:p w14:paraId="366FBCAB" w14:textId="77777777" w:rsidR="00EB4287" w:rsidRPr="00CD6915" w:rsidRDefault="00EB4287" w:rsidP="00EB4287">
      <w:r w:rsidRPr="00CD6915">
        <w:t>How_WRB can_MD I_PRP escape_VB from_IN this_DT dreadful_JJ thing_NN of_IN night_NN and_CC gloom_NN and_CC fear_NN ?_.</w:t>
      </w:r>
    </w:p>
    <w:p w14:paraId="77A5B58C" w14:textId="77777777" w:rsidR="00EB4287" w:rsidRPr="00CD6915" w:rsidRDefault="00EB4287" w:rsidP="00EB4287">
      <w:r w:rsidRPr="00CD6915">
        <w:t>25_CD June_NNP ,_, morning_NN ._.</w:t>
      </w:r>
    </w:p>
    <w:p w14:paraId="2B32BC5D" w14:textId="77777777" w:rsidR="00EB4287" w:rsidRPr="00CD6915" w:rsidRDefault="00EB4287" w:rsidP="00EB4287">
      <w:r w:rsidRPr="00CD6915">
        <w:t>--_: No_DT man_NN knows_VBZ till_IN he_PRP has_VBZ suffered_VBN from_IN the_DT night_NN how_WRB sweet_JJ and_CC how_WRB dear_RB to_TO his_PRP$ heart_NN and_CC eye_NN the_DT morning_NN can_MD be_VB ._.</w:t>
      </w:r>
    </w:p>
    <w:p w14:paraId="5471030B" w14:textId="77777777" w:rsidR="00EB4287" w:rsidRPr="00CD6915" w:rsidRDefault="00EB4287" w:rsidP="00EB4287">
      <w:r w:rsidRPr="00CD6915">
        <w:t xml:space="preserve">When_WRB the_DT sun_NN grew_VBD so_RB high_JJ this_DT morning_NN that_IN it_PRP struck_VBD the_DT top_NN of_IN the_DT great_JJ gateway_NN opposite_IN my_PRP$ window_NN ,_, the_DT high_JJ spot_NN which_WDT it_PRP touched_VBD </w:t>
      </w:r>
      <w:r w:rsidRPr="00CD6915">
        <w:lastRenderedPageBreak/>
        <w:t>seemed_VBD to_TO me_PRP as_IN if_IN the_DT dove_VBN from_IN the_DT ark_NN had_VBD lighted_VBN there_RB ._.</w:t>
      </w:r>
    </w:p>
    <w:p w14:paraId="0E8E8CDF" w14:textId="77777777" w:rsidR="00EB4287" w:rsidRPr="00CD6915" w:rsidRDefault="00EB4287" w:rsidP="00EB4287">
      <w:r w:rsidRPr="00CD6915">
        <w:t>My_PRP$ fear_NN fell_VBD from_IN me_PRP as_IN if_IN it_PRP had_VBD been_VBN a_DT vaporous_JJ garment_NN which_WDT dissolved_VBD in_IN the_DT warmth_NN ._.</w:t>
      </w:r>
    </w:p>
    <w:p w14:paraId="0DBF129E" w14:textId="77777777" w:rsidR="00EB4287" w:rsidRPr="00CD6915" w:rsidRDefault="00EB4287" w:rsidP="00EB4287">
      <w:r w:rsidRPr="00CD6915">
        <w:t>I_PRP must_MD take_VB action_NN of_IN some_DT sort_NN whilst_IN the_DT courage_NN of_IN the_DT day_NN is_VBZ upon_IN me_PRP ._.</w:t>
      </w:r>
    </w:p>
    <w:p w14:paraId="7639F570" w14:textId="77777777" w:rsidR="00EB4287" w:rsidRPr="00CD6915" w:rsidRDefault="00EB4287" w:rsidP="00EB4287">
      <w:r w:rsidRPr="00CD6915">
        <w:t>Last_JJ night_NN one_CD of_IN my_PRP$ post-dated_JJ letters_NNS went_VBD to_TO post_VB ,_, the_DT first_JJ of_IN that_DT fatal_JJ series_NN which_WDT is_VBZ to_TO blot_NN out_IN the_DT very_JJ traces_NNS of_IN my_PRP$ existence_NN from_IN the_DT earth_NN ._.</w:t>
      </w:r>
    </w:p>
    <w:p w14:paraId="2889B2D0" w14:textId="77777777" w:rsidR="00EB4287" w:rsidRPr="00CD6915" w:rsidRDefault="00EB4287" w:rsidP="00EB4287">
      <w:r w:rsidRPr="00CD6915">
        <w:t>Let_VB me_PRP not_RB think_VB of_IN it_PRP ._.</w:t>
      </w:r>
    </w:p>
    <w:p w14:paraId="459DA968" w14:textId="77777777" w:rsidR="00EB4287" w:rsidRPr="00CD6915" w:rsidRDefault="00EB4287" w:rsidP="00EB4287">
      <w:r w:rsidRPr="00CD6915">
        <w:t>Action_NNP !_.</w:t>
      </w:r>
    </w:p>
    <w:p w14:paraId="4C78DE6F" w14:textId="77777777" w:rsidR="00EB4287" w:rsidRPr="00CD6915" w:rsidRDefault="00EB4287" w:rsidP="00EB4287">
      <w:r w:rsidRPr="00CD6915">
        <w:t>It_PRP has_VBZ always_RB been_VBN at_IN night-time_JJ that_IN I_PRP have_VBP been_VBN molested_VBN or_CC threatened_VBN ,_, or_CC in_IN some_DT way_NN in_IN danger_NN or_CC in_IN fear_NN ._.</w:t>
      </w:r>
    </w:p>
    <w:p w14:paraId="53FA387E" w14:textId="77777777" w:rsidR="00EB4287" w:rsidRPr="00CD6915" w:rsidRDefault="00EB4287" w:rsidP="00EB4287">
      <w:r w:rsidRPr="00CD6915">
        <w:t>I_PRP have_VBP not_RB yet_RB seen_VBN the_DT Count_NN in_IN the_DT daylight_NN ._.</w:t>
      </w:r>
    </w:p>
    <w:p w14:paraId="41561064" w14:textId="77777777" w:rsidR="00EB4287" w:rsidRPr="00CD6915" w:rsidRDefault="00EB4287" w:rsidP="00EB4287">
      <w:r w:rsidRPr="00CD6915">
        <w:t>Can_MD it_PRP be_VB that_IN he_PRP sleeps_VBZ when_WRB others_NNS wake_VBP ,_, that_IN he_PRP may_MD be_VB awake_RB whilst_IN they_PRP sleep_VB ?_.</w:t>
      </w:r>
    </w:p>
    <w:p w14:paraId="1DBFA545" w14:textId="77777777" w:rsidR="00EB4287" w:rsidRPr="00CD6915" w:rsidRDefault="00EB4287" w:rsidP="00EB4287">
      <w:r w:rsidRPr="00CD6915">
        <w:t>If_IN I_PRP could_MD only_RB get_VB into_IN his_PRP$ room_NN !_.</w:t>
      </w:r>
    </w:p>
    <w:p w14:paraId="5C3412D8" w14:textId="77777777" w:rsidR="00EB4287" w:rsidRPr="00CD6915" w:rsidRDefault="00EB4287" w:rsidP="00EB4287">
      <w:r w:rsidRPr="00CD6915">
        <w:t>But_CC there_EX is_VBZ no_DT possible_JJ way_NN ._.</w:t>
      </w:r>
    </w:p>
    <w:p w14:paraId="54C3CCF2" w14:textId="77777777" w:rsidR="00EB4287" w:rsidRPr="00CD6915" w:rsidRDefault="00EB4287" w:rsidP="00EB4287">
      <w:r w:rsidRPr="00CD6915">
        <w:t>The_DT door_NN is_VBZ always_RB locked_VBN ,_, no_DT way_NN for_IN me_PRP ._.</w:t>
      </w:r>
    </w:p>
    <w:p w14:paraId="769A5001" w14:textId="77777777" w:rsidR="00EB4287" w:rsidRPr="00CD6915" w:rsidRDefault="00EB4287" w:rsidP="00EB4287">
      <w:r w:rsidRPr="00CD6915">
        <w:t>Yes_RB ,_, there_EX is_VBZ a_DT way_NN ,_, if_IN one_CD dares_VBZ to_TO take_VB it_PRP ._.</w:t>
      </w:r>
    </w:p>
    <w:p w14:paraId="18FC2C61" w14:textId="77777777" w:rsidR="00EB4287" w:rsidRPr="00CD6915" w:rsidRDefault="00EB4287" w:rsidP="00EB4287">
      <w:r w:rsidRPr="00CD6915">
        <w:t>Where_WRB his_PRP$ body_NN has_VBZ gone_VBN why_WRB may_MD not_RB another_DT body_NN go_VB ?_.</w:t>
      </w:r>
    </w:p>
    <w:p w14:paraId="1D3F3C03" w14:textId="77777777" w:rsidR="00EB4287" w:rsidRPr="00CD6915" w:rsidRDefault="00EB4287" w:rsidP="00EB4287">
      <w:r w:rsidRPr="00CD6915">
        <w:t>I_PRP have_VBP seen_VBN him_PRP myself_PRP crawl_VBP from_IN his_PRP$ window_NN ._.</w:t>
      </w:r>
    </w:p>
    <w:p w14:paraId="1DEE1077" w14:textId="77777777" w:rsidR="00EB4287" w:rsidRPr="00CD6915" w:rsidRDefault="00EB4287" w:rsidP="00EB4287">
      <w:r w:rsidRPr="00CD6915">
        <w:t>Why_WRB should_MD not_RB I_PRP imitate_VBP him_PRP ,_, and_CC go_VB in_RP by_IN his_PRP$ window_NN ?_.</w:t>
      </w:r>
    </w:p>
    <w:p w14:paraId="50FA62BF" w14:textId="77777777" w:rsidR="00EB4287" w:rsidRPr="00CD6915" w:rsidRDefault="00EB4287" w:rsidP="00EB4287">
      <w:r w:rsidRPr="00CD6915">
        <w:t>The_DT chances_NNS are_VBP desperate_JJ ,_, but_CC my_PRP$ need_NN is_VBZ more_RBR desperate_JJ still_RB ._.</w:t>
      </w:r>
    </w:p>
    <w:p w14:paraId="30AB1819" w14:textId="77777777" w:rsidR="00EB4287" w:rsidRPr="00CD6915" w:rsidRDefault="00EB4287" w:rsidP="00EB4287">
      <w:r w:rsidRPr="00CD6915">
        <w:t>I_PRP shall_MD risk_VB it_PRP ._.</w:t>
      </w:r>
    </w:p>
    <w:p w14:paraId="2EC84156" w14:textId="77777777" w:rsidR="00EB4287" w:rsidRPr="00CD6915" w:rsidRDefault="00EB4287" w:rsidP="00EB4287">
      <w:r w:rsidRPr="00CD6915">
        <w:t>At_IN the_DT worst_JJS it_PRP can_MD only_RB be_VB death_NN ;_: and_CC a_DT man_NN 's_POS death_NN is_VBZ not_RB a_DT calf_NN 's_POS ,_, and_CC the_DT dreaded_JJ Hereafter_NNP may_MD still_RB be_VB open_JJ to_TO me_PRP ._.</w:t>
      </w:r>
    </w:p>
    <w:p w14:paraId="537F5A4E" w14:textId="77777777" w:rsidR="00EB4287" w:rsidRPr="00CD6915" w:rsidRDefault="00EB4287" w:rsidP="00EB4287">
      <w:r w:rsidRPr="00CD6915">
        <w:t>God_NNP help_VB me_PRP in_IN my_PRP$ task_NN !_.</w:t>
      </w:r>
    </w:p>
    <w:p w14:paraId="57B848E9" w14:textId="77777777" w:rsidR="00EB4287" w:rsidRPr="00CD6915" w:rsidRDefault="00EB4287" w:rsidP="00EB4287">
      <w:r w:rsidRPr="00CD6915">
        <w:t>Good-bye_JJ ,_, Mina_NNP ,_, if_IN I_PRP fail_VBP ;_: good-bye_NN ,_, my_PRP$ faithful_NN friend_NN and_CC second_JJ father_NN ;_: good-bye_NN ,_, all_DT ,_, and_CC last_JJ of_IN all_DT Mina_NNP !_.</w:t>
      </w:r>
    </w:p>
    <w:p w14:paraId="53D20609" w14:textId="77777777" w:rsidR="00EB4287" w:rsidRPr="00CD6915" w:rsidRDefault="00EB4287" w:rsidP="00EB4287">
      <w:r w:rsidRPr="00CD6915">
        <w:t>Same_JJ day_NN ,_, later_RB ._.</w:t>
      </w:r>
    </w:p>
    <w:p w14:paraId="3B3E569F" w14:textId="77777777" w:rsidR="00EB4287" w:rsidRPr="00CD6915" w:rsidRDefault="00EB4287" w:rsidP="00EB4287">
      <w:r w:rsidRPr="00CD6915">
        <w:t>--_: I_PRP have_VBP made_VBN the_DT effort_NN ,_, and_CC God_NNP ,_, helping_VBG me_PRP ,_, have_VBP come_VBN safely_RB back_RB to_TO this_DT room_NN ._.</w:t>
      </w:r>
    </w:p>
    <w:p w14:paraId="618DD2F3" w14:textId="77777777" w:rsidR="00EB4287" w:rsidRPr="00CD6915" w:rsidRDefault="00EB4287" w:rsidP="00EB4287">
      <w:r w:rsidRPr="00CD6915">
        <w:t>I_PRP must_MD put_VB down_RP every_DT detail_NN in_IN order_NN ._.</w:t>
      </w:r>
    </w:p>
    <w:p w14:paraId="18E28F2B" w14:textId="77777777" w:rsidR="00EB4287" w:rsidRPr="00CD6915" w:rsidRDefault="00EB4287" w:rsidP="00EB4287">
      <w:r w:rsidRPr="00CD6915">
        <w:t>I_PRP went_VBD whilst_IN my_PRP$ courage_NN was_VBD fresh_JJ straight_RB to_TO the_DT window_NN on_IN the_DT south_JJ side_NN ,_, and_CC at_IN once_RB got_VBD outside_JJ on_IN the_DT narrow_JJ ledge_NN of_IN stone_NN which_WDT runs_VBZ around_IN the_DT building_NN on_IN this_DT side_NN ._.</w:t>
      </w:r>
    </w:p>
    <w:p w14:paraId="469B24C2" w14:textId="77777777" w:rsidR="00EB4287" w:rsidRPr="00CD6915" w:rsidRDefault="00EB4287" w:rsidP="00EB4287">
      <w:r w:rsidRPr="00CD6915">
        <w:lastRenderedPageBreak/>
        <w:t>The_DT stones_NNS are_VBP big_JJ and_CC roughly_RB cut_VBN ,_, and_CC the_DT mortar_NN has_VBZ by_IN process_NN of_IN time_NN been_VBN washed_VBN away_RB between_IN them_PRP ._.</w:t>
      </w:r>
    </w:p>
    <w:p w14:paraId="48DE12E6" w14:textId="77777777" w:rsidR="00EB4287" w:rsidRPr="00CD6915" w:rsidRDefault="00EB4287" w:rsidP="00EB4287">
      <w:r w:rsidRPr="00CD6915">
        <w:t>I_PRP took_VBD off_RP my_PRP$ boots_NNS ,_, and_CC ventured_VBD out_RP on_IN the_DT desperate_JJ way_NN ._.</w:t>
      </w:r>
    </w:p>
    <w:p w14:paraId="0A87D507" w14:textId="77777777" w:rsidR="00EB4287" w:rsidRPr="00CD6915" w:rsidRDefault="00EB4287" w:rsidP="00EB4287">
      <w:r w:rsidRPr="00CD6915">
        <w:t>I_PRP looked_VBD down_RB once_RB ,_, so_RB as_IN to_TO make_VB sure_JJ that_IN a_DT sudden_JJ glimpse_NN of_IN the_DT awful_JJ depth_NN would_MD not_RB overcome_VB me_PRP ,_, but_CC after_IN that_DT kept_VBD my_PRP$ eyes_NNS away_RB from_IN it_PRP ._.</w:t>
      </w:r>
    </w:p>
    <w:p w14:paraId="18042E5C" w14:textId="77777777" w:rsidR="00EB4287" w:rsidRPr="00CD6915" w:rsidRDefault="00EB4287" w:rsidP="00EB4287">
      <w:r w:rsidRPr="00CD6915">
        <w:t>I_PRP knew_VBD pretty_RB well_RB the_DT direction_NN and_CC distance_NN of_IN the_DT Count_NNP 's_POS window_NN ,_, and_CC made_VBN for_IN it_PRP as_RB well_RB as_IN I_PRP could_MD ,_, having_VBG regard_NN to_TO the_DT opportunities_NNS available_JJ ._.</w:t>
      </w:r>
    </w:p>
    <w:p w14:paraId="73733777" w14:textId="77777777" w:rsidR="00EB4287" w:rsidRPr="00CD6915" w:rsidRDefault="00EB4287" w:rsidP="00EB4287">
      <w:r w:rsidRPr="00CD6915">
        <w:t>I_PRP did_VBD not_RB feel_VB dizzy_JJ --_: I_PRP suppose_VBP I_PRP was_VBD too_RB excited_JJ --_: and_CC the_DT time_NN seemed_VBD ridiculously_RB short_JJ till_IN I_PRP found_VBD myself_PRP standing_VBG on_IN the_DT window-sill_NN and_CC trying_VBG to_TO raise_VB up_RP the_DT sash_NN ._.</w:t>
      </w:r>
    </w:p>
    <w:p w14:paraId="2623CB57" w14:textId="77777777" w:rsidR="00EB4287" w:rsidRPr="00CD6915" w:rsidRDefault="00EB4287" w:rsidP="00EB4287">
      <w:r w:rsidRPr="00CD6915">
        <w:t>I_PRP was_VBD filled_VBN with_IN agitation_NN ,_, however_RB ,_, when_WRB I_PRP bent_JJ down_NN and_CC slid_VBD feet_NNS foremost_JJ in_IN through_IN the_DT window_NN ._.</w:t>
      </w:r>
    </w:p>
    <w:p w14:paraId="463C8CDD" w14:textId="77777777" w:rsidR="00EB4287" w:rsidRPr="00CD6915" w:rsidRDefault="00EB4287" w:rsidP="00EB4287">
      <w:r w:rsidRPr="00CD6915">
        <w:t>Then_RB I_PRP looked_VBD around_RP for_IN the_DT Count_NNP ,_, but_CC ,_, with_IN surprise_NN and_CC gladness_NN ,_, made_VBD a_DT discovery_NN ._.</w:t>
      </w:r>
    </w:p>
    <w:p w14:paraId="1BF4E656" w14:textId="77777777" w:rsidR="00EB4287" w:rsidRPr="00CD6915" w:rsidRDefault="00EB4287" w:rsidP="00EB4287">
      <w:r w:rsidRPr="00CD6915">
        <w:t>The_DT room_NN was_VBD empty_JJ !_.</w:t>
      </w:r>
    </w:p>
    <w:p w14:paraId="1D3521E0" w14:textId="77777777" w:rsidR="00EB4287" w:rsidRPr="00CD6915" w:rsidRDefault="00EB4287" w:rsidP="00EB4287">
      <w:r w:rsidRPr="00CD6915">
        <w:t>It_PRP was_VBD barely_RB furnished_VBN with_IN odd_JJ things_NNS ,_, which_WDT seemed_VBD to_TO have_VB never_RB been_VBN used_VBN ;_: the_DT furniture_NN was_VBD something_NN the_DT same_JJ style_NN as_IN that_DT in_IN the_DT south_NN rooms_NNS ,_, and_CC was_VBD covered_VBN with_IN dust_NN ._.</w:t>
      </w:r>
    </w:p>
    <w:p w14:paraId="1A613D6F" w14:textId="77777777" w:rsidR="00EB4287" w:rsidRPr="00CD6915" w:rsidRDefault="00EB4287" w:rsidP="00EB4287">
      <w:r w:rsidRPr="00CD6915">
        <w:t>I_PRP looked_VBD for_IN the_DT key_NN ,_, but_CC it_PRP was_VBD not_RB in_IN the_DT lock_NN ,_, and_CC I_PRP could_MD not_RB find_VB it_PRP anywhere_RB ._.</w:t>
      </w:r>
    </w:p>
    <w:p w14:paraId="1F7E8180" w14:textId="77777777" w:rsidR="00EB4287" w:rsidRPr="00CD6915" w:rsidRDefault="00EB4287" w:rsidP="00EB4287">
      <w:r w:rsidRPr="00CD6915">
        <w:t>The_DT only_JJ thing_NN I_PRP found_VBD was_VBD a_DT great_JJ heap_NN of_IN gold_NN in_IN one_CD corner_NN --_: gold_NN of_IN all_DT kinds_NNS ,_, Roman_NNP ,_, and_CC British_NNP ,_, and_CC Austrian_JJ ,_, and_CC Hungarian_JJ ,_, and_CC Greek_JJ and_CC Turkish_JJ money_NN ,_, covered_VBN with_IN a_DT film_NN of_IN dust_NN ,_, as_IN though_IN it_PRP had_VBD lain_VBN long_RB in_IN the_DT ground_NN ._.</w:t>
      </w:r>
    </w:p>
    <w:p w14:paraId="533ACB7D" w14:textId="77777777" w:rsidR="00EB4287" w:rsidRPr="00CD6915" w:rsidRDefault="00EB4287" w:rsidP="00EB4287">
      <w:r w:rsidRPr="00CD6915">
        <w:t>None_NN of_IN it_PRP that_IN I_PRP noticed_VBD was_VBD less_JJR than_IN three_CD hundred_CD years_NNS old_JJ ._.</w:t>
      </w:r>
    </w:p>
    <w:p w14:paraId="119D58E6" w14:textId="77777777" w:rsidR="00EB4287" w:rsidRPr="00CD6915" w:rsidRDefault="00EB4287" w:rsidP="00EB4287">
      <w:r w:rsidRPr="00CD6915">
        <w:t>There_EX were_VBD also_RB chains_NNS and_CC ornaments_NNS ,_, some_DT jewelled_JJ ,_, but_CC all_DT of_IN them_PRP old_JJ and_CC stained_VBN ._.</w:t>
      </w:r>
    </w:p>
    <w:p w14:paraId="5C6824E7" w14:textId="77777777" w:rsidR="00EB4287" w:rsidRPr="00CD6915" w:rsidRDefault="00EB4287" w:rsidP="00EB4287">
      <w:r w:rsidRPr="00CD6915">
        <w:t>At_IN one_CD corner_NN of_IN the_DT room_NN was_VBD a_DT heavy_JJ door_NN ._.</w:t>
      </w:r>
    </w:p>
    <w:p w14:paraId="225C9859" w14:textId="77777777" w:rsidR="00EB4287" w:rsidRPr="00CD6915" w:rsidRDefault="00EB4287" w:rsidP="00EB4287">
      <w:r w:rsidRPr="00CD6915">
        <w:t>I_PRP tried_VBD it_PRP ,_, for_IN ,_, since_IN I_PRP could_MD not_RB find_VB the_DT key_NN of_IN the_DT room_NN or_CC the_DT key_NN of_IN the_DT outer_JJ door_NN ,_, which_WDT was_VBD the_DT main_JJ object_NN of_IN my_PRP$ search_NN ,_, I_PRP must_MD make_VB further_JJ examination_NN ,_, or_CC all_DT my_PRP$ efforts_NNS would_MD be_VB in_IN vain_JJ ._.</w:t>
      </w:r>
    </w:p>
    <w:p w14:paraId="554D4D6C" w14:textId="77777777" w:rsidR="00EB4287" w:rsidRPr="00CD6915" w:rsidRDefault="00EB4287" w:rsidP="00EB4287">
      <w:r w:rsidRPr="00CD6915">
        <w:t>It_PRP was_VBD open_JJ ,_, and_CC led_VBD through_IN a_DT stone_NN passage_NN to_TO a_DT circular_JJ stairway_NN ,_, which_WDT went_VBD steeply_RB down_RB ._.</w:t>
      </w:r>
    </w:p>
    <w:p w14:paraId="119FFFD4" w14:textId="77777777" w:rsidR="00EB4287" w:rsidRPr="00CD6915" w:rsidRDefault="00EB4287" w:rsidP="00EB4287">
      <w:r w:rsidRPr="00CD6915">
        <w:lastRenderedPageBreak/>
        <w:t>I_PRP descended_VBD ,_, minding_VBG carefully_RB where_WRB I_PRP went_VBD ,_, for_IN the_DT stairs_NNS were_VBD dark_JJ ,_, being_VBG only_RB lit_VBN by_IN loopholes_NNS in_IN the_DT heavy_JJ masonry_NN ._.</w:t>
      </w:r>
    </w:p>
    <w:p w14:paraId="42262874" w14:textId="77777777" w:rsidR="00EB4287" w:rsidRPr="00CD6915" w:rsidRDefault="00EB4287" w:rsidP="00EB4287">
      <w:r w:rsidRPr="00CD6915">
        <w:t>At_IN the_DT bottom_NN there_EX was_VBD a_DT dark_JJ ,_, tunnel-like_JJ passage_NN ,_, through_IN which_WDT came_VBD a_DT deathly_RB ,_, sickly_JJ odour_NN ,_, the_DT odour_NN of_IN old_JJ earth_NN newly_RB turned_VBD ._.</w:t>
      </w:r>
    </w:p>
    <w:p w14:paraId="4CEACC12" w14:textId="77777777" w:rsidR="00EB4287" w:rsidRPr="00CD6915" w:rsidRDefault="00EB4287" w:rsidP="00EB4287">
      <w:r w:rsidRPr="00CD6915">
        <w:t>As_IN I_PRP went_VBD through_IN the_DT passage_NN the_DT smell_NN grew_VBD closer_JJR and_CC heavier_JJR ._.</w:t>
      </w:r>
    </w:p>
    <w:p w14:paraId="66A3B7E3" w14:textId="77777777" w:rsidR="00EB4287" w:rsidRPr="00CD6915" w:rsidRDefault="00EB4287" w:rsidP="00EB4287">
      <w:r w:rsidRPr="00CD6915">
        <w:t>At_IN last_JJ I_PRP pulled_VBD open_VB a_DT heavy_JJ door_NN which_WDT stood_VBD ajar_JJ ,_, and_CC found_VBD myself_PRP in_IN an_DT old_JJ ,_, ruined_VBN chapel_NN ,_, which_WDT had_VBD evidently_RB been_VBN used_VBN as_IN a_DT graveyard_NN ._.</w:t>
      </w:r>
    </w:p>
    <w:p w14:paraId="31D26824" w14:textId="77777777" w:rsidR="00EB4287" w:rsidRPr="00CD6915" w:rsidRDefault="00EB4287" w:rsidP="00EB4287">
      <w:r w:rsidRPr="00CD6915">
        <w:t>The_DT roof_NN was_VBD broken_VBN ,_, and_CC in_IN two_CD places_NNS were_VBD steps_NNS leading_VBG to_TO vaults_NNS ,_, but_CC the_DT ground_NN had_VBD recently_RB been_VBN dug_VBN over_IN ,_, and_CC the_DT earth_NN placed_VBN in_IN great_JJ wooden_JJ boxes_NNS ,_, manifestly_RB those_DT which_WDT had_VBD been_VBN brought_VBN by_IN the_DT Slovaks_NNPS ._.</w:t>
      </w:r>
    </w:p>
    <w:p w14:paraId="6FF1FD66" w14:textId="77777777" w:rsidR="00EB4287" w:rsidRPr="00CD6915" w:rsidRDefault="00EB4287" w:rsidP="00EB4287">
      <w:r w:rsidRPr="00CD6915">
        <w:t>There_EX was_VBD nobody_NN about_IN ,_, and_CC I_PRP made_VBD search_NN for_IN any_DT further_JJ outlet_NN ,_, but_CC there_EX was_VBD none_NN ._.</w:t>
      </w:r>
    </w:p>
    <w:p w14:paraId="31932778" w14:textId="77777777" w:rsidR="00EB4287" w:rsidRPr="00CD6915" w:rsidRDefault="00EB4287" w:rsidP="00EB4287">
      <w:r w:rsidRPr="00CD6915">
        <w:t>Then_RB I_PRP went_VBD over_IN every_DT inch_NN of_IN the_DT ground_NN ,_, so_RB as_RB not_RB to_TO lose_VB a_DT chance_NN ._.</w:t>
      </w:r>
    </w:p>
    <w:p w14:paraId="755DF258" w14:textId="77777777" w:rsidR="00EB4287" w:rsidRPr="00CD6915" w:rsidRDefault="00EB4287" w:rsidP="00EB4287">
      <w:r w:rsidRPr="00CD6915">
        <w:t>I_PRP went_VBD down_RB even_RB into_IN the_DT vaults_NNS ,_, where_WRB the_DT dim_JJ light_NN struggled_VBD ,_, although_IN to_TO do_VB so_RB was_VBD a_DT dread_NN to_TO my_PRP$ very_JJ soul_NN ._.</w:t>
      </w:r>
    </w:p>
    <w:p w14:paraId="30270C50" w14:textId="77777777" w:rsidR="00EB4287" w:rsidRPr="00CD6915" w:rsidRDefault="00EB4287" w:rsidP="00EB4287">
      <w:r w:rsidRPr="00CD6915">
        <w:t>Into_NNP two_CD of_IN these_DT I_PRP went_VBD ,_, but_CC saw_VBD nothing_NN except_IN fragments_NNS of_IN old_JJ coffins_NNS and_CC piles_NNS of_IN dust_NN ;_: in_IN the_DT third_JJ ,_, however_RB ,_, I_PRP made_VBD a_DT discovery_NN ._.</w:t>
      </w:r>
    </w:p>
    <w:p w14:paraId="651013BB" w14:textId="77777777" w:rsidR="00EB4287" w:rsidRPr="00CD6915" w:rsidRDefault="00EB4287" w:rsidP="00EB4287">
      <w:r w:rsidRPr="00CD6915">
        <w:t>There_RB ,_, in_IN one_CD of_IN the_DT great_JJ boxes_NNS ,_, of_IN which_WDT there_EX were_VBD fifty_CD in_IN all_DT ,_, on_IN a_DT pile_NN of_IN newly_RB dug_VBN earth_NN ,_, lay_VBD the_DT Count_NN !_.</w:t>
      </w:r>
    </w:p>
    <w:p w14:paraId="34D1CF64" w14:textId="77777777" w:rsidR="00EB4287" w:rsidRPr="00CD6915" w:rsidRDefault="00EB4287" w:rsidP="00EB4287">
      <w:r w:rsidRPr="00CD6915">
        <w:t>He_PRP was_VBD either_CC dead_JJ or_CC asleep_JJ ,_, I_PRP could_MD not_RB say_VB which_WDT --_: for_IN the_DT eyes_NNS were_VBD open_JJ and_CC stony_NN ,_, but_CC without_IN the_DT glassiness_NN of_IN death_NN --_: and_CC the_DT cheeks_NNS had_VBD the_DT warmth_NN of_IN life_NN through_IN all_DT their_PRP$ pallor_NN ;_: the_DT lips_NNS were_VBD as_RB red_JJ as_IN ever_RB ._.</w:t>
      </w:r>
    </w:p>
    <w:p w14:paraId="700DFCBA" w14:textId="77777777" w:rsidR="00EB4287" w:rsidRPr="00CD6915" w:rsidRDefault="00EB4287" w:rsidP="00EB4287">
      <w:r w:rsidRPr="00CD6915">
        <w:t>But_CC there_EX was_VBD no_DT sign_NN of_IN movement_NN ,_, no_DT pulse_NN ,_, no_DT breath_NN ,_, no_DT beating_NN of_IN the_DT heart_NN ._.</w:t>
      </w:r>
    </w:p>
    <w:p w14:paraId="63A55DC2" w14:textId="77777777" w:rsidR="00EB4287" w:rsidRPr="00CD6915" w:rsidRDefault="00EB4287" w:rsidP="00EB4287">
      <w:r w:rsidRPr="00CD6915">
        <w:t>I_PRP bent_JJ over_IN him_PRP ,_, and_CC tried_VBD to_TO find_VB any_DT sign_NN of_IN life_NN ,_, but_CC in_IN vain_JJ ._.</w:t>
      </w:r>
    </w:p>
    <w:p w14:paraId="5A0AD4C9" w14:textId="77777777" w:rsidR="00EB4287" w:rsidRPr="00CD6915" w:rsidRDefault="00EB4287" w:rsidP="00EB4287">
      <w:r w:rsidRPr="00CD6915">
        <w:t>He_PRP could_MD not_RB have_VB lain_VBN there_RB long_RB ,_, for_IN the_DT earthy_JJ smell_NN would_MD have_VB passed_VBN away_RB in_IN a_DT few_JJ hours_NNS ._.</w:t>
      </w:r>
    </w:p>
    <w:p w14:paraId="6C91FFC7" w14:textId="77777777" w:rsidR="00EB4287" w:rsidRPr="00CD6915" w:rsidRDefault="00EB4287" w:rsidP="00EB4287">
      <w:r w:rsidRPr="00CD6915">
        <w:t>By_IN the_DT side_NN of_IN the_DT box_NN was_VBD its_PRP$ cover_NN ,_, pierced_VBN with_IN holes_NNS here_RB and_CC there_RB ._.</w:t>
      </w:r>
    </w:p>
    <w:p w14:paraId="380E708D" w14:textId="77777777" w:rsidR="00EB4287" w:rsidRPr="00CD6915" w:rsidRDefault="00EB4287" w:rsidP="00EB4287">
      <w:r w:rsidRPr="00CD6915">
        <w:t xml:space="preserve">I_PRP thought_VBD he_PRP might_MD have_VB the_DT keys_NNS on_IN him_PRP ,_, but_CC when_WRB I_PRP went_VBD to_TO search_VB I_PRP saw_VBD the_DT dead_JJ eyes_NNS ,_, </w:t>
      </w:r>
      <w:r w:rsidRPr="00CD6915">
        <w:lastRenderedPageBreak/>
        <w:t>and_CC in_IN them_PRP ,_, dead_JJ though_IN they_PRP were_VBD ,_, such_JJ a_DT look_NN of_IN hate_NN ,_, though_IN unconscious_JJ of_IN me_PRP or_CC my_PRP$ presence_NN ,_, that_IN I_PRP fled_VBD from_IN the_DT place_NN ,_, and_CC leaving_VBG the_DT Count_NNP 's_POS room_NN by_IN the_DT window_NN ,_, crawled_VBD again_RB up_IN the_DT castle_NN wall_NN ._.</w:t>
      </w:r>
    </w:p>
    <w:p w14:paraId="1D00A36C" w14:textId="77777777" w:rsidR="00EB4287" w:rsidRPr="00CD6915" w:rsidRDefault="00EB4287" w:rsidP="00EB4287">
      <w:r w:rsidRPr="00CD6915">
        <w:t>Regaining_VBG my_PRP$ room_NN ,_, I_PRP threw_VBD myself_PRP panting_VBG upon_IN the_DT bed_NN and_CC tried_VBD to_TO think_VB ..._: 29_CD June_NNP ._.</w:t>
      </w:r>
    </w:p>
    <w:p w14:paraId="3C8A23AD" w14:textId="77777777" w:rsidR="00EB4287" w:rsidRPr="00CD6915" w:rsidRDefault="00EB4287" w:rsidP="00EB4287">
      <w:r w:rsidRPr="00CD6915">
        <w:t>--_: To-day_NN is_VBZ the_DT date_NN of_IN my_PRP$ last_JJ letter_NN ,_, and_CC the_DT Count_NNP has_VBZ taken_VBN steps_NNS to_TO prove_VB that_IN it_PRP was_VBD genuine_JJ ,_, for_IN again_RB I_PRP saw_VBD him_PRP leave_VBP the_DT castle_NN by_IN the_DT same_JJ window_NN ,_, and_CC in_IN my_PRP$ clothes_NNS ._.</w:t>
      </w:r>
    </w:p>
    <w:p w14:paraId="1A877B97" w14:textId="77777777" w:rsidR="00EB4287" w:rsidRPr="00CD6915" w:rsidRDefault="00EB4287" w:rsidP="00EB4287">
      <w:r w:rsidRPr="00CD6915">
        <w:t>As_IN he_PRP went_VBD down_IN the_DT wall_NN ,_, lizard_NN fashion_NN ,_, I_PRP wished_VBD I_PRP had_VBD a_DT gun_NN or_CC some_DT lethal_JJ weapon_NN ,_, that_IN I_PRP might_MD destroy_VB him_PRP ;_: but_CC I_PRP fear_VBP that_IN no_DT weapon_NN wrought_VBD alone_RB by_IN man_NN 's_POS hand_NN would_MD have_VB any_DT effect_NN on_IN him_PRP ._.</w:t>
      </w:r>
    </w:p>
    <w:p w14:paraId="5A9D1E3B" w14:textId="77777777" w:rsidR="00EB4287" w:rsidRPr="00CD6915" w:rsidRDefault="00EB4287" w:rsidP="00EB4287">
      <w:r w:rsidRPr="00CD6915">
        <w:t>I_PRP dared_VBD not_RB wait_VB to_TO see_VB him_PRP return_VB ,_, for_IN I_PRP feared_VBD to_TO see_VB those_DT weird_JJ sisters_NNS ._.</w:t>
      </w:r>
    </w:p>
    <w:p w14:paraId="589D971F" w14:textId="77777777" w:rsidR="00EB4287" w:rsidRPr="00CD6915" w:rsidRDefault="00EB4287" w:rsidP="00EB4287">
      <w:r w:rsidRPr="00CD6915">
        <w:t>I_PRP came_VBD back_RB to_TO the_DT library_NN ,_, and_CC read_VB there_RB till_IN I_PRP fell_VBD asleep_RB ._.</w:t>
      </w:r>
    </w:p>
    <w:p w14:paraId="30BB6A5D" w14:textId="77777777" w:rsidR="00EB4287" w:rsidRPr="00CD6915" w:rsidRDefault="00EB4287" w:rsidP="00EB4287">
      <w:r w:rsidRPr="00CD6915">
        <w:t>I_PRP was_VBD awakened_VBN by_IN the_DT Count_NNP ,_, who_WP looked_VBD at_IN me_PRP as_RB grimly_RB as_IN a_DT man_NN can_MD look_VB as_IN he_PRP said_VBD :_: --_: ``_`` To-morrow_JJ ,_, my_PRP$ friend_NN ,_, we_PRP must_MD part_VB ._.</w:t>
      </w:r>
    </w:p>
    <w:p w14:paraId="20EC2D0E" w14:textId="77777777" w:rsidR="00EB4287" w:rsidRPr="00CD6915" w:rsidRDefault="00EB4287" w:rsidP="00EB4287">
      <w:r w:rsidRPr="00CD6915">
        <w:t>You_PRP return_VBP to_TO your_PRP$ beautiful_JJ England_NNP ,_, I_PRP to_TO some_DT work_NN which_WDT may_MD have_VB such_JJ an_DT end_NN that_IN we_PRP may_MD never_RB meet_VB ._.</w:t>
      </w:r>
    </w:p>
    <w:p w14:paraId="1F893F90" w14:textId="77777777" w:rsidR="00EB4287" w:rsidRPr="00CD6915" w:rsidRDefault="00EB4287" w:rsidP="00EB4287">
      <w:r w:rsidRPr="00CD6915">
        <w:t>Your_PRP$ letter_NN home_NN has_VBZ been_VBN despatched_VBN ;_: to-morrow_NN I_PRP shall_MD not_RB be_VB here_RB ,_, but_CC all_DT shall_MD be_VB ready_JJ for_IN your_PRP$ journey_NN ._.</w:t>
      </w:r>
    </w:p>
    <w:p w14:paraId="6F584A1B" w14:textId="77777777" w:rsidR="00EB4287" w:rsidRPr="00CD6915" w:rsidRDefault="00EB4287" w:rsidP="00EB4287">
      <w:r w:rsidRPr="00CD6915">
        <w:t>In_IN the_DT morning_NN come_VB the_DT Szgany_NNP ,_, who_WP have_VBP some_DT labours_NNS of_IN their_PRP$ own_JJ here_RB ,_, and_CC also_RB come_VBP some_DT Slovaks_NNPS ._.</w:t>
      </w:r>
    </w:p>
    <w:p w14:paraId="291FE300" w14:textId="77777777" w:rsidR="00EB4287" w:rsidRPr="00CD6915" w:rsidRDefault="00EB4287" w:rsidP="00EB4287">
      <w:r w:rsidRPr="00CD6915">
        <w:t>When_WRB they_PRP have_VBP gone_VBN ,_, my_PRP$ carriage_NN shall_MD come_VB for_IN you_PRP ,_, and_CC shall_MD bear_VB you_PRP to_TO the_DT Borgo_NNP Pass_NN to_TO meet_VB the_DT diligence_NN from_IN Bukovina_NNP to_TO Bistritz_NNP ._.</w:t>
      </w:r>
    </w:p>
    <w:p w14:paraId="47542DC6" w14:textId="77777777" w:rsidR="00EB4287" w:rsidRPr="00CD6915" w:rsidRDefault="00EB4287" w:rsidP="00EB4287">
      <w:r w:rsidRPr="00CD6915">
        <w:t>But_CC I_PRP am_VBP in_IN hopes_NNS that_IN I_PRP shall_MD see_VB more_JJR of_IN you_PRP at_IN Castle_NNP Dracula_NNP ._. ''_''</w:t>
      </w:r>
    </w:p>
    <w:p w14:paraId="036CD64E" w14:textId="77777777" w:rsidR="00EB4287" w:rsidRPr="00CD6915" w:rsidRDefault="00EB4287" w:rsidP="00EB4287">
      <w:r w:rsidRPr="00CD6915">
        <w:t>I_PRP suspected_VBD him_PRP ,_, and_CC determined_VBN to_TO test_VB his_PRP$ sincerity_NN ._.</w:t>
      </w:r>
    </w:p>
    <w:p w14:paraId="01662BDB" w14:textId="77777777" w:rsidR="00EB4287" w:rsidRPr="00CD6915" w:rsidRDefault="00EB4287" w:rsidP="00EB4287">
      <w:r w:rsidRPr="00CD6915">
        <w:t>Sincerity_NN !_.</w:t>
      </w:r>
    </w:p>
    <w:p w14:paraId="47AD28E8" w14:textId="77777777" w:rsidR="00EB4287" w:rsidRPr="00CD6915" w:rsidRDefault="00EB4287" w:rsidP="00EB4287">
      <w:r w:rsidRPr="00CD6915">
        <w:t>It_PRP seems_VBZ like_IN a_DT profanation_NN of_IN the_DT word_NN to_TO write_VB it_PRP in_IN connection_NN with_IN such_JJ a_DT monster_NN ,_, so_RB asked_VBD him_PRP point-blank_JJ :_: --_: ``_`` Why_WRB may_MD I_PRP not_RB go_VB to-night_JJ ?_. ''_''</w:t>
      </w:r>
    </w:p>
    <w:p w14:paraId="59071689" w14:textId="77777777" w:rsidR="00EB4287" w:rsidRPr="00CD6915" w:rsidRDefault="00EB4287" w:rsidP="00EB4287">
      <w:r w:rsidRPr="00CD6915">
        <w:lastRenderedPageBreak/>
        <w:t>``_`` Because_IN ,_, dear_RB sir_NN ,_, my_PRP$ coachman_NN and_CC horses_NNS are_VBP away_RB on_IN a_DT mission_NN ._. ''_''</w:t>
      </w:r>
    </w:p>
    <w:p w14:paraId="7FF86B4B" w14:textId="77777777" w:rsidR="00EB4287" w:rsidRPr="00CD6915" w:rsidRDefault="00EB4287" w:rsidP="00EB4287">
      <w:r w:rsidRPr="00CD6915">
        <w:t>``_`` But_CC I_PRP would_MD walk_VB with_IN pleasure_NN ._.</w:t>
      </w:r>
    </w:p>
    <w:p w14:paraId="7839212A" w14:textId="77777777" w:rsidR="00EB4287" w:rsidRPr="00CD6915" w:rsidRDefault="00EB4287" w:rsidP="00EB4287">
      <w:r w:rsidRPr="00CD6915">
        <w:t>I_PRP want_VBP to_TO get_VB away_RP at_IN once_RB ._. ''_''</w:t>
      </w:r>
    </w:p>
    <w:p w14:paraId="42BA5174" w14:textId="77777777" w:rsidR="00EB4287" w:rsidRPr="00CD6915" w:rsidRDefault="00EB4287" w:rsidP="00EB4287">
      <w:r w:rsidRPr="00CD6915">
        <w:t>He_PRP smiled_VBD ,_, such_PDT a_DT soft_JJ ,_, smooth_JJ ,_, diabolical_JJ smile_NN that_IN I_PRP knew_VBD there_EX was_VBD some_DT trick_NN behind_IN his_PRP$ smoothness_NN ._.</w:t>
      </w:r>
    </w:p>
    <w:p w14:paraId="00D39919" w14:textId="77777777" w:rsidR="00EB4287" w:rsidRPr="00CD6915" w:rsidRDefault="00EB4287" w:rsidP="00EB4287">
      <w:r w:rsidRPr="00CD6915">
        <w:t>He_PRP said_VBD :_: --_: ``_`` And_CC your_PRP$ baggage_NN ?_. ''_''</w:t>
      </w:r>
    </w:p>
    <w:p w14:paraId="50A51246" w14:textId="77777777" w:rsidR="00EB4287" w:rsidRPr="00CD6915" w:rsidRDefault="00EB4287" w:rsidP="00EB4287">
      <w:r w:rsidRPr="00CD6915">
        <w:t>``_`` I_PRP do_VBP not_RB care_VB about_IN it_PRP ._.</w:t>
      </w:r>
    </w:p>
    <w:p w14:paraId="67BAD820" w14:textId="77777777" w:rsidR="00EB4287" w:rsidRPr="00CD6915" w:rsidRDefault="00EB4287" w:rsidP="00EB4287">
      <w:r w:rsidRPr="00CD6915">
        <w:t>I_PRP can_MD send_VB for_IN it_PRP some_DT other_JJ time_NN ._. ''_''</w:t>
      </w:r>
    </w:p>
    <w:p w14:paraId="060240FC" w14:textId="77777777" w:rsidR="00EB4287" w:rsidRPr="00CD6915" w:rsidRDefault="00EB4287" w:rsidP="00EB4287">
      <w:r w:rsidRPr="00CD6915">
        <w:t>The_DT Count_NNP stood_VBD up_RP ,_, and_CC said_VBD ,_, with_IN a_DT sweet_JJ courtesy_NN which_WDT made_VBD me_PRP rub_VB my_PRP$ eyes_NNS ,_, it_PRP seemed_VBD so_RB real_JJ :_: --_: ``_`` You_PRP English_NNP have_VBP a_DT saying_NN which_WDT is_VBZ close_JJ to_TO my_PRP$ heart_NN ,_, for_IN its_PRP$ spirit_NN is_VBZ that_IN which_WDT rules_VBZ our_PRP$ boyars_NNS :_: `_`` Welcome_VB the_DT coming_VBG ;_: speed_VB the_DT parting_NN guest_NN ._. '_''</w:t>
      </w:r>
    </w:p>
    <w:p w14:paraId="1F83B29B" w14:textId="77777777" w:rsidR="00EB4287" w:rsidRPr="00CD6915" w:rsidRDefault="00EB4287" w:rsidP="00EB4287">
      <w:r w:rsidRPr="00CD6915">
        <w:t>Come_VB with_IN me_PRP ,_, my_PRP$ dear_RB young_JJ friend_NN ._.</w:t>
      </w:r>
    </w:p>
    <w:p w14:paraId="1A679A7C" w14:textId="77777777" w:rsidR="00EB4287" w:rsidRPr="00CD6915" w:rsidRDefault="00EB4287" w:rsidP="00EB4287">
      <w:r w:rsidRPr="00CD6915">
        <w:t>Not_RB an_DT hour_NN shall_MD you_PRP wait_VB in_IN my_PRP$ house_NN against_IN your_PRP$ will_NN ,_, though_IN sad_JJ am_VBP I_PRP at_IN your_PRP$ going_NN ,_, and_CC that_IN you_PRP so_RB suddenly_RB desire_VB it_PRP ._.</w:t>
      </w:r>
    </w:p>
    <w:p w14:paraId="139E470A" w14:textId="77777777" w:rsidR="00EB4287" w:rsidRPr="00CD6915" w:rsidRDefault="00EB4287" w:rsidP="00EB4287">
      <w:r w:rsidRPr="00CD6915">
        <w:t>Come_VB !_. ''_''</w:t>
      </w:r>
    </w:p>
    <w:p w14:paraId="3A1802C1" w14:textId="77777777" w:rsidR="00EB4287" w:rsidRPr="00CD6915" w:rsidRDefault="00EB4287" w:rsidP="00EB4287">
      <w:r w:rsidRPr="00CD6915">
        <w:t>With_IN a_DT stately_JJ gravity_NN ,_, he_PRP ,_, with_IN the_DT lamp_NN ,_, preceded_VBD me_PRP down_RP the_DT stairs_NNS and_CC along_IN the_DT hall_NN ._.</w:t>
      </w:r>
    </w:p>
    <w:p w14:paraId="462E81D3" w14:textId="77777777" w:rsidR="00EB4287" w:rsidRPr="00CD6915" w:rsidRDefault="00EB4287" w:rsidP="00EB4287">
      <w:r w:rsidRPr="00CD6915">
        <w:t>Suddenly_RB he_PRP stopped_VBD ._.</w:t>
      </w:r>
    </w:p>
    <w:p w14:paraId="01376215" w14:textId="77777777" w:rsidR="00EB4287" w:rsidRPr="00CD6915" w:rsidRDefault="00EB4287" w:rsidP="00EB4287">
      <w:r w:rsidRPr="00CD6915">
        <w:t>``_`` Hark_VB !_. ''_''</w:t>
      </w:r>
    </w:p>
    <w:p w14:paraId="44BA7EB8" w14:textId="77777777" w:rsidR="00EB4287" w:rsidRPr="00CD6915" w:rsidRDefault="00EB4287" w:rsidP="00EB4287">
      <w:r w:rsidRPr="00CD6915">
        <w:t>Close_RB at_IN hand_NN came_VBD the_DT howling_NN of_IN many_JJ wolves_NNS ._.</w:t>
      </w:r>
    </w:p>
    <w:p w14:paraId="419C3070" w14:textId="77777777" w:rsidR="00EB4287" w:rsidRPr="00CD6915" w:rsidRDefault="00EB4287" w:rsidP="00EB4287">
      <w:r w:rsidRPr="00CD6915">
        <w:t>It_PRP was_VBD almost_RB as_IN if_IN the_DT sound_NN sprang_VBD up_RP at_IN the_DT rising_NN of_IN his_PRP$ hand_NN ,_, just_RB as_IN the_DT music_NN of_IN a_DT great_JJ orchestra_NN seems_VBZ to_TO leap_VB under_IN the_DT bâton_NN of_IN the_DT conductor_NN ._.</w:t>
      </w:r>
    </w:p>
    <w:p w14:paraId="1FFB0498" w14:textId="77777777" w:rsidR="00EB4287" w:rsidRPr="00CD6915" w:rsidRDefault="00EB4287" w:rsidP="00EB4287">
      <w:r w:rsidRPr="00CD6915">
        <w:t>After_IN a_DT pause_NN of_IN a_DT moment_NN ,_, he_PRP proceeded_VBD ,_, in_IN his_PRP$ stately_JJ way_NN ,_, to_TO the_DT door_NN ,_, drew_VBD back_RP the_DT ponderous_JJ bolts_NNS ,_, unhooked_VBD the_DT heavy_JJ chains_NNS ,_, and_CC began_VBD to_TO draw_VB it_PRP open_JJ ._.</w:t>
      </w:r>
    </w:p>
    <w:p w14:paraId="7BEBEEC4" w14:textId="77777777" w:rsidR="00EB4287" w:rsidRPr="00CD6915" w:rsidRDefault="00EB4287" w:rsidP="00EB4287">
      <w:r w:rsidRPr="00CD6915">
        <w:t>To_TO my_PRP$ intense_JJ astonishment_NN I_PRP saw_VBD that_IN it_PRP was_VBD unlocked_VBN ._.</w:t>
      </w:r>
    </w:p>
    <w:p w14:paraId="2533D435" w14:textId="77777777" w:rsidR="00EB4287" w:rsidRPr="00CD6915" w:rsidRDefault="00EB4287" w:rsidP="00EB4287">
      <w:r w:rsidRPr="00CD6915">
        <w:t>Suspiciously_RB ,_, I_PRP looked_VBD all_DT round_NN ,_, but_CC could_MD see_VB no_DT key_NN of_IN any_DT kind_NN ._.</w:t>
      </w:r>
    </w:p>
    <w:p w14:paraId="5060CA99" w14:textId="77777777" w:rsidR="00EB4287" w:rsidRPr="00CD6915" w:rsidRDefault="00EB4287" w:rsidP="00EB4287">
      <w:r w:rsidRPr="00CD6915">
        <w:t>As_IN the_DT door_NN began_VBD to_TO open_VB ,_, the_DT howling_NN of_IN the_DT wolves_NNS without_IN grew_VBD louder_RBR and_CC angrier_JJR ;_: their_PRP$ red_JJ jaws_NNS ,_, with_IN champing_VBG teeth_NNS ,_, and_CC their_PRP$ blunt-clawed_JJ feet_NNS as_IN they_PRP leaped_VBD ,_, came_VBD in_RP through_IN the_DT opening_NN door_NN ._.</w:t>
      </w:r>
    </w:p>
    <w:p w14:paraId="2C492527" w14:textId="77777777" w:rsidR="00EB4287" w:rsidRPr="00CD6915" w:rsidRDefault="00EB4287" w:rsidP="00EB4287">
      <w:r w:rsidRPr="00CD6915">
        <w:lastRenderedPageBreak/>
        <w:t>I_PRP knew_VBD then_RB that_IN to_TO struggle_VB at_IN the_DT moment_NN against_IN the_DT Count_NN was_VBD useless_JJ ._.</w:t>
      </w:r>
    </w:p>
    <w:p w14:paraId="0D230D48" w14:textId="77777777" w:rsidR="00EB4287" w:rsidRPr="00CD6915" w:rsidRDefault="00EB4287" w:rsidP="00EB4287">
      <w:r w:rsidRPr="00CD6915">
        <w:t>With_IN such_JJ allies_NNS as_IN these_DT at_IN his_PRP$ command_NN ,_, I_PRP could_MD do_VB nothing_NN ._.</w:t>
      </w:r>
    </w:p>
    <w:p w14:paraId="14C13AE8" w14:textId="77777777" w:rsidR="00EB4287" w:rsidRPr="00CD6915" w:rsidRDefault="00EB4287" w:rsidP="00EB4287">
      <w:r w:rsidRPr="00CD6915">
        <w:t>But_CC still_RB the_DT door_NN continued_VBD slowly_RB to_TO open_VB ,_, and_CC only_RB the_DT Count_NNP 's_POS body_NN stood_VBD in_IN the_DT gap_NN ._.</w:t>
      </w:r>
    </w:p>
    <w:p w14:paraId="53FD8F27" w14:textId="77777777" w:rsidR="00EB4287" w:rsidRPr="00CD6915" w:rsidRDefault="00EB4287" w:rsidP="00EB4287">
      <w:r w:rsidRPr="00CD6915">
        <w:t>Suddenly_RB it_PRP struck_VBD me_PRP that_IN this_DT might_MD be_VB the_DT moment_NN and_CC means_NNS of_IN my_PRP$ doom_NN ;_: I_PRP was_VBD to_TO be_VB given_VBN to_TO the_DT wolves_NNS ,_, and_CC at_IN my_PRP$ own_JJ instigation_NN ._.</w:t>
      </w:r>
    </w:p>
    <w:p w14:paraId="41699FD6" w14:textId="77777777" w:rsidR="00EB4287" w:rsidRPr="00CD6915" w:rsidRDefault="00EB4287" w:rsidP="00EB4287">
      <w:r w:rsidRPr="00CD6915">
        <w:t>There_EX was_VBD a_DT diabolical_JJ wickedness_NN in_IN the_DT idea_NN great_JJ enough_RB for_IN the_DT Count_NN ,_, and_CC as_IN a_DT last_JJ chance_NN I_PRP cried_VBD out_RP :_: --_: ``_`` Shut_VB the_DT door_NN ;_: I_PRP shall_MD wait_VB till_IN morning_NN !_. ''_''</w:t>
      </w:r>
    </w:p>
    <w:p w14:paraId="0C25B853" w14:textId="77777777" w:rsidR="00EB4287" w:rsidRPr="00CD6915" w:rsidRDefault="00EB4287" w:rsidP="00EB4287">
      <w:r w:rsidRPr="00CD6915">
        <w:t>and_CC covered_VBD my_PRP$ face_NN with_IN my_PRP$ hands_NNS to_TO hide_VB my_PRP$ tears_NNS of_IN bitter_JJ disappointment_NN ._.</w:t>
      </w:r>
    </w:p>
    <w:p w14:paraId="1E1D0AFE" w14:textId="77777777" w:rsidR="00EB4287" w:rsidRPr="00CD6915" w:rsidRDefault="00EB4287" w:rsidP="00EB4287">
      <w:r w:rsidRPr="00CD6915">
        <w:t>With_IN one_CD sweep_NN of_IN his_PRP$ powerful_JJ arm_NN ,_, the_DT Count_NNP threw_VBD the_DT door_NN shut_VBD ,_, and_CC the_DT great_JJ bolts_NNS clanged_VBD and_CC echoed_VBD through_IN the_DT hall_NN as_IN they_PRP shot_VBD back_RB into_IN their_PRP$ places_NNS ._.</w:t>
      </w:r>
    </w:p>
    <w:p w14:paraId="5B3B66A6" w14:textId="77777777" w:rsidR="00EB4287" w:rsidRPr="00CD6915" w:rsidRDefault="00EB4287" w:rsidP="00EB4287">
      <w:r w:rsidRPr="00CD6915">
        <w:t>In_IN silence_NN we_PRP returned_VBD to_TO the_DT library_NN ,_, and_CC after_IN a_DT minute_NN or_CC two_CD I_PRP went_VBD to_TO my_PRP$ own_JJ room_NN ._.</w:t>
      </w:r>
    </w:p>
    <w:p w14:paraId="10DDC6E0" w14:textId="77777777" w:rsidR="00EB4287" w:rsidRPr="00CD6915" w:rsidRDefault="00EB4287" w:rsidP="00EB4287">
      <w:r w:rsidRPr="00CD6915">
        <w:t>The_DT last_JJ I_PRP saw_VBD of_IN Count_NNP Dracula_NNP was_VBD his_PRP$ kissing_VBG his_PRP$ hand_NN to_TO me_PRP ;_: with_IN a_DT red_JJ light_NN of_IN triumph_NN in_IN his_PRP$ eyes_NNS ,_, and_CC with_IN a_DT smile_NN that_WDT Judas_VBZ in_IN hell_NN might_MD be_VB proud_JJ of_IN ._.</w:t>
      </w:r>
    </w:p>
    <w:p w14:paraId="27232750" w14:textId="77777777" w:rsidR="00EB4287" w:rsidRPr="00CD6915" w:rsidRDefault="00EB4287" w:rsidP="00EB4287">
      <w:r w:rsidRPr="00CD6915">
        <w:t>When_WRB I_PRP was_VBD in_IN my_PRP$ room_NN and_CC about_IN to_TO lie_VB down_RP ,_, I_PRP thought_VBD I_PRP heard_VBD a_DT whispering_NN at_IN my_PRP$ door_NN ._.</w:t>
      </w:r>
    </w:p>
    <w:p w14:paraId="0AA7FAC9" w14:textId="77777777" w:rsidR="00EB4287" w:rsidRPr="00CD6915" w:rsidRDefault="00EB4287" w:rsidP="00EB4287">
      <w:r w:rsidRPr="00CD6915">
        <w:t>I_PRP went_VBD to_TO it_PRP softly_RB and_CC listened_VBD ._.</w:t>
      </w:r>
    </w:p>
    <w:p w14:paraId="694CB8E0" w14:textId="77777777" w:rsidR="00EB4287" w:rsidRPr="00CD6915" w:rsidRDefault="00EB4287" w:rsidP="00EB4287">
      <w:r w:rsidRPr="00CD6915">
        <w:t>Unless_IN my_PRP$ ears_NNS deceived_VBD me_PRP ,_, I_PRP heard_VBD the_DT voice_NN of_IN the_DT Count_NN :_: --_: ``_`` Back_RB ,_, back_RB ,_, to_TO your_PRP$ own_JJ place_NN !_.</w:t>
      </w:r>
    </w:p>
    <w:p w14:paraId="3F5D4AA2" w14:textId="77777777" w:rsidR="00EB4287" w:rsidRPr="00CD6915" w:rsidRDefault="00EB4287" w:rsidP="00EB4287">
      <w:r w:rsidRPr="00CD6915">
        <w:t>Your_PRP$ time_NN is_VBZ not_RB yet_RB come_VBN ._.</w:t>
      </w:r>
    </w:p>
    <w:p w14:paraId="7904F9D9" w14:textId="77777777" w:rsidR="00EB4287" w:rsidRPr="00CD6915" w:rsidRDefault="00EB4287" w:rsidP="00EB4287">
      <w:r w:rsidRPr="00CD6915">
        <w:t>Wait_VB !_.</w:t>
      </w:r>
    </w:p>
    <w:p w14:paraId="4EF1E13C" w14:textId="77777777" w:rsidR="00EB4287" w:rsidRPr="00CD6915" w:rsidRDefault="00EB4287" w:rsidP="00EB4287">
      <w:r w:rsidRPr="00CD6915">
        <w:t>Have_VBP patience_NN !_.</w:t>
      </w:r>
    </w:p>
    <w:p w14:paraId="305A87C0" w14:textId="77777777" w:rsidR="00EB4287" w:rsidRPr="00CD6915" w:rsidRDefault="00EB4287" w:rsidP="00EB4287">
      <w:r w:rsidRPr="00CD6915">
        <w:t>To-night_NN is_VBZ mine_JJ ._.</w:t>
      </w:r>
    </w:p>
    <w:p w14:paraId="1C169922" w14:textId="77777777" w:rsidR="00EB4287" w:rsidRPr="00CD6915" w:rsidRDefault="00EB4287" w:rsidP="00EB4287">
      <w:r w:rsidRPr="00CD6915">
        <w:t>To-morrow_JJ night_NN is_VBZ yours_PRP$ !_. ''_''</w:t>
      </w:r>
    </w:p>
    <w:p w14:paraId="29FD72A9" w14:textId="77777777" w:rsidR="00EB4287" w:rsidRPr="00CD6915" w:rsidRDefault="00EB4287" w:rsidP="00EB4287">
      <w:r w:rsidRPr="00CD6915">
        <w:t>There_EX was_VBD a_DT low_JJ ,_, sweet_JJ ripple_NN of_IN laughter_NN ,_, and_CC in_IN a_DT rage_NN I_PRP threw_VBD open_VB the_DT door_NN ,_, and_CC saw_VBD without_IN the_DT three_CD terrible_JJ women_NNS licking_VBG their_PRP$ lips_NNS ._.</w:t>
      </w:r>
    </w:p>
    <w:p w14:paraId="7B2497E8" w14:textId="77777777" w:rsidR="00EB4287" w:rsidRPr="00CD6915" w:rsidRDefault="00EB4287" w:rsidP="00EB4287">
      <w:r w:rsidRPr="00CD6915">
        <w:t>As_IN I_PRP appeared_VBD they_PRP all_DT joined_VBD in_IN a_DT horrible_JJ laugh_NN ,_, and_CC ran_VBD away_RB ._.</w:t>
      </w:r>
    </w:p>
    <w:p w14:paraId="45E4894E" w14:textId="77777777" w:rsidR="00EB4287" w:rsidRPr="00CD6915" w:rsidRDefault="00EB4287" w:rsidP="00EB4287">
      <w:r w:rsidRPr="00CD6915">
        <w:t>I_PRP came_VBD back_RB to_TO my_PRP$ room_NN and_CC threw_VBD myself_PRP on_IN my_PRP$ knees_NNS ._.</w:t>
      </w:r>
    </w:p>
    <w:p w14:paraId="6B745012" w14:textId="77777777" w:rsidR="00EB4287" w:rsidRPr="00CD6915" w:rsidRDefault="00EB4287" w:rsidP="00EB4287">
      <w:r w:rsidRPr="00CD6915">
        <w:lastRenderedPageBreak/>
        <w:t>It_PRP is_VBZ then_RB so_RB near_IN the_DT end_NN ?_.</w:t>
      </w:r>
    </w:p>
    <w:p w14:paraId="6830C177" w14:textId="77777777" w:rsidR="00EB4287" w:rsidRPr="00CD6915" w:rsidRDefault="00EB4287" w:rsidP="00EB4287">
      <w:r w:rsidRPr="00CD6915">
        <w:t>To-morrow_NN !_.</w:t>
      </w:r>
    </w:p>
    <w:p w14:paraId="317AE70B" w14:textId="77777777" w:rsidR="00EB4287" w:rsidRPr="00CD6915" w:rsidRDefault="00EB4287" w:rsidP="00EB4287">
      <w:r w:rsidRPr="00CD6915">
        <w:t>to-morrow_NN !_.</w:t>
      </w:r>
    </w:p>
    <w:p w14:paraId="52FE71A7" w14:textId="77777777" w:rsidR="00EB4287" w:rsidRPr="00CD6915" w:rsidRDefault="00EB4287" w:rsidP="00EB4287">
      <w:r w:rsidRPr="00CD6915">
        <w:t>Lord_NNP ,_, help_VB me_PRP ,_, and_CC those_DT to_TO whom_WP I_PRP am_VBP dear_RB !_.</w:t>
      </w:r>
    </w:p>
    <w:p w14:paraId="065AF9A6" w14:textId="77777777" w:rsidR="00EB4287" w:rsidRPr="00CD6915" w:rsidRDefault="00EB4287" w:rsidP="00EB4287">
      <w:r w:rsidRPr="00CD6915">
        <w:t>30_CD June_NNP ,_, morning_NN ._.</w:t>
      </w:r>
    </w:p>
    <w:p w14:paraId="6B2810F2" w14:textId="77777777" w:rsidR="00EB4287" w:rsidRPr="00CD6915" w:rsidRDefault="00EB4287" w:rsidP="00EB4287">
      <w:r w:rsidRPr="00CD6915">
        <w:t>--_: These_DT may_MD be_VB the_DT last_JJ words_NNS I_PRP ever_RB write_VB in_IN this_DT diary_NN ._.</w:t>
      </w:r>
    </w:p>
    <w:p w14:paraId="7B1F043A" w14:textId="77777777" w:rsidR="00EB4287" w:rsidRPr="00CD6915" w:rsidRDefault="00EB4287" w:rsidP="00EB4287">
      <w:r w:rsidRPr="00CD6915">
        <w:t>I_PRP slept_VBD till_IN just_RB before_IN the_DT dawn_NN ,_, and_CC when_WRB I_PRP woke_VBD threw_VBD myself_PRP on_IN my_PRP$ knees_NNS ,_, for_IN I_PRP determined_VBD that_IN if_IN Death_NNP came_VBD he_PRP should_MD find_VB me_PRP ready_JJ ._.</w:t>
      </w:r>
    </w:p>
    <w:p w14:paraId="6FF2300F" w14:textId="77777777" w:rsidR="00EB4287" w:rsidRPr="00CD6915" w:rsidRDefault="00EB4287" w:rsidP="00EB4287">
      <w:r w:rsidRPr="00CD6915">
        <w:t>At_IN last_JJ I_PRP felt_VBD that_IN subtle_JJ change_NN in_IN the_DT air_NN ,_, and_CC knew_VBD that_IN the_DT morning_NN had_VBD come_VBN ._.</w:t>
      </w:r>
    </w:p>
    <w:p w14:paraId="392AAD8E" w14:textId="77777777" w:rsidR="00EB4287" w:rsidRPr="00CD6915" w:rsidRDefault="00EB4287" w:rsidP="00EB4287">
      <w:r w:rsidRPr="00CD6915">
        <w:t>Then_RB came_VBD the_DT welcome_JJ cock-crow_NN ,_, and_CC I_PRP felt_VBD that_IN I_PRP was_VBD safe_JJ ._.</w:t>
      </w:r>
    </w:p>
    <w:p w14:paraId="3550EF09" w14:textId="77777777" w:rsidR="00EB4287" w:rsidRPr="00CD6915" w:rsidRDefault="00EB4287" w:rsidP="00EB4287">
      <w:r w:rsidRPr="00CD6915">
        <w:t>With_IN a_DT glad_JJ heart_NN ,_, I_PRP opened_VBD my_PRP$ door_NN and_CC ran_VBD down_RB to_TO the_DT hall_NN ._.</w:t>
      </w:r>
    </w:p>
    <w:p w14:paraId="7CEF0CEC" w14:textId="77777777" w:rsidR="00EB4287" w:rsidRPr="00CD6915" w:rsidRDefault="00EB4287" w:rsidP="00EB4287">
      <w:r w:rsidRPr="00CD6915">
        <w:t>I_PRP had_VBD seen_VBN that_IN the_DT door_NN was_VBD unlocked_VBN ,_, and_CC now_RB escape_NN was_VBD before_IN me_PRP ._.</w:t>
      </w:r>
    </w:p>
    <w:p w14:paraId="79CFC612" w14:textId="77777777" w:rsidR="00EB4287" w:rsidRPr="00CD6915" w:rsidRDefault="00EB4287" w:rsidP="00EB4287">
      <w:r w:rsidRPr="00CD6915">
        <w:t>With_IN hands_NNS that_WDT trembled_VBD with_IN eagerness_NN ,_, I_PRP unhooked_VBD the_DT chains_NNS and_CC drew_VBD back_RP the_DT massive_JJ bolts_NNS ._.</w:t>
      </w:r>
    </w:p>
    <w:p w14:paraId="32EEA8FC" w14:textId="77777777" w:rsidR="00EB4287" w:rsidRPr="00CD6915" w:rsidRDefault="00EB4287" w:rsidP="00EB4287">
      <w:r w:rsidRPr="00CD6915">
        <w:t>But_CC the_DT door_NN would_MD not_RB move_VB ._.</w:t>
      </w:r>
    </w:p>
    <w:p w14:paraId="08D59C8C" w14:textId="77777777" w:rsidR="00EB4287" w:rsidRPr="00CD6915" w:rsidRDefault="00EB4287" w:rsidP="00EB4287">
      <w:r w:rsidRPr="00CD6915">
        <w:t>Despair_NN seized_VBD me_PRP ._.</w:t>
      </w:r>
    </w:p>
    <w:p w14:paraId="05E367E7" w14:textId="77777777" w:rsidR="00EB4287" w:rsidRPr="00CD6915" w:rsidRDefault="00EB4287" w:rsidP="00EB4287">
      <w:r w:rsidRPr="00CD6915">
        <w:t>I_PRP pulled_VBD ,_, and_CC pulled_VBD ,_, at_IN the_DT door_NN ,_, and_CC shook_VBD it_PRP till_IN ,_, massive_JJ as_IN it_PRP was_VBD ,_, it_PRP rattled_VBD in_IN its_PRP$ casement_NN ._.</w:t>
      </w:r>
    </w:p>
    <w:p w14:paraId="0015AF83" w14:textId="77777777" w:rsidR="00EB4287" w:rsidRPr="00CD6915" w:rsidRDefault="00EB4287" w:rsidP="00EB4287">
      <w:r w:rsidRPr="00CD6915">
        <w:t>I_PRP could_MD see_VB the_DT bolt_NN shot_NN ._.</w:t>
      </w:r>
    </w:p>
    <w:p w14:paraId="5AFAD69B" w14:textId="77777777" w:rsidR="00EB4287" w:rsidRPr="00CD6915" w:rsidRDefault="00EB4287" w:rsidP="00EB4287">
      <w:r w:rsidRPr="00CD6915">
        <w:t>It_PRP had_VBD been_VBN locked_VBN after_IN I_PRP left_VBD the_DT Count_NNP ._.</w:t>
      </w:r>
    </w:p>
    <w:p w14:paraId="6407E3FB" w14:textId="77777777" w:rsidR="00EB4287" w:rsidRPr="00CD6915" w:rsidRDefault="00EB4287" w:rsidP="00EB4287">
      <w:r w:rsidRPr="00CD6915">
        <w:t>Then_RB a_DT wild_JJ desire_NN took_VBD me_PRP to_TO obtain_VB that_DT key_NN at_IN any_DT risk_NN ,_, and_CC I_PRP determined_VBD then_RB and_CC there_RB to_TO scale_VB the_DT wall_NN again_RB and_CC gain_VB the_DT Count_NNP 's_POS room_NN ._.</w:t>
      </w:r>
    </w:p>
    <w:p w14:paraId="1DC1FC56" w14:textId="77777777" w:rsidR="00EB4287" w:rsidRPr="00CD6915" w:rsidRDefault="00EB4287" w:rsidP="00EB4287">
      <w:r w:rsidRPr="00CD6915">
        <w:t>He_PRP might_MD kill_VB me_PRP ,_, but_CC death_NN now_RB seemed_VBD the_DT happier_JJR choice_NN of_IN evils_NNS ._.</w:t>
      </w:r>
    </w:p>
    <w:p w14:paraId="35FA3527" w14:textId="77777777" w:rsidR="00EB4287" w:rsidRPr="00CD6915" w:rsidRDefault="00EB4287" w:rsidP="00EB4287">
      <w:r w:rsidRPr="00CD6915">
        <w:t>Without_IN a_DT pause_NN I_PRP rushed_VBD up_RB to_TO the_DT east_JJ window_NN ,_, and_CC scrambled_VBD down_RP the_DT wall_NN ,_, as_IN before_RB ,_, into_IN the_DT Count_NNP 's_POS room_NN ._.</w:t>
      </w:r>
    </w:p>
    <w:p w14:paraId="5AD5DEB3" w14:textId="77777777" w:rsidR="00EB4287" w:rsidRPr="00CD6915" w:rsidRDefault="00EB4287" w:rsidP="00EB4287">
      <w:r w:rsidRPr="00CD6915">
        <w:t>It_PRP was_VBD empty_JJ ,_, but_CC that_DT was_VBD as_IN I_PRP expected_VBD ._.</w:t>
      </w:r>
    </w:p>
    <w:p w14:paraId="59CD6872" w14:textId="77777777" w:rsidR="00EB4287" w:rsidRPr="00CD6915" w:rsidRDefault="00EB4287" w:rsidP="00EB4287">
      <w:r w:rsidRPr="00CD6915">
        <w:t>I_PRP could_MD not_RB see_VB a_DT key_NN anywhere_RB ,_, but_CC the_DT heap_NN of_IN gold_NN remained_VBD ._.</w:t>
      </w:r>
    </w:p>
    <w:p w14:paraId="382CBB13" w14:textId="77777777" w:rsidR="00EB4287" w:rsidRPr="00CD6915" w:rsidRDefault="00EB4287" w:rsidP="00EB4287">
      <w:r w:rsidRPr="00CD6915">
        <w:t>I_PRP went_VBD through_IN the_DT door_NN in_IN the_DT corner_NN and_CC down_IN the_DT winding_VBG stair_NN and_CC along_IN the_DT dark_JJ passage_NN to_TO the_DT old_JJ chapel_NN ._.</w:t>
      </w:r>
    </w:p>
    <w:p w14:paraId="2711A3B1" w14:textId="77777777" w:rsidR="00EB4287" w:rsidRPr="00CD6915" w:rsidRDefault="00EB4287" w:rsidP="00EB4287">
      <w:r w:rsidRPr="00CD6915">
        <w:lastRenderedPageBreak/>
        <w:t>I_PRP knew_VBD now_RB well_RB enough_RB where_WRB to_TO find_VB the_DT monster_NN I_PRP sought_VBD ._.</w:t>
      </w:r>
    </w:p>
    <w:p w14:paraId="6AC18455" w14:textId="77777777" w:rsidR="00EB4287" w:rsidRPr="00CD6915" w:rsidRDefault="00EB4287" w:rsidP="00EB4287">
      <w:r w:rsidRPr="00CD6915">
        <w:t>The_DT great_JJ box_NN was_VBD in_IN the_DT same_JJ place_NN ,_, close_NN against_IN the_DT wall_NN ,_, but_CC the_DT lid_NN was_VBD laid_VBN on_IN it_PRP ,_, not_RB fastened_VBN down_RB ,_, but_CC with_IN the_DT nails_NNS ready_JJ in_IN their_PRP$ places_NNS to_TO be_VB hammered_VBN home_NN ._.</w:t>
      </w:r>
    </w:p>
    <w:p w14:paraId="1CFE9237" w14:textId="77777777" w:rsidR="00EB4287" w:rsidRPr="00CD6915" w:rsidRDefault="00EB4287" w:rsidP="00EB4287">
      <w:r w:rsidRPr="00CD6915">
        <w:t>I_PRP knew_VBD I_PRP must_MD reach_VB the_DT body_NN for_IN the_DT key_NN ,_, so_IN I_PRP raised_VBD the_DT lid_NN ,_, and_CC laid_VBD it_PRP back_RB against_IN the_DT wall_NN ;_: and_CC then_RB I_PRP saw_VBD something_NN which_WDT filled_VBD my_PRP$ very_JJ soul_NN with_IN horror_NN ._.</w:t>
      </w:r>
    </w:p>
    <w:p w14:paraId="6D3BF995" w14:textId="77777777" w:rsidR="00EB4287" w:rsidRPr="00CD6915" w:rsidRDefault="00EB4287" w:rsidP="00EB4287">
      <w:r w:rsidRPr="00CD6915">
        <w:t>There_EX lay_VBD the_DT Count_NNP ,_, but_CC looking_VBG as_IN if_IN his_PRP$ youth_NN had_VBD been_VBN half_RB renewed_VBN ,_, for_IN the_DT white_JJ hair_NN and_CC moustache_NN were_VBD changed_VBN to_TO dark_JJ iron-grey_NN ;_: the_DT cheeks_NNS were_VBD fuller_JJR ,_, and_CC the_DT white_JJ skin_NN seemed_VBD ruby-red_JJ underneath_IN ;_: the_DT mouth_NN was_VBD redder_JJR than_IN ever_RB ,_, for_IN on_IN the_DT lips_NNS were_VBD gouts_NNS of_IN fresh_JJ blood_NN ,_, which_WDT trickled_VBD from_IN the_DT corners_NNS of_IN the_DT mouth_NN and_CC ran_VBD over_IN the_DT chin_NN and_CC neck_NN ._.</w:t>
      </w:r>
    </w:p>
    <w:p w14:paraId="30E2AC69" w14:textId="77777777" w:rsidR="00EB4287" w:rsidRPr="00CD6915" w:rsidRDefault="00EB4287" w:rsidP="00EB4287">
      <w:r w:rsidRPr="00CD6915">
        <w:t>Even_RB the_DT deep_JJ ,_, burning_NN eyes_NNS seemed_VBD set_VBN amongst_IN swollen_JJ flesh_NN ,_, for_IN the_DT lids_NNS and_CC pouches_NNS underneath_IN were_VBD bloated_JJ ._.</w:t>
      </w:r>
    </w:p>
    <w:p w14:paraId="02FD058D" w14:textId="77777777" w:rsidR="00EB4287" w:rsidRPr="00CD6915" w:rsidRDefault="00EB4287" w:rsidP="00EB4287">
      <w:r w:rsidRPr="00CD6915">
        <w:t>It_PRP seemed_VBD as_IN if_IN the_DT whole_JJ awful_JJ creature_NN were_VBD simply_RB gorged_VBN with_IN blood_NN ._.</w:t>
      </w:r>
    </w:p>
    <w:p w14:paraId="3FCA97B0" w14:textId="77777777" w:rsidR="00EB4287" w:rsidRPr="00CD6915" w:rsidRDefault="00EB4287" w:rsidP="00EB4287">
      <w:r w:rsidRPr="00CD6915">
        <w:t>He_PRP lay_VBD like_IN a_DT filthy_JJ leech_NN ,_, exhausted_VBN with_IN his_PRP$ repletion_NN ._.</w:t>
      </w:r>
    </w:p>
    <w:p w14:paraId="5A2A0DE2" w14:textId="77777777" w:rsidR="00EB4287" w:rsidRPr="00CD6915" w:rsidRDefault="00EB4287" w:rsidP="00EB4287">
      <w:r w:rsidRPr="00CD6915">
        <w:t>I_PRP shuddered_VBD as_IN I_PRP bent_JJ over_RP to_TO touch_VB him_PRP ,_, and_CC every_DT sense_NN in_IN me_PRP revolted_VBD at_IN the_DT contact_NN ;_: but_CC I_PRP had_VBD to_TO search_VB ,_, or_CC I_PRP was_VBD lost_VBN ._.</w:t>
      </w:r>
    </w:p>
    <w:p w14:paraId="1A638ADE" w14:textId="77777777" w:rsidR="00EB4287" w:rsidRPr="00CD6915" w:rsidRDefault="00EB4287" w:rsidP="00EB4287">
      <w:r w:rsidRPr="00CD6915">
        <w:t>The_DT coming_VBG night_NN might_MD see_VB my_PRP$ own_JJ body_NN a_DT banquet_NN in_IN a_DT similar_JJ way_NN to_TO those_DT horrid_JJ three_CD ._.</w:t>
      </w:r>
    </w:p>
    <w:p w14:paraId="77D33279" w14:textId="77777777" w:rsidR="00EB4287" w:rsidRPr="00CD6915" w:rsidRDefault="00EB4287" w:rsidP="00EB4287">
      <w:r w:rsidRPr="00CD6915">
        <w:t>I_PRP felt_VBD all_DT over_IN the_DT body_NN ,_, but_CC no_DT sign_NN could_MD I_PRP find_VB of_IN the_DT key_NN ._.</w:t>
      </w:r>
    </w:p>
    <w:p w14:paraId="7C444543" w14:textId="77777777" w:rsidR="00EB4287" w:rsidRPr="00CD6915" w:rsidRDefault="00EB4287" w:rsidP="00EB4287">
      <w:r w:rsidRPr="00CD6915">
        <w:t>Then_RB I_PRP stopped_VBD and_CC looked_VBD at_IN the_DT Count_NNP ._.</w:t>
      </w:r>
    </w:p>
    <w:p w14:paraId="62221E8A" w14:textId="77777777" w:rsidR="00EB4287" w:rsidRPr="00CD6915" w:rsidRDefault="00EB4287" w:rsidP="00EB4287">
      <w:r w:rsidRPr="00CD6915">
        <w:t>There_EX was_VBD a_DT mocking_VBG smile_NN on_IN the_DT bloated_JJ face_NN which_WDT seemed_VBD to_TO drive_VB me_PRP mad_JJ ._.</w:t>
      </w:r>
    </w:p>
    <w:p w14:paraId="51FA7012" w14:textId="77777777" w:rsidR="00EB4287" w:rsidRPr="00CD6915" w:rsidRDefault="00EB4287" w:rsidP="00EB4287">
      <w:r w:rsidRPr="00CD6915">
        <w:t>This_DT was_VBD the_DT being_VBG I_PRP was_VBD helping_VBG to_TO transfer_VB to_TO London_NNP ,_, where_WRB ,_, perhaps_RB ,_, for_IN centuries_NNS to_TO come_VB he_PRP might_MD ,_, amongst_IN its_PRP$ teeming_VBG millions_NNS ,_, satiate_VB his_PRP$ lust_NN for_IN blood_NN ,_, and_CC create_VB a_DT new_JJ and_CC ever-widening_JJ circle_NN of_IN semi-demons_NNS to_TO batten_VB on_IN the_DT helpless_JJ ._.</w:t>
      </w:r>
    </w:p>
    <w:p w14:paraId="0FAA3783" w14:textId="77777777" w:rsidR="00EB4287" w:rsidRPr="00CD6915" w:rsidRDefault="00EB4287" w:rsidP="00EB4287">
      <w:r w:rsidRPr="00CD6915">
        <w:t>The_DT very_JJ thought_NN drove_VBD me_PRP mad_JJ ._.</w:t>
      </w:r>
    </w:p>
    <w:p w14:paraId="10204F52" w14:textId="77777777" w:rsidR="00EB4287" w:rsidRPr="00CD6915" w:rsidRDefault="00EB4287" w:rsidP="00EB4287">
      <w:r w:rsidRPr="00CD6915">
        <w:t>A_DT terrible_JJ desire_NN came_VBD upon_IN me_PRP to_TO rid_VB the_DT world_NN of_IN such_PDT a_DT monster_NN ._.</w:t>
      </w:r>
    </w:p>
    <w:p w14:paraId="428FAF24" w14:textId="77777777" w:rsidR="00EB4287" w:rsidRPr="00CD6915" w:rsidRDefault="00EB4287" w:rsidP="00EB4287">
      <w:r w:rsidRPr="00CD6915">
        <w:lastRenderedPageBreak/>
        <w:t>There_EX was_VBD no_DT lethal_JJ weapon_NN at_IN hand_NN ,_, but_CC I_PRP seized_VBD a_DT shovel_NN which_WDT the_DT workmen_NNS had_VBD been_VBN using_VBG to_TO fill_VB the_DT cases_NNS ,_, and_CC lifting_VBG it_PRP high_JJ ,_, struck_VBD ,_, with_IN the_DT edge_NN downward_RB ,_, at_IN the_DT hateful_JJ face_NN ._.</w:t>
      </w:r>
    </w:p>
    <w:p w14:paraId="1D3ED451" w14:textId="77777777" w:rsidR="00EB4287" w:rsidRPr="00CD6915" w:rsidRDefault="00EB4287" w:rsidP="00EB4287">
      <w:r w:rsidRPr="00CD6915">
        <w:t>But_CC as_IN I_PRP did_VBD so_RB the_DT head_NN turned_VBD ,_, and_CC the_DT eyes_NNS fell_VBD full_JJ upon_IN me_PRP ,_, with_IN all_DT their_PRP$ blaze_NN of_IN basilisk_NN horror_NN ._.</w:t>
      </w:r>
    </w:p>
    <w:p w14:paraId="0E63F1E8" w14:textId="77777777" w:rsidR="00EB4287" w:rsidRPr="00CD6915" w:rsidRDefault="00EB4287" w:rsidP="00EB4287">
      <w:r w:rsidRPr="00CD6915">
        <w:t>The_DT sight_NN seemed_VBD to_TO paralyse_VB me_PRP ,_, and_CC the_DT shovel_NN turned_VBD in_RP my_PRP$ hand_NN and_CC glanced_VBD from_IN the_DT face_NN ,_, merely_RB making_VBG a_DT deep_JJ gash_NN above_IN the_DT forehead_NN ._.</w:t>
      </w:r>
    </w:p>
    <w:p w14:paraId="2B4419E3" w14:textId="77777777" w:rsidR="00EB4287" w:rsidRPr="00CD6915" w:rsidRDefault="00EB4287" w:rsidP="00EB4287">
      <w:r w:rsidRPr="00CD6915">
        <w:t>The_DT shovel_NN fell_VBD from_IN my_PRP$ hand_NN across_IN the_DT box_NN ,_, and_CC as_IN I_PRP pulled_VBD it_PRP away_RB the_DT flange_NN of_IN the_DT blade_NN caught_VBD the_DT edge_NN of_IN the_DT lid_NN which_WDT fell_VBD over_IN again_RB ,_, and_CC hid_VBD the_DT horrid_JJ thing_NN from_IN my_PRP$ sight_NN ._.</w:t>
      </w:r>
    </w:p>
    <w:p w14:paraId="6EA1F3AD" w14:textId="77777777" w:rsidR="00EB4287" w:rsidRPr="00CD6915" w:rsidRDefault="00EB4287" w:rsidP="00EB4287">
      <w:r w:rsidRPr="00CD6915">
        <w:t>The_DT last_JJ glimpse_NN I_PRP had_VBD was_VBD of_IN the_DT bloated_JJ face_NN ,_, blood-stained_JJ and_CC fixed_VBN with_IN a_DT grin_NN of_IN malice_NN which_WDT would_MD have_VB held_VBN its_PRP$ own_JJ in_IN the_DT nethermost_JJ hell_NN ._.</w:t>
      </w:r>
    </w:p>
    <w:p w14:paraId="560E285C" w14:textId="77777777" w:rsidR="00EB4287" w:rsidRPr="00CD6915" w:rsidRDefault="00EB4287" w:rsidP="00EB4287">
      <w:r w:rsidRPr="00CD6915">
        <w:t>I_PRP thought_VBD and_CC thought_VBD what_WP should_MD be_VB my_PRP$ next_JJ move_NN ,_, but_CC my_PRP$ brain_NN seemed_VBD on_IN fire_NN ,_, and_CC I_PRP waited_VBD with_IN a_DT despairing_JJ feeling_NN growing_VBG over_IN me_PRP ._.</w:t>
      </w:r>
    </w:p>
    <w:p w14:paraId="782F3CA4" w14:textId="77777777" w:rsidR="00EB4287" w:rsidRPr="00CD6915" w:rsidRDefault="00EB4287" w:rsidP="00EB4287">
      <w:r w:rsidRPr="00CD6915">
        <w:t>As_IN I_PRP waited_VBD I_PRP heard_VBD in_IN the_DT distance_NN a_DT gipsy_JJ song_NN sung_VBN by_IN merry_JJ voices_NNS coming_VBG closer_RB ,_, and_CC through_IN their_PRP$ song_NN the_DT rolling_NN of_IN heavy_JJ wheels_NNS and_CC the_DT cracking_VBG of_IN whips_VBZ ;_: the_DT Szgany_NNP and_CC the_DT Slovaks_NNPS of_IN whom_WP the_DT Count_NNP had_VBD spoken_VBN were_VBD coming_VBG ._.</w:t>
      </w:r>
    </w:p>
    <w:p w14:paraId="47365D02" w14:textId="77777777" w:rsidR="00EB4287" w:rsidRPr="00CD6915" w:rsidRDefault="00EB4287" w:rsidP="00EB4287">
      <w:r w:rsidRPr="00CD6915">
        <w:t>With_IN a_DT last_JJ look_NN around_IN and_CC at_IN the_DT box_NN which_WDT contained_VBD the_DT vile_JJ body_NN ,_, I_PRP ran_VBD from_IN the_DT place_NN and_CC gained_VBD the_DT Count_NNP 's_POS room_NN ,_, determined_VBN to_TO rush_VB out_RP at_IN the_DT moment_NN the_DT door_NN should_MD be_VB opened_VBN ._.</w:t>
      </w:r>
    </w:p>
    <w:p w14:paraId="0B9AF244" w14:textId="77777777" w:rsidR="00EB4287" w:rsidRPr="00CD6915" w:rsidRDefault="00EB4287" w:rsidP="00EB4287">
      <w:r w:rsidRPr="00CD6915">
        <w:t>With_IN strained_JJ ears_NNS ,_, I_PRP listened_VBD ,_, and_CC heard_VBD downstairs_RB the_DT grinding_VBG of_IN the_DT key_NN in_IN the_DT great_JJ lock_NN and_CC the_DT falling_VBG back_RB of_IN the_DT heavy_JJ door_NN ._.</w:t>
      </w:r>
    </w:p>
    <w:p w14:paraId="524CDAB1" w14:textId="77777777" w:rsidR="00EB4287" w:rsidRPr="00CD6915" w:rsidRDefault="00EB4287" w:rsidP="00EB4287">
      <w:r w:rsidRPr="00CD6915">
        <w:t>There_EX must_MD have_VB been_VBN some_DT other_JJ means_NNS of_IN entry_NN ,_, or_CC some_DT one_CD had_VBD a_DT key_NN for_IN one_CD of_IN the_DT locked_VBN doors_NNS ._.</w:t>
      </w:r>
    </w:p>
    <w:p w14:paraId="696E96C8" w14:textId="77777777" w:rsidR="00EB4287" w:rsidRPr="00CD6915" w:rsidRDefault="00EB4287" w:rsidP="00EB4287">
      <w:r w:rsidRPr="00CD6915">
        <w:t>Then_RB there_EX came_VBD the_DT sound_NN of_IN many_JJ feet_NNS tramping_VBG and_CC dying_VBG away_RB in_IN some_DT passage_NN which_WDT sent_VBD up_RP a_DT clanging_NN echo_VB ._.</w:t>
      </w:r>
    </w:p>
    <w:p w14:paraId="529B78BB" w14:textId="77777777" w:rsidR="00EB4287" w:rsidRPr="00CD6915" w:rsidRDefault="00EB4287" w:rsidP="00EB4287">
      <w:r w:rsidRPr="00CD6915">
        <w:t>I_PRP turned_VBD to_TO run_VB down_RP again_RB towards_IN the_DT vault_NN ,_, where_WRB I_PRP might_MD find_VB the_DT new_JJ entrance_NN ;_: but_CC at_IN the_DT moment_NN there_RB seemed_VBD to_TO come_VB a_DT violent_JJ puff_NN of_IN wind_NN ,_, and_CC the_DT door_NN to_TO the_DT winding_VBG stair_NN blew_VBD to_TO with_IN a_DT shock_NN that_WDT set_VBD the_DT dust_NN from_IN the_DT lintels_NNS flying_VBG ._.</w:t>
      </w:r>
    </w:p>
    <w:p w14:paraId="3173845D" w14:textId="77777777" w:rsidR="00EB4287" w:rsidRPr="00CD6915" w:rsidRDefault="00EB4287" w:rsidP="00EB4287">
      <w:r w:rsidRPr="00CD6915">
        <w:lastRenderedPageBreak/>
        <w:t>When_WRB I_PRP ran_VBD to_TO push_VB it_PRP open_JJ ,_, I_PRP found_VBD that_IN it_PRP was_VBD hopelessly_RB fast_RB ._.</w:t>
      </w:r>
    </w:p>
    <w:p w14:paraId="37A9A2E0" w14:textId="77777777" w:rsidR="00EB4287" w:rsidRPr="00CD6915" w:rsidRDefault="00EB4287" w:rsidP="00EB4287">
      <w:r w:rsidRPr="00CD6915">
        <w:t>I_PRP was_VBD again_RB a_DT prisoner_NN ,_, and_CC the_DT net_NN of_IN doom_NN was_VBD closing_VBG round_JJ me_PRP more_RBR closely_RB ._.</w:t>
      </w:r>
    </w:p>
    <w:p w14:paraId="01DA42F8" w14:textId="77777777" w:rsidR="00EB4287" w:rsidRPr="00CD6915" w:rsidRDefault="00EB4287" w:rsidP="00EB4287">
      <w:r w:rsidRPr="00CD6915">
        <w:t>As_IN I_PRP write_VBP there_EX is_VBZ in_IN the_DT passage_NN below_IN a_DT sound_NN of_IN many_JJ tramping_VBG feet_NNS and_CC the_DT crash_NN of_IN weights_NNS being_VBG set_VBN down_RP heavily_RB ,_, doubtless_VBZ the_DT boxes_NNS ,_, with_IN their_PRP$ freight_NN of_IN earth_NN ._.</w:t>
      </w:r>
    </w:p>
    <w:p w14:paraId="2D47E489" w14:textId="77777777" w:rsidR="00EB4287" w:rsidRPr="00CD6915" w:rsidRDefault="00EB4287" w:rsidP="00EB4287">
      <w:r w:rsidRPr="00CD6915">
        <w:t>There_EX is_VBZ a_DT sound_NN of_IN hammering_NN ;_: it_PRP is_VBZ the_DT box_NN being_VBG nailed_VBN down_RB ._.</w:t>
      </w:r>
    </w:p>
    <w:p w14:paraId="3A171757" w14:textId="77777777" w:rsidR="00EB4287" w:rsidRPr="00CD6915" w:rsidRDefault="00EB4287" w:rsidP="00EB4287">
      <w:r w:rsidRPr="00CD6915">
        <w:t>Now_RB I_PRP can_MD hear_VB the_DT heavy_JJ feet_NNS tramping_VBG again_RB along_IN the_DT hall_NN ,_, with_IN many_JJ other_JJ idle_JJ feet_NNS coming_VBG behind_IN them_PRP ._.</w:t>
      </w:r>
    </w:p>
    <w:p w14:paraId="22E73E99" w14:textId="77777777" w:rsidR="00EB4287" w:rsidRPr="00CD6915" w:rsidRDefault="00EB4287" w:rsidP="00EB4287">
      <w:r w:rsidRPr="00CD6915">
        <w:t>The_DT door_NN is_VBZ shut_VBN ,_, and_CC the_DT chains_NNS rattle_VBP ;_: there_EX is_VBZ a_DT grinding_VBG of_IN the_DT key_NN in_IN the_DT lock_NN ;_: I_PRP can_MD hear_VB the_DT key_NN withdraw_VB :_: then_RB another_DT door_NN opens_VBZ and_CC shuts_VBZ ;_: I_PRP hear_VBP the_DT creaking_NN of_IN lock_NN and_CC bolt_NN ._.</w:t>
      </w:r>
    </w:p>
    <w:p w14:paraId="1C592CD4" w14:textId="77777777" w:rsidR="00EB4287" w:rsidRPr="00CD6915" w:rsidRDefault="00EB4287" w:rsidP="00EB4287">
      <w:r w:rsidRPr="00CD6915">
        <w:t>Hark_NN !_.</w:t>
      </w:r>
    </w:p>
    <w:p w14:paraId="2419922A" w14:textId="77777777" w:rsidR="00EB4287" w:rsidRPr="00CD6915" w:rsidRDefault="00EB4287" w:rsidP="00EB4287">
      <w:r w:rsidRPr="00CD6915">
        <w:t>in_IN the_DT courtyard_NN and_CC down_IN the_DT rocky_JJ way_NN the_DT roll_NN of_IN heavy_JJ wheels_NNS ,_, the_DT crack_NN of_IN whips_VBZ ,_, and_CC the_DT chorus_NN of_IN the_DT Szgany_NNP as_IN they_PRP pass_VBP into_IN the_DT distance_NN ._.</w:t>
      </w:r>
    </w:p>
    <w:p w14:paraId="0409243C" w14:textId="77777777" w:rsidR="00EB4287" w:rsidRPr="00CD6915" w:rsidRDefault="00EB4287" w:rsidP="00EB4287">
      <w:r w:rsidRPr="00CD6915">
        <w:t>I_PRP am_VBP alone_RB in_IN the_DT castle_NN with_IN those_DT awful_JJ women_NNS ._.</w:t>
      </w:r>
    </w:p>
    <w:p w14:paraId="6DBFD681" w14:textId="77777777" w:rsidR="00EB4287" w:rsidRPr="00CD6915" w:rsidRDefault="00EB4287" w:rsidP="00EB4287">
      <w:r w:rsidRPr="00CD6915">
        <w:t>Faugh_NN !_.</w:t>
      </w:r>
    </w:p>
    <w:p w14:paraId="7395025B" w14:textId="77777777" w:rsidR="00EB4287" w:rsidRPr="00CD6915" w:rsidRDefault="00EB4287" w:rsidP="00EB4287">
      <w:r w:rsidRPr="00CD6915">
        <w:t>Mina_NNP is_VBZ a_DT woman_NN ,_, and_CC there_EX is_VBZ nought_JJ in_IN common_JJ ._.</w:t>
      </w:r>
    </w:p>
    <w:p w14:paraId="368841B0" w14:textId="77777777" w:rsidR="00EB4287" w:rsidRPr="00CD6915" w:rsidRDefault="00EB4287" w:rsidP="00EB4287">
      <w:r w:rsidRPr="00CD6915">
        <w:t>They_PRP are_VBP devils_NNS of_IN the_DT Pit_NN !_.</w:t>
      </w:r>
    </w:p>
    <w:p w14:paraId="244CD4AE" w14:textId="77777777" w:rsidR="00EB4287" w:rsidRPr="00CD6915" w:rsidRDefault="00EB4287" w:rsidP="00EB4287">
      <w:r w:rsidRPr="00CD6915">
        <w:t>I_PRP shall_MD not_RB remain_VB alone_RB with_IN them_PRP ;_: I_PRP shall_MD try_VB to_TO scale_VB the_DT castle_NN wall_NN farther_RBR than_IN I_PRP have_VBP yet_RB attempted_VBN ._.</w:t>
      </w:r>
    </w:p>
    <w:p w14:paraId="3287E596" w14:textId="77777777" w:rsidR="00EB4287" w:rsidRPr="00CD6915" w:rsidRDefault="00EB4287" w:rsidP="00EB4287">
      <w:r w:rsidRPr="00CD6915">
        <w:t>I_PRP shall_MD take_VB some_DT of_IN the_DT gold_NN with_IN me_PRP ,_, lest_IN I_PRP want_VBP it_PRP later_RB ._.</w:t>
      </w:r>
    </w:p>
    <w:p w14:paraId="227F852F" w14:textId="77777777" w:rsidR="00EB4287" w:rsidRPr="00CD6915" w:rsidRDefault="00EB4287" w:rsidP="00EB4287">
      <w:r w:rsidRPr="00CD6915">
        <w:t>I_PRP may_MD find_VB a_DT way_NN from_IN this_DT dreadful_JJ place_NN ._.</w:t>
      </w:r>
    </w:p>
    <w:p w14:paraId="11251FD0" w14:textId="77777777" w:rsidR="00EB4287" w:rsidRPr="00CD6915" w:rsidRDefault="00EB4287" w:rsidP="00EB4287">
      <w:r w:rsidRPr="00CD6915">
        <w:t>And_CC then_RB away_RB for_IN home_NN !_.</w:t>
      </w:r>
    </w:p>
    <w:p w14:paraId="584229D4" w14:textId="77777777" w:rsidR="00EB4287" w:rsidRPr="00CD6915" w:rsidRDefault="00EB4287" w:rsidP="00EB4287">
      <w:r w:rsidRPr="00CD6915">
        <w:t>away_RB to_TO the_DT quickest_JJS and_CC nearest_JJS train_NN !_.</w:t>
      </w:r>
    </w:p>
    <w:p w14:paraId="7D4B9DDA" w14:textId="77777777" w:rsidR="00EB4287" w:rsidRPr="00CD6915" w:rsidRDefault="00EB4287" w:rsidP="00EB4287">
      <w:r w:rsidRPr="00CD6915">
        <w:t>away_RB from_IN this_DT cursed_JJ spot_NN ,_, from_IN this_DT cursed_JJ land_NN ,_, where_WRB the_DT devil_NNP and_CC his_PRP$ children_NNS still_RB walk_VBP with_IN earthly_JJ feet_NNS !_.</w:t>
      </w:r>
    </w:p>
    <w:p w14:paraId="58F3AD5A" w14:textId="77777777" w:rsidR="00EB4287" w:rsidRPr="00CD6915" w:rsidRDefault="00EB4287" w:rsidP="00EB4287">
      <w:r w:rsidRPr="00CD6915">
        <w:t>At_IN least_JJS God_NNP 's_POS mercy_NN is_VBZ better_JJR than_IN that_DT of_IN these_DT monsters_NNS ,_, and_CC the_DT precipice_NN is_VBZ steep_JJ and_CC high_JJ ._.</w:t>
      </w:r>
    </w:p>
    <w:p w14:paraId="174E4AF6" w14:textId="77777777" w:rsidR="00EB4287" w:rsidRPr="00CD6915" w:rsidRDefault="00EB4287" w:rsidP="00EB4287">
      <w:r w:rsidRPr="00CD6915">
        <w:t>At_IN its_PRP$ foot_NN a_DT man_NN may_MD sleep_VB --_: as_IN a_DT man_NN ._.</w:t>
      </w:r>
    </w:p>
    <w:p w14:paraId="319E7D1C" w14:textId="77777777" w:rsidR="00EB4287" w:rsidRPr="00CD6915" w:rsidRDefault="00EB4287" w:rsidP="00EB4287">
      <w:r w:rsidRPr="00CD6915">
        <w:t>Good-bye_JJ ,_, all_DT !_.</w:t>
      </w:r>
    </w:p>
    <w:p w14:paraId="2832686D" w14:textId="77777777" w:rsidR="00EB4287" w:rsidRPr="00CD6915" w:rsidRDefault="00EB4287" w:rsidP="00EB4287">
      <w:pPr>
        <w:rPr>
          <w:ins w:id="11" w:author="Lee Ji Eun" w:date="2019-09-22T21:57:00Z"/>
        </w:rPr>
      </w:pPr>
      <w:r w:rsidRPr="00CD6915">
        <w:t>Mina_NNP !_.</w:t>
      </w:r>
    </w:p>
    <w:p w14:paraId="30DCDB7D" w14:textId="77777777" w:rsidR="00220283" w:rsidRPr="00CD6915" w:rsidRDefault="00220283" w:rsidP="00EB4287"/>
    <w:p w14:paraId="23DD259A" w14:textId="77777777" w:rsidR="00EB4287" w:rsidRPr="00CD6915" w:rsidRDefault="00EB4287" w:rsidP="00EB4287">
      <w:r w:rsidRPr="00CD6915">
        <w:t>CHAPTER_NNP V_NNP Letter_NNP from_IN Miss_NNP Mina_NNP Murray_NNP to_TO Miss_NNP Lucy_NNP Westenra_NNP ._.</w:t>
      </w:r>
    </w:p>
    <w:p w14:paraId="75F83A97" w14:textId="77777777" w:rsidR="00EB4287" w:rsidRPr="00CD6915" w:rsidRDefault="00EB4287" w:rsidP="00EB4287">
      <w:r w:rsidRPr="00CD6915">
        <w:lastRenderedPageBreak/>
        <w:t>``_`` 9_CD May_NNP ._.</w:t>
      </w:r>
    </w:p>
    <w:p w14:paraId="4EECB528" w14:textId="77777777" w:rsidR="00EB4287" w:rsidRPr="00CD6915" w:rsidRDefault="00EB4287" w:rsidP="00EB4287">
      <w:r w:rsidRPr="00CD6915">
        <w:t>``_`` My_PRP$ dearest_JJ Lucy_NNP ,_, --_: ``_`` Forgive_VB my_PRP$ long_JJ delay_NN in_IN writing_NN ,_, but_CC I_PRP have_VBP been_VBN simply_RB overwhelmed_VBN with_IN work_NN ._.</w:t>
      </w:r>
    </w:p>
    <w:p w14:paraId="69EE9493" w14:textId="77777777" w:rsidR="00EB4287" w:rsidRPr="00CD6915" w:rsidRDefault="00EB4287" w:rsidP="00EB4287">
      <w:r w:rsidRPr="00CD6915">
        <w:t>The_DT life_NN of_IN an_DT assistant_JJ schoolmistress_NN is_VBZ sometimes_RB trying_VBG ._.</w:t>
      </w:r>
    </w:p>
    <w:p w14:paraId="00C6AB77" w14:textId="77777777" w:rsidR="00EB4287" w:rsidRPr="00CD6915" w:rsidRDefault="00EB4287" w:rsidP="00EB4287">
      <w:r w:rsidRPr="00CD6915">
        <w:t>I_PRP am_VBP longing_NN to_TO be_VB with_IN you_PRP ,_, and_CC by_IN the_DT sea_NN ,_, where_WRB we_PRP can_MD talk_VB together_RB freely_RB and_CC build_VB our_PRP$ castles_NNS in_IN the_DT air_NN ._.</w:t>
      </w:r>
    </w:p>
    <w:p w14:paraId="60ACA276" w14:textId="77777777" w:rsidR="00EB4287" w:rsidRPr="00CD6915" w:rsidRDefault="00EB4287" w:rsidP="00EB4287">
      <w:r w:rsidRPr="00CD6915">
        <w:t>I_PRP have_VBP been_VBN working_VBG very_RB hard_RB lately_RB ,_, because_IN I_PRP want_VBP to_TO keep_VB up_RP with_IN Jonathan_NNP 's_POS studies_NNS ,_, and_CC I_PRP have_VBP been_VBN practising_VBG shorthand_NN very_RB assiduously_RB ._.</w:t>
      </w:r>
    </w:p>
    <w:p w14:paraId="59E1657A" w14:textId="77777777" w:rsidR="00EB4287" w:rsidRPr="00CD6915" w:rsidRDefault="00EB4287" w:rsidP="00EB4287">
      <w:r w:rsidRPr="00CD6915">
        <w:t>When_WRB we_PRP are_VBP married_VBN I_PRP shall_MD be_VB able_JJ to_TO be_VB useful_JJ to_TO Jonathan_NNP ,_, and_CC if_IN I_PRP can_MD stenograph_VB well_RB enough_RB I_PRP can_MD take_VB down_RP what_WP he_PRP wants_VBZ to_TO say_VB in_IN this_DT way_NN and_CC write_VB it_PRP out_RP for_IN him_PRP on_IN the_DT typewriter_NN ,_, at_IN which_WDT also_RB I_PRP am_VBP practising_VBG very_RB hard_RB ._.</w:t>
      </w:r>
    </w:p>
    <w:p w14:paraId="36FEF21B" w14:textId="77777777" w:rsidR="00EB4287" w:rsidRPr="00CD6915" w:rsidRDefault="00EB4287" w:rsidP="00EB4287">
      <w:r w:rsidRPr="00CD6915">
        <w:t>He_PRP and_CC I_PRP sometimes_RB write_VBP letters_NNS in_IN shorthand_NN ,_, and_CC he_PRP is_VBZ keeping_VBG a_DT stenographic_JJ journal_NN of_IN his_PRP$ travels_NNS abroad_RB ._.</w:t>
      </w:r>
    </w:p>
    <w:p w14:paraId="6D9AC827" w14:textId="77777777" w:rsidR="00EB4287" w:rsidRPr="00CD6915" w:rsidRDefault="00EB4287" w:rsidP="00EB4287">
      <w:r w:rsidRPr="00CD6915">
        <w:t>When_WRB I_PRP am_VBP with_IN you_PRP I_PRP shall_MD keep_VB a_DT diary_NN in_IN the_DT same_JJ way_NN ._.</w:t>
      </w:r>
    </w:p>
    <w:p w14:paraId="65FD71E8" w14:textId="77777777" w:rsidR="00EB4287" w:rsidRPr="00CD6915" w:rsidRDefault="00EB4287" w:rsidP="00EB4287">
      <w:r w:rsidRPr="00CD6915">
        <w:t>I_PRP do_VBP n't_RB mean_VB one_CD of_IN those_DT two-pages-to-the-week-with-Sunday-squeezed-in-a-corner_JJ diaries_NNS ,_, but_CC a_DT sort_NN of_IN journal_NN which_WDT I_PRP can_MD write_VB in_IN whenever_WRB I_PRP feel_VBP inclined_JJ ._.</w:t>
      </w:r>
    </w:p>
    <w:p w14:paraId="4707C74B" w14:textId="77777777" w:rsidR="00EB4287" w:rsidRPr="00CD6915" w:rsidRDefault="00EB4287" w:rsidP="00EB4287">
      <w:r w:rsidRPr="00CD6915">
        <w:t>I_PRP do_VBP not_RB suppose_VB there_EX will_MD be_VB much_JJ of_IN interest_NN to_TO other_JJ people_NNS ;_: but_CC it_PRP is_VBZ not_RB intended_VBN for_IN them_PRP ._.</w:t>
      </w:r>
    </w:p>
    <w:p w14:paraId="1075654F" w14:textId="77777777" w:rsidR="00EB4287" w:rsidRPr="00CD6915" w:rsidRDefault="00EB4287" w:rsidP="00EB4287">
      <w:r w:rsidRPr="00CD6915">
        <w:t>I_PRP may_MD show_VB it_PRP to_TO Jonathan_NNP some_DT day_NN if_IN there_EX is_VBZ in_IN it_PRP anything_NN worth_JJ sharing_NN ,_, but_CC it_PRP is_VBZ really_RB an_DT exercise_NN book_NN ._.</w:t>
      </w:r>
    </w:p>
    <w:p w14:paraId="02BC521B" w14:textId="77777777" w:rsidR="00EB4287" w:rsidRPr="00CD6915" w:rsidRDefault="00EB4287" w:rsidP="00EB4287">
      <w:r w:rsidRPr="00CD6915">
        <w:t>I_PRP shall_MD try_VB to_TO do_VB what_WP I_PRP see_VBP lady_NN journalists_NNS do_VBP :_: interviewing_VBG and_CC writing_VBG descriptions_NNS and_CC trying_VBG to_TO remember_VB conversations_NNS ._.</w:t>
      </w:r>
    </w:p>
    <w:p w14:paraId="0DA69773" w14:textId="77777777" w:rsidR="00EB4287" w:rsidRPr="00CD6915" w:rsidRDefault="00EB4287" w:rsidP="00EB4287">
      <w:r w:rsidRPr="00CD6915">
        <w:t>I_PRP am_VBP told_VBN that_IN ,_, with_IN a_DT little_JJ practice_NN ,_, one_PRP can_MD remember_VB all_DT that_WDT goes_VBZ on_IN or_CC that_IN one_CD hears_VBZ said_VBD during_IN a_DT day_NN ._.</w:t>
      </w:r>
    </w:p>
    <w:p w14:paraId="4B0CCEC0" w14:textId="77777777" w:rsidR="00EB4287" w:rsidRPr="00CD6915" w:rsidRDefault="00EB4287" w:rsidP="00EB4287">
      <w:r w:rsidRPr="00CD6915">
        <w:t>However_RB ,_, we_PRP shall_MD see_VB ._.</w:t>
      </w:r>
    </w:p>
    <w:p w14:paraId="45648087" w14:textId="77777777" w:rsidR="00EB4287" w:rsidRPr="00CD6915" w:rsidRDefault="00EB4287" w:rsidP="00EB4287">
      <w:r w:rsidRPr="00CD6915">
        <w:t>I_PRP will_MD tell_VB you_PRP of_IN my_PRP$ little_JJ plans_NNS when_WRB we_PRP meet_VBP ._.</w:t>
      </w:r>
    </w:p>
    <w:p w14:paraId="3BA3A0A5" w14:textId="77777777" w:rsidR="00EB4287" w:rsidRPr="00CD6915" w:rsidRDefault="00EB4287" w:rsidP="00EB4287">
      <w:r w:rsidRPr="00CD6915">
        <w:t>I_PRP have_VBP just_RB had_VBN a_DT few_JJ hurried_VBN lines_NNS from_IN Jonathan_NNP from_IN Transylvania_NNP ._.</w:t>
      </w:r>
    </w:p>
    <w:p w14:paraId="0F56BF79" w14:textId="77777777" w:rsidR="00EB4287" w:rsidRPr="00CD6915" w:rsidRDefault="00EB4287" w:rsidP="00EB4287">
      <w:r w:rsidRPr="00CD6915">
        <w:t>He_PRP is_VBZ well_RB ,_, and_CC will_MD be_VB returning_VBG in_IN about_RB a_DT week_NN ._.</w:t>
      </w:r>
    </w:p>
    <w:p w14:paraId="0DFC3D28" w14:textId="77777777" w:rsidR="00EB4287" w:rsidRPr="00CD6915" w:rsidRDefault="00EB4287" w:rsidP="00EB4287">
      <w:r w:rsidRPr="00CD6915">
        <w:lastRenderedPageBreak/>
        <w:t>I_PRP am_VBP longing_NN to_TO hear_VB all_PDT his_PRP$ news_NN ._.</w:t>
      </w:r>
    </w:p>
    <w:p w14:paraId="20C2E3DA" w14:textId="77777777" w:rsidR="00EB4287" w:rsidRPr="00CD6915" w:rsidRDefault="00EB4287" w:rsidP="00EB4287">
      <w:r w:rsidRPr="00CD6915">
        <w:t>It_PRP must_MD be_VB so_RB nice_JJ to_TO see_VB strange_JJ countries_NNS ._.</w:t>
      </w:r>
    </w:p>
    <w:p w14:paraId="6FABDE23" w14:textId="77777777" w:rsidR="00EB4287" w:rsidRPr="00CD6915" w:rsidRDefault="00EB4287" w:rsidP="00EB4287">
      <w:r w:rsidRPr="00CD6915">
        <w:t>I_PRP wonder_VBP if_IN we_PRP --_: I_PRP mean_VBP Jonathan_NNP and_CC I_PRP --_: shall_MD ever_RB see_VB them_PRP together_RB ._.</w:t>
      </w:r>
    </w:p>
    <w:p w14:paraId="2F75CA8B" w14:textId="77777777" w:rsidR="00EB4287" w:rsidRPr="00CD6915" w:rsidRDefault="00EB4287" w:rsidP="00EB4287">
      <w:r w:rsidRPr="00CD6915">
        <w:t>There_EX is_VBZ the_DT ten_CD o'clock_RB bell_NN ringing_NN ._.</w:t>
      </w:r>
    </w:p>
    <w:p w14:paraId="54E80AA4" w14:textId="77777777" w:rsidR="00EB4287" w:rsidRPr="00CD6915" w:rsidRDefault="00EB4287" w:rsidP="00EB4287">
      <w:r w:rsidRPr="00CD6915">
        <w:t>Good-bye_JJ ._.</w:t>
      </w:r>
    </w:p>
    <w:p w14:paraId="64ED0EBE" w14:textId="77777777" w:rsidR="00EB4287" w:rsidRPr="00CD6915" w:rsidRDefault="00EB4287" w:rsidP="00EB4287">
      <w:r w:rsidRPr="00CD6915">
        <w:t>``_`` Your_PRP$ loving_JJ ``_`` Mina_NNP ._.</w:t>
      </w:r>
    </w:p>
    <w:p w14:paraId="755B6EB4" w14:textId="77777777" w:rsidR="00EB4287" w:rsidRPr="00CD6915" w:rsidRDefault="00EB4287" w:rsidP="00EB4287">
      <w:r w:rsidRPr="00CD6915">
        <w:t>``_`` Tell_VB me_PRP all_PDT the_DT news_NN when_WRB you_PRP write_VBP ._.</w:t>
      </w:r>
    </w:p>
    <w:p w14:paraId="4FB2EDDE" w14:textId="77777777" w:rsidR="00EB4287" w:rsidRPr="00CD6915" w:rsidRDefault="00EB4287" w:rsidP="00EB4287">
      <w:r w:rsidRPr="00CD6915">
        <w:t>You_PRP have_VBP not_RB told_VBN me_PRP anything_NN for_IN a_DT long_JJ time_NN ._.</w:t>
      </w:r>
    </w:p>
    <w:p w14:paraId="1E5C4EDE" w14:textId="77777777" w:rsidR="00EB4287" w:rsidRPr="00CD6915" w:rsidRDefault="00EB4287" w:rsidP="00EB4287">
      <w:r w:rsidRPr="00CD6915">
        <w:t>I_PRP hear_VBP rumours_NNS ,_, and_CC especially_RB of_IN a_DT tall_JJ ,_, handsome_JJ ,_, curly-haired_JJ man_NN ???_CD ''_'' Letter_NNP ,_, Lucy_NNP Westenra_NNP to_TO Mina_NNP Murray_NNP ._.</w:t>
      </w:r>
    </w:p>
    <w:p w14:paraId="564A5FBB" w14:textId="77777777" w:rsidR="00EB4287" w:rsidRPr="00CD6915" w:rsidRDefault="00EB4287" w:rsidP="00EB4287">
      <w:r w:rsidRPr="00CD6915">
        <w:t>``_`` 17_CD ,_, Chatham_NNP Street_NNP ,_, ``_`` Wednesday_NNP ._.</w:t>
      </w:r>
    </w:p>
    <w:p w14:paraId="7E4774E7" w14:textId="77777777" w:rsidR="00EB4287" w:rsidRPr="00CD6915" w:rsidRDefault="00EB4287" w:rsidP="00EB4287">
      <w:r w:rsidRPr="00CD6915">
        <w:t>``_`` My_PRP$ dearest_JJ Mina_NNP ,_, --_: ``_`` I_PRP must_MD say_VB you_PRP tax_VB me_PRP very_RB unfairly_RB with_IN being_VBG a_DT bad_JJ correspondent_NN ._.</w:t>
      </w:r>
    </w:p>
    <w:p w14:paraId="165CB84F" w14:textId="77777777" w:rsidR="00EB4287" w:rsidRPr="00CD6915" w:rsidRDefault="00EB4287" w:rsidP="00EB4287">
      <w:r w:rsidRPr="00CD6915">
        <w:t>I_PRP wrote_VBD to_TO you_PRP twice_RB since_IN we_PRP parted_VBD ,_, and_CC your_PRP$ last_JJ letter_NN was_VBD only_RB your_PRP$ second_NN ._.</w:t>
      </w:r>
    </w:p>
    <w:p w14:paraId="7E1761DF" w14:textId="77777777" w:rsidR="00EB4287" w:rsidRPr="00CD6915" w:rsidRDefault="00EB4287" w:rsidP="00EB4287">
      <w:r w:rsidRPr="00CD6915">
        <w:t>Besides_IN ,_, I_PRP have_VBP nothing_NN to_TO tell_VB you_PRP ._.</w:t>
      </w:r>
    </w:p>
    <w:p w14:paraId="6212AA89" w14:textId="77777777" w:rsidR="00EB4287" w:rsidRPr="00CD6915" w:rsidRDefault="00EB4287" w:rsidP="00EB4287">
      <w:r w:rsidRPr="00CD6915">
        <w:t>There_EX is_VBZ really_RB nothing_NN to_TO interest_VB you_PRP ._.</w:t>
      </w:r>
    </w:p>
    <w:p w14:paraId="012533CC" w14:textId="77777777" w:rsidR="00EB4287" w:rsidRPr="00CD6915" w:rsidRDefault="00EB4287" w:rsidP="00EB4287">
      <w:r w:rsidRPr="00CD6915">
        <w:t>Town_NNP is_VBZ very_RB pleasant_JJ just_RB now_RB ,_, and_CC we_PRP go_VBP a_DT good_JJ deal_NN to_TO picture-galleries_NNS and_CC for_IN walks_VBZ and_CC rides_NNS in_IN the_DT park_NN ._.</w:t>
      </w:r>
    </w:p>
    <w:p w14:paraId="0B40CD6A" w14:textId="77777777" w:rsidR="00EB4287" w:rsidRPr="00CD6915" w:rsidRDefault="00EB4287" w:rsidP="00EB4287">
      <w:r w:rsidRPr="00CD6915">
        <w:t>As_IN to_TO the_DT tall_JJ ,_, curly-haired_JJ man_NN ,_, I_PRP suppose_VBP it_PRP was_VBD the_DT one_NN who_WP was_VBD with_IN me_PRP at_IN the_DT last_JJ Pop_NN ._.</w:t>
      </w:r>
    </w:p>
    <w:p w14:paraId="501506BE" w14:textId="77777777" w:rsidR="00EB4287" w:rsidRPr="00CD6915" w:rsidRDefault="00EB4287" w:rsidP="00EB4287">
      <w:r w:rsidRPr="00CD6915">
        <w:t>Some_DT one_CD has_VBZ evidently_RB been_VBN telling_VBG tales_NNS ._.</w:t>
      </w:r>
    </w:p>
    <w:p w14:paraId="51B084F2" w14:textId="77777777" w:rsidR="00EB4287" w:rsidRPr="00CD6915" w:rsidRDefault="00EB4287" w:rsidP="00EB4287">
      <w:r w:rsidRPr="00CD6915">
        <w:t>That_DT was_VBD Mr._NNP Holmwood_NNP ._.</w:t>
      </w:r>
    </w:p>
    <w:p w14:paraId="7BE918DE" w14:textId="77777777" w:rsidR="00EB4287" w:rsidRPr="00CD6915" w:rsidRDefault="00EB4287" w:rsidP="00EB4287">
      <w:r w:rsidRPr="00CD6915">
        <w:t>He_PRP often_RB comes_VBZ to_TO see_VB us_PRP ,_, and_CC he_PRP and_CC mamma_NN get_VB on_IN very_RB well_RB together_RB ;_: they_PRP have_VBP so_RB many_JJ things_NNS to_TO talk_VB about_IN in_IN common_NN ._.</w:t>
      </w:r>
    </w:p>
    <w:p w14:paraId="386BFE80" w14:textId="77777777" w:rsidR="00EB4287" w:rsidRPr="00CD6915" w:rsidRDefault="00EB4287" w:rsidP="00EB4287">
      <w:r w:rsidRPr="00CD6915">
        <w:t>We_PRP met_VBD some_DT time_NN ago_IN a_DT man_NN that_WDT would_MD just_RB do_VB for_IN you_PRP ,_, if_IN you_PRP were_VBD not_RB already_RB engaged_VBN to_TO Jonathan_NNP ._.</w:t>
      </w:r>
    </w:p>
    <w:p w14:paraId="220F4619" w14:textId="77777777" w:rsidR="00EB4287" w:rsidRPr="00CD6915" w:rsidRDefault="00EB4287" w:rsidP="00EB4287">
      <w:r w:rsidRPr="00CD6915">
        <w:t>He_PRP is_VBZ an_DT excellent_JJ parti_NN ,_, being_VBG handsome_JJ ,_, well_RB off_IN ,_, and_CC of_IN good_JJ birth_NN ._.</w:t>
      </w:r>
    </w:p>
    <w:p w14:paraId="3F00FF81" w14:textId="77777777" w:rsidR="00EB4287" w:rsidRPr="00CD6915" w:rsidRDefault="00EB4287" w:rsidP="00EB4287">
      <w:r w:rsidRPr="00CD6915">
        <w:t>He_PRP is_VBZ a_DT doctor_NN and_CC really_RB clever_JJ ._.</w:t>
      </w:r>
    </w:p>
    <w:p w14:paraId="2456CA36" w14:textId="77777777" w:rsidR="00EB4287" w:rsidRPr="00CD6915" w:rsidRDefault="00EB4287" w:rsidP="00EB4287">
      <w:r w:rsidRPr="00CD6915">
        <w:t>Just_RB fancy_JJ !_.</w:t>
      </w:r>
    </w:p>
    <w:p w14:paraId="309844FF" w14:textId="77777777" w:rsidR="00EB4287" w:rsidRPr="00CD6915" w:rsidRDefault="00EB4287" w:rsidP="00EB4287">
      <w:r w:rsidRPr="00CD6915">
        <w:t>He_PRP is_VBZ only_RB nine-and-twenty_JJ ,_, and_CC he_PRP has_VBZ an_DT immense_JJ lunatic_JJ asylum_NN all_DT under_IN his_PRP$ own_JJ care_NN ._.</w:t>
      </w:r>
    </w:p>
    <w:p w14:paraId="5C9BBA22" w14:textId="77777777" w:rsidR="00EB4287" w:rsidRPr="00CD6915" w:rsidRDefault="00EB4287" w:rsidP="00EB4287">
      <w:r w:rsidRPr="00CD6915">
        <w:t>Mr._NNP Holmwood_NNP introduced_VBD him_PRP to_TO me_PRP ,_, and_CC he_PRP called_VBD here_RB to_TO see_VB us_PRP ,_, and_CC often_RB comes_VBZ now_RB ._.</w:t>
      </w:r>
    </w:p>
    <w:p w14:paraId="5D409FD6" w14:textId="77777777" w:rsidR="00EB4287" w:rsidRPr="00CD6915" w:rsidRDefault="00EB4287" w:rsidP="00EB4287">
      <w:r w:rsidRPr="00CD6915">
        <w:t>I_PRP think_VBP he_PRP is_VBZ one_CD of_IN the_DT most_RBS resolute_JJ men_NNS I_PRP ever_RB saw_VBD ,_, and_CC yet_RB the_DT most_JJS calm_NN ._.</w:t>
      </w:r>
    </w:p>
    <w:p w14:paraId="1340CDC1" w14:textId="77777777" w:rsidR="00EB4287" w:rsidRPr="00CD6915" w:rsidRDefault="00EB4287" w:rsidP="00EB4287">
      <w:r w:rsidRPr="00CD6915">
        <w:t>He_PRP seems_VBZ absolutely_RB imperturbable_JJ ._.</w:t>
      </w:r>
    </w:p>
    <w:p w14:paraId="38222601" w14:textId="77777777" w:rsidR="00EB4287" w:rsidRPr="00CD6915" w:rsidRDefault="00EB4287" w:rsidP="00EB4287">
      <w:r w:rsidRPr="00CD6915">
        <w:lastRenderedPageBreak/>
        <w:t>I_PRP can_MD fancy_JJ what_WP a_DT wonderful_JJ power_NN he_PRP must_MD have_VB over_IN his_PRP$ patients_NNS ._.</w:t>
      </w:r>
    </w:p>
    <w:p w14:paraId="1118B362" w14:textId="77777777" w:rsidR="00EB4287" w:rsidRPr="00CD6915" w:rsidRDefault="00EB4287" w:rsidP="00EB4287">
      <w:r w:rsidRPr="00CD6915">
        <w:t>He_PRP has_VBZ a_DT curious_JJ habit_NN of_IN looking_VBG one_CD straight_JJ in_IN the_DT face_NN ,_, as_IN if_IN trying_VBG to_TO read_VB one_PRP 's_POS thoughts_NNS ._.</w:t>
      </w:r>
    </w:p>
    <w:p w14:paraId="7BA660DC" w14:textId="77777777" w:rsidR="00EB4287" w:rsidRPr="00CD6915" w:rsidRDefault="00EB4287" w:rsidP="00EB4287">
      <w:r w:rsidRPr="00CD6915">
        <w:t>He_PRP tries_VBZ this_DT on_IN very_RB much_RB with_IN me_PRP ,_, but_CC I_PRP flatter_VBP myself_PRP he_PRP has_VBZ got_VBN a_DT tough_JJ nut_NN to_TO crack_VB ._.</w:t>
      </w:r>
    </w:p>
    <w:p w14:paraId="38DEC2D8" w14:textId="77777777" w:rsidR="00EB4287" w:rsidRPr="00CD6915" w:rsidRDefault="00EB4287" w:rsidP="00EB4287">
      <w:r w:rsidRPr="00CD6915">
        <w:t>I_PRP know_VBP that_IN from_IN my_PRP$ glass_NN ._.</w:t>
      </w:r>
    </w:p>
    <w:p w14:paraId="54E5BA19" w14:textId="77777777" w:rsidR="00EB4287" w:rsidRPr="00CD6915" w:rsidRDefault="00EB4287" w:rsidP="00EB4287">
      <w:r w:rsidRPr="00CD6915">
        <w:t>Do_VBP you_PRP ever_RB try_VB to_TO read_VB your_PRP$ own_JJ face_NN ?_.</w:t>
      </w:r>
    </w:p>
    <w:p w14:paraId="0C2144ED" w14:textId="77777777" w:rsidR="00EB4287" w:rsidRPr="00CD6915" w:rsidRDefault="00EB4287" w:rsidP="00EB4287">
      <w:r w:rsidRPr="00CD6915">
        <w:t>I_PRP do_VBP ,_, and_CC I_PRP can_MD tell_VB you_PRP it_PRP is_VBZ not_RB a_DT bad_JJ study_NN ,_, and_CC gives_VBZ you_PRP more_JJR trouble_NN than_IN you_PRP can_MD well_RB fancy_JJ if_IN you_PRP have_VBP never_RB tried_VBN it_PRP ._.</w:t>
      </w:r>
    </w:p>
    <w:p w14:paraId="735DE487" w14:textId="77777777" w:rsidR="00EB4287" w:rsidRPr="00CD6915" w:rsidRDefault="00EB4287" w:rsidP="00EB4287">
      <w:r w:rsidRPr="00CD6915">
        <w:t>He_PRP says_VBZ that_IN I_PRP afford_VBP him_PRP a_DT curious_JJ psychological_JJ study_NN ,_, and_CC I_PRP humbly_RB think_VBP I_PRP do_VBP ._.</w:t>
      </w:r>
    </w:p>
    <w:p w14:paraId="7415043A" w14:textId="77777777" w:rsidR="00EB4287" w:rsidRPr="00CD6915" w:rsidRDefault="00EB4287" w:rsidP="00EB4287">
      <w:r w:rsidRPr="00CD6915">
        <w:t>I_PRP do_VBP not_RB ,_, as_IN you_PRP know_VBP ,_, take_VBP sufficient_JJ interest_NN in_IN dress_NN to_TO be_VB able_JJ to_TO describe_VB the_DT new_JJ fashions_NNS ._.</w:t>
      </w:r>
    </w:p>
    <w:p w14:paraId="65502891" w14:textId="77777777" w:rsidR="00EB4287" w:rsidRPr="00CD6915" w:rsidRDefault="00EB4287" w:rsidP="00EB4287">
      <w:r w:rsidRPr="00CD6915">
        <w:t>Dress_NNP is_VBZ a_DT bore_VBN ._.</w:t>
      </w:r>
    </w:p>
    <w:p w14:paraId="4F313A7C" w14:textId="77777777" w:rsidR="00EB4287" w:rsidRPr="00CD6915" w:rsidRDefault="00EB4287" w:rsidP="00EB4287">
      <w:r w:rsidRPr="00CD6915">
        <w:t>That_DT is_VBZ slang_NN again_RB ,_, but_CC never_RB mind_NN ;_: Arthur_NNP says_VBZ that_IN every_DT day_NN ._.</w:t>
      </w:r>
    </w:p>
    <w:p w14:paraId="2E9D91E5" w14:textId="77777777" w:rsidR="00EB4287" w:rsidRPr="00CD6915" w:rsidRDefault="00EB4287" w:rsidP="00EB4287">
      <w:r w:rsidRPr="00CD6915">
        <w:t>There_RB ,_, it_PRP is_VBZ all_DT out_IN ._.</w:t>
      </w:r>
    </w:p>
    <w:p w14:paraId="6DF2D8C7" w14:textId="77777777" w:rsidR="00EB4287" w:rsidRPr="00CD6915" w:rsidRDefault="00EB4287" w:rsidP="00EB4287">
      <w:r w:rsidRPr="00CD6915">
        <w:t>Mina_NNP ,_, we_PRP have_VBP told_VBN all_DT our_PRP$ secrets_NNS to_TO each_DT other_JJ since_IN we_PRP were_VBD children_NNS ;_: we_PRP have_VBP slept_VBN together_RB and_CC eaten_VBN together_RB ,_, and_CC laughed_VBD and_CC cried_VBD together_RB ;_: and_CC now_RB ,_, though_IN I_PRP have_VBP spoken_VBN ,_, I_PRP would_MD like_VB to_TO speak_VB more_JJR ._.</w:t>
      </w:r>
    </w:p>
    <w:p w14:paraId="18733B4A" w14:textId="77777777" w:rsidR="00EB4287" w:rsidRPr="00CD6915" w:rsidRDefault="00EB4287" w:rsidP="00EB4287">
      <w:r w:rsidRPr="00CD6915">
        <w:t>Oh_UH ,_, Mina_NNP ,_, could_MD n't_RB you_PRP guess_VB ?_.</w:t>
      </w:r>
    </w:p>
    <w:p w14:paraId="17B63611" w14:textId="77777777" w:rsidR="00EB4287" w:rsidRPr="00CD6915" w:rsidRDefault="00EB4287" w:rsidP="00EB4287">
      <w:r w:rsidRPr="00CD6915">
        <w:t>I_PRP love_VBP him_PRP ._.</w:t>
      </w:r>
    </w:p>
    <w:p w14:paraId="4444D5C9" w14:textId="77777777" w:rsidR="00EB4287" w:rsidRPr="00CD6915" w:rsidRDefault="00EB4287" w:rsidP="00EB4287">
      <w:r w:rsidRPr="00CD6915">
        <w:t>I_PRP am_VBP blushing_VBG as_IN I_PRP write_VBP ,_, for_IN although_IN I_PRP think_VBP he_PRP loves_VBZ me_PRP ,_, he_PRP has_VBZ not_RB told_VBN me_PRP so_RB in_IN words_NNS ._.</w:t>
      </w:r>
    </w:p>
    <w:p w14:paraId="1FCA4EEC" w14:textId="77777777" w:rsidR="00EB4287" w:rsidRPr="00CD6915" w:rsidRDefault="00EB4287" w:rsidP="00EB4287">
      <w:r w:rsidRPr="00CD6915">
        <w:t>But_CC oh_UH ,_, Mina_NNP ,_, I_PRP love_VBP him_PRP ;_: I_PRP love_VBP him_PRP ;_: I_PRP love_VBP him_PRP !_.</w:t>
      </w:r>
    </w:p>
    <w:p w14:paraId="2F42717A" w14:textId="77777777" w:rsidR="00EB4287" w:rsidRPr="00CD6915" w:rsidRDefault="00EB4287" w:rsidP="00EB4287">
      <w:r w:rsidRPr="00CD6915">
        <w:t>There_RB ,_, that_WDT does_VBZ me_PRP good_JJ ._.</w:t>
      </w:r>
    </w:p>
    <w:p w14:paraId="23082293" w14:textId="77777777" w:rsidR="00EB4287" w:rsidRPr="00CD6915" w:rsidRDefault="00EB4287" w:rsidP="00EB4287">
      <w:r w:rsidRPr="00CD6915">
        <w:t>I_PRP wish_VBP I_PRP were_VBD with_IN you_PRP ,_, dear_RB ,_, sitting_VBG by_IN the_DT fire_NN undressing_VBG ,_, as_IN we_PRP used_VBD to_TO sit_VB ;_: and_CC I_PRP would_MD try_VB to_TO tell_VB you_PRP what_WP I_PRP feel_VBP ._.</w:t>
      </w:r>
    </w:p>
    <w:p w14:paraId="0A231F4C" w14:textId="77777777" w:rsidR="00EB4287" w:rsidRPr="00CD6915" w:rsidRDefault="00EB4287" w:rsidP="00EB4287">
      <w:r w:rsidRPr="00CD6915">
        <w:t>I_PRP do_VBP not_RB know_VB how_WRB I_PRP am_VBP writing_VBG this_DT even_RB to_TO you_PRP ._.</w:t>
      </w:r>
    </w:p>
    <w:p w14:paraId="00745B70" w14:textId="77777777" w:rsidR="00EB4287" w:rsidRPr="00CD6915" w:rsidRDefault="00EB4287" w:rsidP="00EB4287">
      <w:r w:rsidRPr="00CD6915">
        <w:t>I_PRP am_VBP afraid_JJ to_TO stop_VB ,_, or_CC I_PRP should_MD tear_VB up_RP the_DT letter_NN ,_, and_CC I_PRP do_VBP n't_RB want_VB to_TO stop_VB ,_, for_IN I_PRP do_VBP so_RB want_VB to_TO tell_VB you_PRP all_DT ._.</w:t>
      </w:r>
    </w:p>
    <w:p w14:paraId="0AE48D57" w14:textId="77777777" w:rsidR="00EB4287" w:rsidRPr="00CD6915" w:rsidRDefault="00EB4287" w:rsidP="00EB4287">
      <w:r w:rsidRPr="00CD6915">
        <w:t>Let_VB me_PRP hear_VB from_IN you_PRP at_IN once_RB ,_, and_CC tell_VB me_PRP all_DT that_IN you_PRP think_VBP about_IN it_PRP ._.</w:t>
      </w:r>
    </w:p>
    <w:p w14:paraId="7D0EF82D" w14:textId="77777777" w:rsidR="00EB4287" w:rsidRPr="00CD6915" w:rsidRDefault="00EB4287" w:rsidP="00EB4287">
      <w:r w:rsidRPr="00CD6915">
        <w:t>Mina_NNP ,_, I_PRP must_MD stop_VB ._.</w:t>
      </w:r>
    </w:p>
    <w:p w14:paraId="4253DD2E" w14:textId="77777777" w:rsidR="00EB4287" w:rsidRPr="00CD6915" w:rsidRDefault="00EB4287" w:rsidP="00EB4287">
      <w:r w:rsidRPr="00CD6915">
        <w:t>Good-night_JJ ._.</w:t>
      </w:r>
    </w:p>
    <w:p w14:paraId="2659157D" w14:textId="77777777" w:rsidR="00EB4287" w:rsidRPr="00CD6915" w:rsidRDefault="00EB4287" w:rsidP="00EB4287">
      <w:r w:rsidRPr="00CD6915">
        <w:lastRenderedPageBreak/>
        <w:t>Bless_VB me_PRP in_IN your_PRP$ prayers_NNS ;_: and_CC ,_, Mina_NNP ,_, pray_NN for_IN my_PRP$ happiness_NN ._.</w:t>
      </w:r>
    </w:p>
    <w:p w14:paraId="429A25D7" w14:textId="77777777" w:rsidR="00EB4287" w:rsidRPr="00CD6915" w:rsidRDefault="00EB4287" w:rsidP="00EB4287">
      <w:r w:rsidRPr="00CD6915">
        <w:t>``_`` LUCY_NN ._.</w:t>
      </w:r>
    </w:p>
    <w:p w14:paraId="2EAA833F" w14:textId="77777777" w:rsidR="00EB4287" w:rsidRPr="00CD6915" w:rsidRDefault="00EB4287" w:rsidP="00EB4287">
      <w:r w:rsidRPr="00CD6915">
        <w:t>``_`` P.S._NNP --_: I_PRP need_VBP not_RB tell_VB you_PRP this_DT is_VBZ a_DT secret_NN ._.</w:t>
      </w:r>
    </w:p>
    <w:p w14:paraId="5E79CF11" w14:textId="77777777" w:rsidR="00EB4287" w:rsidRPr="00CD6915" w:rsidRDefault="00EB4287" w:rsidP="00EB4287">
      <w:r w:rsidRPr="00CD6915">
        <w:t>Good-night_JJ again_RB ._.</w:t>
      </w:r>
    </w:p>
    <w:p w14:paraId="0209AE73" w14:textId="77777777" w:rsidR="00EB4287" w:rsidRPr="00CD6915" w:rsidRDefault="00EB4287" w:rsidP="00EB4287">
      <w:r w:rsidRPr="00CD6915">
        <w:t>``_`` L._NNP ''_'' Letter_NNP ,_, Lucy_NNP Westenra_NNP to_TO Mina_NNP Murray_NNP ._.</w:t>
      </w:r>
    </w:p>
    <w:p w14:paraId="48761B23" w14:textId="77777777" w:rsidR="00EB4287" w:rsidRPr="00CD6915" w:rsidRDefault="00EB4287" w:rsidP="00EB4287">
      <w:r w:rsidRPr="00CD6915">
        <w:t>``_`` 24_CD May_NNP ._.</w:t>
      </w:r>
    </w:p>
    <w:p w14:paraId="75FBF1BE" w14:textId="77777777" w:rsidR="00EB4287" w:rsidRPr="00CD6915" w:rsidRDefault="00EB4287" w:rsidP="00EB4287">
      <w:r w:rsidRPr="00CD6915">
        <w:t>``_`` My_PRP$ dearest_JJ Mina_NNP ,_, --_: ``_`` Thanks_NNS ,_, and_CC thanks_NNS ,_, and_CC thanks_NNS again_RB for_IN your_PRP$ sweet_JJ letter_NN ._.</w:t>
      </w:r>
    </w:p>
    <w:p w14:paraId="5D7609AC" w14:textId="77777777" w:rsidR="00EB4287" w:rsidRPr="00CD6915" w:rsidRDefault="00EB4287" w:rsidP="00EB4287">
      <w:r w:rsidRPr="00CD6915">
        <w:t>It_PRP was_VBD so_RB nice_JJ to_TO be_VB able_JJ to_TO tell_VB you_PRP and_CC to_TO have_VB your_PRP$ sympathy_NN ._.</w:t>
      </w:r>
    </w:p>
    <w:p w14:paraId="145DEADF" w14:textId="77777777" w:rsidR="00EB4287" w:rsidRPr="00CD6915" w:rsidRDefault="00EB4287" w:rsidP="00EB4287">
      <w:r w:rsidRPr="00CD6915">
        <w:t>``_`` My_PRP$ dear_RB ,_, it_PRP never_RB rains_NNS but_CC it_PRP pours_VBZ ._.</w:t>
      </w:r>
    </w:p>
    <w:p w14:paraId="72082940" w14:textId="77777777" w:rsidR="00EB4287" w:rsidRPr="00CD6915" w:rsidRDefault="00EB4287" w:rsidP="00EB4287">
      <w:r w:rsidRPr="00CD6915">
        <w:t>How_WRB true_JJ the_DT old_JJ proverbs_NNS are_VBP ._.</w:t>
      </w:r>
    </w:p>
    <w:p w14:paraId="3E237DF4" w14:textId="77777777" w:rsidR="00EB4287" w:rsidRPr="00CD6915" w:rsidRDefault="00EB4287" w:rsidP="00EB4287">
      <w:r w:rsidRPr="00CD6915">
        <w:t>Here_RB am_VBP I_PRP ,_, who_WP shall_MD be_VB twenty_CD in_IN September_NNP ,_, and_CC yet_RB I_PRP never_RB had_VBD a_DT proposal_NN till_IN to-day_NN ,_, not_RB a_DT real_JJ proposal_NN ,_, and_CC to-day_JJ I_PRP have_VBP had_VBD three_CD ._.</w:t>
      </w:r>
    </w:p>
    <w:p w14:paraId="72A3BD4C" w14:textId="77777777" w:rsidR="00EB4287" w:rsidRPr="00CD6915" w:rsidRDefault="00EB4287" w:rsidP="00EB4287">
      <w:r w:rsidRPr="00CD6915">
        <w:t>Just_RB fancy_JJ !_.</w:t>
      </w:r>
    </w:p>
    <w:p w14:paraId="0EA20DA4" w14:textId="77777777" w:rsidR="00EB4287" w:rsidRPr="00CD6915" w:rsidRDefault="00EB4287" w:rsidP="00EB4287">
      <w:r w:rsidRPr="00CD6915">
        <w:t>THREE_CD proposals_NNS in_IN one_CD day_NN !_.</w:t>
      </w:r>
    </w:p>
    <w:p w14:paraId="79F1F7F5" w14:textId="77777777" w:rsidR="00EB4287" w:rsidRPr="00CD6915" w:rsidRDefault="00EB4287" w:rsidP="00EB4287">
      <w:r w:rsidRPr="00CD6915">
        <w:t>Is_VBZ n't_RB it_PRP awful_JJ !_.</w:t>
      </w:r>
    </w:p>
    <w:p w14:paraId="52C278B9" w14:textId="77777777" w:rsidR="00EB4287" w:rsidRPr="00CD6915" w:rsidRDefault="00EB4287" w:rsidP="00EB4287">
      <w:r w:rsidRPr="00CD6915">
        <w:t>I_PRP feel_VBP sorry_JJ ,_, really_RB and_CC truly_RB sorry_JJ ,_, for_IN two_CD of_IN the_DT poor_JJ fellows_NNS ._.</w:t>
      </w:r>
    </w:p>
    <w:p w14:paraId="099E41D4" w14:textId="77777777" w:rsidR="00EB4287" w:rsidRPr="00CD6915" w:rsidRDefault="00EB4287" w:rsidP="00EB4287">
      <w:r w:rsidRPr="00CD6915">
        <w:t>Oh_UH ,_, Mina_NNP ,_, I_PRP am_VBP so_RB happy_JJ that_IN I_PRP do_VBP n't_RB know_VB what_WP to_TO do_VB with_IN myself_PRP ._.</w:t>
      </w:r>
    </w:p>
    <w:p w14:paraId="175015B8" w14:textId="77777777" w:rsidR="00EB4287" w:rsidRPr="00CD6915" w:rsidRDefault="00EB4287" w:rsidP="00EB4287">
      <w:r w:rsidRPr="00CD6915">
        <w:t>And_CC three_CD proposals_NNS !_.</w:t>
      </w:r>
    </w:p>
    <w:p w14:paraId="765DF40E" w14:textId="77777777" w:rsidR="00EB4287" w:rsidRPr="00CD6915" w:rsidRDefault="00EB4287" w:rsidP="00EB4287">
      <w:r w:rsidRPr="00CD6915">
        <w:t>But_CC ,_, for_IN goodness_NN '_'' sake_NN ,_, do_VBP n't_RB tell_VB any_DT of_IN the_DT girls_NNS ,_, or_CC they_PRP would_MD be_VB getting_VBG all_DT sorts_NNS of_IN extravagant_JJ ideas_NNS and_CC imagining_VBG themselves_PRP injured_VBD and_CC slighted_VBD if_IN in_IN their_PRP$ very_RB first_JJ day_NN at_IN home_NN they_PRP did_VBD not_RB get_VB six_CD at_IN least_JJS ._.</w:t>
      </w:r>
    </w:p>
    <w:p w14:paraId="0D68B07B" w14:textId="77777777" w:rsidR="00EB4287" w:rsidRPr="00CD6915" w:rsidRDefault="00EB4287" w:rsidP="00EB4287">
      <w:r w:rsidRPr="00CD6915">
        <w:t>Some_DT girls_NNS are_VBP so_RB vain_JJ !_.</w:t>
      </w:r>
    </w:p>
    <w:p w14:paraId="044707AC" w14:textId="77777777" w:rsidR="00EB4287" w:rsidRPr="00CD6915" w:rsidRDefault="00EB4287" w:rsidP="00EB4287">
      <w:r w:rsidRPr="00CD6915">
        <w:t>You_PRP and_CC I_PRP ,_, Mina_NNP dear_RB ,_, who_WP are_VBP engaged_VBN and_CC are_VBP going_VBG to_TO settle_VB down_RP soon_RB soberly_RB into_IN old_JJ married_JJ women_NNS ,_, can_MD despise_VB vanity_NN ._.</w:t>
      </w:r>
    </w:p>
    <w:p w14:paraId="33FE12AC" w14:textId="77777777" w:rsidR="00EB4287" w:rsidRPr="00CD6915" w:rsidRDefault="00EB4287" w:rsidP="00EB4287">
      <w:r w:rsidRPr="00CD6915">
        <w:t>Well_RB ,_, I_PRP must_MD tell_VB you_PRP about_IN the_DT three_CD ,_, but_CC you_PRP must_MD keep_VB it_PRP a_DT secret_NN ,_, dear_RB ,_, from_IN every_DT one_CD ,_, except_IN ,_, of_IN course_NN ,_, Jonathan_NNP ._.</w:t>
      </w:r>
    </w:p>
    <w:p w14:paraId="351F2B60" w14:textId="77777777" w:rsidR="00EB4287" w:rsidRPr="00CD6915" w:rsidRDefault="00EB4287" w:rsidP="00EB4287">
      <w:r w:rsidRPr="00CD6915">
        <w:t>You_PRP will_MD tell_VB him_PRP ,_, because_IN I_PRP would_MD ,_, if_IN I_PRP were_VBD in_IN your_PRP$ place_NN ,_, certainly_RB tell_VB Arthur_NNP ._.</w:t>
      </w:r>
    </w:p>
    <w:p w14:paraId="07CFC204" w14:textId="77777777" w:rsidR="00EB4287" w:rsidRPr="00CD6915" w:rsidRDefault="00EB4287" w:rsidP="00EB4287">
      <w:r w:rsidRPr="00CD6915">
        <w:t>A_DT woman_NN ought_MD to_TO tell_VB her_PRP$ husband_NN everything_NN --_: do_VBP n't_RB you_PRP think_VB so_RB ,_, dear_RB ?_.</w:t>
      </w:r>
    </w:p>
    <w:p w14:paraId="4852D983" w14:textId="77777777" w:rsidR="00EB4287" w:rsidRPr="00CD6915" w:rsidRDefault="00EB4287" w:rsidP="00EB4287">
      <w:r w:rsidRPr="00CD6915">
        <w:t>--_: and_CC I_PRP must_MD be_VB fair_JJ ._.</w:t>
      </w:r>
    </w:p>
    <w:p w14:paraId="2D6F4A10" w14:textId="77777777" w:rsidR="00EB4287" w:rsidRPr="00CD6915" w:rsidRDefault="00EB4287" w:rsidP="00EB4287">
      <w:r w:rsidRPr="00CD6915">
        <w:t xml:space="preserve">Men_NN like_IN women_NNS ,_, certainly_RB their_PRP$ wives_NNS ,_, to_TO be_VB quite_RB as_RB fair_JJ as_IN they_PRP are_VBP ;_: and_CC women_NNS ,_, I_PRP am_VBP </w:t>
      </w:r>
      <w:r w:rsidRPr="00CD6915">
        <w:lastRenderedPageBreak/>
        <w:t>afraid_JJ ,_, are_VBP not_RB always_RB quite_RB as_RB fair_JJ as_IN they_PRP should_MD be_VB ._.</w:t>
      </w:r>
    </w:p>
    <w:p w14:paraId="217908A1" w14:textId="77777777" w:rsidR="00EB4287" w:rsidRPr="00CD6915" w:rsidRDefault="00EB4287" w:rsidP="00EB4287">
      <w:r w:rsidRPr="00CD6915">
        <w:t>Well_RB ,_, my_PRP$ dear_RB ,_, number_NN One_NN came_VBD just_RB before_IN lunch_NN ._.</w:t>
      </w:r>
    </w:p>
    <w:p w14:paraId="3B4CC089" w14:textId="77777777" w:rsidR="00EB4287" w:rsidRPr="00CD6915" w:rsidRDefault="00EB4287" w:rsidP="00EB4287">
      <w:r w:rsidRPr="00CD6915">
        <w:t>I_PRP told_VBD you_PRP of_IN him_PRP ,_, Dr._NNP John_NNP Seward_NNP ,_, the_DT lunatic-asylum_JJ man_NN ,_, with_IN the_DT strong_JJ jaw_NN and_CC the_DT good_JJ forehead_NN ._.</w:t>
      </w:r>
    </w:p>
    <w:p w14:paraId="0A831C84" w14:textId="77777777" w:rsidR="00EB4287" w:rsidRPr="00CD6915" w:rsidRDefault="00EB4287" w:rsidP="00EB4287">
      <w:r w:rsidRPr="00CD6915">
        <w:t>He_PRP was_VBD very_RB cool_JJ outwardly_RB ,_, but_CC was_VBD nervous_JJ all_PDT the_DT same_JJ ._.</w:t>
      </w:r>
    </w:p>
    <w:p w14:paraId="62E9B823" w14:textId="77777777" w:rsidR="00EB4287" w:rsidRPr="00CD6915" w:rsidRDefault="00EB4287" w:rsidP="00EB4287">
      <w:r w:rsidRPr="00CD6915">
        <w:t>He_PRP had_VBD evidently_RB been_VBN schooling_NN himself_PRP as_IN to_TO all_DT sorts_NNS of_IN little_JJ things_NNS ,_, and_CC remembered_VBD them_PRP ;_: but_CC he_PRP almost_RB managed_VBD to_TO sit_VB down_RP on_IN his_PRP$ silk_NN hat_NN ,_, which_WDT men_NNS do_VBP n't_RB generally_RB do_VB when_WRB they_PRP are_VBP cool_JJ ,_, and_CC then_RB when_WRB he_PRP wanted_VBD to_TO appear_VB at_IN ease_NN he_PRP kept_VBD playing_VBG with_IN a_DT lancet_NN in_IN a_DT way_NN that_WDT made_VBD me_PRP nearly_RB scream_VBP ._.</w:t>
      </w:r>
    </w:p>
    <w:p w14:paraId="3B49FBCB" w14:textId="77777777" w:rsidR="00EB4287" w:rsidRPr="00CD6915" w:rsidRDefault="00EB4287" w:rsidP="00EB4287">
      <w:r w:rsidRPr="00CD6915">
        <w:t>He_PRP spoke_VBD to_TO me_PRP ,_, Mina_NNP ,_, very_RB straightforwardly_RB ._.</w:t>
      </w:r>
    </w:p>
    <w:p w14:paraId="204D75DC" w14:textId="77777777" w:rsidR="00EB4287" w:rsidRPr="00CD6915" w:rsidRDefault="00EB4287" w:rsidP="00EB4287">
      <w:r w:rsidRPr="00CD6915">
        <w:t>He_PRP told_VBD me_PRP how_WRB dear_RB I_PRP was_VBD to_TO him_PRP ,_, though_IN he_PRP had_VBD known_VBN me_PRP so_RB little_JJ ,_, and_CC what_WP his_PRP$ life_NN would_MD be_VB with_IN me_PRP to_TO help_VB and_CC cheer_VB him_PRP ._.</w:t>
      </w:r>
    </w:p>
    <w:p w14:paraId="56AF4DF7" w14:textId="77777777" w:rsidR="00EB4287" w:rsidRPr="00CD6915" w:rsidRDefault="00EB4287" w:rsidP="00EB4287">
      <w:r w:rsidRPr="00CD6915">
        <w:t>He_PRP was_VBD going_VBG to_TO tell_VB me_PRP how_WRB unhappy_JJ he_PRP would_MD be_VB if_IN I_PRP did_VBD not_RB care_VB for_IN him_PRP ,_, but_CC when_WRB he_PRP saw_VBD me_PRP cry_VB he_PRP said_VBD that_IN he_PRP was_VBD a_DT brute_JJ and_CC would_MD not_RB add_VB to_TO my_PRP$ present_JJ trouble_NN ._.</w:t>
      </w:r>
    </w:p>
    <w:p w14:paraId="1E4EDCCA" w14:textId="77777777" w:rsidR="00EB4287" w:rsidRPr="00CD6915" w:rsidRDefault="00EB4287" w:rsidP="00EB4287">
      <w:r w:rsidRPr="00CD6915">
        <w:t>Then_RB he_PRP broke_VBD off_RP and_CC asked_VBD if_IN I_PRP could_MD love_VB him_PRP in_IN time_NN ;_: and_CC when_WRB I_PRP shook_VBD my_PRP$ head_NN his_PRP$ hands_NNS trembled_VBD ,_, and_CC then_RB with_IN some_DT hesitation_NN he_PRP asked_VBD me_PRP if_IN I_PRP cared_VBD already_RB for_IN any_DT one_NN else_RB ._.</w:t>
      </w:r>
    </w:p>
    <w:p w14:paraId="527905FA" w14:textId="77777777" w:rsidR="00EB4287" w:rsidRPr="00CD6915" w:rsidRDefault="00EB4287" w:rsidP="00EB4287">
      <w:r w:rsidRPr="00CD6915">
        <w:t>He_PRP put_VBD it_PRP very_RB nicely_RB ,_, saying_VBG that_IN he_PRP did_VBD not_RB want_VB to_TO wring_VB my_PRP$ confidence_NN from_IN me_PRP ,_, but_CC only_RB to_TO know_VB ,_, because_IN if_IN a_DT woman_NN 's_POS heart_NN was_VBD free_JJ a_DT man_NN might_MD have_VB hope_NN ._.</w:t>
      </w:r>
    </w:p>
    <w:p w14:paraId="07E7246F" w14:textId="77777777" w:rsidR="00EB4287" w:rsidRPr="00CD6915" w:rsidRDefault="00EB4287" w:rsidP="00EB4287">
      <w:r w:rsidRPr="00CD6915">
        <w:t>And_CC then_RB ,_, Mina_NNP ,_, I_PRP felt_VBD a_DT sort_NN of_IN duty_NN to_TO tell_VB him_PRP that_IN there_EX was_VBD some_DT one_CD ._.</w:t>
      </w:r>
    </w:p>
    <w:p w14:paraId="496D7D48" w14:textId="77777777" w:rsidR="00EB4287" w:rsidRPr="00CD6915" w:rsidRDefault="00EB4287" w:rsidP="00EB4287">
      <w:r w:rsidRPr="00CD6915">
        <w:t>I_PRP only_RB told_VBD him_PRP that_IN much_JJ ,_, and_CC then_RB he_PRP stood_VBD up_RP ,_, and_CC he_PRP looked_VBD very_RB strong_JJ and_CC very_RB grave_JJ as_IN he_PRP took_VBD both_DT my_PRP$ hands_NNS in_IN his_PRP$ and_CC said_VBD he_PRP hoped_VBD I_PRP would_MD be_VB happy_JJ ,_, and_CC that_IN if_IN I_PRP ever_RB wanted_VBD a_DT friend_NN I_PRP must_MD count_VB him_PRP one_CD of_IN my_PRP$ best_JJS ._.</w:t>
      </w:r>
    </w:p>
    <w:p w14:paraId="086C0D86" w14:textId="77777777" w:rsidR="00EB4287" w:rsidRPr="00CD6915" w:rsidRDefault="00EB4287" w:rsidP="00EB4287">
      <w:r w:rsidRPr="00CD6915">
        <w:t>Oh_UH ,_, Mina_NNP dear_RB ,_, I_PRP ca_MD n't_RB help_VB crying_VBG :_: and_CC you_PRP must_MD excuse_VB this_DT letter_NN being_VBG all_DT blotted_VBD ._.</w:t>
      </w:r>
    </w:p>
    <w:p w14:paraId="344F8368" w14:textId="77777777" w:rsidR="00EB4287" w:rsidRPr="00CD6915" w:rsidRDefault="00EB4287" w:rsidP="00EB4287">
      <w:r w:rsidRPr="00CD6915">
        <w:lastRenderedPageBreak/>
        <w:t>Being_VBG proposed_VBN to_TO is_VBZ all_DT very_RB nice_JJ and_CC all_PDT that_DT sort_NN of_IN thing_NN ,_, but_CC it_PRP is_VBZ n't_RB at_IN all_PDT a_DT happy_JJ thing_NN when_WRB you_PRP have_VBP to_TO see_VB a_DT poor_JJ fellow_NN ,_, whom_WP you_PRP know_VBP loves_VBZ you_PRP honestly_RB ,_, going_VBG away_RB and_CC looking_VBG all_DT broken-hearted_JJ ,_, and_CC to_TO know_VB that_DT ,_, no_DT matter_NN what_WP he_PRP may_MD say_VB at_IN the_DT moment_NN ,_, you_PRP are_VBP passing_VBG quite_RB out_IN of_IN his_PRP$ life_NN ._.</w:t>
      </w:r>
    </w:p>
    <w:p w14:paraId="6970E952" w14:textId="77777777" w:rsidR="00EB4287" w:rsidRPr="00CD6915" w:rsidRDefault="00EB4287" w:rsidP="00EB4287">
      <w:r w:rsidRPr="00CD6915">
        <w:t>My_PRP$ dear_RB ,_, I_PRP must_MD stop_VB here_RB at_IN present_NN ,_, I_PRP feel_VBP so_RB miserable_JJ ,_, though_IN I_PRP am_VBP so_RB happy_JJ ._.</w:t>
      </w:r>
    </w:p>
    <w:p w14:paraId="2BB3E600" w14:textId="77777777" w:rsidR="00EB4287" w:rsidRPr="00CD6915" w:rsidRDefault="00EB4287" w:rsidP="00EB4287">
      <w:r w:rsidRPr="00CD6915">
        <w:t>``_`` Evening_NN ._.</w:t>
      </w:r>
    </w:p>
    <w:p w14:paraId="2F8B6777" w14:textId="77777777" w:rsidR="00EB4287" w:rsidRPr="00CD6915" w:rsidRDefault="00EB4287" w:rsidP="00EB4287">
      <w:r w:rsidRPr="00CD6915">
        <w:t>``_`` Arthur_NNP has_VBZ just_RB gone_VBN ,_, and_CC I_PRP feel_VBP in_IN better_JJR spirits_NNS than_IN when_WRB I_PRP left_VBD off_RP ,_, so_IN I_PRP can_MD go_VB on_IN telling_VBG you_PRP about_IN the_DT day_NN ._.</w:t>
      </w:r>
    </w:p>
    <w:p w14:paraId="120D156D" w14:textId="77777777" w:rsidR="00EB4287" w:rsidRPr="00CD6915" w:rsidRDefault="00EB4287" w:rsidP="00EB4287">
      <w:r w:rsidRPr="00CD6915">
        <w:t>Well_RB ,_, my_PRP$ dear_RB ,_, number_NN Two_CD came_VBD after_IN lunch_NN ._.</w:t>
      </w:r>
    </w:p>
    <w:p w14:paraId="1AFBBE3B" w14:textId="77777777" w:rsidR="00EB4287" w:rsidRPr="00CD6915" w:rsidRDefault="00EB4287" w:rsidP="00EB4287">
      <w:r w:rsidRPr="00CD6915">
        <w:t>He_PRP is_VBZ such_JJ a_DT nice_JJ fellow_NN ,_, an_DT American_NNP from_IN Texas_NNP ,_, and_CC he_PRP looks_VBZ so_RB young_JJ and_CC so_RB fresh_JJ that_IN it_PRP seems_VBZ almost_RB impossible_JJ that_IN he_PRP has_VBZ been_VBN to_TO so_RB many_JJ places_NNS and_CC has_VBZ had_VBN such_JJ adventures_NNS ._.</w:t>
      </w:r>
    </w:p>
    <w:p w14:paraId="46BDA9C9" w14:textId="77777777" w:rsidR="00EB4287" w:rsidRPr="00CD6915" w:rsidRDefault="00EB4287" w:rsidP="00EB4287">
      <w:r w:rsidRPr="00CD6915">
        <w:t>I_PRP sympathise_VBP with_IN poor_JJ Desdemona_NNP when_WRB she_PRP had_VBD such_PDT a_DT dangerous_JJ stream_NN poured_VBN in_IN her_PRP$ ear_NN ,_, even_RB by_IN a_DT black_JJ man_NN ._.</w:t>
      </w:r>
    </w:p>
    <w:p w14:paraId="75276161" w14:textId="77777777" w:rsidR="00EB4287" w:rsidRPr="00CD6915" w:rsidRDefault="00EB4287" w:rsidP="00EB4287">
      <w:r w:rsidRPr="00CD6915">
        <w:t>I_PRP suppose_VBP that_IN we_PRP women_NNS are_VBP such_JJ cowards_NNS that_IN we_PRP think_VBP a_DT man_NN will_MD save_VB us_PRP from_IN fears_NNS ,_, and_CC we_PRP marry_VBP him_PRP ._.</w:t>
      </w:r>
    </w:p>
    <w:p w14:paraId="02CFAC85" w14:textId="77777777" w:rsidR="00EB4287" w:rsidRPr="00CD6915" w:rsidRDefault="00EB4287" w:rsidP="00EB4287">
      <w:r w:rsidRPr="00CD6915">
        <w:t>I_PRP know_VBP now_RB what_WP I_PRP would_MD do_VB if_IN I_PRP were_VBD a_DT man_NN and_CC wanted_VBD to_TO make_VB a_DT girl_NN love_VB me_PRP ._.</w:t>
      </w:r>
    </w:p>
    <w:p w14:paraId="741A1B8B" w14:textId="77777777" w:rsidR="00EB4287" w:rsidRPr="00CD6915" w:rsidRDefault="00EB4287" w:rsidP="00EB4287">
      <w:r w:rsidRPr="00CD6915">
        <w:t>No_RB ,_, I_PRP do_VBP n't_RB ,_, for_IN there_EX was_VBD Mr._NNP Morris_NNP telling_VBG us_PRP his_PRP$ stories_NNS ,_, and_CC Arthur_NNP never_RB told_VBD any_DT ,_, and_CC yet_RB --_: --_: My_PRP$ dear_RB ,_, I_PRP am_VBP somewhat_RB previous_JJ ._.</w:t>
      </w:r>
    </w:p>
    <w:p w14:paraId="289F8A4D" w14:textId="77777777" w:rsidR="00EB4287" w:rsidRPr="00CD6915" w:rsidRDefault="00EB4287" w:rsidP="00EB4287">
      <w:r w:rsidRPr="00CD6915">
        <w:t>Mr._NNP Quincey_NNP P._NNP Morris_NNP found_VBD me_PRP alone_RB ._.</w:t>
      </w:r>
    </w:p>
    <w:p w14:paraId="0B897E9F" w14:textId="77777777" w:rsidR="00EB4287" w:rsidRPr="00CD6915" w:rsidRDefault="00EB4287" w:rsidP="00EB4287">
      <w:r w:rsidRPr="00CD6915">
        <w:t>It_PRP seems_VBZ that_IN a_DT man_NN always_RB does_VBZ find_VB a_DT girl_NN alone_RB ._.</w:t>
      </w:r>
    </w:p>
    <w:p w14:paraId="34CB5AA7" w14:textId="77777777" w:rsidR="00EB4287" w:rsidRPr="00CD6915" w:rsidRDefault="00EB4287" w:rsidP="00EB4287">
      <w:r w:rsidRPr="00CD6915">
        <w:t>No_RB ,_, he_PRP does_VBZ n't_RB ,_, for_IN Arthur_NNP tried_VBD twice_RB to_TO make_VB a_DT chance_NN ,_, and_CC I_PRP helping_VBG him_PRP all_DT I_PRP could_MD ;_: I_PRP am_VBP not_RB ashamed_JJ to_TO say_VB it_PRP now_RB ._.</w:t>
      </w:r>
    </w:p>
    <w:p w14:paraId="786177AE" w14:textId="77777777" w:rsidR="00EB4287" w:rsidRPr="00CD6915" w:rsidRDefault="00EB4287" w:rsidP="00EB4287">
      <w:r w:rsidRPr="00CD6915">
        <w:t>I_PRP must_MD tell_VB you_PRP beforehand_RB that_IN Mr._NNP Morris_NNP does_VBZ n't_RB always_RB speak_VB slang_NN --_: that_WDT is_VBZ to_TO say_VB ,_, he_PRP never_RB does_VBZ so_RB to_TO strangers_NNS or_CC before_IN them_PRP ,_, for_IN he_PRP is_VBZ really_RB well_RB educated_VBN and_CC has_VBZ exquisite_JJ manners_NNS --_: but_CC he_PRP found_VBD out_RP that_IN it_PRP amused_VBD me_PRP to_TO hear_VB him_PRP talk_VB American_JJ slang_NN ,_, and_CC whenever_WRB I_PRP was_VBD present_JJ ,_, and_CC there_EX was_VBD no_DT one_NN to_TO be_VB shocked_VBN ,_, he_PRP said_VBD such_JJ funny_JJ things_NNS ._.</w:t>
      </w:r>
    </w:p>
    <w:p w14:paraId="4E394532" w14:textId="77777777" w:rsidR="00EB4287" w:rsidRPr="00CD6915" w:rsidRDefault="00EB4287" w:rsidP="00EB4287">
      <w:r w:rsidRPr="00CD6915">
        <w:lastRenderedPageBreak/>
        <w:t>I_PRP am_VBP afraid_JJ ,_, my_PRP$ dear_RB ,_, he_PRP has_VBZ to_TO invent_VB it_PRP all_DT ,_, for_IN it_PRP fits_VBZ exactly_RB into_IN whatever_WDT else_RB he_PRP has_VBZ to_TO say_VB ._.</w:t>
      </w:r>
    </w:p>
    <w:p w14:paraId="06207A17" w14:textId="77777777" w:rsidR="00EB4287" w:rsidRPr="00CD6915" w:rsidRDefault="00EB4287" w:rsidP="00EB4287">
      <w:r w:rsidRPr="00CD6915">
        <w:t>But_CC this_DT is_VBZ a_DT way_NN slang_NN has_VBZ ._.</w:t>
      </w:r>
    </w:p>
    <w:p w14:paraId="26F87F8D" w14:textId="77777777" w:rsidR="00EB4287" w:rsidRPr="00CD6915" w:rsidRDefault="00EB4287" w:rsidP="00EB4287">
      <w:r w:rsidRPr="00CD6915">
        <w:t>I_PRP do_VBP not_RB know_VB myself_PRP if_IN I_PRP shall_MD ever_RB speak_VB slang_NN ;_: I_PRP do_VBP not_RB know_VB if_IN Arthur_NNP likes_VBZ it_PRP ,_, as_IN I_PRP have_VBP never_RB heard_VBN him_PRP use_VB any_DT as_RB yet_RB ._.</w:t>
      </w:r>
    </w:p>
    <w:p w14:paraId="26420ABB" w14:textId="77777777" w:rsidR="00EB4287" w:rsidRPr="00CD6915" w:rsidRDefault="00EB4287" w:rsidP="00EB4287">
      <w:r w:rsidRPr="00CD6915">
        <w:t>Well_RB ,_, Mr._NNP Morris_NNP sat_VBD down_RB beside_IN me_PRP and_CC looked_VBD as_IN happy_JJ and_CC jolly_RB as_IN he_PRP could_MD ,_, but_CC I_PRP could_MD see_VB all_PDT the_DT same_JJ that_IN he_PRP was_VBD very_RB nervous_JJ ._.</w:t>
      </w:r>
    </w:p>
    <w:p w14:paraId="4EA27EDA" w14:textId="77777777" w:rsidR="00EB4287" w:rsidRPr="00CD6915" w:rsidRDefault="00EB4287" w:rsidP="00EB4287">
      <w:r w:rsidRPr="00CD6915">
        <w:t>He_PRP took_VBD my_PRP$ hand_NN in_IN his_PRP$ ,_, and_CC said_VBD ever_RB so_RB sweetly_RB :_: --_: ``_`` `_`` Miss_NNP Lucy_NNP ,_, I_PRP know_VBP I_PRP ai_VBP n't_RB good_JJ enough_RB to_TO regulate_VB the_DT fixin_NN 's_POS of_IN your_PRP$ little_JJ shoes_NNS ,_, but_CC I_PRP guess_VBP if_IN you_PRP wait_VBP till_IN you_PRP find_VBP a_DT man_NN that_WDT is_VBZ you_PRP will_MD go_VB join_VB them_PRP seven_CD young_JJ women_NNS with_IN the_DT lamps_NNS when_WRB you_PRP quit_VBP ._.</w:t>
      </w:r>
    </w:p>
    <w:p w14:paraId="4AE93FA5" w14:textId="77777777" w:rsidR="00EB4287" w:rsidRPr="00CD6915" w:rsidRDefault="00EB4287" w:rsidP="00EB4287">
      <w:r w:rsidRPr="00CD6915">
        <w:t>Wo_MD n't_RB you_PRP just_RB hitch_NN up_RP alongside_IN of_IN me_PRP and_CC let_VB us_PRP go_VB down_RP the_DT long_JJ road_NN together_RB ,_, driving_VBG in_IN double_JJ harness_NN ?_. '_''</w:t>
      </w:r>
    </w:p>
    <w:p w14:paraId="713B7D99" w14:textId="77777777" w:rsidR="00EB4287" w:rsidRPr="00CD6915" w:rsidRDefault="00EB4287" w:rsidP="00EB4287">
      <w:r w:rsidRPr="00CD6915">
        <w:t>``_`` Well_UH ,_, he_PRP did_VBD look_VB so_RB good-humoured_JJ and_CC so_RB jolly_RB that_IN it_PRP did_VBD n't_RB seem_VB half_RB so_RB hard_JJ to_TO refuse_VB him_PRP as_IN it_PRP did_VBD poor_JJ Dr._NNP Seward_NNP ;_: so_IN I_PRP said_VBD ,_, as_RB lightly_RB as_IN I_PRP could_MD ,_, that_IN I_PRP did_VBD not_RB know_VB anything_NN of_IN hitching_NN ,_, and_CC that_IN I_PRP was_VBD n't_RB broken_VBN to_TO harness_NN at_IN all_DT yet_RB ._.</w:t>
      </w:r>
    </w:p>
    <w:p w14:paraId="124E3C90" w14:textId="77777777" w:rsidR="00EB4287" w:rsidRPr="00CD6915" w:rsidRDefault="00EB4287" w:rsidP="00EB4287">
      <w:r w:rsidRPr="00CD6915">
        <w:t>Then_RB he_PRP said_VBD that_IN he_PRP had_VBD spoken_VBN in_IN a_DT light_JJ manner_NN ,_, and_CC he_PRP hoped_VBD that_IN if_IN he_PRP had_VBD made_VBN a_DT mistake_NN in_IN doing_VBG so_RB on_IN so_RB grave_JJ ,_, so_RB momentous_JJ ,_, an_DT occasion_NN for_IN him_PRP ,_, I_PRP would_MD forgive_VB him_PRP ._.</w:t>
      </w:r>
    </w:p>
    <w:p w14:paraId="5E761C07" w14:textId="77777777" w:rsidR="00EB4287" w:rsidRPr="00CD6915" w:rsidRDefault="00EB4287" w:rsidP="00EB4287">
      <w:r w:rsidRPr="00CD6915">
        <w:t>He_PRP really_RB did_VBD look_VB serious_JJ when_WRB he_PRP was_VBD saying_VBG it_PRP ,_, and_CC I_PRP could_MD n't_RB help_VB feeling_VBG a_DT bit_NN serious_JJ too_RB --_: I_PRP know_VBP ,_, Mina_NNP ,_, you_PRP will_MD think_VB me_PRP a_DT horrid_JJ flirt_NN --_: though_IN I_PRP could_MD n't_RB help_VB feeling_VBG a_DT sort_NN of_IN exultation_NN that_IN he_PRP was_VBD number_NN two_CD in_IN one_CD day_NN ._.</w:t>
      </w:r>
    </w:p>
    <w:p w14:paraId="741E2FD3" w14:textId="77777777" w:rsidR="00EB4287" w:rsidRPr="00CD6915" w:rsidRDefault="00EB4287" w:rsidP="00EB4287">
      <w:r w:rsidRPr="00CD6915">
        <w:t>And_CC then_RB ,_, my_PRP$ dear_RB ,_, before_IN I_PRP could_MD say_VB a_DT word_NN he_PRP began_VBD pouring_VBG out_RP a_DT perfect_JJ torrent_NN of_IN love-making_NN ,_, laying_VBG his_PRP$ very_JJ heart_NN and_CC soul_NN at_IN my_PRP$ feet_NNS ._.</w:t>
      </w:r>
    </w:p>
    <w:p w14:paraId="451DB873" w14:textId="77777777" w:rsidR="00EB4287" w:rsidRPr="00CD6915" w:rsidRDefault="00EB4287" w:rsidP="00EB4287">
      <w:r w:rsidRPr="00CD6915">
        <w:t>He_PRP looked_VBD so_RB earnest_JJ over_IN it_PRP that_IN I_PRP shall_MD never_RB again_RB think_VB that_IN a_DT man_NN must_MD be_VB playful_JJ always_RB ,_, and_CC never_RB earnest_JJ ,_, because_IN he_PRP is_VBZ merry_JJ at_IN times_NNS ._.</w:t>
      </w:r>
    </w:p>
    <w:p w14:paraId="2039E4ED" w14:textId="77777777" w:rsidR="00EB4287" w:rsidRPr="00CD6915" w:rsidRDefault="00EB4287" w:rsidP="00EB4287">
      <w:r w:rsidRPr="00CD6915">
        <w:t xml:space="preserve">I_PRP suppose_VBP he_PRP saw_VBD something_NN in_IN my_PRP$ face_NN which_WDT checked_VBD him_PRP ,_, for_IN he_PRP suddenly_RB stopped_VBD ,_, and_CC said_VBD with_IN a_DT sort_NN of_IN manly_JJ fervour_NN that_IN I_PRP could_MD have_VB </w:t>
      </w:r>
      <w:r w:rsidRPr="00CD6915">
        <w:lastRenderedPageBreak/>
        <w:t>loved_VBN him_PRP for_IN if_IN I_PRP had_VBD been_VBN free_JJ :_: --_: ``_`` `_`` Lucy_NNP ,_, you_PRP are_VBP an_DT honest-hearted_JJ girl_NN ,_, I_PRP know_VBP ._.</w:t>
      </w:r>
    </w:p>
    <w:p w14:paraId="68102712" w14:textId="77777777" w:rsidR="00EB4287" w:rsidRPr="00CD6915" w:rsidRDefault="00EB4287" w:rsidP="00EB4287">
      <w:r w:rsidRPr="00CD6915">
        <w:t>I_PRP should_MD not_RB be_VB here_RB speaking_VBG to_TO you_PRP as_IN I_PRP am_VBP now_RB if_IN I_PRP did_VBD not_RB believe_VB you_PRP clean_JJ grit_NN ,_, right_RB through_IN to_TO the_DT very_JJ depths_NNS of_IN your_PRP$ soul_NN ._.</w:t>
      </w:r>
    </w:p>
    <w:p w14:paraId="4EB7C89C" w14:textId="77777777" w:rsidR="00EB4287" w:rsidRPr="00CD6915" w:rsidRDefault="00EB4287" w:rsidP="00EB4287">
      <w:r w:rsidRPr="00CD6915">
        <w:t>Tell_VB me_PRP ,_, like_IN one_CD good_JJ fellow_NN to_TO another_DT ,_, is_VBZ there_RB any_DT one_CD else_NN that_IN you_PRP care_VB for_IN ?_.</w:t>
      </w:r>
    </w:p>
    <w:p w14:paraId="7B97F829" w14:textId="77777777" w:rsidR="00EB4287" w:rsidRPr="00CD6915" w:rsidRDefault="00EB4287" w:rsidP="00EB4287">
      <w:r w:rsidRPr="00CD6915">
        <w:t>And_CC if_IN there_EX is_VBZ I_PRP 'll_MD never_RB trouble_NN you_PRP a_DT hair_NN 's_POS breadth_NN again_RB ,_, but_CC will_MD be_VB ,_, if_IN you_PRP will_MD let_VB me_PRP ,_, a_DT very_RB faithful_JJ friend_NN ._. '_''</w:t>
      </w:r>
    </w:p>
    <w:p w14:paraId="101847E4" w14:textId="77777777" w:rsidR="00EB4287" w:rsidRPr="00CD6915" w:rsidRDefault="00EB4287" w:rsidP="00EB4287">
      <w:r w:rsidRPr="00CD6915">
        <w:t>``_`` My_PRP$ dear_RB Mina_NNP ,_, why_WRB are_VBP men_NNS so_RB noble_JJ when_WRB we_PRP women_NNS are_VBP so_RB little_RB worthy_JJ of_IN them_PRP ?_.</w:t>
      </w:r>
    </w:p>
    <w:p w14:paraId="0E8AA736" w14:textId="77777777" w:rsidR="00EB4287" w:rsidRPr="00CD6915" w:rsidRDefault="00EB4287" w:rsidP="00EB4287">
      <w:r w:rsidRPr="00CD6915">
        <w:t>Here_RB was_VBD I_PRP almost_RB making_VBG fun_NN of_IN this_DT great-hearted_JJ ,_, true_JJ gentleman_NN ._.</w:t>
      </w:r>
    </w:p>
    <w:p w14:paraId="783D6AA0" w14:textId="77777777" w:rsidR="00EB4287" w:rsidRPr="00CD6915" w:rsidRDefault="00EB4287" w:rsidP="00EB4287">
      <w:r w:rsidRPr="00CD6915">
        <w:t>I_PRP burst_VBP into_IN tears_NNS --_: I_PRP am_VBP afraid_JJ ,_, my_PRP$ dear_RB ,_, you_PRP will_MD think_VB this_DT a_DT very_RB sloppy_JJ letter_NN in_IN more_JJR ways_NNS than_IN one_CD --_: and_CC I_PRP really_RB felt_VBD very_RB badly_RB ._.</w:t>
      </w:r>
    </w:p>
    <w:p w14:paraId="67307C2D" w14:textId="77777777" w:rsidR="00EB4287" w:rsidRPr="00CD6915" w:rsidRDefault="00EB4287" w:rsidP="00EB4287">
      <w:r w:rsidRPr="00CD6915">
        <w:t>Why_WRB ca_MD n't_RB they_PRP let_VB a_DT girl_NN marry_VB three_CD men_NNS ,_, or_CC as_RB many_JJ as_IN want_VB her_PRP ,_, and_CC save_VB all_PDT this_DT trouble_NN ?_.</w:t>
      </w:r>
    </w:p>
    <w:p w14:paraId="4A18B485" w14:textId="77777777" w:rsidR="00EB4287" w:rsidRPr="00CD6915" w:rsidRDefault="00EB4287" w:rsidP="00EB4287">
      <w:r w:rsidRPr="00CD6915">
        <w:t>But_CC this_DT is_VBZ heresy_NN ,_, and_CC I_PRP must_MD not_RB say_VB it_PRP ._.</w:t>
      </w:r>
    </w:p>
    <w:p w14:paraId="30D23AEB" w14:textId="77777777" w:rsidR="00EB4287" w:rsidRPr="00CD6915" w:rsidRDefault="00EB4287" w:rsidP="00EB4287">
      <w:r w:rsidRPr="00CD6915">
        <w:t>I_PRP am_VBP glad_JJ to_TO say_VB that_IN ,_, though_IN I_PRP was_VBD crying_VBG ,_, I_PRP was_VBD able_JJ to_TO look_VB into_IN Mr._NNP Morris_NNP 's_POS brave_VBP eyes_NNS ,_, and_CC I_PRP told_VBD him_PRP out_RP straight_RB :_: --_: ``_`` `_`` Yes_UH ,_, there_EX is_VBZ some_DT one_CD I_NN love_NN ,_, though_IN he_PRP has_VBZ not_RB told_VBN me_PRP yet_RB that_IN he_PRP even_RB loves_VBZ me_PRP ._. '_''</w:t>
      </w:r>
    </w:p>
    <w:p w14:paraId="0C2B12BB" w14:textId="77777777" w:rsidR="00EB4287" w:rsidRPr="00CD6915" w:rsidRDefault="00EB4287" w:rsidP="00EB4287">
      <w:r w:rsidRPr="00CD6915">
        <w:t>I_PRP was_VBD right_JJ to_TO speak_VB to_TO him_PRP so_RB frankly_RB ,_, for_IN quite_RB a_DT light_NN came_VBD into_IN his_PRP$ face_NN ,_, and_CC he_PRP put_VBD out_RP both_DT his_PRP$ hands_NNS and_CC took_VBD mine_NN --_: I_PRP think_VBP I_PRP put_VBP them_PRP into_IN his_PRP$ --_: and_CC said_VBD in_IN a_DT hearty_JJ way_NN :_: --_: ``_`` `_`` That_DT 's_VBZ my_PRP$ brave_VB girl_NN ._.</w:t>
      </w:r>
    </w:p>
    <w:p w14:paraId="6B7A3CBD" w14:textId="77777777" w:rsidR="00EB4287" w:rsidRPr="00CD6915" w:rsidRDefault="00EB4287" w:rsidP="00EB4287">
      <w:r w:rsidRPr="00CD6915">
        <w:t>It_PRP 's_VBZ better_JJR worth_NN being_VBG late_JJ for_IN a_DT chance_NN of_IN winning_VBG you_PRP than_IN being_VBG in_IN time_NN for_IN any_DT other_JJ girl_NN in_IN the_DT world_NN ._.</w:t>
      </w:r>
    </w:p>
    <w:p w14:paraId="4B791053" w14:textId="77777777" w:rsidR="00EB4287" w:rsidRPr="00CD6915" w:rsidRDefault="00EB4287" w:rsidP="00EB4287">
      <w:r w:rsidRPr="00CD6915">
        <w:t>Do_VBP n't_RB cry_VB ,_, my_PRP$ dear_RB ._.</w:t>
      </w:r>
    </w:p>
    <w:p w14:paraId="7E742F1E" w14:textId="77777777" w:rsidR="00EB4287" w:rsidRPr="00CD6915" w:rsidRDefault="00EB4287" w:rsidP="00EB4287">
      <w:r w:rsidRPr="00CD6915">
        <w:t>If_IN it_PRP 's_VBZ for_IN me_PRP ,_, I_PRP 'm_VBP a_DT hard_JJ nut_NN to_TO crack_VB ;_: and_CC I_PRP take_VBP it_PRP standing_VBG up_RP ._.</w:t>
      </w:r>
    </w:p>
    <w:p w14:paraId="4A40927A" w14:textId="77777777" w:rsidR="00EB4287" w:rsidRPr="00CD6915" w:rsidRDefault="00EB4287" w:rsidP="00EB4287">
      <w:r w:rsidRPr="00CD6915">
        <w:t>If_IN that_DT other_JJ fellow_NN does_VBZ n't_RB know_VB his_PRP$ happiness_NN ,_, well_RB ,_, he_PRP 'd_MD better_RB look_VB for_IN it_PRP soon_RB ,_, or_CC he_PRP 'll_MD have_VB to_TO deal_VB with_IN me_PRP ._.</w:t>
      </w:r>
    </w:p>
    <w:p w14:paraId="2A402079" w14:textId="77777777" w:rsidR="00EB4287" w:rsidRPr="00CD6915" w:rsidRDefault="00EB4287" w:rsidP="00EB4287">
      <w:r w:rsidRPr="00CD6915">
        <w:t>Little_JJ girl_NN ,_, your_PRP$ honesty_NN and_CC pluck_VB have_VBP made_VBN me_PRP a_DT friend_NN ,_, and_CC that_DT 's_VBZ rarer_JJR than_IN a_DT lover_NN ;_: it_PRP 's_VBZ more_RBR unselfish_JJ anyhow_NN ._.</w:t>
      </w:r>
    </w:p>
    <w:p w14:paraId="792A86BD" w14:textId="77777777" w:rsidR="00EB4287" w:rsidRPr="00CD6915" w:rsidRDefault="00EB4287" w:rsidP="00EB4287">
      <w:r w:rsidRPr="00CD6915">
        <w:lastRenderedPageBreak/>
        <w:t>My_PRP$ dear_RB ,_, I_PRP 'm_VBP going_VBG to_TO have_VB a_DT pretty_RB lonely_JJ walk_NN between_IN this_DT and_CC Kingdom_NNP Come_VBP ._.</w:t>
      </w:r>
    </w:p>
    <w:p w14:paraId="6F7FF71F" w14:textId="77777777" w:rsidR="00EB4287" w:rsidRPr="00CD6915" w:rsidRDefault="00EB4287" w:rsidP="00EB4287">
      <w:r w:rsidRPr="00CD6915">
        <w:t>Wo_MD n't_RB you_PRP give_VB me_PRP one_CD kiss_NN ?_.</w:t>
      </w:r>
    </w:p>
    <w:p w14:paraId="1B3840D9" w14:textId="77777777" w:rsidR="00EB4287" w:rsidRPr="00CD6915" w:rsidRDefault="00EB4287" w:rsidP="00EB4287">
      <w:r w:rsidRPr="00CD6915">
        <w:t>It_PRP 'll_MD be_VB something_NN to_TO keep_VB off_RP the_DT darkness_NN now_RB and_CC then_RB ._.</w:t>
      </w:r>
    </w:p>
    <w:p w14:paraId="581C7D8D" w14:textId="77777777" w:rsidR="00EB4287" w:rsidRPr="00CD6915" w:rsidRDefault="00EB4287" w:rsidP="00EB4287">
      <w:r w:rsidRPr="00CD6915">
        <w:t>You_PRP can_MD ,_, you_PRP know_VBP ,_, if_IN you_PRP like_VBP ,_, for_IN that_DT other_JJ good_JJ fellow_NN --_: he_PRP must_MD be_VB a_DT good_JJ fellow_NN ,_, my_PRP$ dear_RB ,_, and_CC a_DT fine_JJ fellow_NN ,_, or_CC you_PRP could_MD not_RB love_VB him_PRP --_: has_VBZ n't_RB spoken_VBN yet_RB ._. '_''</w:t>
      </w:r>
    </w:p>
    <w:p w14:paraId="58097751" w14:textId="77777777" w:rsidR="00EB4287" w:rsidRPr="00CD6915" w:rsidRDefault="00EB4287" w:rsidP="00EB4287">
      <w:r w:rsidRPr="00CD6915">
        <w:t>That_DT quite_RB won_VBD me_PRP ,_, Mina_NNP ,_, for_IN it_PRP was_VBD brave_VB and_CC sweet_JJ of_IN him_PRP ,_, and_CC noble_JJ ,_, too_RB ,_, to_TO a_DT rival_NN --_: was_VBD n't_RB it_PRP ?_.</w:t>
      </w:r>
    </w:p>
    <w:p w14:paraId="7E334A3E" w14:textId="77777777" w:rsidR="00EB4287" w:rsidRPr="00CD6915" w:rsidRDefault="00EB4287" w:rsidP="00EB4287">
      <w:r w:rsidRPr="00CD6915">
        <w:t>--_: and_CC he_PRP so_RB sad_JJ ;_: so_IN I_PRP leant_VBD over_RB and_CC kissed_VBD him_PRP ._.</w:t>
      </w:r>
    </w:p>
    <w:p w14:paraId="10B43B57" w14:textId="77777777" w:rsidR="00EB4287" w:rsidRPr="00CD6915" w:rsidRDefault="00EB4287" w:rsidP="00EB4287">
      <w:r w:rsidRPr="00CD6915">
        <w:t>He_PRP stood_VBD up_RP with_IN my_PRP$ two_CD hands_NNS in_IN his_PRP$ ,_, and_CC as_IN he_PRP looked_VBD down_RB into_IN my_PRP$ face_NN --_: I_PRP am_VBP afraid_JJ I_PRP was_VBD blushing_VBG very_RB much_RB --_: he_PRP said_VBD :_: --_: ``_`` `_`` Little_JJ girl_NN ,_, I_PRP hold_VBP your_PRP$ hand_NN ,_, and_CC you_PRP 've_VBP kissed_VBN me_PRP ,_, and_CC if_IN these_DT things_NNS do_VBP n't_RB make_VB us_PRP friends_NNS nothing_NN ever_RB will_MD ._.</w:t>
      </w:r>
    </w:p>
    <w:p w14:paraId="6D55342C" w14:textId="77777777" w:rsidR="00EB4287" w:rsidRPr="00CD6915" w:rsidRDefault="00EB4287" w:rsidP="00EB4287">
      <w:r w:rsidRPr="00CD6915">
        <w:t>Thank_VB you_PRP for_IN your_PRP$ sweet_JJ honesty_NN to_TO me_PRP ,_, and_CC good-bye_NN ._. '_''</w:t>
      </w:r>
    </w:p>
    <w:p w14:paraId="78BF6555" w14:textId="77777777" w:rsidR="00EB4287" w:rsidRPr="00CD6915" w:rsidRDefault="00EB4287" w:rsidP="00EB4287">
      <w:r w:rsidRPr="00CD6915">
        <w:t>He_PRP wrung_VBD my_PRP$ hand_NN ,_, and_CC taking_VBG up_RP his_PRP$ hat_NN ,_, went_VBD straight_RB out_IN of_IN the_DT room_NN without_IN looking_VBG back_RB ,_, without_IN a_DT tear_VB or_CC a_DT quiver_NN or_CC a_DT pause_NN ;_: and_CC I_PRP am_VBP crying_VBG like_IN a_DT baby_NN ._.</w:t>
      </w:r>
    </w:p>
    <w:p w14:paraId="619F56B4" w14:textId="77777777" w:rsidR="00EB4287" w:rsidRPr="00CD6915" w:rsidRDefault="00EB4287" w:rsidP="00EB4287">
      <w:r w:rsidRPr="00CD6915">
        <w:t>Oh_UH ,_, why_WRB must_MD a_DT man_NN like_IN that_DT be_VB made_VBN unhappy_JJ when_WRB there_EX are_VBP lots_NNS of_IN girls_NNS about_IN who_WP would_MD worship_NN the_DT very_JJ ground_NN he_PRP trod_VBD on_IN ?_.</w:t>
      </w:r>
    </w:p>
    <w:p w14:paraId="38CE15BA" w14:textId="77777777" w:rsidR="00EB4287" w:rsidRPr="00CD6915" w:rsidRDefault="00EB4287" w:rsidP="00EB4287">
      <w:r w:rsidRPr="00CD6915">
        <w:t>I_PRP know_VBP I_PRP would_MD if_IN I_PRP were_VBD free_JJ --_: only_RB I_PRP do_VBP n't_RB want_VB to_TO be_VB free_JJ ._.</w:t>
      </w:r>
    </w:p>
    <w:p w14:paraId="55244E58" w14:textId="77777777" w:rsidR="00EB4287" w:rsidRPr="00CD6915" w:rsidRDefault="00EB4287" w:rsidP="00EB4287">
      <w:r w:rsidRPr="00CD6915">
        <w:t>My_PRP$ dear_RB ,_, this_DT quite_RB upset_VB me_PRP ,_, and_CC I_PRP feel_VBP I_PRP can_MD not_RB write_VB of_IN happiness_NN just_RB at_IN once_RB ,_, after_IN telling_VBG you_PRP of_IN it_PRP ;_: and_CC I_PRP do_VBP n't_RB wish_VB to_TO tell_VB of_IN the_DT number_NN three_CD until_IN it_PRP can_MD be_VB all_DT happy_JJ ._.</w:t>
      </w:r>
    </w:p>
    <w:p w14:paraId="6CDE74A3" w14:textId="77777777" w:rsidR="00EB4287" w:rsidRPr="00CD6915" w:rsidRDefault="00EB4287" w:rsidP="00EB4287">
      <w:r w:rsidRPr="00CD6915">
        <w:t>``_`` Ever_RB your_PRP$ loving_JJ ``_`` Lucy_NNP ._.</w:t>
      </w:r>
    </w:p>
    <w:p w14:paraId="2D2D75EC" w14:textId="77777777" w:rsidR="00EB4287" w:rsidRPr="00CD6915" w:rsidRDefault="00EB4287" w:rsidP="00EB4287">
      <w:r w:rsidRPr="00CD6915">
        <w:t>``_`` P.S._NNP --_: Oh_UH ,_, about_IN number_NN Three_NNP --_: I_PRP need_VBP n't_RB tell_VB you_PRP of_IN number_NN Three_NNP ,_, need_VB I_PRP ?_.</w:t>
      </w:r>
    </w:p>
    <w:p w14:paraId="44119701" w14:textId="77777777" w:rsidR="00EB4287" w:rsidRPr="00CD6915" w:rsidRDefault="00EB4287" w:rsidP="00EB4287">
      <w:r w:rsidRPr="00CD6915">
        <w:t>Besides_IN ,_, it_PRP was_VBD all_RB so_RB confused_JJ ;_: it_PRP seemed_VBD only_RB a_DT moment_NN from_IN his_PRP$ coming_VBG into_IN the_DT room_NN till_IN both_CC his_PRP$ arms_NNS were_VBD round_JJ me_PRP ,_, and_CC he_PRP was_VBD kissing_VBG me_PRP ._.</w:t>
      </w:r>
    </w:p>
    <w:p w14:paraId="71DAEB02" w14:textId="77777777" w:rsidR="00EB4287" w:rsidRPr="00CD6915" w:rsidRDefault="00EB4287" w:rsidP="00EB4287">
      <w:r w:rsidRPr="00CD6915">
        <w:t>I_PRP am_VBP very_RB ,_, very_RB happy_JJ ,_, and_CC I_PRP do_VBP n't_RB know_VB what_WP I_PRP have_VBP done_VBN to_TO deserve_VB it_PRP ._.</w:t>
      </w:r>
    </w:p>
    <w:p w14:paraId="7676B046" w14:textId="77777777" w:rsidR="00EB4287" w:rsidRPr="00CD6915" w:rsidRDefault="00EB4287" w:rsidP="00EB4287">
      <w:r w:rsidRPr="00CD6915">
        <w:lastRenderedPageBreak/>
        <w:t>I_PRP must_MD only_RB try_VB in_IN the_DT future_NN to_TO show_VB that_IN I_PRP am_VBP not_RB ungrateful_JJ to_TO God_NNP for_IN all_DT His_PRP$ goodness_NN to_TO me_PRP in_IN sending_VBG to_TO me_PRP such_PDT a_DT lover_NN ,_, such_PDT a_DT husband_NN ,_, and_CC such_PDT a_DT friend_NN ._.</w:t>
      </w:r>
    </w:p>
    <w:p w14:paraId="425553B5" w14:textId="77777777" w:rsidR="00EB4287" w:rsidRPr="00CD6915" w:rsidRDefault="00EB4287" w:rsidP="00EB4287">
      <w:r w:rsidRPr="00CD6915">
        <w:t>``_`` Good-bye_JJ ._. ''_''</w:t>
      </w:r>
    </w:p>
    <w:p w14:paraId="5E791E58" w14:textId="77777777" w:rsidR="00EB4287" w:rsidRPr="00CD6915" w:rsidRDefault="00EB4287" w:rsidP="00EB4287">
      <w:r w:rsidRPr="00CD6915">
        <w:t>Dr._NNP Seward_NNP 's_POS Diary_NNP ._.</w:t>
      </w:r>
    </w:p>
    <w:p w14:paraId="678DFCC5" w14:textId="77777777" w:rsidR="00EB4287" w:rsidRPr="00CD6915" w:rsidRDefault="00EB4287" w:rsidP="00EB4287">
      <w:r w:rsidRPr="00CD6915">
        <w:t>-LRB-_-LRB- Kept_NN in_IN phonograph_NN -RRB-_-RRB- 25_CD May_NNP ._.</w:t>
      </w:r>
    </w:p>
    <w:p w14:paraId="4D26F37F" w14:textId="77777777" w:rsidR="00EB4287" w:rsidRPr="00CD6915" w:rsidRDefault="00EB4287" w:rsidP="00EB4287">
      <w:r w:rsidRPr="00CD6915">
        <w:t>--_: Ebb_NN tide_NN in_IN appetite_NN to-day_NN ._.</w:t>
      </w:r>
    </w:p>
    <w:p w14:paraId="6A58387C" w14:textId="77777777" w:rsidR="00EB4287" w:rsidRPr="00CD6915" w:rsidRDefault="00EB4287" w:rsidP="00EB4287">
      <w:r w:rsidRPr="00CD6915">
        <w:t>Can_MD not_RB eat_VB ,_, can_MD not_RB rest_VB ,_, so_RB diary_NN instead_RB ._.</w:t>
      </w:r>
    </w:p>
    <w:p w14:paraId="557BD5B9" w14:textId="77777777" w:rsidR="00EB4287" w:rsidRPr="00CD6915" w:rsidRDefault="00EB4287" w:rsidP="00EB4287">
      <w:r w:rsidRPr="00CD6915">
        <w:t>Since_IN my_PRP$ rebuff_NN of_IN yesterday_NN I_PRP have_VBP a_DT sort_NN of_IN empty_JJ feeling_NN ;_: nothing_NN in_IN the_DT world_NN seems_VBZ of_IN sufficient_JJ importance_NN to_TO be_VB worth_JJ the_DT doing_VBG ..._: ._.</w:t>
      </w:r>
    </w:p>
    <w:p w14:paraId="0AC2EA89" w14:textId="77777777" w:rsidR="00EB4287" w:rsidRPr="00CD6915" w:rsidRDefault="00EB4287" w:rsidP="00EB4287">
      <w:r w:rsidRPr="00CD6915">
        <w:t>As_IN I_PRP knew_VBD that_IN the_DT only_JJ cure_NN for_IN this_DT sort_NN of_IN thing_NN was_VBD work_NN ,_, I_PRP went_VBD down_RB amongst_IN the_DT patients_NNS ._.</w:t>
      </w:r>
    </w:p>
    <w:p w14:paraId="72AC3274" w14:textId="77777777" w:rsidR="00EB4287" w:rsidRPr="00CD6915" w:rsidRDefault="00EB4287" w:rsidP="00EB4287">
      <w:r w:rsidRPr="00CD6915">
        <w:t>I_PRP picked_VBD out_RP one_CD who_WP has_VBZ afforded_VBN me_PRP a_DT study_NN of_IN much_JJ interest_NN ._.</w:t>
      </w:r>
    </w:p>
    <w:p w14:paraId="53187E2E" w14:textId="77777777" w:rsidR="00EB4287" w:rsidRPr="00CD6915" w:rsidRDefault="00EB4287" w:rsidP="00EB4287">
      <w:r w:rsidRPr="00CD6915">
        <w:t>He_PRP is_VBZ so_RB quaint_JJ that_IN I_PRP am_VBP determined_VBN to_TO understand_VB him_PRP as_RB well_RB as_IN I_PRP can_MD ._.</w:t>
      </w:r>
    </w:p>
    <w:p w14:paraId="6DAD963B" w14:textId="77777777" w:rsidR="00EB4287" w:rsidRPr="00CD6915" w:rsidRDefault="00EB4287" w:rsidP="00EB4287">
      <w:r w:rsidRPr="00CD6915">
        <w:t>To-day_VB I_PRP seemed_VBD to_TO get_VB nearer_IN than_IN ever_RB before_IN to_TO the_DT heart_NN of_IN his_PRP$ mystery_NN ._.</w:t>
      </w:r>
    </w:p>
    <w:p w14:paraId="37694860" w14:textId="77777777" w:rsidR="00EB4287" w:rsidRPr="00CD6915" w:rsidRDefault="00EB4287" w:rsidP="00EB4287">
      <w:r w:rsidRPr="00CD6915">
        <w:t>I_PRP questioned_VBD him_PRP more_RBR fully_RB than_IN I_PRP had_VBD ever_RB done_VBN ,_, with_IN a_DT view_NN to_TO making_VBG myself_PRP master_NN of_IN the_DT facts_NNS of_IN his_PRP$ hallucination_NN ._.</w:t>
      </w:r>
    </w:p>
    <w:p w14:paraId="5D0A56ED" w14:textId="77777777" w:rsidR="00EB4287" w:rsidRPr="00CD6915" w:rsidRDefault="00EB4287" w:rsidP="00EB4287">
      <w:r w:rsidRPr="00CD6915">
        <w:t>In_IN my_PRP$ manner_NN of_IN doing_VBG it_PRP there_EX was_VBD ,_, I_PRP now_RB see_VBP ,_, something_NN of_IN cruelty_NN ._.</w:t>
      </w:r>
    </w:p>
    <w:p w14:paraId="70B5A9F2" w14:textId="77777777" w:rsidR="00EB4287" w:rsidRPr="00CD6915" w:rsidRDefault="00EB4287" w:rsidP="00EB4287">
      <w:r w:rsidRPr="00CD6915">
        <w:t>I_PRP seemed_VBD to_TO wish_VB to_TO keep_VB him_PRP to_TO the_DT point_NN of_IN his_PRP$ madness_NN --_: a_DT thing_NN which_WDT I_PRP avoid_VBP with_IN the_DT patients_NNS as_IN I_PRP would_MD the_DT mouth_NN of_IN hell_NN ._.</w:t>
      </w:r>
    </w:p>
    <w:p w14:paraId="04459FAE" w14:textId="77777777" w:rsidR="00EB4287" w:rsidRPr="00CD6915" w:rsidRDefault="00EB4287" w:rsidP="00EB4287">
      <w:r w:rsidRPr="00CD6915">
        <w:t>-LRB-_-LRB- Mem._NNP ,_, under_IN what_WP circumstances_NNS would_MD I_PRP not_RB avoid_VB the_DT pit_NN of_IN hell_NN ?_. -RRB-_-RRB-</w:t>
      </w:r>
    </w:p>
    <w:p w14:paraId="7E0B85F0" w14:textId="77777777" w:rsidR="00EB4287" w:rsidRPr="00CD6915" w:rsidRDefault="00EB4287" w:rsidP="00EB4287">
      <w:r w:rsidRPr="00CD6915">
        <w:t>Omnia_NNP Romæ_NNP venalia_NN sunt_NN ._.</w:t>
      </w:r>
    </w:p>
    <w:p w14:paraId="1B1E3D14" w14:textId="77777777" w:rsidR="00EB4287" w:rsidRPr="00CD6915" w:rsidRDefault="00EB4287" w:rsidP="00EB4287">
      <w:r w:rsidRPr="00CD6915">
        <w:t>Hell_NNP has_VBZ its_PRP$ price_NN !_.</w:t>
      </w:r>
    </w:p>
    <w:p w14:paraId="7219E987" w14:textId="77777777" w:rsidR="00EB4287" w:rsidRPr="00CD6915" w:rsidRDefault="00EB4287" w:rsidP="00EB4287">
      <w:r w:rsidRPr="00CD6915">
        <w:t>verb_VB ._.</w:t>
      </w:r>
    </w:p>
    <w:p w14:paraId="6720C1E6" w14:textId="77777777" w:rsidR="00EB4287" w:rsidRPr="00CD6915" w:rsidRDefault="00EB4287" w:rsidP="00EB4287">
      <w:r w:rsidRPr="00CD6915">
        <w:t>sap_VB ._.</w:t>
      </w:r>
    </w:p>
    <w:p w14:paraId="6EBB7715" w14:textId="77777777" w:rsidR="00EB4287" w:rsidRPr="00CD6915" w:rsidRDefault="00EB4287" w:rsidP="00EB4287">
      <w:r w:rsidRPr="00CD6915">
        <w:t>If_IN there_EX be_VB anything_NN behind_IN this_DT instinct_NN it_PRP will_MD be_VB valuable_JJ to_TO trace_VB it_PRP afterwards_RB accurately_RB ,_, so_IN I_PRP had_VBD better_JJR commence_NN to_TO do_VB so_RB ,_, therefore_RB --_: R._NNP M._NNP Renfield_NNP ,_, ætat_NN 59_CD ._.</w:t>
      </w:r>
    </w:p>
    <w:p w14:paraId="28D45B5D" w14:textId="77777777" w:rsidR="00EB4287" w:rsidRPr="00CD6915" w:rsidRDefault="00EB4287" w:rsidP="00EB4287">
      <w:r w:rsidRPr="00CD6915">
        <w:t>--_: Sanguine_JJ temperament_NN ;_: great_JJ physical_JJ strength_NN ;_: morbidly_RB excitable_JJ ;_: periods_NNS of_IN gloom_NN ,_, ending_VBG in_IN some_DT fixed_JJ idea_NN which_WDT I_PRP can_MD not_RB make_VB out_RP ._.</w:t>
      </w:r>
    </w:p>
    <w:p w14:paraId="75C1C6A3" w14:textId="77777777" w:rsidR="00EB4287" w:rsidRPr="00CD6915" w:rsidRDefault="00EB4287" w:rsidP="00EB4287">
      <w:r w:rsidRPr="00CD6915">
        <w:lastRenderedPageBreak/>
        <w:t>I_PRP presume_VBP that_IN the_DT sanguine_JJ temperament_NN itself_PRP and_CC the_DT disturbing_JJ influence_NN end_NN in_IN a_DT mentally-accomplished_JJ finish_NN ;_: a_DT possibly_RB dangerous_JJ man_NN ,_, probably_RB dangerous_JJ if_IN unselfish_JJ ._.</w:t>
      </w:r>
    </w:p>
    <w:p w14:paraId="25EE62D6" w14:textId="77777777" w:rsidR="00EB4287" w:rsidRPr="00CD6915" w:rsidRDefault="00EB4287" w:rsidP="00EB4287">
      <w:r w:rsidRPr="00CD6915">
        <w:t>In_IN selfish_JJ men_NNS caution_NN is_VBZ as_RB secure_JJ an_DT armour_NN for_IN their_PRP$ foes_NNS as_IN for_IN themselves_PRP ._.</w:t>
      </w:r>
    </w:p>
    <w:p w14:paraId="45527CE4" w14:textId="77777777" w:rsidR="00EB4287" w:rsidRPr="00CD6915" w:rsidRDefault="00EB4287" w:rsidP="00EB4287">
      <w:r w:rsidRPr="00CD6915">
        <w:t>What_WP I_PRP think_VBP of_IN on_IN this_DT point_NN is_VBZ ,_, when_WRB self_NN is_VBZ the_DT fixed_JJ point_NN the_DT centripetal_JJ force_NN is_VBZ balanced_VBN with_IN the_DT centrifugal_JJ ;_: when_WRB duty_NN ,_, a_DT cause_NN ,_, etc._NN ,_, is_VBZ the_DT fixed_JJ point_NN ,_, the_DT latter_JJ force_NN is_VBZ paramount_JJ ,_, and_CC only_RB accident_NN or_CC a_DT series_NN of_IN accidents_NNS can_MD balance_VB it_PRP ._.</w:t>
      </w:r>
    </w:p>
    <w:p w14:paraId="088E05CE" w14:textId="77777777" w:rsidR="00EB4287" w:rsidRPr="00CD6915" w:rsidRDefault="00EB4287" w:rsidP="00EB4287">
      <w:r w:rsidRPr="00CD6915">
        <w:t>Letter_NNP ,_, Quincey_NNP P._NNP Morris_NNP to_TO Hon._NNP Arthur_NNP Holmwood_NNP ._.</w:t>
      </w:r>
    </w:p>
    <w:p w14:paraId="4B81748B" w14:textId="77777777" w:rsidR="00EB4287" w:rsidRPr="00CD6915" w:rsidRDefault="00EB4287" w:rsidP="00EB4287">
      <w:r w:rsidRPr="00CD6915">
        <w:t>``_`` 25_CD May_NNP ._.</w:t>
      </w:r>
    </w:p>
    <w:p w14:paraId="4060E7FD" w14:textId="77777777" w:rsidR="00EB4287" w:rsidRPr="00CD6915" w:rsidRDefault="00EB4287" w:rsidP="00EB4287">
      <w:r w:rsidRPr="00CD6915">
        <w:t>``_`` My_PRP$ dear_RB Art_NNP ,_, --_: ``_`` We_PRP 've_VBP told_VBN yarns_NNS by_IN the_DT camp-fire_NN in_IN the_DT prairies_NNS ;_: and_CC dressed_VBD one_CD another_DT 's_POS wounds_NNS after_IN trying_VBG a_DT landing_NN at_IN the_DT Marquesas_NNP ;_: and_CC drunk_JJ healths_NNS on_IN the_DT shore_NN of_IN Titicaca_NNP ._.</w:t>
      </w:r>
    </w:p>
    <w:p w14:paraId="60B0B98A" w14:textId="77777777" w:rsidR="00EB4287" w:rsidRPr="00CD6915" w:rsidRDefault="00EB4287" w:rsidP="00EB4287">
      <w:r w:rsidRPr="00CD6915">
        <w:t>There_EX are_VBP more_JJR yarns_NNS to_TO be_VB told_VBN ,_, and_CC other_JJ wounds_NNS to_TO be_VB healed_VBN ,_, and_CC another_DT health_NN to_TO be_VB drunk_JJ ._.</w:t>
      </w:r>
    </w:p>
    <w:p w14:paraId="76CABACC" w14:textId="77777777" w:rsidR="00EB4287" w:rsidRPr="00CD6915" w:rsidRDefault="00EB4287" w:rsidP="00EB4287">
      <w:r w:rsidRPr="00CD6915">
        <w:t>Wo_MD n't_RB you_PRP let_VB this_DT be_VB at_IN my_PRP$ camp-fire_JJ to-morrow_JJ night_NN ?_.</w:t>
      </w:r>
    </w:p>
    <w:p w14:paraId="5A6D11E1" w14:textId="77777777" w:rsidR="00EB4287" w:rsidRPr="00CD6915" w:rsidRDefault="00EB4287" w:rsidP="00EB4287">
      <w:r w:rsidRPr="00CD6915">
        <w:t>I_PRP have_VBP no_DT hesitation_NN in_IN asking_VBG you_PRP ,_, as_IN I_PRP know_VBP a_DT certain_JJ lady_NN is_VBZ engaged_VBN to_TO a_DT certain_JJ dinner-party_NN ,_, and_CC that_IN you_PRP are_VBP free_JJ ._.</w:t>
      </w:r>
    </w:p>
    <w:p w14:paraId="2553C2A0" w14:textId="77777777" w:rsidR="00EB4287" w:rsidRPr="00CD6915" w:rsidRDefault="00EB4287" w:rsidP="00EB4287">
      <w:r w:rsidRPr="00CD6915">
        <w:t>There_EX will_MD only_RB be_VB one_CD other_JJ ,_, our_PRP$ old_JJ pal_NN at_IN the_DT Korea_NNP ,_, Jack_NNP Seward_NNP ._.</w:t>
      </w:r>
    </w:p>
    <w:p w14:paraId="195E3E75" w14:textId="77777777" w:rsidR="00EB4287" w:rsidRPr="00CD6915" w:rsidRDefault="00EB4287" w:rsidP="00EB4287">
      <w:r w:rsidRPr="00CD6915">
        <w:t>He_PRP 's_VBZ coming_VBG ,_, too_RB ,_, and_CC we_PRP both_DT want_VBP to_TO mingle_VB our_PRP$ weeps_NNS over_IN the_DT wine-cup_NN ,_, and_CC to_TO drink_VB a_DT health_NN with_IN all_DT our_PRP$ hearts_NNS to_TO the_DT happiest_JJS man_NN in_IN all_PDT the_DT wide_JJ world_NN ,_, who_WP has_VBZ won_VBN the_DT noblest_JJS heart_NN that_IN God_NNP has_VBZ made_VBN and_CC the_DT best_JJS worth_JJ winning_NN ._.</w:t>
      </w:r>
    </w:p>
    <w:p w14:paraId="4F8EC92C" w14:textId="77777777" w:rsidR="00EB4287" w:rsidRPr="00CD6915" w:rsidRDefault="00EB4287" w:rsidP="00EB4287">
      <w:r w:rsidRPr="00CD6915">
        <w:t>We_PRP promise_VBP you_PRP a_DT hearty_JJ welcome_JJ ,_, and_CC a_DT loving_JJ greeting_VBG ,_, and_CC a_DT health_NN as_RB true_JJ as_IN your_PRP$ own_JJ right_JJ hand_NN ._.</w:t>
      </w:r>
    </w:p>
    <w:p w14:paraId="33C87F71" w14:textId="77777777" w:rsidR="00EB4287" w:rsidRPr="00CD6915" w:rsidRDefault="00EB4287" w:rsidP="00EB4287">
      <w:r w:rsidRPr="00CD6915">
        <w:t>We_PRP shall_MD both_DT swear_VBP to_TO leave_VB you_PRP at_IN home_NN if_IN you_PRP drink_VBP too_RB deep_JJ to_TO a_DT certain_JJ pair_NN of_IN eyes_NNS ._.</w:t>
      </w:r>
    </w:p>
    <w:p w14:paraId="2DCDDF74" w14:textId="77777777" w:rsidR="00EB4287" w:rsidRPr="00CD6915" w:rsidRDefault="00EB4287" w:rsidP="00EB4287">
      <w:r w:rsidRPr="00CD6915">
        <w:t>Come_VB !_.</w:t>
      </w:r>
    </w:p>
    <w:p w14:paraId="4E0230F8" w14:textId="77777777" w:rsidR="00EB4287" w:rsidRPr="00CD6915" w:rsidRDefault="00EB4287" w:rsidP="00EB4287">
      <w:r w:rsidRPr="00CD6915">
        <w:t>``_`` Yours_NNP ,_, as_IN ever_RB and_CC always_RB ,_, ``_`` Quincey_NNP P._NNP Morris_NNP ._. ''_''</w:t>
      </w:r>
    </w:p>
    <w:p w14:paraId="451D6D0A" w14:textId="77777777" w:rsidR="00EB4287" w:rsidRPr="00CD6915" w:rsidRDefault="00EB4287" w:rsidP="00EB4287">
      <w:r w:rsidRPr="00CD6915">
        <w:t>Telegram_NN from_IN Arthur_NNP Holmwood_NNP to_TO Quincey_NNP P._NNP Morris_NNP ._.</w:t>
      </w:r>
    </w:p>
    <w:p w14:paraId="14ECF566" w14:textId="77777777" w:rsidR="00EB4287" w:rsidRPr="00CD6915" w:rsidRDefault="00EB4287" w:rsidP="00EB4287">
      <w:r w:rsidRPr="00CD6915">
        <w:t>``_`` 26_CD May_NNP ._.</w:t>
      </w:r>
    </w:p>
    <w:p w14:paraId="618EF895" w14:textId="77777777" w:rsidR="00EB4287" w:rsidRPr="00CD6915" w:rsidRDefault="00EB4287" w:rsidP="00EB4287">
      <w:r w:rsidRPr="00CD6915">
        <w:lastRenderedPageBreak/>
        <w:t>``_`` Count_VB me_PRP in_IN every_DT time_NN ._.</w:t>
      </w:r>
    </w:p>
    <w:p w14:paraId="44E3649D" w14:textId="77777777" w:rsidR="00EB4287" w:rsidRPr="00CD6915" w:rsidRDefault="00EB4287" w:rsidP="00EB4287">
      <w:r w:rsidRPr="00CD6915">
        <w:t>I_PRP bear_VBP messages_NNS which_WDT will_MD make_VB both_DT your_PRP$ ears_NNS tingle_VBP ._.</w:t>
      </w:r>
    </w:p>
    <w:p w14:paraId="6297B7DF" w14:textId="77777777" w:rsidR="00EB4287" w:rsidRPr="00CD6915" w:rsidRDefault="00EB4287" w:rsidP="00EB4287">
      <w:pPr>
        <w:rPr>
          <w:ins w:id="12" w:author="Lee Ji Eun" w:date="2019-09-22T21:59:00Z"/>
        </w:rPr>
      </w:pPr>
      <w:r w:rsidRPr="00CD6915">
        <w:t>``_`` Art_NN ._. ''_''</w:t>
      </w:r>
    </w:p>
    <w:p w14:paraId="7175C1DF" w14:textId="77777777" w:rsidR="00220283" w:rsidRPr="00CD6915" w:rsidRDefault="00220283" w:rsidP="00EB4287"/>
    <w:p w14:paraId="4D9B7C60" w14:textId="77777777" w:rsidR="00EB4287" w:rsidRPr="00CD6915" w:rsidRDefault="00EB4287" w:rsidP="00EB4287">
      <w:r w:rsidRPr="00CD6915">
        <w:t>CHAPTER_NNP VI_NNP MINA_NNP MURRAY_NNP 'S_POS JOURNAL_NN 24_CD July_NNP ._.</w:t>
      </w:r>
    </w:p>
    <w:p w14:paraId="60FF4C29" w14:textId="77777777" w:rsidR="00EB4287" w:rsidRPr="00CD6915" w:rsidRDefault="00EB4287" w:rsidP="00EB4287">
      <w:r w:rsidRPr="00CD6915">
        <w:t>Whitby_NNP ._.</w:t>
      </w:r>
    </w:p>
    <w:p w14:paraId="3D19A034" w14:textId="77777777" w:rsidR="00EB4287" w:rsidRPr="00CD6915" w:rsidRDefault="00EB4287" w:rsidP="00EB4287">
      <w:r w:rsidRPr="00CD6915">
        <w:t>--_: Lucy_NNP met_VBD me_PRP at_IN the_DT station_NN ,_, looking_VBG sweeter_JJR and_CC lovelier_JJR than_IN ever_RB ,_, and_CC we_PRP drove_VBD up_IN to_TO the_DT house_NN at_IN the_DT Crescent_NNP in_IN which_WDT they_PRP have_VBP rooms_NNS ._.</w:t>
      </w:r>
    </w:p>
    <w:p w14:paraId="1B23C688" w14:textId="77777777" w:rsidR="00EB4287" w:rsidRPr="00CD6915" w:rsidRDefault="00EB4287" w:rsidP="00EB4287">
      <w:r w:rsidRPr="00CD6915">
        <w:t>This_DT is_VBZ a_DT lovely_JJ place_NN ._.</w:t>
      </w:r>
    </w:p>
    <w:p w14:paraId="46840880" w14:textId="77777777" w:rsidR="00EB4287" w:rsidRPr="00CD6915" w:rsidRDefault="00EB4287" w:rsidP="00EB4287">
      <w:r w:rsidRPr="00CD6915">
        <w:t>The_DT little_JJ river_NN ,_, the_DT Esk_NN ,_, runs_VBZ through_IN a_DT deep_JJ valley_NN ,_, which_WDT broadens_VBZ out_RP as_IN it_PRP comes_VBZ near_IN the_DT harbour_NN ._.</w:t>
      </w:r>
    </w:p>
    <w:p w14:paraId="52470013" w14:textId="77777777" w:rsidR="00EB4287" w:rsidRPr="00CD6915" w:rsidRDefault="00EB4287" w:rsidP="00EB4287">
      <w:r w:rsidRPr="00CD6915">
        <w:t>A_DT great_JJ viaduct_NN runs_VBZ across_IN ,_, with_IN high_JJ piers_NNS ,_, through_IN which_WDT the_DT view_NN seems_VBZ somehow_RB further_RBR away_RB than_IN it_PRP really_RB is_VBZ ._.</w:t>
      </w:r>
    </w:p>
    <w:p w14:paraId="08DAB01F" w14:textId="77777777" w:rsidR="00EB4287" w:rsidRPr="00CD6915" w:rsidRDefault="00EB4287" w:rsidP="00EB4287">
      <w:r w:rsidRPr="00CD6915">
        <w:t>The_DT valley_NN is_VBZ beautifully_RB green_JJ ,_, and_CC it_PRP is_VBZ so_RB steep_JJ that_IN when_WRB you_PRP are_VBP on_IN the_DT high_JJ land_NN on_IN either_DT side_NN you_PRP look_VBP right_RB across_IN it_PRP ,_, unless_IN you_PRP are_VBP near_RB enough_JJ to_TO see_VB down_RP ._.</w:t>
      </w:r>
    </w:p>
    <w:p w14:paraId="48A35939" w14:textId="77777777" w:rsidR="00EB4287" w:rsidRPr="00CD6915" w:rsidRDefault="00EB4287" w:rsidP="00EB4287">
      <w:r w:rsidRPr="00CD6915">
        <w:t>The_DT houses_NNS of_IN the_DT old_JJ town_NN --_: the_DT side_NN away_RB from_IN us_PRP --_: are_VBP all_DT red-roofed_JJ ,_, and_CC seem_VBP piled_VBN up_IN one_CD over_IN the_DT other_JJ anyhow_NN ,_, like_IN the_DT pictures_NNS we_PRP see_VBP of_IN Nuremberg_NNP ._.</w:t>
      </w:r>
    </w:p>
    <w:p w14:paraId="3DA2AFE1" w14:textId="77777777" w:rsidR="00EB4287" w:rsidRPr="00CD6915" w:rsidRDefault="00EB4287" w:rsidP="00EB4287">
      <w:r w:rsidRPr="00CD6915">
        <w:t>Right_RB over_IN the_DT town_NN is_VBZ the_DT ruin_VB of_IN Whitby_NNP Abbey_NNP ,_, which_WDT was_VBD sacked_VBN by_IN the_DT Danes_NNP ,_, and_CC which_WDT is_VBZ the_DT scene_NN of_IN part_NN of_IN ``_`` Marmion_NNP ,_, ''_'' where_WRB the_DT girl_NN was_VBD built_VBN up_RP in_IN the_DT wall_NN ._.</w:t>
      </w:r>
    </w:p>
    <w:p w14:paraId="25423237" w14:textId="77777777" w:rsidR="00EB4287" w:rsidRPr="00CD6915" w:rsidRDefault="00EB4287" w:rsidP="00EB4287">
      <w:r w:rsidRPr="00CD6915">
        <w:t>It_PRP is_VBZ a_DT most_RBS noble_JJ ruin_VBP ,_, of_IN immense_JJ size_NN ,_, and_CC full_JJ of_IN beautiful_JJ and_CC romantic_JJ bits_NNS ;_: there_EX is_VBZ a_DT legend_NN that_IN a_DT white_JJ lady_NN is_VBZ seen_VBN in_IN one_CD of_IN the_DT windows_NNS ._.</w:t>
      </w:r>
    </w:p>
    <w:p w14:paraId="778D3BE6" w14:textId="77777777" w:rsidR="00EB4287" w:rsidRPr="00CD6915" w:rsidRDefault="00EB4287" w:rsidP="00EB4287">
      <w:r w:rsidRPr="00CD6915">
        <w:t>Between_IN it_PRP and_CC the_DT town_NN there_EX is_VBZ another_DT church_NN ,_, the_DT parish_NN one_CD ,_, round_NN which_WDT is_VBZ a_DT big_JJ graveyard_NN ,_, all_DT full_JJ of_IN tombstones_NNS ._.</w:t>
      </w:r>
    </w:p>
    <w:p w14:paraId="003FD12F" w14:textId="77777777" w:rsidR="00EB4287" w:rsidRPr="00CD6915" w:rsidRDefault="00EB4287" w:rsidP="00EB4287">
      <w:r w:rsidRPr="00CD6915">
        <w:t>This_DT is_VBZ to_TO my_PRP$ mind_NN the_DT nicest_JJS spot_NN in_IN Whitby_NNP ,_, for_IN it_PRP lies_VBZ right_RB over_IN the_DT town_NN ,_, and_CC has_VBZ a_DT full_JJ view_NN of_IN the_DT harbour_NN and_CC all_DT up_RP the_DT bay_NN to_TO where_WRB the_DT headland_NN called_VBN Kettleness_NNP stretches_VBZ out_RP into_IN the_DT sea_NN ._.</w:t>
      </w:r>
    </w:p>
    <w:p w14:paraId="2B489779" w14:textId="77777777" w:rsidR="00EB4287" w:rsidRPr="00CD6915" w:rsidRDefault="00EB4287" w:rsidP="00EB4287">
      <w:r w:rsidRPr="00CD6915">
        <w:t>It_PRP descends_VBZ so_RB steeply_RB over_IN the_DT harbour_NN that_IN part_NN of_IN the_DT bank_NN has_VBZ fallen_VBN away_RB ,_, and_CC some_DT of_IN the_DT graves_NNS have_VBP been_VBN destroyed_VBN ._.</w:t>
      </w:r>
    </w:p>
    <w:p w14:paraId="1AE7B48F" w14:textId="77777777" w:rsidR="00EB4287" w:rsidRPr="00CD6915" w:rsidRDefault="00EB4287" w:rsidP="00EB4287">
      <w:r w:rsidRPr="00CD6915">
        <w:lastRenderedPageBreak/>
        <w:t>In_IN one_CD place_NN part_NN of_IN the_DT stonework_NN of_IN the_DT graves_NNS stretches_VBZ out_RP over_IN the_DT sandy_JJ pathway_NN far_RB below_IN ._.</w:t>
      </w:r>
    </w:p>
    <w:p w14:paraId="46068B45" w14:textId="77777777" w:rsidR="00EB4287" w:rsidRPr="00CD6915" w:rsidRDefault="00EB4287" w:rsidP="00EB4287">
      <w:r w:rsidRPr="00CD6915">
        <w:t>There_EX are_VBP walks_VBZ ,_, with_IN seats_NNS beside_IN them_PRP ,_, through_IN the_DT churchyard_NN ;_: and_CC people_NNS go_VB and_CC sit_VB there_RB all_DT day_NN long_RB looking_VBG at_IN the_DT beautiful_JJ view_NN and_CC enjoying_VBG the_DT breeze_NN ._.</w:t>
      </w:r>
    </w:p>
    <w:p w14:paraId="0419AE30" w14:textId="77777777" w:rsidR="00EB4287" w:rsidRPr="00CD6915" w:rsidRDefault="00EB4287" w:rsidP="00EB4287">
      <w:r w:rsidRPr="00CD6915">
        <w:t>I_PRP shall_MD come_VB and_CC sit_VB here_RB very_RB often_RB myself_PRP and_CC work_NN ._.</w:t>
      </w:r>
    </w:p>
    <w:p w14:paraId="683C0BED" w14:textId="77777777" w:rsidR="00EB4287" w:rsidRPr="00CD6915" w:rsidRDefault="00EB4287" w:rsidP="00EB4287">
      <w:r w:rsidRPr="00CD6915">
        <w:t>Indeed_RB ,_, I_PRP am_VBP writing_VBG now_RB ,_, with_IN my_PRP$ book_NN on_IN my_PRP$ knee_NN ,_, and_CC listening_VBG to_TO the_DT talk_NN of_IN three_CD old_JJ men_NNS who_WP are_VBP sitting_VBG beside_IN me_PRP ._.</w:t>
      </w:r>
    </w:p>
    <w:p w14:paraId="62A26E8B" w14:textId="77777777" w:rsidR="00EB4287" w:rsidRPr="00CD6915" w:rsidRDefault="00EB4287" w:rsidP="00EB4287">
      <w:r w:rsidRPr="00CD6915">
        <w:t>They_PRP seem_VBP to_TO do_VB nothing_NN all_DT day_NN but_CC sit_VB up_RP here_RB and_CC talk_NN ._.</w:t>
      </w:r>
    </w:p>
    <w:p w14:paraId="0C77B679" w14:textId="77777777" w:rsidR="00EB4287" w:rsidRPr="00CD6915" w:rsidRDefault="00EB4287" w:rsidP="00EB4287">
      <w:r w:rsidRPr="00CD6915">
        <w:t>The_DT harbour_NN lies_VBZ below_IN me_PRP ,_, with_IN ,_, on_IN the_DT far_JJ side_NN ,_, one_CD long_JJ granite_NN wall_NN stretching_VBG out_RP into_IN the_DT sea_NN ,_, with_IN a_DT curve_NN outwards_RB at_IN the_DT end_NN of_IN it_PRP ,_, in_IN the_DT middle_NN of_IN which_WDT is_VBZ a_DT lighthouse_NNP ._.</w:t>
      </w:r>
    </w:p>
    <w:p w14:paraId="679FE99D" w14:textId="77777777" w:rsidR="00EB4287" w:rsidRPr="00CD6915" w:rsidRDefault="00EB4287" w:rsidP="00EB4287">
      <w:r w:rsidRPr="00CD6915">
        <w:t>A_DT heavy_JJ sea-wall_NN runs_VBZ along_RB outside_JJ of_IN it_PRP ._.</w:t>
      </w:r>
    </w:p>
    <w:p w14:paraId="7CD22BEF" w14:textId="77777777" w:rsidR="00EB4287" w:rsidRPr="00CD6915" w:rsidRDefault="00EB4287" w:rsidP="00EB4287">
      <w:r w:rsidRPr="00CD6915">
        <w:t>On_IN the_DT near_JJ side_NN ,_, the_DT sea-wall_NN makes_VBZ an_DT elbow_NN crooked_JJ inversely_RB ,_, and_CC its_PRP$ end_NN too_RB has_VBZ a_DT lighthouse_NNP ._.</w:t>
      </w:r>
    </w:p>
    <w:p w14:paraId="25EC725A" w14:textId="77777777" w:rsidR="00EB4287" w:rsidRPr="00CD6915" w:rsidRDefault="00EB4287" w:rsidP="00EB4287">
      <w:r w:rsidRPr="00CD6915">
        <w:t>Between_IN the_DT two_CD piers_NNS there_EX is_VBZ a_DT narrow_JJ opening_NN into_IN the_DT harbour_NN ,_, which_WDT then_RB suddenly_RB widens_VBZ ._.</w:t>
      </w:r>
    </w:p>
    <w:p w14:paraId="7AEBAA5A" w14:textId="77777777" w:rsidR="00EB4287" w:rsidRPr="00CD6915" w:rsidRDefault="00EB4287" w:rsidP="00EB4287">
      <w:r w:rsidRPr="00CD6915">
        <w:t>It_PRP is_VBZ nice_JJ at_IN high_JJ water_NN ;_: but_CC when_WRB the_DT tide_NN is_VBZ out_IN it_PRP shoals_VBZ away_RB to_TO nothing_NN ,_, and_CC there_EX is_VBZ merely_RB the_DT stream_NN of_IN the_DT Esk_NN ,_, running_VBG between_IN banks_NNS of_IN sand_NN ,_, with_IN rocks_NNS here_RB and_CC there_RB ._.</w:t>
      </w:r>
    </w:p>
    <w:p w14:paraId="3DF33FB9" w14:textId="77777777" w:rsidR="00EB4287" w:rsidRPr="00CD6915" w:rsidRDefault="00EB4287" w:rsidP="00EB4287">
      <w:r w:rsidRPr="00CD6915">
        <w:t>Outside_IN the_DT harbour_NN on_IN this_DT side_NN there_RB rises_VBZ for_IN about_IN half_PDT a_DT mile_NN a_DT great_JJ reef_NN ,_, the_DT sharp_JJ edge_NN of_IN which_WDT runs_VBZ straight_RB out_RB from_IN behind_IN the_DT south_JJ lighthouse_NNP ._.</w:t>
      </w:r>
    </w:p>
    <w:p w14:paraId="37E06DF4" w14:textId="77777777" w:rsidR="00EB4287" w:rsidRPr="00CD6915" w:rsidRDefault="00EB4287" w:rsidP="00EB4287">
      <w:r w:rsidRPr="00CD6915">
        <w:t>At_IN the_DT end_NN of_IN it_PRP is_VBZ a_DT buoy_VB with_IN a_DT bell_NN ,_, which_WDT swings_VBZ in_IN bad_JJ weather_NN ,_, and_CC sends_VBZ in_IN a_DT mournful_JJ sound_NN on_IN the_DT wind_NN ._.</w:t>
      </w:r>
    </w:p>
    <w:p w14:paraId="37E70A00" w14:textId="77777777" w:rsidR="00EB4287" w:rsidRPr="00CD6915" w:rsidRDefault="00EB4287" w:rsidP="00EB4287">
      <w:r w:rsidRPr="00CD6915">
        <w:t>They_PRP have_VBP a_DT legend_NN here_RB that_IN when_WRB a_DT ship_NN is_VBZ lost_VBN bells_NNS are_VBP heard_VBN out_RP at_IN sea_NN ._.</w:t>
      </w:r>
    </w:p>
    <w:p w14:paraId="35776C1B" w14:textId="77777777" w:rsidR="00EB4287" w:rsidRPr="00CD6915" w:rsidRDefault="00EB4287" w:rsidP="00EB4287">
      <w:r w:rsidRPr="00CD6915">
        <w:t>I_PRP must_MD ask_VB the_DT old_JJ man_NN about_IN this_DT ;_: he_PRP is_VBZ coming_VBG this_DT way_NN ..._: ._.</w:t>
      </w:r>
    </w:p>
    <w:p w14:paraId="417B13F0" w14:textId="77777777" w:rsidR="00EB4287" w:rsidRPr="00CD6915" w:rsidRDefault="00EB4287" w:rsidP="00EB4287">
      <w:r w:rsidRPr="00CD6915">
        <w:t>He_PRP is_VBZ a_DT funny_JJ old_JJ man_NN ._.</w:t>
      </w:r>
    </w:p>
    <w:p w14:paraId="29B8A6A5" w14:textId="77777777" w:rsidR="00EB4287" w:rsidRPr="00CD6915" w:rsidRDefault="00EB4287" w:rsidP="00EB4287">
      <w:r w:rsidRPr="00CD6915">
        <w:t>He_PRP must_MD be_VB awfully_RB old_JJ ,_, for_IN his_PRP$ face_NN is_VBZ all_DT gnarled_VBN and_CC twisted_VBN like_IN the_DT bark_NN of_IN a_DT tree_NN ._.</w:t>
      </w:r>
    </w:p>
    <w:p w14:paraId="2BDDD438" w14:textId="77777777" w:rsidR="00EB4287" w:rsidRPr="00CD6915" w:rsidRDefault="00EB4287" w:rsidP="00EB4287">
      <w:r w:rsidRPr="00CD6915">
        <w:t>He_PRP tells_VBZ me_PRP that_IN he_PRP is_VBZ nearly_RB a_DT hundred_CD ,_, and_CC that_IN he_PRP was_VBD a_DT sailor_NN in_IN the_DT Greenland_NNP fishing_NN fleet_NN when_WRB Waterloo_NNP was_VBD fought_VBN ._.</w:t>
      </w:r>
    </w:p>
    <w:p w14:paraId="78233EBC" w14:textId="77777777" w:rsidR="00EB4287" w:rsidRPr="00CD6915" w:rsidRDefault="00EB4287" w:rsidP="00EB4287">
      <w:r w:rsidRPr="00CD6915">
        <w:t xml:space="preserve">He_PRP is_VBZ ,_, I_PRP am_VBP afraid_JJ ,_, a_DT very_RB sceptical_JJ person_NN ,_, for_IN when_WRB I_PRP asked_VBD him_PRP about_IN the_DT bells_NNS at_IN sea_NN and_CC </w:t>
      </w:r>
      <w:r w:rsidRPr="00CD6915">
        <w:lastRenderedPageBreak/>
        <w:t>the_DT White_NNP Lady_NNP at_IN the_DT abbey_NN he_PRP said_VBD very_RB brusquely_RB :_: --_: ``_`` I_PRP would_MD n't_RB fash_VB masel_NN '_'' about_IN them_PRP ,_, miss_VB ._.</w:t>
      </w:r>
    </w:p>
    <w:p w14:paraId="7B2A9CB1" w14:textId="77777777" w:rsidR="00EB4287" w:rsidRPr="00CD6915" w:rsidRDefault="00EB4287" w:rsidP="00EB4287">
      <w:r w:rsidRPr="00CD6915">
        <w:t>Them_NN things_NNS be_VB all_DT wore_VBN out_RP ._.</w:t>
      </w:r>
    </w:p>
    <w:p w14:paraId="2CCA2FCF" w14:textId="77777777" w:rsidR="00EB4287" w:rsidRPr="00CD6915" w:rsidRDefault="00EB4287" w:rsidP="00EB4287">
      <w:r w:rsidRPr="00CD6915">
        <w:t>Mind_NN ,_, I_PRP do_VBP n't_RB say_VB that_IN they_PRP never_RB was_VBD ,_, but_CC I_PRP do_VBP say_VB that_IN they_PRP was_VBD n't_RB in_IN my_PRP$ time_NN ._.</w:t>
      </w:r>
    </w:p>
    <w:p w14:paraId="6398D544" w14:textId="77777777" w:rsidR="00EB4287" w:rsidRPr="00CD6915" w:rsidRDefault="00EB4287" w:rsidP="00EB4287">
      <w:r w:rsidRPr="00CD6915">
        <w:t>They_PRP be_VB all_DT very_RB well_RB for_IN comers_NNS and_CC trippers_NNS ,_, an_DT '_'' the_DT like_JJ ,_, but_CC not_RB for_IN a_DT nice_JJ young_JJ lady_NN like_IN you_PRP ._.</w:t>
      </w:r>
    </w:p>
    <w:p w14:paraId="793A6CF6" w14:textId="77777777" w:rsidR="00EB4287" w:rsidRPr="00CD6915" w:rsidRDefault="00EB4287" w:rsidP="00EB4287">
      <w:r w:rsidRPr="00CD6915">
        <w:t>Them_NN feet-folks_NNS from_IN York_NNP and_CC Leeds_NNP that_IN be_VB always_RB eatin_VBN '_'' cured_VBN herrin_NN 's_VBZ an_DT '_POS drinkin_NN '_'' tea_NN an_DT '_POS lookin_NN '_'' out_RP to_TO buy_VB cheap_JJ jet_NN would_MD creed_NN aught_NN ._.</w:t>
      </w:r>
    </w:p>
    <w:p w14:paraId="517322B6" w14:textId="77777777" w:rsidR="00EB4287" w:rsidRPr="00CD6915" w:rsidRDefault="00EB4287" w:rsidP="00EB4287">
      <w:r w:rsidRPr="00CD6915">
        <w:t>I_PRP wonder_VBP masel_NN '_'' who_WP 'd_MD be_VB bothered_VBN tellin_NN '_'' lies_VBZ to_TO them_PRP --_: even_RB the_DT newspapers_NNS ,_, which_WDT is_VBZ full_JJ of_IN fool-talk_NN ._. ''_''</w:t>
      </w:r>
    </w:p>
    <w:p w14:paraId="49077802" w14:textId="77777777" w:rsidR="00EB4287" w:rsidRPr="00CD6915" w:rsidRDefault="00EB4287" w:rsidP="00EB4287">
      <w:r w:rsidRPr="00CD6915">
        <w:t>I_PRP thought_VBD he_PRP would_MD be_VB a_DT good_JJ person_NN to_TO learn_VB interesting_JJ things_NNS from_IN ,_, so_IN I_PRP asked_VBD him_PRP if_IN he_PRP would_MD mind_VB telling_VBG me_PRP something_NN about_IN the_DT whale-fishing_NN in_IN the_DT old_JJ days_NNS ._.</w:t>
      </w:r>
    </w:p>
    <w:p w14:paraId="3E93C10A" w14:textId="77777777" w:rsidR="00EB4287" w:rsidRPr="00CD6915" w:rsidRDefault="00EB4287" w:rsidP="00EB4287">
      <w:r w:rsidRPr="00CD6915">
        <w:t>He_PRP was_VBD just_RB settling_VBG himself_PRP to_TO begin_VB when_WRB the_DT clock_NN struck_VBD six_CD ,_, whereupon_NN he_PRP laboured_VBD to_TO get_VB up_RP ,_, and_CC said_VBD :_: --_: ``_`` I_PRP must_MD gang_NN ageeanwards_NNS home_NN now_RB ,_, miss_VBP ._.</w:t>
      </w:r>
    </w:p>
    <w:p w14:paraId="45616E14" w14:textId="77777777" w:rsidR="00EB4287" w:rsidRPr="00CD6915" w:rsidRDefault="00EB4287" w:rsidP="00EB4287">
      <w:r w:rsidRPr="00CD6915">
        <w:t>My_PRP$ grand-daughter_NN does_VBZ n't_RB like_VB to_TO be_VB kept_VBN waitin_NN '_'' when_WRB the_DT tea_NN is_VBZ ready_JJ ,_, for_IN it_PRP takes_VBZ me_PRP time_NN to_TO crammle_RB aboon_VB the_DT grees_NNS ,_, for_IN there_EX be_VB a_DT many_JJ of_IN 'em_PRP ;_: an_DT '_'' ,_, miss_VB ,_, I_PRP lack_VBP belly-timber_JJ sairly_NN by_IN the_DT clock_NN ._. ''_''</w:t>
      </w:r>
    </w:p>
    <w:p w14:paraId="45C8E01D" w14:textId="77777777" w:rsidR="00EB4287" w:rsidRPr="00CD6915" w:rsidRDefault="00EB4287" w:rsidP="00EB4287">
      <w:r w:rsidRPr="00CD6915">
        <w:t>He_PRP hobbled_VBD away_RB ,_, and_CC I_PRP could_MD see_VB him_PRP hurrying_VBG ,_, as_RB well_RB as_IN he_PRP could_MD ,_, down_IN the_DT steps_NNS ._.</w:t>
      </w:r>
    </w:p>
    <w:p w14:paraId="464A9320" w14:textId="77777777" w:rsidR="00EB4287" w:rsidRPr="00CD6915" w:rsidRDefault="00EB4287" w:rsidP="00EB4287">
      <w:r w:rsidRPr="00CD6915">
        <w:t>The_DT steps_NNS are_VBP a_DT great_JJ feature_NN on_IN the_DT place_NN ._.</w:t>
      </w:r>
    </w:p>
    <w:p w14:paraId="35FAFD41" w14:textId="77777777" w:rsidR="00EB4287" w:rsidRPr="00CD6915" w:rsidRDefault="00EB4287" w:rsidP="00EB4287">
      <w:r w:rsidRPr="00CD6915">
        <w:t>They_PRP lead_VBP from_IN the_DT town_NN up_IN to_TO the_DT church_NN ,_, there_EX are_VBP hundreds_NNS of_IN them_PRP --_: I_PRP do_VBP not_RB know_VB how_WRB many_JJ --_: and_CC they_PRP wind_VBP up_RP in_IN a_DT delicate_JJ curve_NN ;_: the_DT slope_NN is_VBZ so_RB gentle_JJ that_IN a_DT horse_NN could_MD easily_RB walk_VB up_IN and_CC down_IN them_PRP ._.</w:t>
      </w:r>
    </w:p>
    <w:p w14:paraId="78D27D27" w14:textId="77777777" w:rsidR="00EB4287" w:rsidRPr="00CD6915" w:rsidRDefault="00EB4287" w:rsidP="00EB4287">
      <w:r w:rsidRPr="00CD6915">
        <w:t>I_PRP think_VBP they_PRP must_MD originally_RB have_VB had_VBN something_NN to_TO do_VB with_IN the_DT abbey_NN ._.</w:t>
      </w:r>
    </w:p>
    <w:p w14:paraId="3E183981" w14:textId="77777777" w:rsidR="00EB4287" w:rsidRPr="00CD6915" w:rsidRDefault="00EB4287" w:rsidP="00EB4287">
      <w:r w:rsidRPr="00CD6915">
        <w:t>I_PRP shall_MD go_VB home_NN too_RB ._.</w:t>
      </w:r>
    </w:p>
    <w:p w14:paraId="4262D8EA" w14:textId="77777777" w:rsidR="00EB4287" w:rsidRPr="00CD6915" w:rsidRDefault="00EB4287" w:rsidP="00EB4287">
      <w:r w:rsidRPr="00CD6915">
        <w:t>Lucy_NNP went_VBD out_RP visiting_VBG with_IN her_PRP$ mother_NN ,_, and_CC as_IN they_PRP were_VBD only_RB duty_NN calls_NNS ,_, I_PRP did_VBD not_RB go_VB ._.</w:t>
      </w:r>
    </w:p>
    <w:p w14:paraId="652854AF" w14:textId="77777777" w:rsidR="00EB4287" w:rsidRPr="00CD6915" w:rsidRDefault="00EB4287" w:rsidP="00EB4287">
      <w:r w:rsidRPr="00CD6915">
        <w:t>They_PRP will_MD be_VB home_NN by_IN this_DT ._.</w:t>
      </w:r>
    </w:p>
    <w:p w14:paraId="5745A8F2" w14:textId="77777777" w:rsidR="00EB4287" w:rsidRPr="00CD6915" w:rsidRDefault="00EB4287" w:rsidP="00EB4287">
      <w:r w:rsidRPr="00CD6915">
        <w:t>1_CD August_NNP ._.</w:t>
      </w:r>
    </w:p>
    <w:p w14:paraId="266F30EB" w14:textId="77777777" w:rsidR="00EB4287" w:rsidRPr="00CD6915" w:rsidRDefault="00EB4287" w:rsidP="00EB4287">
      <w:r w:rsidRPr="00CD6915">
        <w:t xml:space="preserve">--_: I_PRP came_VBD up_RP here_RB an_DT hour_NN ago_RB with_IN Lucy_NNP ,_, and_CC we_PRP had_VBD a_DT most_RBS interesting_JJ talk_NN with_IN my_PRP$ old_JJ friend_NN </w:t>
      </w:r>
      <w:r w:rsidRPr="00CD6915">
        <w:lastRenderedPageBreak/>
        <w:t>and_CC the_DT two_CD others_NNS who_WP always_RB come_VBP and_CC join_VBP him_PRP ._.</w:t>
      </w:r>
    </w:p>
    <w:p w14:paraId="12B47B85" w14:textId="77777777" w:rsidR="00EB4287" w:rsidRPr="00CD6915" w:rsidRDefault="00EB4287" w:rsidP="00EB4287">
      <w:r w:rsidRPr="00CD6915">
        <w:t>He_PRP is_VBZ evidently_RB the_DT Sir_NNP Oracle_NNP of_IN them_PRP ,_, and_CC I_PRP should_MD think_VB must_MD have_VB been_VBN in_IN his_PRP$ time_NN a_DT most_RBS dictatorial_JJ person_NN ._.</w:t>
      </w:r>
    </w:p>
    <w:p w14:paraId="30F3501E" w14:textId="77777777" w:rsidR="00EB4287" w:rsidRPr="00CD6915" w:rsidRDefault="00EB4287" w:rsidP="00EB4287">
      <w:r w:rsidRPr="00CD6915">
        <w:t>He_PRP will_MD not_RB admit_VB anything_NN ,_, and_CC downfaces_NNS everybody_NN ._.</w:t>
      </w:r>
    </w:p>
    <w:p w14:paraId="01556E96" w14:textId="77777777" w:rsidR="00EB4287" w:rsidRPr="00CD6915" w:rsidRDefault="00EB4287" w:rsidP="00EB4287">
      <w:r w:rsidRPr="00CD6915">
        <w:t>If_IN he_PRP ca_MD n't_RB out-argue_VB them_PRP he_PRP bullies_VBZ them_PRP ,_, and_CC then_RB takes_VBZ their_PRP$ silence_NN for_IN agreement_NN with_IN his_PRP$ views_NNS ._.</w:t>
      </w:r>
    </w:p>
    <w:p w14:paraId="4580223F" w14:textId="77777777" w:rsidR="00EB4287" w:rsidRPr="00CD6915" w:rsidRDefault="00EB4287" w:rsidP="00EB4287">
      <w:r w:rsidRPr="00CD6915">
        <w:t>Lucy_NNP was_VBD looking_VBG sweetly_RB pretty_RB in_IN her_PRP$ white_JJ lawn_NN frock_NN ;_: she_PRP has_VBZ got_VBN a_DT beautiful_JJ colour_NN since_IN she_PRP has_VBZ been_VBN here_RB ._.</w:t>
      </w:r>
    </w:p>
    <w:p w14:paraId="5FAE95BD" w14:textId="77777777" w:rsidR="00EB4287" w:rsidRPr="00CD6915" w:rsidRDefault="00EB4287" w:rsidP="00EB4287">
      <w:r w:rsidRPr="00CD6915">
        <w:t>I_PRP noticed_VBD that_IN the_DT old_JJ men_NNS did_VBD not_RB lose_VB any_DT time_NN in_IN coming_VBG up_RP and_CC sitting_VBG near_IN her_PRP when_WRB we_PRP sat_VBD down_RB ._.</w:t>
      </w:r>
    </w:p>
    <w:p w14:paraId="47B36A92" w14:textId="77777777" w:rsidR="00EB4287" w:rsidRPr="00CD6915" w:rsidRDefault="00EB4287" w:rsidP="00EB4287">
      <w:r w:rsidRPr="00CD6915">
        <w:t>She_PRP is_VBZ so_RB sweet_JJ with_IN old_JJ people_NNS ;_: I_PRP think_VBP they_PRP all_DT fell_VBD in_IN love_NN with_IN her_PRP on_IN the_DT spot_NN ._.</w:t>
      </w:r>
    </w:p>
    <w:p w14:paraId="490C46FE" w14:textId="77777777" w:rsidR="00EB4287" w:rsidRPr="00CD6915" w:rsidRDefault="00EB4287" w:rsidP="00EB4287">
      <w:r w:rsidRPr="00CD6915">
        <w:t>Even_RB my_PRP$ old_JJ man_NN succumbed_VBD and_CC did_VBD not_RB contradict_VB her_PRP ,_, but_CC gave_VBD me_PRP double_JJ share_NN instead_RB ._.</w:t>
      </w:r>
    </w:p>
    <w:p w14:paraId="770C63F3" w14:textId="77777777" w:rsidR="00EB4287" w:rsidRPr="00CD6915" w:rsidRDefault="00EB4287" w:rsidP="00EB4287">
      <w:r w:rsidRPr="00CD6915">
        <w:t>I_PRP got_VBD him_PRP on_IN the_DT subject_NN of_IN the_DT legends_NNS ,_, and_CC he_PRP went_VBD off_RP at_IN once_RB into_IN a_DT sort_NN of_IN sermon_NN ._.</w:t>
      </w:r>
    </w:p>
    <w:p w14:paraId="31634DC6" w14:textId="77777777" w:rsidR="00EB4287" w:rsidRPr="00CD6915" w:rsidRDefault="00EB4287" w:rsidP="00EB4287">
      <w:r w:rsidRPr="00CD6915">
        <w:t>I_PRP must_MD try_VB to_TO remember_VB it_PRP and_CC put_VBD it_PRP down_RP :_: --_: ``_`` It_PRP be_VB all_DT fool-talk_NN ,_, lock_NN ,_, stock_NN ,_, and_CC barrel_NN ;_: that_DT 's_VBZ what_WP it_PRP be_VB ,_, an_DT '_'' nowt_NN else_RB ._.</w:t>
      </w:r>
    </w:p>
    <w:p w14:paraId="49AB7F5E" w14:textId="77777777" w:rsidR="00EB4287" w:rsidRPr="00CD6915" w:rsidRDefault="00EB4287" w:rsidP="00EB4287">
      <w:r w:rsidRPr="00CD6915">
        <w:t>These_DT bans_NNS an_DT '_'' wafts_VBZ an_DT '_POS boh-ghosts_NNS an_DT '_'' barguests_VBZ an_DT '_'' bogles_VBZ an_DT '_'' all_DT anent_NN them_PRP is_VBZ only_RB fit_JJ to_TO set_VB bairns_NNS an_DT '_POS dizzy_JJ women_NNS a-belderin_NN '_'' ._.</w:t>
      </w:r>
    </w:p>
    <w:p w14:paraId="53421C34" w14:textId="77777777" w:rsidR="00EB4287" w:rsidRPr="00CD6915" w:rsidRDefault="00EB4287" w:rsidP="00EB4287">
      <w:r w:rsidRPr="00CD6915">
        <w:t>They_PRP be_VB nowt_JJ but_CC air-blebs_NNS ._.</w:t>
      </w:r>
    </w:p>
    <w:p w14:paraId="2A40D5AD" w14:textId="77777777" w:rsidR="00EB4287" w:rsidRPr="00CD6915" w:rsidRDefault="00EB4287" w:rsidP="00EB4287">
      <w:r w:rsidRPr="00CD6915">
        <w:t>They_PRP ,_, an_DT '_'' all_DT grims_NNS an_DT '_POS signs_NNS an_DT '_POS warnin_NN 's_POS ,_, be_VB all_DT invented_VBN by_IN parsons_NNS an_DT '_'' illsome_JJ beuk-bodies_NNS an_DT '_POS railway_NN touters_NNS to_TO skeer_VB an_DT '_POS scunner_NN hafflin_NN 's_POS ,_, an_DT '_'' to_TO get_VB folks_NNS to_TO do_VB somethin'_NN that_IN they_PRP do_VBP n't_RB other_JJ incline_NN to_TO ._.</w:t>
      </w:r>
    </w:p>
    <w:p w14:paraId="14521F13" w14:textId="77777777" w:rsidR="00EB4287" w:rsidRPr="00CD6915" w:rsidRDefault="00EB4287" w:rsidP="00EB4287">
      <w:r w:rsidRPr="00CD6915">
        <w:t>It_PRP makes_VBZ me_PRP ireful_JJ to_TO think_VB o_NN '_'' them_PRP ._.</w:t>
      </w:r>
    </w:p>
    <w:p w14:paraId="2D7ECB7C" w14:textId="77777777" w:rsidR="00EB4287" w:rsidRPr="00CD6915" w:rsidRDefault="00EB4287" w:rsidP="00EB4287">
      <w:r w:rsidRPr="00CD6915">
        <w:t>Why_WRB ,_, it_PRP 's_VBZ them_PRP that_IN ,_, not_RB content_NN with_IN printin_NN '_'' lies_VBZ on_IN paper_NN an_DT '_POS preachin_NN '_'' them_PRP out_IN of_IN pulpits_NNS ,_, does_VBZ want_VB to_TO be_VB cuttin_VBN '_'' them_PRP on_IN the_DT tombstones_NNS ._.</w:t>
      </w:r>
    </w:p>
    <w:p w14:paraId="745114A2" w14:textId="77777777" w:rsidR="00EB4287" w:rsidRPr="00CD6915" w:rsidRDefault="00EB4287" w:rsidP="00EB4287">
      <w:r w:rsidRPr="00CD6915">
        <w:t xml:space="preserve">Look_VB here_RB all_DT around_IN you_PRP in_IN what_WDT airt_NN ye_PRP will_MD ;_: all_DT them_PRP steans_NNS ,_, holdin_NN '_'' up_RP their_PRP$ heads_NNS as_RB well_RB as_IN they_PRP can_MD out_IN of_IN their_PRP$ pride_NN ,_, is_VBZ acant_JJ --_: simply_RB tumblin_NN '_'' down_RP with_IN the_DT weight_NN o_NN '_'' the_DT lies_NNS wrote_VBD on_IN them_PRP ,_, `_`` Here_RB lies_VBZ the_DT body_NN '_'' or_CC `_`` Sacred_JJ to_TO the_DT memory_NN '_'' wrote_VBD on_IN all_DT of_IN them_PRP ,_, an_DT '_'' yet_RB in_IN </w:t>
      </w:r>
      <w:r w:rsidRPr="00CD6915">
        <w:lastRenderedPageBreak/>
        <w:t>nigh_JJ half_NN of_IN them_PRP there_RB bea_VBD n't_RB no_DT bodies_NNS at_IN all_DT ;_: an_DT '_'' the_DT memories_NNS of_IN them_PRP bea_VBP n't_RB cared_VBD a_DT pinch_NN of_IN snuff_NN about_IN ,_, much_RB less_RBR sacred_JJ ._.</w:t>
      </w:r>
    </w:p>
    <w:p w14:paraId="65917AB8" w14:textId="77777777" w:rsidR="00EB4287" w:rsidRPr="00CD6915" w:rsidRDefault="00EB4287" w:rsidP="00EB4287">
      <w:r w:rsidRPr="00CD6915">
        <w:t>Lies_VBZ all_DT of_IN them_PRP ,_, nothin_NN '_'' but_CC lies_VBZ of_IN one_CD kind_NN or_CC another_DT !_.</w:t>
      </w:r>
    </w:p>
    <w:p w14:paraId="191DC607" w14:textId="77777777" w:rsidR="00EB4287" w:rsidRPr="00CD6915" w:rsidRDefault="00EB4287" w:rsidP="00EB4287">
      <w:r w:rsidRPr="00CD6915">
        <w:t>My_PRP$ gog_NN ,_, but_CC it_PRP 'll_MD be_VB a_DT quare_JJ scowderment_NN at_IN the_DT Day_NN of_IN Judgment_NN when_WRB they_PRP come_VBP tumblin_NN '_'' up_RB in_IN their_PRP$ death-sarks_NNS ,_, all_DT jouped_VBD together_RB an_DT '_POS tryin_NN '_'' to_TO drag_VB their_PRP$ tombsteans_NNS with_IN them_PRP to_TO prove_VB how_WRB good_JJ they_PRP was_VBD ;_: some_DT of_IN them_PRP trimmlin_NN '_'' and_CC ditherin_NN '_'' ,_, with_IN their_PRP$ hands_NNS that_WDT dozzened_VBD an_DT '_POS slippy_NN from_IN lyin_NN '_'' in_IN the_DT sea_NN that_IN they_PRP ca_MD n't_RB even_RB keep_VB their_PRP$ grup_NN o_NN '_'' them_PRP ._. ''_''</w:t>
      </w:r>
    </w:p>
    <w:p w14:paraId="2642C493" w14:textId="77777777" w:rsidR="00EB4287" w:rsidRPr="00CD6915" w:rsidRDefault="00EB4287" w:rsidP="00EB4287">
      <w:r w:rsidRPr="00CD6915">
        <w:t>I_PRP could_MD see_VB from_IN the_DT old_JJ fellow_NN 's_POS self-satisfied_JJ air_NN and_CC the_DT way_NN in_IN which_WDT he_PRP looked_VBD round_NN for_IN the_DT approval_NN of_IN his_PRP$ cronies_NNS that_IN he_PRP was_VBD ``_`` showing_VBG off_RP ,_, ''_'' so_IN I_PRP put_VBD in_RP a_DT word_NN to_TO keep_VB him_PRP going_VBG :_: --_: ``_`` Oh_UH ,_, Mr._NNP Swales_NNP ,_, you_PRP ca_MD n't_RB be_VB serious_JJ ._.</w:t>
      </w:r>
    </w:p>
    <w:p w14:paraId="6A7C008F" w14:textId="77777777" w:rsidR="00EB4287" w:rsidRPr="00CD6915" w:rsidRDefault="00EB4287" w:rsidP="00EB4287">
      <w:r w:rsidRPr="00CD6915">
        <w:t>Surely_RB these_DT tombstones_NNS are_VBP not_RB all_RB wrong_JJ ?_. ''_''</w:t>
      </w:r>
    </w:p>
    <w:p w14:paraId="322E60E4" w14:textId="77777777" w:rsidR="00EB4287" w:rsidRPr="00CD6915" w:rsidRDefault="00EB4287" w:rsidP="00EB4287">
      <w:r w:rsidRPr="00CD6915">
        <w:t>``_`` Yabblins_NNS !_.</w:t>
      </w:r>
    </w:p>
    <w:p w14:paraId="3847D6BB" w14:textId="77777777" w:rsidR="00EB4287" w:rsidRPr="00CD6915" w:rsidRDefault="00EB4287" w:rsidP="00EB4287">
      <w:r w:rsidRPr="00CD6915">
        <w:t>There_EX may_MD be_VB a_DT poorish_JJ few_JJ not_RB wrong_JJ ,_, savin_NN '_'' where_WRB they_PRP make_VBP out_RP the_DT people_NNS too_RB good_JJ ;_: for_IN there_EX be_VB folk_NN that_WDT do_VBP think_VB a_DT balm-bowl_NN be_VB like_IN the_DT sea_NN ,_, if_IN only_RB it_PRP be_VB their_PRP$ own_JJ ._.</w:t>
      </w:r>
    </w:p>
    <w:p w14:paraId="37059DD9" w14:textId="77777777" w:rsidR="00EB4287" w:rsidRPr="00CD6915" w:rsidRDefault="00EB4287" w:rsidP="00EB4287">
      <w:r w:rsidRPr="00CD6915">
        <w:t>The_DT whole_JJ thing_NN be_VB only_JJ lies_NNS ._.</w:t>
      </w:r>
    </w:p>
    <w:p w14:paraId="6D856678" w14:textId="77777777" w:rsidR="00EB4287" w:rsidRPr="00CD6915" w:rsidRDefault="00EB4287" w:rsidP="00EB4287">
      <w:r w:rsidRPr="00CD6915">
        <w:t>Now_RB look_VB you_PRP here_RB ;_: you_PRP come_VBP here_RB a_DT stranger_NN ,_, an_DT '_'' you_PRP see_VBP this_DT kirk-garth_NN ._. ''_''</w:t>
      </w:r>
    </w:p>
    <w:p w14:paraId="31B9053A" w14:textId="77777777" w:rsidR="00EB4287" w:rsidRPr="00CD6915" w:rsidRDefault="00EB4287" w:rsidP="00EB4287">
      <w:r w:rsidRPr="00CD6915">
        <w:t>I_PRP nodded_VBD ,_, for_IN I_PRP thought_VBD it_PRP better_JJR to_TO assent_NN ,_, though_IN I_PRP did_VBD not_RB quite_RB understand_VB his_PRP$ dialect_NN ._.</w:t>
      </w:r>
    </w:p>
    <w:p w14:paraId="220A50D2" w14:textId="77777777" w:rsidR="00EB4287" w:rsidRPr="00CD6915" w:rsidRDefault="00EB4287" w:rsidP="00EB4287">
      <w:r w:rsidRPr="00CD6915">
        <w:t>I_PRP knew_VBD it_PRP had_VBD something_NN to_TO do_VB with_IN the_DT church_NN ._.</w:t>
      </w:r>
    </w:p>
    <w:p w14:paraId="00CB5E76" w14:textId="77777777" w:rsidR="00EB4287" w:rsidRPr="00CD6915" w:rsidRDefault="00EB4287" w:rsidP="00EB4287">
      <w:r w:rsidRPr="00CD6915">
        <w:t>He_PRP went_VBD on_IN :_: ``_`` And_CC you_PRP consate_VBP that_IN all_PDT these_DT steans_NNS be_VB aboon_JJ folk_NN that_WDT be_VB happed_VBN here_RB ,_, snod_VBD an_DT '_'' snog_NN ?_. ''_''</w:t>
      </w:r>
    </w:p>
    <w:p w14:paraId="14F38400" w14:textId="77777777" w:rsidR="00EB4287" w:rsidRPr="00CD6915" w:rsidRDefault="00EB4287" w:rsidP="00EB4287">
      <w:r w:rsidRPr="00CD6915">
        <w:t>I_PRP assented_VBD again_RB ._.</w:t>
      </w:r>
    </w:p>
    <w:p w14:paraId="5D1BB124" w14:textId="77777777" w:rsidR="00EB4287" w:rsidRPr="00CD6915" w:rsidRDefault="00EB4287" w:rsidP="00EB4287">
      <w:r w:rsidRPr="00CD6915">
        <w:t>``_`` Then_RB that_IN be_VB just_RB where_WRB the_DT lie_NN comes_VBZ in_IN ._.</w:t>
      </w:r>
    </w:p>
    <w:p w14:paraId="0A679FD0" w14:textId="77777777" w:rsidR="00EB4287" w:rsidRPr="00CD6915" w:rsidRDefault="00EB4287" w:rsidP="00EB4287">
      <w:r w:rsidRPr="00CD6915">
        <w:t>Why_WRB ,_, there_EX be_VB scores_NNS of_IN these_DT lay-beds_NNS that_WDT be_VB toom_VBN as_IN old_JJ Dun_NNP 's_POS '_POS bacca-box_NN on_IN Friday_NNP night_NN ._. ''_''</w:t>
      </w:r>
    </w:p>
    <w:p w14:paraId="446AB5BF" w14:textId="77777777" w:rsidR="00EB4287" w:rsidRPr="00CD6915" w:rsidRDefault="00EB4287" w:rsidP="00EB4287">
      <w:r w:rsidRPr="00CD6915">
        <w:t>He_PRP nudged_VBD one_CD of_IN his_PRP$ companions_NNS ,_, and_CC they_PRP all_DT laughed_VBD ._.</w:t>
      </w:r>
    </w:p>
    <w:p w14:paraId="4CCB294B" w14:textId="77777777" w:rsidR="00EB4287" w:rsidRPr="00CD6915" w:rsidRDefault="00EB4287" w:rsidP="00EB4287">
      <w:r w:rsidRPr="00CD6915">
        <w:t>``_`` And_CC my_PRP$ gog_NN !_.</w:t>
      </w:r>
    </w:p>
    <w:p w14:paraId="28FBF1F9" w14:textId="77777777" w:rsidR="00EB4287" w:rsidRPr="00CD6915" w:rsidRDefault="00EB4287" w:rsidP="00EB4287">
      <w:r w:rsidRPr="00CD6915">
        <w:t>how_WRB could_MD they_PRP be_VB otherwise_RB ?_.</w:t>
      </w:r>
    </w:p>
    <w:p w14:paraId="647E9B1F" w14:textId="77777777" w:rsidR="00EB4287" w:rsidRPr="00CD6915" w:rsidRDefault="00EB4287" w:rsidP="00EB4287">
      <w:r w:rsidRPr="00CD6915">
        <w:lastRenderedPageBreak/>
        <w:t>Look_VB at_IN that_DT one_CD ,_, the_DT aftest_FW abaft_FW the_DT bier-bank_NN :_: read_VB it_PRP !_. ''_''</w:t>
      </w:r>
    </w:p>
    <w:p w14:paraId="6811E0E8" w14:textId="77777777" w:rsidR="00EB4287" w:rsidRPr="00CD6915" w:rsidRDefault="00EB4287" w:rsidP="00EB4287">
      <w:r w:rsidRPr="00CD6915">
        <w:t>I_PRP went_VBD over_RB and_CC read_VB :_: --_: ``_`` Edward_NNP Spencelagh_NNP ,_, master_NN mariner_NN ,_, murdered_VBN by_IN pirates_NNS off_IN the_DT coast_NN of_IN Andres_NNP ,_, April_NNP ,_, 1854_CD ,_, æt_NN ._.</w:t>
      </w:r>
    </w:p>
    <w:p w14:paraId="10EE0CA9" w14:textId="77777777" w:rsidR="00EB4287" w:rsidRPr="00CD6915" w:rsidRDefault="00EB4287" w:rsidP="00EB4287">
      <w:r w:rsidRPr="00CD6915">
        <w:t>30_CD ._. ''_''</w:t>
      </w:r>
    </w:p>
    <w:p w14:paraId="176863D9" w14:textId="77777777" w:rsidR="00EB4287" w:rsidRPr="00CD6915" w:rsidRDefault="00EB4287" w:rsidP="00EB4287">
      <w:r w:rsidRPr="00CD6915">
        <w:t>When_WRB I_PRP came_VBD back_RP Mr._NNP Swales_NNP went_VBD on_IN :_: --_: ``_`` Who_WP brought_VBD him_PRP home_NN ,_, I_PRP wonder_VBP ,_, to_TO hap_VB him_PRP here_RB ?_.</w:t>
      </w:r>
    </w:p>
    <w:p w14:paraId="1ACB3501" w14:textId="77777777" w:rsidR="00EB4287" w:rsidRPr="00CD6915" w:rsidRDefault="00EB4287" w:rsidP="00EB4287">
      <w:r w:rsidRPr="00CD6915">
        <w:t>Murdered_VBN off_IN the_DT coast_NN of_IN Andres_NNP !_.</w:t>
      </w:r>
    </w:p>
    <w:p w14:paraId="00BD318C" w14:textId="77777777" w:rsidR="00EB4287" w:rsidRPr="00CD6915" w:rsidRDefault="00EB4287" w:rsidP="00EB4287">
      <w:r w:rsidRPr="00CD6915">
        <w:t>an_DT '_'' you_PRP consated_VBD his_PRP$ body_NN lay_VB under_IN !_.</w:t>
      </w:r>
    </w:p>
    <w:p w14:paraId="75227497" w14:textId="77777777" w:rsidR="00EB4287" w:rsidRPr="00CD6915" w:rsidRDefault="00EB4287" w:rsidP="00EB4287">
      <w:r w:rsidRPr="00CD6915">
        <w:t>Why_WRB ,_, I_PRP could_MD name_VB ye_PRP a_DT dozen_NN whose_WP$ bones_NNS lie_VBP in_IN the_DT Greenland_NNP seas_NNS above_IN ''_'' --_: he_PRP pointed_VBD northwards_RB --_: ``_`` or_CC where_WRB the_DT currents_NNS may_MD have_VB drifted_VBN them_PRP ._.</w:t>
      </w:r>
    </w:p>
    <w:p w14:paraId="45DFAF8E" w14:textId="77777777" w:rsidR="00EB4287" w:rsidRPr="00CD6915" w:rsidRDefault="00EB4287" w:rsidP="00EB4287">
      <w:r w:rsidRPr="00CD6915">
        <w:t>There_EX be_VB the_DT steans_NNS around_IN ye_PRP ._.</w:t>
      </w:r>
    </w:p>
    <w:p w14:paraId="315EB2C7" w14:textId="77777777" w:rsidR="00EB4287" w:rsidRPr="00CD6915" w:rsidRDefault="00EB4287" w:rsidP="00EB4287">
      <w:r w:rsidRPr="00CD6915">
        <w:t>Ye_PRP can_MD ,_, with_IN your_PRP$ young_JJ eyes_NNS ,_, read_VBD the_DT small-print_NN of_IN the_DT lies_NNS from_IN here_RB ._.</w:t>
      </w:r>
    </w:p>
    <w:p w14:paraId="18FD4E1E" w14:textId="77777777" w:rsidR="00EB4287" w:rsidRPr="00CD6915" w:rsidRDefault="00EB4287" w:rsidP="00EB4287">
      <w:r w:rsidRPr="00CD6915">
        <w:t>This_DT Braithwaite_NNP Lowrey_NNP --_: I_PRP knew_VBD his_PRP$ father_NN ,_, lost_VBN in_IN the_DT Lively_NNP off_IN Greenland_NNP in_IN '_'' 20_CD ;_: or_CC Andrew_NNP Woodhouse_NNP ,_, drowned_VBD in_IN the_DT same_JJ seas_NNS in_IN 1777_CD ;_: or_CC John_NNP Paxton_NNP ,_, drowned_VBD off_RP Cape_NNP Farewell_NNP a_DT year_NN later_RB ;_: or_CC old_JJ John_NNP Rawlings_NNP ,_, whose_WP$ grandfather_NN sailed_VBD with_IN me_PRP ,_, drowned_VBD in_IN the_DT Gulf_NNP of_IN Finland_NNP in_IN '_'' 50_CD ._.</w:t>
      </w:r>
    </w:p>
    <w:p w14:paraId="48AA95DC" w14:textId="77777777" w:rsidR="00EB4287" w:rsidRPr="00CD6915" w:rsidRDefault="00EB4287" w:rsidP="00EB4287">
      <w:r w:rsidRPr="00CD6915">
        <w:t>Do_VBP ye_PRP think_VB that_IN all_PDT these_DT men_NNS will_MD have_VB to_TO make_VB a_DT rush_NN to_TO Whitby_NNP when_WRB the_DT trumpet_NN sounds_NNS ?_.</w:t>
      </w:r>
    </w:p>
    <w:p w14:paraId="53440544" w14:textId="77777777" w:rsidR="00EB4287" w:rsidRPr="00CD6915" w:rsidRDefault="00EB4287" w:rsidP="00EB4287">
      <w:r w:rsidRPr="00CD6915">
        <w:t>I_PRP have_VBP me_PRP antherums_NNS aboot_VBP it_PRP !_.</w:t>
      </w:r>
    </w:p>
    <w:p w14:paraId="738AF491" w14:textId="77777777" w:rsidR="00EB4287" w:rsidRPr="00CD6915" w:rsidRDefault="00EB4287" w:rsidP="00EB4287">
      <w:r w:rsidRPr="00CD6915">
        <w:t>I_PRP tell_VBP ye_PRP that_IN when_WRB they_PRP got_VBD here_RB they_PRP 'd_MD be_VB jommlin_NN '_'' an_DT '_POS jostlin_NN '_'' one_CD another_DT that_DT way_NN that_IN it_PRP '_'' ud_RB be_VB like_IN a_DT fight_NN up_RP on_IN the_DT ice_NN in_IN the_DT old_JJ days_NNS ,_, when_WRB we_PRP 'd_MD be_VB at_IN one_CD another_DT from_IN daylight_NN to_TO dark_NN ,_, an_DT '_POS tryin_NN '_'' to_TO tie_VB up_RP our_PRP$ cuts_NNS by_IN the_DT light_NN of_IN the_DT aurora_FW borealis_FW ._. ''_''</w:t>
      </w:r>
    </w:p>
    <w:p w14:paraId="34D549F9" w14:textId="77777777" w:rsidR="00EB4287" w:rsidRPr="00CD6915" w:rsidRDefault="00EB4287" w:rsidP="00EB4287">
      <w:r w:rsidRPr="00CD6915">
        <w:t>This_DT was_VBD evidently_RB local_JJ pleasantry_NN ,_, for_IN the_DT old_JJ man_NN cackled_VBD over_IN it_PRP ,_, and_CC his_PRP$ cronies_NNS joined_VBD in_RP with_IN gusto_NN ._.</w:t>
      </w:r>
    </w:p>
    <w:p w14:paraId="7583B37D" w14:textId="77777777" w:rsidR="00EB4287" w:rsidRPr="00CD6915" w:rsidRDefault="00EB4287" w:rsidP="00EB4287">
      <w:r w:rsidRPr="00CD6915">
        <w:t>``_`` But_CC ,_, ''_'' I_PRP said_VBD ,_, ``_`` surely_RB you_PRP are_VBP not_RB quite_RB correct_JJ ,_, for_IN you_PRP start_VBP on_IN the_DT assumption_NN that_IN all_PDT the_DT poor_JJ people_NNS ,_, or_CC their_PRP$ spirits_NNS ,_, will_MD have_VB to_TO take_VB their_PRP$ tombstones_NNS with_IN them_PRP on_IN the_DT Day_NN of_IN Judgment_NN ._.</w:t>
      </w:r>
    </w:p>
    <w:p w14:paraId="5889C10A" w14:textId="77777777" w:rsidR="00EB4287" w:rsidRPr="00CD6915" w:rsidRDefault="00EB4287" w:rsidP="00EB4287">
      <w:r w:rsidRPr="00CD6915">
        <w:t>Do_VBP you_PRP think_VB that_DT will_MD be_VB really_RB necessary_JJ ?_. ''_''</w:t>
      </w:r>
    </w:p>
    <w:p w14:paraId="37BF7593" w14:textId="77777777" w:rsidR="00EB4287" w:rsidRPr="00CD6915" w:rsidRDefault="00EB4287" w:rsidP="00EB4287">
      <w:r w:rsidRPr="00CD6915">
        <w:t>``_`` Well_UH ,_, what_WP else_RB be_VB they_PRP tombstones_NNS for_IN ?_.</w:t>
      </w:r>
    </w:p>
    <w:p w14:paraId="470E532E" w14:textId="77777777" w:rsidR="00EB4287" w:rsidRPr="00CD6915" w:rsidRDefault="00EB4287" w:rsidP="00EB4287">
      <w:r w:rsidRPr="00CD6915">
        <w:t>Answer_VB me_PRP that_IN ,_, miss_VB !_. ''_''</w:t>
      </w:r>
    </w:p>
    <w:p w14:paraId="0B99F031" w14:textId="77777777" w:rsidR="00EB4287" w:rsidRPr="00CD6915" w:rsidRDefault="00EB4287" w:rsidP="00EB4287">
      <w:r w:rsidRPr="00CD6915">
        <w:lastRenderedPageBreak/>
        <w:t>``_`` To_TO please_VB their_PRP$ relatives_NNS ,_, I_PRP suppose_VBP ._. ''_''</w:t>
      </w:r>
    </w:p>
    <w:p w14:paraId="2BA05188" w14:textId="77777777" w:rsidR="00EB4287" w:rsidRPr="00CD6915" w:rsidRDefault="00EB4287" w:rsidP="00EB4287">
      <w:r w:rsidRPr="00CD6915">
        <w:t>``_`` To_TO please_VB their_PRP$ relatives_NNS ,_, you_PRP suppose_VBP !_. ''_''</w:t>
      </w:r>
    </w:p>
    <w:p w14:paraId="40649E0E" w14:textId="77777777" w:rsidR="00EB4287" w:rsidRPr="00CD6915" w:rsidRDefault="00EB4287" w:rsidP="00EB4287">
      <w:r w:rsidRPr="00CD6915">
        <w:t>This_DT he_PRP said_VBD with_IN intense_JJ scorn_VBP ._.</w:t>
      </w:r>
    </w:p>
    <w:p w14:paraId="6F105C25" w14:textId="77777777" w:rsidR="00EB4287" w:rsidRPr="00CD6915" w:rsidRDefault="00EB4287" w:rsidP="00EB4287">
      <w:r w:rsidRPr="00CD6915">
        <w:t>``_`` How_WRB will_MD it_PRP pleasure_NN their_PRP$ relatives_NNS to_TO know_VB that_IN lies_NNS is_VBZ wrote_VBN over_IN them_PRP ,_, and_CC that_IN everybody_NN in_IN the_DT place_NN knows_VBZ that_IN they_PRP be_VB lies_NNS ?_. ''_''</w:t>
      </w:r>
    </w:p>
    <w:p w14:paraId="61ABE835" w14:textId="77777777" w:rsidR="00EB4287" w:rsidRPr="00CD6915" w:rsidRDefault="00EB4287" w:rsidP="00EB4287">
      <w:r w:rsidRPr="00CD6915">
        <w:t>He_PRP pointed_VBD to_TO a_DT stone_NN at_IN our_PRP$ feet_NNS which_WDT had_VBD been_VBN laid_VBN down_RP as_IN a_DT slab_NN ,_, on_IN which_WDT the_DT seat_NN was_VBD rested_VBN ,_, close_RB to_TO the_DT edge_NN of_IN the_DT cliff_NN ._.</w:t>
      </w:r>
    </w:p>
    <w:p w14:paraId="1AF82155" w14:textId="77777777" w:rsidR="00EB4287" w:rsidRPr="00CD6915" w:rsidRDefault="00EB4287" w:rsidP="00EB4287">
      <w:r w:rsidRPr="00CD6915">
        <w:t>``_`` Read_VB the_DT lies_NNS on_IN that_DT thruff-stean_NN ,_, ''_'' he_PRP said_VBD ._.</w:t>
      </w:r>
    </w:p>
    <w:p w14:paraId="3C2378D2" w14:textId="77777777" w:rsidR="00EB4287" w:rsidRPr="00CD6915" w:rsidRDefault="00EB4287" w:rsidP="00EB4287">
      <w:r w:rsidRPr="00CD6915">
        <w:t>The_DT letters_NNS were_VBD upside_RB down_RB to_TO me_PRP from_IN where_WRB I_PRP sat_VBD ,_, but_CC Lucy_NNP was_VBD more_RBR opposite_JJ to_TO them_PRP ,_, so_IN she_PRP leant_VBD over_RB and_CC read_VB :_: --_: ``_`` Sacred_JJ to_TO the_DT memory_NN of_IN George_NNP Canon_NNP ,_, who_WP died_VBD ,_, in_IN the_DT hope_NN of_IN a_DT glorious_JJ resurrection_NN ,_, on_IN July_NNP ,_, 29_CD ,_, 1873_NNP ,_, falling_VBG from_IN the_DT rocks_NNS at_IN Kettleness_NNP ._.</w:t>
      </w:r>
    </w:p>
    <w:p w14:paraId="37DED9F2" w14:textId="77777777" w:rsidR="00EB4287" w:rsidRPr="00CD6915" w:rsidRDefault="00EB4287" w:rsidP="00EB4287">
      <w:r w:rsidRPr="00CD6915">
        <w:t>This_DT tomb_NN was_VBD erected_VBN by_IN his_PRP$ sorrowing_JJ mother_NN to_TO her_PRP$ dearly_RB beloved_JJ son_NN ._.</w:t>
      </w:r>
    </w:p>
    <w:p w14:paraId="7B5BE197" w14:textId="77777777" w:rsidR="00EB4287" w:rsidRPr="00CD6915" w:rsidRDefault="00EB4287" w:rsidP="00EB4287">
      <w:r w:rsidRPr="00CD6915">
        <w:t>`_`` He_PRP was_VBD the_DT only_JJ son_NN of_IN his_PRP$ mother_NN ,_, and_CC she_PRP was_VBD a_DT widow_NN ._. '_''</w:t>
      </w:r>
    </w:p>
    <w:p w14:paraId="0EEA6567" w14:textId="77777777" w:rsidR="00EB4287" w:rsidRPr="00CD6915" w:rsidRDefault="00EB4287" w:rsidP="00EB4287">
      <w:r w:rsidRPr="00CD6915">
        <w:t>Really_RB ,_, Mr._NNP Swales_NNP ,_, I_PRP do_VBP n't_RB see_VB anything_NN very_RB funny_JJ in_IN that_DT !_. ''_''</w:t>
      </w:r>
    </w:p>
    <w:p w14:paraId="5140EA85" w14:textId="77777777" w:rsidR="00EB4287" w:rsidRPr="00CD6915" w:rsidRDefault="00EB4287" w:rsidP="00EB4287">
      <w:r w:rsidRPr="00CD6915">
        <w:t>She_PRP spoke_VBD her_PRP$ comment_NN very_RB gravely_RB and_CC somewhat_RB severely_RB ._.</w:t>
      </w:r>
    </w:p>
    <w:p w14:paraId="4271E2CF" w14:textId="77777777" w:rsidR="00EB4287" w:rsidRPr="00CD6915" w:rsidRDefault="00EB4287" w:rsidP="00EB4287">
      <w:r w:rsidRPr="00CD6915">
        <w:t>``_`` Ye_PRP do_VBP n't_RB see_VB aught_RB funny_JJ !_.</w:t>
      </w:r>
    </w:p>
    <w:p w14:paraId="2616E7A8" w14:textId="77777777" w:rsidR="00EB4287" w:rsidRPr="00CD6915" w:rsidRDefault="00EB4287" w:rsidP="00EB4287">
      <w:r w:rsidRPr="00CD6915">
        <w:t>Ha_NN !_.</w:t>
      </w:r>
    </w:p>
    <w:p w14:paraId="57C1E44F" w14:textId="77777777" w:rsidR="00EB4287" w:rsidRPr="00CD6915" w:rsidRDefault="00EB4287" w:rsidP="00EB4287">
      <w:r w:rsidRPr="00CD6915">
        <w:t>ha_FW !_.</w:t>
      </w:r>
    </w:p>
    <w:p w14:paraId="44608117" w14:textId="77777777" w:rsidR="00EB4287" w:rsidRPr="00CD6915" w:rsidRDefault="00EB4287" w:rsidP="00EB4287">
      <w:r w:rsidRPr="00CD6915">
        <w:t>But_CC that_DT 's_VBZ because_IN ye_PRP do_VBP n't_RB gawm_VB the_DT sorrowin_NN '_POS mother_NN was_VBD a_DT hell-cat_NN that_WDT hated_VBD him_PRP because_IN he_PRP was_VBD acrewk_NNP 'd_NNP --_: a_DT regular_JJ lamiter_NN he_PRP was_VBD --_: an_DT '_'' he_PRP hated_VBD her_PRP so_IN that_IN he_PRP committed_VBD suicide_NN in_IN order_NN that_IN she_PRP might_MD n't_RB get_VB an_DT insurance_NN she_PRP put_VBD on_IN his_PRP$ life_NN ._.</w:t>
      </w:r>
    </w:p>
    <w:p w14:paraId="454539C1" w14:textId="77777777" w:rsidR="00EB4287" w:rsidRPr="00CD6915" w:rsidRDefault="00EB4287" w:rsidP="00EB4287">
      <w:r w:rsidRPr="00CD6915">
        <w:t>He_PRP blew_VBD nigh_RB the_DT top_NN of_IN his_PRP$ head_NN off_RP with_IN an_DT old_JJ musket_NN that_IN they_PRP had_VBD for_IN scarin_NN '_'' the_DT crows_NNS with_IN ._. '_''</w:t>
      </w:r>
    </w:p>
    <w:p w14:paraId="0BC57842" w14:textId="77777777" w:rsidR="00EB4287" w:rsidRPr="00CD6915" w:rsidRDefault="00EB4287" w:rsidP="00EB4287">
      <w:r w:rsidRPr="00CD6915">
        <w:t>Twar_VB n't_RB for_IN crows_NNS then_RB ,_, for_IN it_PRP brought_VBD the_DT clegs_NNS and_CC the_DT dowps_NNS to_TO him_PRP ._.</w:t>
      </w:r>
    </w:p>
    <w:p w14:paraId="31A338F8" w14:textId="77777777" w:rsidR="00EB4287" w:rsidRPr="00CD6915" w:rsidRDefault="00EB4287" w:rsidP="00EB4287">
      <w:r w:rsidRPr="00CD6915">
        <w:t>That_DT 's_VBZ the_DT way_NN he_PRP fell_VBD off_RP the_DT rocks_NNS ._.</w:t>
      </w:r>
    </w:p>
    <w:p w14:paraId="5DCD5663" w14:textId="77777777" w:rsidR="00EB4287" w:rsidRPr="00CD6915" w:rsidRDefault="00EB4287" w:rsidP="00EB4287">
      <w:r w:rsidRPr="00CD6915">
        <w:t>And_CC ,_, as_IN to_TO hopes_NNS of_IN a_DT glorious_JJ resurrection_NN ,_, I_PRP 've_VBP often_RB heard_VBN him_PRP say_VBP masel_NN '_'' that_IN he_PRP hoped_VBD he_PRP 'd_MD go_VB to_TO hell_NN ,_, for_IN his_PRP$ mother_NN was_VBD so_RB pious_JJ that_IN she_PRP 'd_MD be_VB sure_JJ to_TO go_VB to_TO heaven_NN ,_, an_DT '_'' he_PRP did_VBD n't_RB want_VB to_TO addle_VB where_WRB she_PRP was_VBD ._.</w:t>
      </w:r>
    </w:p>
    <w:p w14:paraId="2977FB11" w14:textId="77777777" w:rsidR="00EB4287" w:rsidRPr="00CD6915" w:rsidRDefault="00EB4287" w:rsidP="00EB4287">
      <w:r w:rsidRPr="00CD6915">
        <w:lastRenderedPageBreak/>
        <w:t>Now_RB is_VBZ n't_RB that_DT stean_NN at_IN any_DT rate_NN ''_'' --_: he_PRP hammered_VBD it_PRP with_IN his_PRP$ stick_NN as_IN he_PRP spoke_VBD --_: ``_`` a_DT pack_NN of_IN lies_NNS ?_.</w:t>
      </w:r>
    </w:p>
    <w:p w14:paraId="7AE7929D" w14:textId="77777777" w:rsidR="00EB4287" w:rsidRPr="00CD6915" w:rsidRDefault="00EB4287" w:rsidP="00EB4287">
      <w:r w:rsidRPr="00CD6915">
        <w:t>and_CC wo_MD n't_RB it_PRP make_VB Gabriel_NNP keckle_VB when_WRB Geordie_NNP comes_VBZ pantin_NN '_'' up_RP the_DT grees_NNS with_IN the_DT tombstean_NN balanced_VBN on_IN his_PRP$ hump_NN ,_, and_CC asks_VBZ it_PRP to_TO be_VB took_VBN as_IN evidence_NN !_. ''_''</w:t>
      </w:r>
    </w:p>
    <w:p w14:paraId="20F09044" w14:textId="77777777" w:rsidR="00EB4287" w:rsidRPr="00CD6915" w:rsidRDefault="00EB4287" w:rsidP="00EB4287">
      <w:r w:rsidRPr="00CD6915">
        <w:t>I_PRP did_VBD not_RB know_VB what_WP to_TO say_VB ,_, but_CC Lucy_NNP turned_VBD the_DT conversation_NN as_IN she_PRP said_VBD ,_, rising_VBG up_RP :_: --_: ``_`` Oh_UH ,_, why_WRB did_VBD you_PRP tell_VB us_PRP of_IN this_DT ?_.</w:t>
      </w:r>
    </w:p>
    <w:p w14:paraId="47DB44AA" w14:textId="77777777" w:rsidR="00EB4287" w:rsidRPr="00CD6915" w:rsidRDefault="00EB4287" w:rsidP="00EB4287">
      <w:r w:rsidRPr="00CD6915">
        <w:t>It_PRP is_VBZ my_PRP$ favourite_JJ seat_NN ,_, and_CC I_PRP can_MD not_RB leave_VB it_PRP ;_: and_CC now_RB I_PRP find_VBP I_PRP must_MD go_VB on_IN sitting_VBG over_IN the_DT grave_NN of_IN a_DT suicide_NN ._. ''_''</w:t>
      </w:r>
    </w:p>
    <w:p w14:paraId="41E5FDEE" w14:textId="77777777" w:rsidR="00EB4287" w:rsidRPr="00CD6915" w:rsidRDefault="00EB4287" w:rsidP="00EB4287">
      <w:r w:rsidRPr="00CD6915">
        <w:t>``_`` That_DT wo_MD n't_RB harm_VB ye_PRP ,_, my_PRP$ pretty_RB ;_: an_DT '_'' it_PRP may_MD make_VB poor_JJ Geordie_NNP gladsome_NN to_TO have_VB so_RB trim_VB a_DT lass_NN sittin_NN '_'' on_IN his_PRP$ lap_NN ._.</w:t>
      </w:r>
    </w:p>
    <w:p w14:paraId="2F4B7AF0" w14:textId="77777777" w:rsidR="00EB4287" w:rsidRPr="00CD6915" w:rsidRDefault="00EB4287" w:rsidP="00EB4287">
      <w:r w:rsidRPr="00CD6915">
        <w:t>That_DT wo_MD n't_RB hurt_VB ye_PRP ._.</w:t>
      </w:r>
    </w:p>
    <w:p w14:paraId="7DB81D1B" w14:textId="77777777" w:rsidR="00EB4287" w:rsidRPr="00CD6915" w:rsidRDefault="00EB4287" w:rsidP="00EB4287">
      <w:r w:rsidRPr="00CD6915">
        <w:t>Why_WRB ,_, I_PRP 've_VBP sat_VBN here_RB off_IN an_DT '_'' on_IN for_IN nigh_NN twenty_CD years_NNS past_NN ,_, an_DT '_'' it_PRP has_VBZ n't_RB done_VBN me_PRP no_DT harm_NN ._.</w:t>
      </w:r>
    </w:p>
    <w:p w14:paraId="1B417F6F" w14:textId="77777777" w:rsidR="00EB4287" w:rsidRPr="00CD6915" w:rsidRDefault="00EB4287" w:rsidP="00EB4287">
      <w:r w:rsidRPr="00CD6915">
        <w:t>Do_VB n't_RB ye_PRP fash_JJ about_IN them_PRP as_IN lies_NNS under_IN ye_PRP ,_, or_CC that_DT doesn_NN '_POS lie_NN there_RB either_RB !_.</w:t>
      </w:r>
    </w:p>
    <w:p w14:paraId="3AC28B15" w14:textId="77777777" w:rsidR="00EB4287" w:rsidRPr="00CD6915" w:rsidRDefault="00EB4287" w:rsidP="00EB4287">
      <w:r w:rsidRPr="00CD6915">
        <w:t>It_PRP 'll_MD be_VB time_NN for_IN ye_PRP to_TO be_VB getting_VBG scart_NN when_WRB ye_PRP see_VBP the_DT tombsteans_NNS all_DT run_VBP away_RB with_IN ,_, and_CC the_DT place_NN as_RB bare_JJ as_IN a_DT stubble-field_NN ._.</w:t>
      </w:r>
    </w:p>
    <w:p w14:paraId="545E8297" w14:textId="77777777" w:rsidR="00EB4287" w:rsidRPr="00CD6915" w:rsidRDefault="00EB4287" w:rsidP="00EB4287">
      <w:r w:rsidRPr="00CD6915">
        <w:t>There_EX 's_VBZ the_DT clock_NN ,_, an_DT '_'' I_PRP must_MD gang_NN ._.</w:t>
      </w:r>
    </w:p>
    <w:p w14:paraId="48C4AC27" w14:textId="77777777" w:rsidR="00EB4287" w:rsidRPr="00CD6915" w:rsidRDefault="00EB4287" w:rsidP="00EB4287">
      <w:r w:rsidRPr="00CD6915">
        <w:t>My_PRP$ service_NN to_TO ye_PRP ,_, ladies_NNS !_. ''_''</w:t>
      </w:r>
    </w:p>
    <w:p w14:paraId="3C0D3114" w14:textId="77777777" w:rsidR="00EB4287" w:rsidRPr="00CD6915" w:rsidRDefault="00EB4287" w:rsidP="00EB4287">
      <w:r w:rsidRPr="00CD6915">
        <w:t>And_CC off_IN he_PRP hobbled_VBD ._.</w:t>
      </w:r>
    </w:p>
    <w:p w14:paraId="6120AF18" w14:textId="77777777" w:rsidR="00EB4287" w:rsidRPr="00CD6915" w:rsidRDefault="00EB4287" w:rsidP="00EB4287">
      <w:r w:rsidRPr="00CD6915">
        <w:t>Lucy_NNP and_CC I_PRP sat_VBD awhile_RB ,_, and_CC it_PRP was_VBD all_RB so_RB beautiful_JJ before_IN us_PRP that_IN we_PRP took_VBD hands_NNS as_IN we_PRP sat_VBD ;_: and_CC she_PRP told_VBD me_PRP all_RB over_RB again_RB about_IN Arthur_NNP and_CC their_PRP$ coming_JJ marriage_NN ._.</w:t>
      </w:r>
    </w:p>
    <w:p w14:paraId="3DEA1BF6" w14:textId="77777777" w:rsidR="00EB4287" w:rsidRPr="00CD6915" w:rsidRDefault="00EB4287" w:rsidP="00EB4287">
      <w:r w:rsidRPr="00CD6915">
        <w:t>That_DT made_VBD me_PRP just_RB a_DT little_JJ heart-sick_NN ,_, for_IN I_PRP have_VBP n't_RB heard_VBN from_IN Jonathan_NNP for_IN a_DT whole_JJ month_NN ._.</w:t>
      </w:r>
    </w:p>
    <w:p w14:paraId="593F89F4" w14:textId="77777777" w:rsidR="00EB4287" w:rsidRPr="00CD6915" w:rsidRDefault="00EB4287" w:rsidP="00EB4287">
      <w:r w:rsidRPr="00CD6915">
        <w:t>The_DT same_JJ day_NN ._.</w:t>
      </w:r>
    </w:p>
    <w:p w14:paraId="759C2A75" w14:textId="77777777" w:rsidR="00EB4287" w:rsidRPr="00CD6915" w:rsidRDefault="00EB4287" w:rsidP="00EB4287">
      <w:r w:rsidRPr="00CD6915">
        <w:t>I_PRP came_VBD up_RP here_RB alone_RB ,_, for_IN I_PRP am_VBP very_RB sad_JJ ._.</w:t>
      </w:r>
    </w:p>
    <w:p w14:paraId="0315BC06" w14:textId="77777777" w:rsidR="00EB4287" w:rsidRPr="00CD6915" w:rsidRDefault="00EB4287" w:rsidP="00EB4287">
      <w:r w:rsidRPr="00CD6915">
        <w:t>There_EX was_VBD no_DT letter_NN for_IN me_PRP ._.</w:t>
      </w:r>
    </w:p>
    <w:p w14:paraId="73DAECD9" w14:textId="77777777" w:rsidR="00EB4287" w:rsidRPr="00CD6915" w:rsidRDefault="00EB4287" w:rsidP="00EB4287">
      <w:r w:rsidRPr="00CD6915">
        <w:t>I_PRP hope_VBP there_EX can_MD not_RB be_VB anything_NN the_DT matter_NN with_IN Jonathan_NNP ._.</w:t>
      </w:r>
    </w:p>
    <w:p w14:paraId="30BD234B" w14:textId="77777777" w:rsidR="00EB4287" w:rsidRPr="00CD6915" w:rsidRDefault="00EB4287" w:rsidP="00EB4287">
      <w:r w:rsidRPr="00CD6915">
        <w:t>The_DT clock_NN has_VBZ just_RB struck_VBN nine_CD ._.</w:t>
      </w:r>
    </w:p>
    <w:p w14:paraId="62FFB25C" w14:textId="77777777" w:rsidR="00EB4287" w:rsidRPr="00CD6915" w:rsidRDefault="00EB4287" w:rsidP="00EB4287">
      <w:r w:rsidRPr="00CD6915">
        <w:t>I_PRP see_VBP the_DT lights_NNS scattered_VBD all_DT over_IN the_DT town_NN ,_, sometimes_RB in_IN rows_NNS where_WRB the_DT streets_NNS are_VBP ,_, and_CC sometimes_RB singly_RB ;_: they_PRP run_VBP right_RB up_RB the_DT Esk_NN and_CC die_VB away_RB in_IN the_DT curve_NN of_IN the_DT valley_NN ._.</w:t>
      </w:r>
    </w:p>
    <w:p w14:paraId="066A6385" w14:textId="77777777" w:rsidR="00EB4287" w:rsidRPr="00CD6915" w:rsidRDefault="00EB4287" w:rsidP="00EB4287">
      <w:r w:rsidRPr="00CD6915">
        <w:lastRenderedPageBreak/>
        <w:t>To_TO my_PRP$ left_VBD the_DT view_NN is_VBZ cut_VBN off_RP by_IN a_DT black_JJ line_NN of_IN roof_NN of_IN the_DT old_JJ house_NN next_IN the_DT abbey_NN ._.</w:t>
      </w:r>
    </w:p>
    <w:p w14:paraId="3A788E9A" w14:textId="77777777" w:rsidR="00EB4287" w:rsidRPr="00CD6915" w:rsidRDefault="00EB4287" w:rsidP="00EB4287">
      <w:r w:rsidRPr="00CD6915">
        <w:t>The_DT sheep_NN and_CC lambs_NNS are_VBP bleating_VBG in_IN the_DT fields_NNS away_RB behind_IN me_PRP ,_, and_CC there_EX is_VBZ a_DT clatter_NN of_IN a_DT donkey_NN 's_POS hoofs_NNS up_IN the_DT paved_JJ road_NN below_IN ._.</w:t>
      </w:r>
    </w:p>
    <w:p w14:paraId="3E038702" w14:textId="77777777" w:rsidR="00EB4287" w:rsidRPr="00CD6915" w:rsidRDefault="00EB4287" w:rsidP="00EB4287">
      <w:r w:rsidRPr="00CD6915">
        <w:t>The_DT band_NN on_IN the_DT pier_NN is_VBZ playing_VBG a_DT harsh_JJ waltz_NN in_IN good_JJ time_NN ,_, and_CC further_RBR along_IN the_DT quay_NN there_EX is_VBZ a_DT Salvation_NNP Army_NNP meeting_NN in_IN a_DT back_JJ street_NN ._.</w:t>
      </w:r>
    </w:p>
    <w:p w14:paraId="285F2222" w14:textId="77777777" w:rsidR="00EB4287" w:rsidRPr="00CD6915" w:rsidRDefault="00EB4287" w:rsidP="00EB4287">
      <w:r w:rsidRPr="00CD6915">
        <w:t>Neither_DT of_IN the_DT bands_NNS hears_VBZ the_DT other_JJ ,_, but_CC up_RB here_RB I_PRP hear_VBP and_CC see_VBP them_PRP both_DT ._.</w:t>
      </w:r>
    </w:p>
    <w:p w14:paraId="64AD33FD" w14:textId="77777777" w:rsidR="00EB4287" w:rsidRPr="00CD6915" w:rsidRDefault="00EB4287" w:rsidP="00EB4287">
      <w:r w:rsidRPr="00CD6915">
        <w:t>I_PRP wonder_VBP where_WRB Jonathan_NNP is_VBZ and_CC if_IN he_PRP is_VBZ thinking_VBG of_IN me_PRP !_.</w:t>
      </w:r>
    </w:p>
    <w:p w14:paraId="63B04F3E" w14:textId="77777777" w:rsidR="00EB4287" w:rsidRPr="00CD6915" w:rsidRDefault="00EB4287" w:rsidP="00EB4287">
      <w:r w:rsidRPr="00CD6915">
        <w:t>I_PRP wish_VBP he_PRP were_VBD here_RB ._.</w:t>
      </w:r>
    </w:p>
    <w:p w14:paraId="7DDCF1A9" w14:textId="77777777" w:rsidR="00EB4287" w:rsidRPr="00CD6915" w:rsidRDefault="00EB4287" w:rsidP="00EB4287">
      <w:r w:rsidRPr="00CD6915">
        <w:t>Dr._NNP Seward_NNP 's_POS Diary_NNP ._.</w:t>
      </w:r>
    </w:p>
    <w:p w14:paraId="202FCF11" w14:textId="77777777" w:rsidR="00EB4287" w:rsidRPr="00CD6915" w:rsidRDefault="00EB4287" w:rsidP="00EB4287">
      <w:r w:rsidRPr="00CD6915">
        <w:t>5_CD June_NNP ._.</w:t>
      </w:r>
    </w:p>
    <w:p w14:paraId="65277D97" w14:textId="77777777" w:rsidR="00EB4287" w:rsidRPr="00CD6915" w:rsidRDefault="00EB4287" w:rsidP="00EB4287">
      <w:r w:rsidRPr="00CD6915">
        <w:t>--_: The_DT case_NN of_IN Renfield_NNP grows_VBZ more_RBR interesting_JJ the_DT more_JJR I_PRP get_VBP to_TO understand_VB the_DT man_NN ._.</w:t>
      </w:r>
    </w:p>
    <w:p w14:paraId="3709EF76" w14:textId="77777777" w:rsidR="00EB4287" w:rsidRPr="00CD6915" w:rsidRDefault="00EB4287" w:rsidP="00EB4287">
      <w:r w:rsidRPr="00CD6915">
        <w:t>He_PRP has_VBZ certain_JJ qualities_NNS very_RB largely_RB developed_VBN ;_: selfishness_NN ,_, secrecy_NN ,_, and_CC purpose_NN ._.</w:t>
      </w:r>
    </w:p>
    <w:p w14:paraId="13344109" w14:textId="77777777" w:rsidR="00EB4287" w:rsidRPr="00CD6915" w:rsidRDefault="00EB4287" w:rsidP="00EB4287">
      <w:r w:rsidRPr="00CD6915">
        <w:t>I_PRP wish_VBP I_PRP could_MD get_VB at_IN what_WP is_VBZ the_DT object_NN of_IN the_DT latter_JJ ._.</w:t>
      </w:r>
    </w:p>
    <w:p w14:paraId="56AFAE77" w14:textId="77777777" w:rsidR="00EB4287" w:rsidRPr="00CD6915" w:rsidRDefault="00EB4287" w:rsidP="00EB4287">
      <w:r w:rsidRPr="00CD6915">
        <w:t>He_PRP seems_VBZ to_TO have_VB some_DT settled_VBN scheme_NN of_IN his_PRP$ own_JJ ,_, but_CC what_WP it_PRP is_VBZ I_PRP do_VBP not_RB yet_RB know_VB ._.</w:t>
      </w:r>
    </w:p>
    <w:p w14:paraId="2CC4EDEA" w14:textId="77777777" w:rsidR="00EB4287" w:rsidRPr="00CD6915" w:rsidRDefault="00EB4287" w:rsidP="00EB4287">
      <w:r w:rsidRPr="00CD6915">
        <w:t>His_PRP$ redeeming_JJ quality_NN is_VBZ a_DT love_NN of_IN animals_NNS ,_, though_RB ,_, indeed_RB ,_, he_PRP has_VBZ such_JJ curious_JJ turns_NNS in_IN it_PRP that_IN I_PRP sometimes_RB imagine_VBP he_PRP is_VBZ only_RB abnormally_RB cruel_JJ ._.</w:t>
      </w:r>
    </w:p>
    <w:p w14:paraId="19E7E5F4" w14:textId="77777777" w:rsidR="00EB4287" w:rsidRPr="00CD6915" w:rsidRDefault="00EB4287" w:rsidP="00EB4287">
      <w:r w:rsidRPr="00CD6915">
        <w:t>His_PRP$ pets_NNS are_VBP of_IN odd_JJ sorts_NNS ._.</w:t>
      </w:r>
    </w:p>
    <w:p w14:paraId="706D811A" w14:textId="77777777" w:rsidR="00EB4287" w:rsidRPr="00CD6915" w:rsidRDefault="00EB4287" w:rsidP="00EB4287">
      <w:r w:rsidRPr="00CD6915">
        <w:t>Just_RB now_RB his_PRP$ hobby_NN is_VBZ catching_VBG flies_NNS ._.</w:t>
      </w:r>
    </w:p>
    <w:p w14:paraId="33FEBCE1" w14:textId="77777777" w:rsidR="00EB4287" w:rsidRPr="00CD6915" w:rsidRDefault="00EB4287" w:rsidP="00EB4287">
      <w:r w:rsidRPr="00CD6915">
        <w:t>He_PRP has_VBZ at_IN present_JJ such_JJ a_DT quantity_NN that_IN I_PRP have_VBP had_VBN myself_PRP to_TO expostulate_VB ._.</w:t>
      </w:r>
    </w:p>
    <w:p w14:paraId="4EA0D615" w14:textId="77777777" w:rsidR="00EB4287" w:rsidRPr="00CD6915" w:rsidRDefault="00EB4287" w:rsidP="00EB4287">
      <w:r w:rsidRPr="00CD6915">
        <w:t>To_TO my_PRP$ astonishment_NN ,_, he_PRP did_VBD not_RB break_VB out_RP into_IN a_DT fury_NN ,_, as_IN I_PRP expected_VBD ,_, but_CC took_VBD the_DT matter_NN in_IN simple_JJ seriousness_NN ._.</w:t>
      </w:r>
    </w:p>
    <w:p w14:paraId="0B41D560" w14:textId="77777777" w:rsidR="00EB4287" w:rsidRPr="00CD6915" w:rsidRDefault="00EB4287" w:rsidP="00EB4287">
      <w:r w:rsidRPr="00CD6915">
        <w:t>He_PRP thought_VBD for_IN a_DT moment_NN ,_, and_CC then_RB said_VBD :_: ``_`` May_NNP I_PRP have_VBP three_CD days_NNS ?_.</w:t>
      </w:r>
    </w:p>
    <w:p w14:paraId="77A36D02" w14:textId="77777777" w:rsidR="00EB4287" w:rsidRPr="00CD6915" w:rsidRDefault="00EB4287" w:rsidP="00EB4287">
      <w:r w:rsidRPr="00CD6915">
        <w:t>I_PRP shall_MD clear_VB them_PRP away_RB ._. ''_''</w:t>
      </w:r>
    </w:p>
    <w:p w14:paraId="5399DB37" w14:textId="77777777" w:rsidR="00EB4287" w:rsidRPr="00CD6915" w:rsidRDefault="00EB4287" w:rsidP="00EB4287">
      <w:r w:rsidRPr="00CD6915">
        <w:t>Of_IN course_NN ,_, I_PRP said_VBD that_DT would_MD do_VB ._.</w:t>
      </w:r>
    </w:p>
    <w:p w14:paraId="507B9FA0" w14:textId="77777777" w:rsidR="00EB4287" w:rsidRPr="00CD6915" w:rsidRDefault="00EB4287" w:rsidP="00EB4287">
      <w:r w:rsidRPr="00CD6915">
        <w:t>I_PRP must_MD watch_VB him_PRP ._.</w:t>
      </w:r>
    </w:p>
    <w:p w14:paraId="31A7A461" w14:textId="77777777" w:rsidR="00EB4287" w:rsidRPr="00CD6915" w:rsidRDefault="00EB4287" w:rsidP="00EB4287">
      <w:r w:rsidRPr="00CD6915">
        <w:t>18_CD June_NNP ._.</w:t>
      </w:r>
    </w:p>
    <w:p w14:paraId="0759DC42" w14:textId="77777777" w:rsidR="00EB4287" w:rsidRPr="00CD6915" w:rsidRDefault="00EB4287" w:rsidP="00EB4287">
      <w:r w:rsidRPr="00CD6915">
        <w:t>--_: He_PRP has_VBZ turned_VBN his_PRP$ mind_NN now_RB to_TO spiders_NNS ,_, and_CC has_VBZ got_VBN several_JJ very_RB big_JJ fellows_NNS in_IN a_DT box_NN ._.</w:t>
      </w:r>
    </w:p>
    <w:p w14:paraId="1D637A3D" w14:textId="77777777" w:rsidR="00EB4287" w:rsidRPr="00CD6915" w:rsidRDefault="00EB4287" w:rsidP="00EB4287">
      <w:r w:rsidRPr="00CD6915">
        <w:t xml:space="preserve">He_PRP keeps_VBZ feeding_VBG them_PRP with_IN his_PRP$ flies_NNS ,_, and_CC the_DT number_NN of_IN the_DT latter_JJ is_VBZ becoming_VBG sensibly_RB diminished_VBN ,_, </w:t>
      </w:r>
      <w:r w:rsidRPr="00CD6915">
        <w:lastRenderedPageBreak/>
        <w:t>although_IN he_PRP has_VBZ used_VBN half_PDT his_PRP$ food_NN in_IN attracting_VBG more_JJR flies_NNS from_IN outside_JJ to_TO his_PRP$ room_NN ._.</w:t>
      </w:r>
    </w:p>
    <w:p w14:paraId="0C553AB9" w14:textId="77777777" w:rsidR="00EB4287" w:rsidRPr="00CD6915" w:rsidRDefault="00EB4287" w:rsidP="00EB4287">
      <w:r w:rsidRPr="00CD6915">
        <w:t>1_CD July_NNP ._.</w:t>
      </w:r>
    </w:p>
    <w:p w14:paraId="3CBA8667" w14:textId="77777777" w:rsidR="00EB4287" w:rsidRPr="00CD6915" w:rsidRDefault="00EB4287" w:rsidP="00EB4287">
      <w:r w:rsidRPr="00CD6915">
        <w:t>--_: His_PRP$ spiders_NNS are_VBP now_RB becoming_VBG as_RB great_JJ a_DT nuisance_NN as_IN his_PRP$ flies_NNS ,_, and_CC to-day_NN I_PRP told_VBD him_PRP that_IN he_PRP must_MD get_VB rid_JJ of_IN them_PRP ._.</w:t>
      </w:r>
    </w:p>
    <w:p w14:paraId="5AC2E3ED" w14:textId="77777777" w:rsidR="00EB4287" w:rsidRPr="00CD6915" w:rsidRDefault="00EB4287" w:rsidP="00EB4287">
      <w:r w:rsidRPr="00CD6915">
        <w:t>He_PRP looked_VBD very_RB sad_JJ at_IN this_DT ,_, so_IN I_PRP said_VBD that_IN he_PRP must_MD clear_VB out_RP some_DT of_IN them_PRP ,_, at_IN all_DT events_NNS ._.</w:t>
      </w:r>
    </w:p>
    <w:p w14:paraId="01AED205" w14:textId="77777777" w:rsidR="00EB4287" w:rsidRPr="00CD6915" w:rsidRDefault="00EB4287" w:rsidP="00EB4287">
      <w:r w:rsidRPr="00CD6915">
        <w:t>He_PRP cheerfully_RB acquiesced_VBD in_IN this_DT ,_, and_CC I_PRP gave_VBD him_PRP the_DT same_JJ time_NN as_RB before_RB for_IN reduction_NN ._.</w:t>
      </w:r>
    </w:p>
    <w:p w14:paraId="2ABBB1E8" w14:textId="77777777" w:rsidR="00EB4287" w:rsidRPr="00CD6915" w:rsidRDefault="00EB4287" w:rsidP="00EB4287">
      <w:r w:rsidRPr="00CD6915">
        <w:t>He_PRP disgusted_VBD me_PRP much_RB while_IN with_IN him_PRP ,_, for_IN when_WRB a_DT horrid_JJ blow-fly_JJ ,_, bloated_JJ with_IN some_DT carrion_NN food_NN ,_, buzzed_VBN into_IN the_DT room_NN ,_, he_PRP caught_VBD it_PRP ,_, held_VBD it_PRP exultantly_RB for_IN a_DT few_JJ moments_NNS between_IN his_PRP$ finger_NN and_CC thumb_NN ,_, and_CC ,_, before_IN I_PRP knew_VBD what_WP he_PRP was_VBD going_VBG to_TO do_VB ,_, put_VB it_PRP in_IN his_PRP$ mouth_NN and_CC ate_VBD it_PRP ._.</w:t>
      </w:r>
    </w:p>
    <w:p w14:paraId="7DA4CB93" w14:textId="77777777" w:rsidR="00EB4287" w:rsidRPr="00CD6915" w:rsidRDefault="00EB4287" w:rsidP="00EB4287">
      <w:r w:rsidRPr="00CD6915">
        <w:t>I_PRP scolded_VBD him_PRP for_IN it_PRP ,_, but_CC he_PRP argued_VBD quietly_RB that_IN it_PRP was_VBD very_RB good_JJ and_CC very_RB wholesome_JJ ;_: that_IN it_PRP was_VBD life_NN ,_, strong_JJ life_NN ,_, and_CC gave_VBD life_NN to_TO him_PRP ._.</w:t>
      </w:r>
    </w:p>
    <w:p w14:paraId="3622C362" w14:textId="77777777" w:rsidR="00EB4287" w:rsidRPr="00CD6915" w:rsidRDefault="00EB4287" w:rsidP="00EB4287">
      <w:r w:rsidRPr="00CD6915">
        <w:t>This_DT gave_VBD me_PRP an_DT idea_NN ,_, or_CC the_DT rudiment_NN of_IN one_CD ._.</w:t>
      </w:r>
    </w:p>
    <w:p w14:paraId="6EAE5F8A" w14:textId="77777777" w:rsidR="00EB4287" w:rsidRPr="00CD6915" w:rsidRDefault="00EB4287" w:rsidP="00EB4287">
      <w:r w:rsidRPr="00CD6915">
        <w:t>I_PRP must_MD watch_VB how_WRB he_PRP gets_VBZ rid_JJ of_IN his_PRP$ spiders_NNS ._.</w:t>
      </w:r>
    </w:p>
    <w:p w14:paraId="32942247" w14:textId="77777777" w:rsidR="00EB4287" w:rsidRPr="00CD6915" w:rsidRDefault="00EB4287" w:rsidP="00EB4287">
      <w:r w:rsidRPr="00CD6915">
        <w:t>He_PRP has_VBZ evidently_RB some_DT deep_JJ problem_NN in_IN his_PRP$ mind_NN ,_, for_IN he_PRP keeps_VBZ a_DT little_JJ note-book_NN in_IN which_WDT he_PRP is_VBZ always_RB jotting_VBG down_RP something_NN ._.</w:t>
      </w:r>
    </w:p>
    <w:p w14:paraId="77F3BC0E" w14:textId="77777777" w:rsidR="00EB4287" w:rsidRPr="00CD6915" w:rsidRDefault="00EB4287" w:rsidP="00EB4287">
      <w:r w:rsidRPr="00CD6915">
        <w:t>Whole_JJ pages_NNS of_IN it_PRP are_VBP filled_VBN with_IN masses_NNS of_IN figures_NNS ,_, generally_RB single_JJ numbers_NNS added_VBD up_RP in_IN batches_NNS ,_, and_CC then_RB the_DT totals_NNS added_VBD in_IN batches_NNS again_RB ,_, as_IN though_IN he_PRP were_VBD ``_`` focussing_VBG ''_'' some_DT account_NN ,_, as_IN the_DT auditors_NNS put_VBD it_PRP ._.</w:t>
      </w:r>
    </w:p>
    <w:p w14:paraId="5C82631D" w14:textId="77777777" w:rsidR="00EB4287" w:rsidRPr="00CD6915" w:rsidRDefault="00EB4287" w:rsidP="00EB4287">
      <w:r w:rsidRPr="00CD6915">
        <w:t>8_CD July_NNP ._.</w:t>
      </w:r>
    </w:p>
    <w:p w14:paraId="11213D75" w14:textId="77777777" w:rsidR="00EB4287" w:rsidRPr="00CD6915" w:rsidRDefault="00EB4287" w:rsidP="00EB4287">
      <w:r w:rsidRPr="00CD6915">
        <w:t>--_: There_EX is_VBZ a_DT method_NN in_IN his_PRP$ madness_NN ,_, and_CC the_DT rudimentary_JJ idea_NN in_IN my_PRP$ mind_NN is_VBZ growing_VBG ._.</w:t>
      </w:r>
    </w:p>
    <w:p w14:paraId="433F76E3" w14:textId="77777777" w:rsidR="00EB4287" w:rsidRPr="00CD6915" w:rsidRDefault="00EB4287" w:rsidP="00EB4287">
      <w:r w:rsidRPr="00CD6915">
        <w:t>It_PRP will_MD be_VB a_DT whole_JJ idea_NN soon_RB ,_, and_CC then_RB ,_, oh_UH ,_, unconscious_JJ cerebration_NN !_.</w:t>
      </w:r>
    </w:p>
    <w:p w14:paraId="74C0C3F2" w14:textId="77777777" w:rsidR="00EB4287" w:rsidRPr="00CD6915" w:rsidRDefault="00EB4287" w:rsidP="00EB4287">
      <w:r w:rsidRPr="00CD6915">
        <w:t>you_PRP will_MD have_VB to_TO give_VB the_DT wall_NN to_TO your_PRP$ conscious_JJ brother_NN ._.</w:t>
      </w:r>
    </w:p>
    <w:p w14:paraId="222A00D2" w14:textId="77777777" w:rsidR="00EB4287" w:rsidRPr="00CD6915" w:rsidRDefault="00EB4287" w:rsidP="00EB4287">
      <w:r w:rsidRPr="00CD6915">
        <w:t>I_PRP kept_VBD away_RB from_IN my_PRP$ friend_NN for_IN a_DT few_JJ days_NNS ,_, so_IN that_IN I_PRP might_MD notice_VB if_IN there_EX were_VBD any_DT change_NN ._.</w:t>
      </w:r>
    </w:p>
    <w:p w14:paraId="406E2CF7" w14:textId="77777777" w:rsidR="00EB4287" w:rsidRPr="00CD6915" w:rsidRDefault="00EB4287" w:rsidP="00EB4287">
      <w:r w:rsidRPr="00CD6915">
        <w:t>Things_NNS remain_VBP as_IN they_PRP were_VBD except_IN that_IN he_PRP has_VBZ parted_VBN with_IN some_DT of_IN his_PRP$ pets_NNS and_CC got_VBD a_DT new_JJ one_CD ._.</w:t>
      </w:r>
    </w:p>
    <w:p w14:paraId="5DBFCDCE" w14:textId="77777777" w:rsidR="00EB4287" w:rsidRPr="00CD6915" w:rsidRDefault="00EB4287" w:rsidP="00EB4287">
      <w:r w:rsidRPr="00CD6915">
        <w:t>He_PRP has_VBZ managed_VBN to_TO get_VB a_DT sparrow_NN ,_, and_CC has_VBZ already_RB partially_RB tamed_VBD it_PRP ._.</w:t>
      </w:r>
    </w:p>
    <w:p w14:paraId="22473C04" w14:textId="77777777" w:rsidR="00EB4287" w:rsidRPr="00CD6915" w:rsidRDefault="00EB4287" w:rsidP="00EB4287">
      <w:r w:rsidRPr="00CD6915">
        <w:lastRenderedPageBreak/>
        <w:t>His_PRP$ means_NNS of_IN taming_VBG is_VBZ simple_JJ ,_, for_IN already_RB the_DT spiders_NNS have_VBP diminished_VBN ._.</w:t>
      </w:r>
    </w:p>
    <w:p w14:paraId="21D639AD" w14:textId="77777777" w:rsidR="00EB4287" w:rsidRPr="00CD6915" w:rsidRDefault="00EB4287" w:rsidP="00EB4287">
      <w:r w:rsidRPr="00CD6915">
        <w:t>Those_DT that_WDT do_VBP remain_VB ,_, however_RB ,_, are_VBP well_RB fed_VBN ,_, for_IN he_PRP still_RB brings_VBZ in_IN the_DT flies_NNS by_IN tempting_JJ them_PRP with_IN his_PRP$ food_NN ._.</w:t>
      </w:r>
    </w:p>
    <w:p w14:paraId="326F5B9E" w14:textId="77777777" w:rsidR="00EB4287" w:rsidRPr="00CD6915" w:rsidRDefault="00EB4287" w:rsidP="00EB4287">
      <w:r w:rsidRPr="00CD6915">
        <w:t>19_CD July_NNP ._.</w:t>
      </w:r>
    </w:p>
    <w:p w14:paraId="751A97F5" w14:textId="77777777" w:rsidR="00EB4287" w:rsidRPr="00CD6915" w:rsidRDefault="00EB4287" w:rsidP="00EB4287">
      <w:r w:rsidRPr="00CD6915">
        <w:t>--_: We_PRP are_VBP progressing_VBG ._.</w:t>
      </w:r>
    </w:p>
    <w:p w14:paraId="184490DC" w14:textId="77777777" w:rsidR="00EB4287" w:rsidRPr="00CD6915" w:rsidRDefault="00EB4287" w:rsidP="00EB4287">
      <w:r w:rsidRPr="00CD6915">
        <w:t>My_PRP$ friend_NN has_VBZ now_RB a_DT whole_JJ colony_NN of_IN sparrows_NNS ,_, and_CC his_PRP$ flies_NNS and_CC spiders_NNS are_VBP almost_RB obliterated_VBN ._.</w:t>
      </w:r>
    </w:p>
    <w:p w14:paraId="19760F55" w14:textId="77777777" w:rsidR="00EB4287" w:rsidRPr="00CD6915" w:rsidRDefault="00EB4287" w:rsidP="00EB4287">
      <w:r w:rsidRPr="00CD6915">
        <w:t>When_WRB I_PRP came_VBD in_IN he_PRP ran_VBD to_TO me_PRP and_CC said_VBD he_PRP wanted_VBD to_TO ask_VB me_PRP a_DT great_JJ favour_NN --_: a_DT very_RB ,_, very_RB great_JJ favour_NN ;_: and_CC as_IN he_PRP spoke_VBD he_PRP fawned_VBD on_IN me_PRP like_IN a_DT dog_NN ._.</w:t>
      </w:r>
    </w:p>
    <w:p w14:paraId="6136E753" w14:textId="77777777" w:rsidR="00EB4287" w:rsidRPr="00CD6915" w:rsidRDefault="00EB4287" w:rsidP="00EB4287">
      <w:r w:rsidRPr="00CD6915">
        <w:t>I_PRP asked_VBD him_PRP what_WP it_PRP was_VBD ,_, and_CC he_PRP said_VBD ,_, with_IN a_DT sort_NN of_IN rapture_NN in_IN his_PRP$ voice_NN and_CC bearing_NN :_: --_: ``_`` A_DT kitten_NN ,_, a_DT nice_JJ little_JJ ,_, sleek_JJ playful_JJ kitten_NN ,_, that_IN I_PRP can_MD play_VB with_IN ,_, and_CC teach_VB ,_, and_CC feed_NN --_: and_CC feed_NN --_: and_CC feed_NN !_. ''_''</w:t>
      </w:r>
    </w:p>
    <w:p w14:paraId="125544E1" w14:textId="77777777" w:rsidR="00EB4287" w:rsidRPr="00CD6915" w:rsidRDefault="00EB4287" w:rsidP="00EB4287">
      <w:r w:rsidRPr="00CD6915">
        <w:t>I_PRP was_VBD not_RB unprepared_JJ for_IN this_DT request_NN ,_, for_IN I_PRP had_VBD noticed_VBN how_WRB his_PRP$ pets_NNS went_VBD on_IN increasing_VBG in_IN size_NN and_CC vivacity_NN ,_, but_CC I_PRP did_VBD not_RB care_VB that_IN his_PRP$ pretty_JJ family_NN of_IN tame_JJ sparrows_NNS should_MD be_VB wiped_VBN out_RP in_IN the_DT same_JJ manner_NN as_IN the_DT flies_NNS and_CC the_DT spiders_NNS ;_: so_IN I_PRP said_VBD I_PRP would_MD see_VB about_IN it_PRP ,_, and_CC asked_VBD him_PRP if_IN he_PRP would_MD not_RB rather_RB have_VB a_DT cat_NN than_IN a_DT kitten_NN ._.</w:t>
      </w:r>
    </w:p>
    <w:p w14:paraId="6C402A87" w14:textId="77777777" w:rsidR="00EB4287" w:rsidRPr="00CD6915" w:rsidRDefault="00EB4287" w:rsidP="00EB4287">
      <w:r w:rsidRPr="00CD6915">
        <w:t>His_PRP$ eagerness_NN betrayed_VBD him_PRP as_IN he_PRP answered_VBD :_: --_: ``_`` Oh_UH ,_, yes_UH ,_, I_PRP would_MD like_VB a_DT cat_NN !_.</w:t>
      </w:r>
    </w:p>
    <w:p w14:paraId="74AC5F1F" w14:textId="77777777" w:rsidR="00EB4287" w:rsidRPr="00CD6915" w:rsidRDefault="00EB4287" w:rsidP="00EB4287">
      <w:r w:rsidRPr="00CD6915">
        <w:t>I_PRP only_RB asked_VBD for_IN a_DT kitten_NN lest_IN you_PRP should_MD refuse_VB me_PRP a_DT cat_NN ._.</w:t>
      </w:r>
    </w:p>
    <w:p w14:paraId="13CA1FA0" w14:textId="77777777" w:rsidR="00EB4287" w:rsidRPr="00CD6915" w:rsidRDefault="00EB4287" w:rsidP="00EB4287">
      <w:r w:rsidRPr="00CD6915">
        <w:t>No_DT one_NN would_MD refuse_VB me_PRP a_DT kitten_NN ,_, would_MD they_PRP ?_. ''_''</w:t>
      </w:r>
    </w:p>
    <w:p w14:paraId="4C2BFE3D" w14:textId="77777777" w:rsidR="00EB4287" w:rsidRPr="00CD6915" w:rsidRDefault="00EB4287" w:rsidP="00EB4287">
      <w:r w:rsidRPr="00CD6915">
        <w:t>I_PRP shook_VBD my_PRP$ head_NN ,_, and_CC said_VBD that_IN at_IN present_JJ I_PRP feared_VBD it_PRP would_MD not_RB be_VB possible_JJ ,_, but_CC that_IN I_PRP would_MD see_VB about_IN it_PRP ._.</w:t>
      </w:r>
    </w:p>
    <w:p w14:paraId="4EC53E14" w14:textId="77777777" w:rsidR="00EB4287" w:rsidRPr="00CD6915" w:rsidRDefault="00EB4287" w:rsidP="00EB4287">
      <w:r w:rsidRPr="00CD6915">
        <w:t>His_PRP$ face_NN fell_VBD ,_, and_CC I_PRP could_MD see_VB a_DT warning_NN of_IN danger_NN in_IN it_PRP ,_, for_IN there_EX was_VBD a_DT sudden_JJ fierce_JJ ,_, sidelong_JJ look_NN which_WDT meant_VBD killing_NN ._.</w:t>
      </w:r>
    </w:p>
    <w:p w14:paraId="7FEB6FE3" w14:textId="77777777" w:rsidR="00EB4287" w:rsidRPr="00CD6915" w:rsidRDefault="00EB4287" w:rsidP="00EB4287">
      <w:r w:rsidRPr="00CD6915">
        <w:t>The_DT man_NN is_VBZ an_DT undeveloped_JJ homicidal_JJ maniac_NN ._.</w:t>
      </w:r>
    </w:p>
    <w:p w14:paraId="06304384" w14:textId="77777777" w:rsidR="00EB4287" w:rsidRPr="00CD6915" w:rsidRDefault="00EB4287" w:rsidP="00EB4287">
      <w:r w:rsidRPr="00CD6915">
        <w:t>I_PRP shall_MD test_VB him_PRP with_IN his_PRP$ present_JJ craving_NN and_CC see_VB how_WRB it_PRP will_MD work_VB out_RP ;_: then_RB I_PRP shall_MD know_VB more_JJR ._.</w:t>
      </w:r>
    </w:p>
    <w:p w14:paraId="049ACFBC" w14:textId="77777777" w:rsidR="00EB4287" w:rsidRPr="00CD6915" w:rsidRDefault="00EB4287" w:rsidP="00EB4287">
      <w:r w:rsidRPr="00CD6915">
        <w:t>10_CD p._NN m._NN --_: I_PRP have_VBP visited_VBN him_PRP again_RB and_CC found_VBD him_PRP sitting_VBG in_IN a_DT corner_NN brooding_NN ._.</w:t>
      </w:r>
    </w:p>
    <w:p w14:paraId="42201C4A" w14:textId="77777777" w:rsidR="00EB4287" w:rsidRPr="00CD6915" w:rsidRDefault="00EB4287" w:rsidP="00EB4287">
      <w:r w:rsidRPr="00CD6915">
        <w:t xml:space="preserve">When_WRB I_PRP came_VBD in_IN he_PRP threw_VBD himself_PRP on_IN his_PRP$ knees_NNS before_IN me_PRP and_CC implored_VBD me_PRP to_TO let_VB </w:t>
      </w:r>
      <w:r w:rsidRPr="00CD6915">
        <w:lastRenderedPageBreak/>
        <w:t>him_PRP have_VB a_DT cat_NN ;_: that_IN his_PRP$ salvation_NN depended_VBD upon_IN it_PRP ._.</w:t>
      </w:r>
    </w:p>
    <w:p w14:paraId="64EA172D" w14:textId="77777777" w:rsidR="00EB4287" w:rsidRPr="00CD6915" w:rsidRDefault="00EB4287" w:rsidP="00EB4287">
      <w:r w:rsidRPr="00CD6915">
        <w:t>I_PRP was_VBD firm_JJ ,_, however_RB ,_, and_CC told_VBD him_PRP that_IN he_PRP could_MD not_RB have_VB it_PRP ,_, whereupon_NN he_PRP went_VBD without_IN a_DT word_NN ,_, and_CC sat_VBD down_RB ,_, gnawing_NN his_PRP$ fingers_NNS ,_, in_IN the_DT corner_NN where_WRB I_PRP had_VBD found_VBN him_PRP ._.</w:t>
      </w:r>
    </w:p>
    <w:p w14:paraId="03880074" w14:textId="77777777" w:rsidR="00EB4287" w:rsidRPr="00CD6915" w:rsidRDefault="00EB4287" w:rsidP="00EB4287">
      <w:r w:rsidRPr="00CD6915">
        <w:t>I_PRP shall_MD see_VB him_PRP in_IN the_DT morning_NN early_RB ._.</w:t>
      </w:r>
    </w:p>
    <w:p w14:paraId="13861339" w14:textId="77777777" w:rsidR="00EB4287" w:rsidRPr="00CD6915" w:rsidRDefault="00EB4287" w:rsidP="00EB4287">
      <w:r w:rsidRPr="00CD6915">
        <w:t>20_CD July_NNP ._.</w:t>
      </w:r>
    </w:p>
    <w:p w14:paraId="199C2436" w14:textId="77777777" w:rsidR="00EB4287" w:rsidRPr="00CD6915" w:rsidRDefault="00EB4287" w:rsidP="00EB4287">
      <w:r w:rsidRPr="00CD6915">
        <w:t>--_: Visited_NNP Renfield_NNP very_RB early_RB ,_, before_IN the_DT attendant_NN went_VBD his_PRP$ rounds_NNS ._.</w:t>
      </w:r>
    </w:p>
    <w:p w14:paraId="1625EF6E" w14:textId="77777777" w:rsidR="00EB4287" w:rsidRPr="00CD6915" w:rsidRDefault="00EB4287" w:rsidP="00EB4287">
      <w:r w:rsidRPr="00CD6915">
        <w:t>Found_VB him_PRP up_RP and_CC humming_VBG a_DT tune_NN ._.</w:t>
      </w:r>
    </w:p>
    <w:p w14:paraId="485F1133" w14:textId="77777777" w:rsidR="00EB4287" w:rsidRPr="00CD6915" w:rsidRDefault="00EB4287" w:rsidP="00EB4287">
      <w:r w:rsidRPr="00CD6915">
        <w:t>He_PRP was_VBD spreading_VBG out_RP his_PRP$ sugar_NN ,_, which_WDT he_PRP had_VBD saved_VBN ,_, in_IN the_DT window_NN ,_, and_CC was_VBD manifestly_RB beginning_VBG his_PRP$ fly-catching_NN again_RB ;_: and_CC beginning_VBG it_PRP cheerfully_RB and_CC with_IN a_DT good_JJ grace_NN ._.</w:t>
      </w:r>
    </w:p>
    <w:p w14:paraId="02239AE3" w14:textId="77777777" w:rsidR="00EB4287" w:rsidRPr="00CD6915" w:rsidRDefault="00EB4287" w:rsidP="00EB4287">
      <w:r w:rsidRPr="00CD6915">
        <w:t>I_PRP looked_VBD around_RP for_IN his_PRP$ birds_NNS ,_, and_CC not_RB seeing_VBG them_PRP ,_, asked_VBD him_PRP where_WRB they_PRP were_VBD ._.</w:t>
      </w:r>
    </w:p>
    <w:p w14:paraId="2AF9A346" w14:textId="77777777" w:rsidR="00EB4287" w:rsidRPr="00CD6915" w:rsidRDefault="00EB4287" w:rsidP="00EB4287">
      <w:r w:rsidRPr="00CD6915">
        <w:t>He_PRP replied_VBD ,_, without_IN turning_VBG round_NN ,_, that_IN they_PRP had_VBD all_DT flown_VBN away_RB ._.</w:t>
      </w:r>
    </w:p>
    <w:p w14:paraId="45F97FBC" w14:textId="77777777" w:rsidR="00EB4287" w:rsidRPr="00CD6915" w:rsidRDefault="00EB4287" w:rsidP="00EB4287">
      <w:r w:rsidRPr="00CD6915">
        <w:t>There_EX were_VBD a_DT few_JJ feathers_NNS about_IN the_DT room_NN and_CC on_IN his_PRP$ pillow_NN a_DT drop_NN of_IN blood_NN ._.</w:t>
      </w:r>
    </w:p>
    <w:p w14:paraId="0FA62ED5" w14:textId="77777777" w:rsidR="00EB4287" w:rsidRPr="00CD6915" w:rsidRDefault="00EB4287" w:rsidP="00EB4287">
      <w:r w:rsidRPr="00CD6915">
        <w:t>I_PRP said_VBD nothing_NN ,_, but_CC went_VBD and_CC told_VBD the_DT keeper_NN to_TO report_VB to_TO me_PRP if_IN there_EX were_VBD anything_NN odd_JJ about_IN him_PRP during_IN the_DT day_NN ._.</w:t>
      </w:r>
    </w:p>
    <w:p w14:paraId="755F6B8E" w14:textId="77777777" w:rsidR="00EB4287" w:rsidRPr="00CD6915" w:rsidRDefault="00EB4287" w:rsidP="00EB4287">
      <w:r w:rsidRPr="00CD6915">
        <w:t>11_CD a._FW m._FW --_: The_DT attendant_NN has_VBZ just_RB been_VBN to_TO me_PRP to_TO say_VB that_IN Renfield_NNP has_VBZ been_VBN very_RB sick_JJ and_CC has_VBZ disgorged_VBN a_DT whole_JJ lot_NN of_IN feathers_NNS ._.</w:t>
      </w:r>
    </w:p>
    <w:p w14:paraId="68AE200B" w14:textId="77777777" w:rsidR="00EB4287" w:rsidRPr="00CD6915" w:rsidRDefault="00EB4287" w:rsidP="00EB4287">
      <w:r w:rsidRPr="00CD6915">
        <w:t>``_`` My_PRP$ belief_NN is_VBZ ,_, doctor_NN ,_, ''_'' he_PRP said_VBD ,_, ``_`` that_IN he_PRP has_VBZ eaten_VBN his_PRP$ birds_NNS ,_, and_CC that_IN he_PRP just_RB took_VBD and_CC ate_VBD them_PRP raw_JJ !_. ''_''</w:t>
      </w:r>
    </w:p>
    <w:p w14:paraId="7B1030C4" w14:textId="77777777" w:rsidR="00EB4287" w:rsidRPr="00CD6915" w:rsidRDefault="00EB4287" w:rsidP="00EB4287">
      <w:r w:rsidRPr="00CD6915">
        <w:t>11_CD p._NN m._NN --_: I_PRP gave_VBD Renfield_NNP a_DT strong_JJ opiate_JJ to-night_NN ,_, enough_JJ to_TO make_VB even_RB him_PRP sleep_VBP ,_, and_CC took_VBD away_RP his_PRP$ pocket-book_NN to_TO look_VB at_IN it_PRP ._.</w:t>
      </w:r>
    </w:p>
    <w:p w14:paraId="372BC930" w14:textId="77777777" w:rsidR="00EB4287" w:rsidRPr="00CD6915" w:rsidRDefault="00EB4287" w:rsidP="00EB4287">
      <w:r w:rsidRPr="00CD6915">
        <w:t>The_DT thought_NN that_WDT has_VBZ been_VBN buzzing_VBG about_IN my_PRP$ brain_NN lately_RB is_VBZ complete_JJ ,_, and_CC the_DT theory_NN proved_VBD ._.</w:t>
      </w:r>
    </w:p>
    <w:p w14:paraId="25D20530" w14:textId="77777777" w:rsidR="00EB4287" w:rsidRPr="00CD6915" w:rsidRDefault="00EB4287" w:rsidP="00EB4287">
      <w:r w:rsidRPr="00CD6915">
        <w:t>My_PRP$ homicidal_JJ maniac_NN is_VBZ of_IN a_DT peculiar_JJ kind_NN ._.</w:t>
      </w:r>
    </w:p>
    <w:p w14:paraId="051DD89C" w14:textId="77777777" w:rsidR="00EB4287" w:rsidRPr="00CD6915" w:rsidRDefault="00EB4287" w:rsidP="00EB4287">
      <w:r w:rsidRPr="00CD6915">
        <w:t>I_PRP shall_MD have_VB to_TO invent_VB a_DT new_JJ classification_NN for_IN him_PRP ,_, and_CC call_VB him_PRP a_DT zoöphagous_JJ -LRB-_-LRB- life-eating_JJ -RRB-_-RRB- maniac_NN ;_: what_WP he_PRP desires_NNS is_VBZ to_TO absorb_VB as_IN many_JJ lives_NNS as_IN he_PRP can_MD ,_, and_CC he_PRP has_VBZ laid_VBN himself_PRP out_RP to_TO achieve_VB it_PRP in_IN a_DT cumulative_JJ way_NN ._.</w:t>
      </w:r>
    </w:p>
    <w:p w14:paraId="650B87CD" w14:textId="77777777" w:rsidR="00EB4287" w:rsidRPr="00CD6915" w:rsidRDefault="00EB4287" w:rsidP="00EB4287">
      <w:r w:rsidRPr="00CD6915">
        <w:t>He_PRP gave_VBD many_JJ flies_NNS to_TO one_CD spider_NN and_CC many_JJ spiders_NNS to_TO one_CD bird_NN ,_, and_CC then_RB wanted_VBD a_DT cat_NN to_TO eat_VB the_DT many_JJ birds_NNS ._.</w:t>
      </w:r>
    </w:p>
    <w:p w14:paraId="0665A6FB" w14:textId="77777777" w:rsidR="00EB4287" w:rsidRPr="00CD6915" w:rsidRDefault="00EB4287" w:rsidP="00EB4287">
      <w:r w:rsidRPr="00CD6915">
        <w:lastRenderedPageBreak/>
        <w:t>What_WP would_MD have_VB been_VBN his_PRP$ later_JJ steps_NNS ?_.</w:t>
      </w:r>
    </w:p>
    <w:p w14:paraId="04C3A70E" w14:textId="77777777" w:rsidR="00EB4287" w:rsidRPr="00CD6915" w:rsidRDefault="00EB4287" w:rsidP="00EB4287">
      <w:r w:rsidRPr="00CD6915">
        <w:t>It_PRP would_MD almost_RB be_VB worth_JJ while_IN to_TO complete_VB the_DT experiment_NN ._.</w:t>
      </w:r>
    </w:p>
    <w:p w14:paraId="60EC7C95" w14:textId="77777777" w:rsidR="00EB4287" w:rsidRPr="00CD6915" w:rsidRDefault="00EB4287" w:rsidP="00EB4287">
      <w:r w:rsidRPr="00CD6915">
        <w:t>It_PRP might_MD be_VB done_VBN if_IN there_EX were_VBD only_RB a_DT sufficient_JJ cause_NN ._.</w:t>
      </w:r>
    </w:p>
    <w:p w14:paraId="6B743851" w14:textId="77777777" w:rsidR="00EB4287" w:rsidRPr="00CD6915" w:rsidRDefault="00EB4287" w:rsidP="00EB4287">
      <w:r w:rsidRPr="00CD6915">
        <w:t>Men_NN sneered_VBD at_IN vivisection_NN ,_, and_CC yet_RB look_VB at_IN its_PRP$ results_NNS to-day_JJ !_.</w:t>
      </w:r>
    </w:p>
    <w:p w14:paraId="64A1739C" w14:textId="77777777" w:rsidR="00EB4287" w:rsidRPr="00CD6915" w:rsidRDefault="00EB4287" w:rsidP="00EB4287">
      <w:r w:rsidRPr="00CD6915">
        <w:t>Why_WRB not_RB advance_NN science_NN in_IN its_PRP$ most_RBS difficult_JJ and_CC vital_JJ aspect_NN --_: the_DT knowledge_NN of_IN the_DT brain_NN ?_.</w:t>
      </w:r>
    </w:p>
    <w:p w14:paraId="20DD0F00" w14:textId="77777777" w:rsidR="00EB4287" w:rsidRPr="00CD6915" w:rsidRDefault="00EB4287" w:rsidP="00EB4287">
      <w:r w:rsidRPr="00CD6915">
        <w:t>Had_VBD I_PRP even_RB the_DT secret_NN of_IN one_CD such_JJ mind_NN --_: did_VBD I_PRP hold_VB the_DT key_NN to_TO the_DT fancy_NN of_IN even_RB one_CD lunatic_JJ --_: I_PRP might_MD advance_VB my_PRP$ own_JJ branch_NN of_IN science_NN to_TO a_DT pitch_NN compared_VBN with_IN which_WDT Burdon-Sanderson_NNP 's_POS physiology_NN or_CC Ferrier_NNP 's_POS brain-knowledge_NN would_MD be_VB as_IN nothing_NN ._.</w:t>
      </w:r>
    </w:p>
    <w:p w14:paraId="5B9538FB" w14:textId="77777777" w:rsidR="00EB4287" w:rsidRPr="00CD6915" w:rsidRDefault="00EB4287" w:rsidP="00EB4287">
      <w:r w:rsidRPr="00CD6915">
        <w:t>If_IN only_RB there_EX were_VBD a_DT sufficient_JJ cause_NN !_.</w:t>
      </w:r>
    </w:p>
    <w:p w14:paraId="06B7E80D" w14:textId="77777777" w:rsidR="00EB4287" w:rsidRPr="00CD6915" w:rsidRDefault="00EB4287" w:rsidP="00EB4287">
      <w:r w:rsidRPr="00CD6915">
        <w:t>I_PRP must_MD not_RB think_VB too_RB much_JJ of_IN this_DT ,_, or_CC I_PRP may_MD be_VB tempted_VBN ;_: a_DT good_JJ cause_NN might_MD turn_VB the_DT scale_NN with_IN me_PRP ,_, for_IN may_MD not_RB I_PRP too_RB be_VB of_IN an_DT exceptional_JJ brain_NN ,_, congenitally_RB ?_.</w:t>
      </w:r>
    </w:p>
    <w:p w14:paraId="584DFFA8" w14:textId="77777777" w:rsidR="00EB4287" w:rsidRPr="00CD6915" w:rsidRDefault="00EB4287" w:rsidP="00EB4287">
      <w:r w:rsidRPr="00CD6915">
        <w:t>How_WRB well_RB the_DT man_NN reasoned_VBN ;_: lunatics_NNS always_RB do_VBP within_IN their_PRP$ own_JJ scope_NN ._.</w:t>
      </w:r>
    </w:p>
    <w:p w14:paraId="4355AE11" w14:textId="77777777" w:rsidR="00EB4287" w:rsidRPr="00CD6915" w:rsidRDefault="00EB4287" w:rsidP="00EB4287">
      <w:r w:rsidRPr="00CD6915">
        <w:t>I_PRP wonder_VBP at_IN how_WRB many_JJ lives_NNS he_PRP values_VBZ a_DT man_NN ,_, or_CC if_IN at_IN only_RB one_CD ._.</w:t>
      </w:r>
    </w:p>
    <w:p w14:paraId="49039A71" w14:textId="77777777" w:rsidR="00EB4287" w:rsidRPr="00CD6915" w:rsidRDefault="00EB4287" w:rsidP="00EB4287">
      <w:r w:rsidRPr="00CD6915">
        <w:t>He_PRP has_VBZ closed_VBN the_DT account_NN most_RBS accurately_RB ,_, and_CC to-day_NN begun_VBD a_DT new_JJ record_NN ._.</w:t>
      </w:r>
    </w:p>
    <w:p w14:paraId="2A48B9D8" w14:textId="77777777" w:rsidR="00EB4287" w:rsidRPr="00CD6915" w:rsidRDefault="00EB4287" w:rsidP="00EB4287">
      <w:r w:rsidRPr="00CD6915">
        <w:t>How_WRB many_JJ of_IN us_PRP begin_VB a_DT new_JJ record_NN with_IN each_DT day_NN of_IN our_PRP$ lives_NNS ?_.</w:t>
      </w:r>
    </w:p>
    <w:p w14:paraId="430E5050" w14:textId="77777777" w:rsidR="00EB4287" w:rsidRPr="00CD6915" w:rsidRDefault="00EB4287" w:rsidP="00EB4287">
      <w:r w:rsidRPr="00CD6915">
        <w:t>To_TO me_PRP it_PRP seems_VBZ only_RB yesterday_NN that_IN my_PRP$ whole_JJ life_NN ended_VBD with_IN my_PRP$ new_JJ hope_NN ,_, and_CC that_IN truly_RB I_PRP began_VBD a_DT new_JJ record_NN ._.</w:t>
      </w:r>
    </w:p>
    <w:p w14:paraId="172BD36C" w14:textId="77777777" w:rsidR="00EB4287" w:rsidRPr="00CD6915" w:rsidRDefault="00EB4287" w:rsidP="00EB4287">
      <w:r w:rsidRPr="00CD6915">
        <w:t>So_RB it_PRP will_MD be_VB until_IN the_DT Great_JJ Recorder_NN sums_VBZ me_PRP up_RP and_CC closes_VBZ my_PRP$ ledger_NN account_NN with_IN a_DT balance_NN to_TO profit_NN or_CC loss_NN ._.</w:t>
      </w:r>
    </w:p>
    <w:p w14:paraId="075A9F38" w14:textId="77777777" w:rsidR="00EB4287" w:rsidRPr="00CD6915" w:rsidRDefault="00EB4287" w:rsidP="00EB4287">
      <w:r w:rsidRPr="00CD6915">
        <w:t>Oh_UH ,_, Lucy_NNP ,_, Lucy_NNP ,_, I_PRP can_MD not_RB be_VB angry_JJ with_IN you_PRP ,_, nor_CC can_MD I_PRP be_VB angry_JJ with_IN my_PRP$ friend_NN whose_WP$ happiness_NN is_VBZ yours_PRP$ ;_: but_CC I_PRP must_MD only_RB wait_VB on_IN hopeless_JJ and_CC work_NN ._.</w:t>
      </w:r>
    </w:p>
    <w:p w14:paraId="3A9AD7AC" w14:textId="77777777" w:rsidR="00EB4287" w:rsidRPr="00CD6915" w:rsidRDefault="00EB4287" w:rsidP="00EB4287">
      <w:r w:rsidRPr="00CD6915">
        <w:t>Work_NN !_.</w:t>
      </w:r>
    </w:p>
    <w:p w14:paraId="6150C164" w14:textId="77777777" w:rsidR="00EB4287" w:rsidRPr="00CD6915" w:rsidRDefault="00EB4287" w:rsidP="00EB4287">
      <w:r w:rsidRPr="00CD6915">
        <w:t>work_NN !_.</w:t>
      </w:r>
    </w:p>
    <w:p w14:paraId="72180659" w14:textId="77777777" w:rsidR="00EB4287" w:rsidRPr="00CD6915" w:rsidRDefault="00EB4287" w:rsidP="00EB4287">
      <w:r w:rsidRPr="00CD6915">
        <w:t>If_IN I_PRP only_RB could_MD have_VB as_RB strong_JJ a_DT cause_NN as_IN my_PRP$ poor_JJ mad_JJ friend_NN there_EX --_: a_DT good_JJ ,_, unselfish_JJ cause_NN to_TO make_VB me_PRP work_VB --_: that_WDT would_MD be_VB indeed_RB happiness_NN ._.</w:t>
      </w:r>
    </w:p>
    <w:p w14:paraId="1EB86930" w14:textId="77777777" w:rsidR="00EB4287" w:rsidRPr="00CD6915" w:rsidRDefault="00EB4287" w:rsidP="00EB4287">
      <w:r w:rsidRPr="00CD6915">
        <w:t>Mina_NNP Murray_NNP 's_POS Journal_NNP ._.</w:t>
      </w:r>
    </w:p>
    <w:p w14:paraId="23A81CCC" w14:textId="77777777" w:rsidR="00EB4287" w:rsidRPr="00CD6915" w:rsidRDefault="00EB4287" w:rsidP="00EB4287">
      <w:r w:rsidRPr="00CD6915">
        <w:lastRenderedPageBreak/>
        <w:t>26_CD July_NNP ._.</w:t>
      </w:r>
    </w:p>
    <w:p w14:paraId="03658718" w14:textId="77777777" w:rsidR="00EB4287" w:rsidRPr="00CD6915" w:rsidRDefault="00EB4287" w:rsidP="00EB4287">
      <w:r w:rsidRPr="00CD6915">
        <w:t>--_: I_PRP am_VBP anxious_JJ ,_, and_CC it_PRP soothes_VBZ me_PRP to_TO express_VB myself_PRP here_RB ;_: it_PRP is_VBZ like_IN whispering_VBG to_TO one_NN 's_POS self_NN and_CC listening_NN at_IN the_DT same_JJ time_NN ._.</w:t>
      </w:r>
    </w:p>
    <w:p w14:paraId="68FC540C" w14:textId="77777777" w:rsidR="00EB4287" w:rsidRPr="00CD6915" w:rsidRDefault="00EB4287" w:rsidP="00EB4287">
      <w:r w:rsidRPr="00CD6915">
        <w:t>And_CC there_EX is_VBZ also_RB something_NN about_IN the_DT shorthand_NN symbols_NNS that_WDT makes_VBZ it_PRP different_JJ from_IN writing_VBG ._.</w:t>
      </w:r>
    </w:p>
    <w:p w14:paraId="33313045" w14:textId="77777777" w:rsidR="00EB4287" w:rsidRPr="00CD6915" w:rsidRDefault="00EB4287" w:rsidP="00EB4287">
      <w:r w:rsidRPr="00CD6915">
        <w:t>I_PRP am_VBP unhappy_JJ about_IN Lucy_NNP and_CC about_IN Jonathan_NNP ._.</w:t>
      </w:r>
    </w:p>
    <w:p w14:paraId="01158DBA" w14:textId="77777777" w:rsidR="00EB4287" w:rsidRPr="00CD6915" w:rsidRDefault="00EB4287" w:rsidP="00EB4287">
      <w:r w:rsidRPr="00CD6915">
        <w:t>I_PRP had_VBD not_RB heard_VBN from_IN Jonathan_NNP for_IN some_DT time_NN ,_, and_CC was_VBD very_RB concerned_JJ ;_: but_CC yesterday_NN dear_RB Mr._NNP Hawkins_NNP ,_, who_WP is_VBZ always_RB so_RB kind_JJ ,_, sent_VBD me_PRP a_DT letter_NN from_IN him_PRP ._.</w:t>
      </w:r>
    </w:p>
    <w:p w14:paraId="32EAD710" w14:textId="77777777" w:rsidR="00EB4287" w:rsidRPr="00CD6915" w:rsidRDefault="00EB4287" w:rsidP="00EB4287">
      <w:r w:rsidRPr="00CD6915">
        <w:t>I_PRP had_VBD written_VBN asking_VBG him_PRP if_IN he_PRP had_VBD heard_VBN ,_, and_CC he_PRP said_VBD the_DT enclosed_VBN had_VBD just_RB been_VBN received_VBN ._.</w:t>
      </w:r>
    </w:p>
    <w:p w14:paraId="76494705" w14:textId="77777777" w:rsidR="00EB4287" w:rsidRPr="00CD6915" w:rsidRDefault="00EB4287" w:rsidP="00EB4287">
      <w:r w:rsidRPr="00CD6915">
        <w:t>It_PRP is_VBZ only_RB a_DT line_NN dated_VBN from_IN Castle_NNP Dracula_NNP ,_, and_CC says_VBZ that_IN he_PRP is_VBZ just_RB starting_VBG for_IN home_NN ._.</w:t>
      </w:r>
    </w:p>
    <w:p w14:paraId="743677B9" w14:textId="77777777" w:rsidR="00EB4287" w:rsidRPr="00CD6915" w:rsidRDefault="00EB4287" w:rsidP="00EB4287">
      <w:r w:rsidRPr="00CD6915">
        <w:t>That_DT is_VBZ not_RB like_IN Jonathan_NNP ;_: I_PRP do_VBP not_RB understand_VB it_PRP ,_, and_CC it_PRP makes_VBZ me_PRP uneasy_JJ ._.</w:t>
      </w:r>
    </w:p>
    <w:p w14:paraId="689BE1D3" w14:textId="77777777" w:rsidR="00EB4287" w:rsidRPr="00CD6915" w:rsidRDefault="00EB4287" w:rsidP="00EB4287">
      <w:r w:rsidRPr="00CD6915">
        <w:t>Then_RB ,_, too_RB ,_, Lucy_NNP ,_, although_IN she_PRP is_VBZ so_RB well_RB ,_, has_VBZ lately_RB taken_VBN to_TO her_PRP$ old_JJ habit_NN of_IN walking_VBG in_IN her_PRP$ sleep_NN ._.</w:t>
      </w:r>
    </w:p>
    <w:p w14:paraId="3F3351F7" w14:textId="77777777" w:rsidR="00EB4287" w:rsidRPr="00CD6915" w:rsidRDefault="00EB4287" w:rsidP="00EB4287">
      <w:r w:rsidRPr="00CD6915">
        <w:t>Her_PRP$ mother_NN has_VBZ spoken_VBN to_TO me_PRP about_IN it_PRP ,_, and_CC we_PRP have_VBP decided_VBN that_IN I_PRP am_VBP to_TO lock_VB the_DT door_NN of_IN our_PRP$ room_NN every_DT night_NN ._.</w:t>
      </w:r>
    </w:p>
    <w:p w14:paraId="2EDC434E" w14:textId="77777777" w:rsidR="00EB4287" w:rsidRPr="00CD6915" w:rsidRDefault="00EB4287" w:rsidP="00EB4287">
      <w:r w:rsidRPr="00CD6915">
        <w:t>Mrs._NNP Westenra_NNP has_VBZ got_VBN an_DT idea_NN that_IN sleep-walkers_NNS always_RB go_VBP out_RP on_IN roofs_NNS of_IN houses_NNS and_CC along_IN the_DT edges_NNS of_IN cliffs_NNS and_CC then_RB get_VB suddenly_RB wakened_VBN and_CC fall_VB over_RP with_IN a_DT despairing_JJ cry_NN that_IN echoes_NNS all_DT over_IN the_DT place_NN ._.</w:t>
      </w:r>
    </w:p>
    <w:p w14:paraId="530EC141" w14:textId="77777777" w:rsidR="00EB4287" w:rsidRPr="00CD6915" w:rsidRDefault="00EB4287" w:rsidP="00EB4287">
      <w:r w:rsidRPr="00CD6915">
        <w:t>Poor_NNP dear_RB ,_, she_PRP is_VBZ naturally_RB anxious_JJ about_IN Lucy_NNP ,_, and_CC she_PRP tells_VBZ me_PRP that_IN her_PRP$ husband_NN ,_, Lucy_NNP 's_POS father_NN ,_, had_VBD the_DT same_JJ habit_NN ;_: that_IN he_PRP would_MD get_VB up_RP in_IN the_DT night_NN and_CC dress_VB himself_PRP and_CC go_VB out_RP ,_, if_IN he_PRP were_VBD not_RB stopped_VBN ._.</w:t>
      </w:r>
    </w:p>
    <w:p w14:paraId="7818C41C" w14:textId="77777777" w:rsidR="00EB4287" w:rsidRPr="00CD6915" w:rsidRDefault="00EB4287" w:rsidP="00EB4287">
      <w:r w:rsidRPr="00CD6915">
        <w:t>Lucy_NNP is_VBZ to_TO be_VB married_VBN in_IN the_DT autumn_NN ,_, and_CC she_PRP is_VBZ already_RB planning_VBG out_RP her_PRP$ dresses_NNS and_CC how_WRB her_PRP$ house_NN is_VBZ to_TO be_VB arranged_VBN ._.</w:t>
      </w:r>
    </w:p>
    <w:p w14:paraId="69285CC8" w14:textId="77777777" w:rsidR="00EB4287" w:rsidRPr="00CD6915" w:rsidRDefault="00EB4287" w:rsidP="00EB4287">
      <w:r w:rsidRPr="00CD6915">
        <w:t>I_PRP sympathise_VBP with_IN her_PRP ,_, for_IN I_PRP do_VBP the_DT same_JJ ,_, only_RB Jonathan_NNP and_CC I_PRP will_MD start_VB in_IN life_NN in_IN a_DT very_RB simple_JJ way_NN ,_, and_CC shall_MD have_VB to_TO try_VB to_TO make_VB both_DT ends_NNS meet_VBP ._.</w:t>
      </w:r>
    </w:p>
    <w:p w14:paraId="4C7C532D" w14:textId="77777777" w:rsidR="00EB4287" w:rsidRPr="00CD6915" w:rsidRDefault="00EB4287" w:rsidP="00EB4287">
      <w:r w:rsidRPr="00CD6915">
        <w:t xml:space="preserve">Mr._NNP Holmwood_NNP --_: he_PRP is_VBZ the_DT Hon._NNP Arthur_NNP Holmwood_NNP ,_, only_RB son_NN of_IN Lord_NNP Godalming_NNP --_: is_VBZ coming_VBG up_RP here_RB very_RB shortly_RB --_: as_RB soon_RB as_IN he_PRP can_MD leave_VB town_NN ,_, for_IN his_PRP$ father_NN is_VBZ not_RB very_RB well_RB ,_, and_CC I_PRP </w:t>
      </w:r>
      <w:r w:rsidRPr="00CD6915">
        <w:lastRenderedPageBreak/>
        <w:t>think_VBP dear_RB Lucy_NNP is_VBZ counting_VBG the_DT moments_NNS till_IN he_PRP comes_VBZ ._.</w:t>
      </w:r>
    </w:p>
    <w:p w14:paraId="588FBC1D" w14:textId="77777777" w:rsidR="00EB4287" w:rsidRPr="00CD6915" w:rsidRDefault="00EB4287" w:rsidP="00EB4287">
      <w:r w:rsidRPr="00CD6915">
        <w:t>She_PRP wants_VBZ to_TO take_VB him_PRP up_RP to_TO the_DT seat_NN on_IN the_DT churchyard_NN cliff_NN and_CC show_VB him_PRP the_DT beauty_NN of_IN Whitby_NNP ._.</w:t>
      </w:r>
    </w:p>
    <w:p w14:paraId="1D308B6A" w14:textId="77777777" w:rsidR="00EB4287" w:rsidRPr="00CD6915" w:rsidRDefault="00EB4287" w:rsidP="00EB4287">
      <w:r w:rsidRPr="00CD6915">
        <w:t>I_PRP daresay_VBP it_PRP is_VBZ the_DT waiting_NN which_WDT disturbs_VBZ her_PRP ;_: she_PRP will_MD be_VB all_RB right_RB when_WRB he_PRP arrives_VBZ ._.</w:t>
      </w:r>
    </w:p>
    <w:p w14:paraId="6A61240B" w14:textId="77777777" w:rsidR="00EB4287" w:rsidRPr="00CD6915" w:rsidRDefault="00EB4287" w:rsidP="00EB4287">
      <w:r w:rsidRPr="00CD6915">
        <w:t>27_CD July_NNP ._.</w:t>
      </w:r>
    </w:p>
    <w:p w14:paraId="2BB09F3A" w14:textId="77777777" w:rsidR="00EB4287" w:rsidRPr="00CD6915" w:rsidRDefault="00EB4287" w:rsidP="00EB4287">
      <w:r w:rsidRPr="00CD6915">
        <w:t>--_: No_DT news_NN from_IN Jonathan_NNP ._.</w:t>
      </w:r>
    </w:p>
    <w:p w14:paraId="31D936C2" w14:textId="77777777" w:rsidR="00EB4287" w:rsidRPr="00CD6915" w:rsidRDefault="00EB4287" w:rsidP="00EB4287">
      <w:r w:rsidRPr="00CD6915">
        <w:t>I_PRP am_VBP getting_VBG quite_RB uneasy_JJ about_IN him_PRP ,_, though_IN why_WRB I_PRP should_MD I_PRP do_VB not_RB know_VB ;_: but_CC I_PRP do_VBP wish_VB that_IN he_PRP would_MD write_VB ,_, if_IN it_PRP were_VBD only_RB a_DT single_JJ line_NN ._.</w:t>
      </w:r>
    </w:p>
    <w:p w14:paraId="75167D46" w14:textId="77777777" w:rsidR="00EB4287" w:rsidRPr="00CD6915" w:rsidRDefault="00EB4287" w:rsidP="00EB4287">
      <w:r w:rsidRPr="00CD6915">
        <w:t>Lucy_NNP walks_VBZ more_RBR than_IN ever_RB ,_, and_CC each_DT night_NN I_PRP am_VBP awakened_VBN by_IN her_PRP$ moving_NN about_IN the_DT room_NN ._.</w:t>
      </w:r>
    </w:p>
    <w:p w14:paraId="7AD0ED99" w14:textId="77777777" w:rsidR="00EB4287" w:rsidRPr="00CD6915" w:rsidRDefault="00EB4287" w:rsidP="00EB4287">
      <w:r w:rsidRPr="00CD6915">
        <w:t>Fortunately_RB ,_, the_DT weather_NN is_VBZ so_RB hot_JJ that_IN she_PRP can_MD not_RB get_VB cold_JJ ;_: but_CC still_RB the_DT anxiety_NN and_CC the_DT perpetually_RB being_VBG wakened_VBN is_VBZ beginning_VBG to_TO tell_VB on_IN me_PRP ,_, and_CC I_PRP am_VBP getting_VBG nervous_JJ and_CC wakeful_JJ myself_PRP ._.</w:t>
      </w:r>
    </w:p>
    <w:p w14:paraId="3C37FA7F" w14:textId="77777777" w:rsidR="00EB4287" w:rsidRPr="00CD6915" w:rsidRDefault="00EB4287" w:rsidP="00EB4287">
      <w:r w:rsidRPr="00CD6915">
        <w:t>Thank_VB God_NNP ,_, Lucy_NNP 's_POS health_NN keeps_VBZ up_RP ._.</w:t>
      </w:r>
    </w:p>
    <w:p w14:paraId="4A91B3FA" w14:textId="77777777" w:rsidR="00EB4287" w:rsidRPr="00CD6915" w:rsidRDefault="00EB4287" w:rsidP="00EB4287">
      <w:r w:rsidRPr="00CD6915">
        <w:t>Mr._NNP Holmwood_NNP has_VBZ been_VBN suddenly_RB called_VBN to_TO Ring_NN to_TO see_VB his_PRP$ father_NN ,_, who_WP has_VBZ been_VBN taken_VBN seriously_RB ill_JJ ._.</w:t>
      </w:r>
    </w:p>
    <w:p w14:paraId="52B24F7E" w14:textId="77777777" w:rsidR="00EB4287" w:rsidRPr="00CD6915" w:rsidRDefault="00EB4287" w:rsidP="00EB4287">
      <w:r w:rsidRPr="00CD6915">
        <w:t>Lucy_NNP frets_VBZ at_IN the_DT postponement_NN of_IN seeing_VBG him_PRP ,_, but_CC it_PRP does_VBZ not_RB touch_VB her_PRP$ looks_NNS ;_: she_PRP is_VBZ a_DT trifle_RB stouter_JJR ,_, and_CC her_PRP$ cheeks_NNS are_VBP a_DT lovely_JJ rose-pink_NN ._.</w:t>
      </w:r>
    </w:p>
    <w:p w14:paraId="1DA06E2A" w14:textId="77777777" w:rsidR="00EB4287" w:rsidRPr="00CD6915" w:rsidRDefault="00EB4287" w:rsidP="00EB4287">
      <w:r w:rsidRPr="00CD6915">
        <w:t>She_PRP has_VBZ lost_VBN that_IN anæmic_JJ look_NN which_WDT she_PRP had_VBD ._.</w:t>
      </w:r>
    </w:p>
    <w:p w14:paraId="2EAF0F7C" w14:textId="77777777" w:rsidR="00EB4287" w:rsidRPr="00CD6915" w:rsidRDefault="00EB4287" w:rsidP="00EB4287">
      <w:r w:rsidRPr="00CD6915">
        <w:t>I_PRP pray_VBP it_PRP will_MD all_DT last_JJ ._.</w:t>
      </w:r>
    </w:p>
    <w:p w14:paraId="0CF1D3CE" w14:textId="77777777" w:rsidR="00EB4287" w:rsidRPr="00CD6915" w:rsidRDefault="00EB4287" w:rsidP="00EB4287">
      <w:r w:rsidRPr="00CD6915">
        <w:t>3_CD August_NNP ._.</w:t>
      </w:r>
    </w:p>
    <w:p w14:paraId="34572B73" w14:textId="77777777" w:rsidR="00EB4287" w:rsidRPr="00CD6915" w:rsidRDefault="00EB4287" w:rsidP="00EB4287">
      <w:r w:rsidRPr="00CD6915">
        <w:t>--_: Another_DT week_NN gone_VBN ,_, and_CC no_DT news_NN from_IN Jonathan_NNP ,_, not_RB even_RB to_TO Mr._NNP Hawkins_NNP ,_, from_IN whom_WP I_PRP have_VBP heard_VBN ._.</w:t>
      </w:r>
    </w:p>
    <w:p w14:paraId="0F2ABBAA" w14:textId="77777777" w:rsidR="00EB4287" w:rsidRPr="00CD6915" w:rsidRDefault="00EB4287" w:rsidP="00EB4287">
      <w:r w:rsidRPr="00CD6915">
        <w:t>Oh_UH ,_, I_PRP do_VBP hope_VB he_PRP is_VBZ not_RB ill_JJ ._.</w:t>
      </w:r>
    </w:p>
    <w:p w14:paraId="756E16E9" w14:textId="77777777" w:rsidR="00EB4287" w:rsidRPr="00CD6915" w:rsidRDefault="00EB4287" w:rsidP="00EB4287">
      <w:r w:rsidRPr="00CD6915">
        <w:t>He_PRP surely_RB would_MD have_VB written_VBN ._.</w:t>
      </w:r>
    </w:p>
    <w:p w14:paraId="1B71E4A7" w14:textId="77777777" w:rsidR="00EB4287" w:rsidRPr="00CD6915" w:rsidRDefault="00EB4287" w:rsidP="00EB4287">
      <w:r w:rsidRPr="00CD6915">
        <w:t>I_PRP look_VBP at_IN that_DT last_JJ letter_NN of_IN his_PRP$ ,_, but_CC somehow_RB it_PRP does_VBZ not_RB satisfy_VB me_PRP ._.</w:t>
      </w:r>
    </w:p>
    <w:p w14:paraId="7B5DA5D1" w14:textId="77777777" w:rsidR="00EB4287" w:rsidRPr="00CD6915" w:rsidRDefault="00EB4287" w:rsidP="00EB4287">
      <w:r w:rsidRPr="00CD6915">
        <w:t>It_PRP does_VBZ not_RB read_VB like_IN him_PRP ,_, and_CC yet_RB it_PRP is_VBZ his_PRP$ writing_NN ._.</w:t>
      </w:r>
    </w:p>
    <w:p w14:paraId="52AF4A3F" w14:textId="77777777" w:rsidR="00EB4287" w:rsidRPr="00CD6915" w:rsidRDefault="00EB4287" w:rsidP="00EB4287">
      <w:r w:rsidRPr="00CD6915">
        <w:t>There_EX is_VBZ no_DT mistake_NN of_IN that_DT ._.</w:t>
      </w:r>
    </w:p>
    <w:p w14:paraId="29C02E87" w14:textId="77777777" w:rsidR="00EB4287" w:rsidRPr="00CD6915" w:rsidRDefault="00EB4287" w:rsidP="00EB4287">
      <w:r w:rsidRPr="00CD6915">
        <w:t>Lucy_NNP has_VBZ not_RB walked_VBN much_RB in_IN her_PRP$ sleep_NN the_DT last_JJ week_NN ,_, but_CC there_EX is_VBZ an_DT odd_JJ concentration_NN about_IN her_PRP which_WDT I_PRP do_VBP not_RB understand_VB ;_: even_RB in_IN her_PRP$ sleep_NN she_PRP seems_VBZ to_TO be_VB watching_VBG me_PRP ._.</w:t>
      </w:r>
    </w:p>
    <w:p w14:paraId="4CC5AA23" w14:textId="77777777" w:rsidR="00EB4287" w:rsidRPr="00CD6915" w:rsidRDefault="00EB4287" w:rsidP="00EB4287">
      <w:r w:rsidRPr="00CD6915">
        <w:t>She_PRP tries_VBZ the_DT door_NN ,_, and_CC finding_VBG it_PRP locked_VBD ,_, goes_VBZ about_IN the_DT room_NN searching_VBG for_IN the_DT key_NN ._.</w:t>
      </w:r>
    </w:p>
    <w:p w14:paraId="561CEA4A" w14:textId="77777777" w:rsidR="00EB4287" w:rsidRPr="00CD6915" w:rsidRDefault="00EB4287" w:rsidP="00EB4287">
      <w:r w:rsidRPr="00CD6915">
        <w:t>6_CD August_NNP ._.</w:t>
      </w:r>
    </w:p>
    <w:p w14:paraId="2E54F01A" w14:textId="77777777" w:rsidR="00EB4287" w:rsidRPr="00CD6915" w:rsidRDefault="00EB4287" w:rsidP="00EB4287">
      <w:r w:rsidRPr="00CD6915">
        <w:t>--_: Another_DT three_CD days_NNS ,_, and_CC no_DT news_NN ._.</w:t>
      </w:r>
    </w:p>
    <w:p w14:paraId="0B8BD969" w14:textId="77777777" w:rsidR="00EB4287" w:rsidRPr="00CD6915" w:rsidRDefault="00EB4287" w:rsidP="00EB4287">
      <w:r w:rsidRPr="00CD6915">
        <w:lastRenderedPageBreak/>
        <w:t>This_DT suspense_NN is_VBZ getting_VBG dreadful_JJ ._.</w:t>
      </w:r>
    </w:p>
    <w:p w14:paraId="0F203AF5" w14:textId="77777777" w:rsidR="00EB4287" w:rsidRPr="00CD6915" w:rsidRDefault="00EB4287" w:rsidP="00EB4287">
      <w:r w:rsidRPr="00CD6915">
        <w:t>If_IN I_PRP only_RB knew_VBD where_WRB to_TO write_VB to_TO or_CC where_WRB to_TO go_VB to_TO ,_, I_PRP should_MD feel_VB easier_JJR ;_: but_CC no_DT one_NN has_VBZ heard_VBN a_DT word_NN of_IN Jonathan_NNP since_IN that_DT last_JJ letter_NN ._.</w:t>
      </w:r>
    </w:p>
    <w:p w14:paraId="62828A1D" w14:textId="77777777" w:rsidR="00EB4287" w:rsidRPr="00CD6915" w:rsidRDefault="00EB4287" w:rsidP="00EB4287">
      <w:r w:rsidRPr="00CD6915">
        <w:t>I_PRP must_MD only_RB pray_VB to_TO God_NNP for_IN patience_NN ._.</w:t>
      </w:r>
    </w:p>
    <w:p w14:paraId="44F974D1" w14:textId="77777777" w:rsidR="00EB4287" w:rsidRPr="00CD6915" w:rsidRDefault="00EB4287" w:rsidP="00EB4287">
      <w:r w:rsidRPr="00CD6915">
        <w:t>Lucy_NNP is_VBZ more_RBR excitable_JJ than_IN ever_RB ,_, but_CC is_VBZ otherwise_RB well_RB ._.</w:t>
      </w:r>
    </w:p>
    <w:p w14:paraId="3103608D" w14:textId="77777777" w:rsidR="00EB4287" w:rsidRPr="00CD6915" w:rsidRDefault="00EB4287" w:rsidP="00EB4287">
      <w:r w:rsidRPr="00CD6915">
        <w:t>Last_JJ night_NN was_VBD very_RB threatening_JJ ,_, and_CC the_DT fishermen_NNS say_VBP that_IN we_PRP are_VBP in_IN for_IN a_DT storm_NN ._.</w:t>
      </w:r>
    </w:p>
    <w:p w14:paraId="699BC6E7" w14:textId="77777777" w:rsidR="00EB4287" w:rsidRPr="00CD6915" w:rsidRDefault="00EB4287" w:rsidP="00EB4287">
      <w:r w:rsidRPr="00CD6915">
        <w:t>I_PRP must_MD try_VB to_TO watch_VB it_PRP and_CC learn_VB the_DT weather_NN signs_NNS ._.</w:t>
      </w:r>
    </w:p>
    <w:p w14:paraId="182A8947" w14:textId="77777777" w:rsidR="00EB4287" w:rsidRPr="00CD6915" w:rsidRDefault="00EB4287" w:rsidP="00EB4287">
      <w:r w:rsidRPr="00CD6915">
        <w:t>To-day_JJ is_VBZ a_DT grey_JJ day_NN ,_, and_CC the_DT sun_NN as_IN I_PRP write_VBP is_VBZ hidden_VBN in_IN thick_JJ clouds_NNS ,_, high_RB over_IN Kettleness_NNP ._.</w:t>
      </w:r>
    </w:p>
    <w:p w14:paraId="32E117D9" w14:textId="77777777" w:rsidR="00EB4287" w:rsidRPr="00CD6915" w:rsidRDefault="00EB4287" w:rsidP="00EB4287">
      <w:r w:rsidRPr="00CD6915">
        <w:t>Everything_NNP is_VBZ grey_JJ --_: except_IN the_DT green_JJ grass_NN ,_, which_WDT seems_VBZ like_IN emerald_JJ amongst_IN it_PRP ;_: grey_JJ earthy_JJ rock_NN ;_: grey_JJ clouds_NNS ,_, tinged_VBN with_IN the_DT sunburst_NN at_IN the_DT far_JJ edge_NN ,_, hang_VBP over_IN the_DT grey_JJ sea_NN ,_, into_IN which_WDT the_DT sand-points_JJ stretch_NN like_IN grey_JJ fingers_NNS ._.</w:t>
      </w:r>
    </w:p>
    <w:p w14:paraId="005CBC5F" w14:textId="77777777" w:rsidR="00EB4287" w:rsidRPr="00CD6915" w:rsidRDefault="00EB4287" w:rsidP="00EB4287">
      <w:r w:rsidRPr="00CD6915">
        <w:t>The_DT sea_NN is_VBZ tumbling_VBG in_RP over_IN the_DT shallows_NNS and_CC the_DT sandy_JJ flats_NNS with_IN a_DT roar_NN ,_, muffled_VBN in_IN the_DT sea-mists_NNS drifting_VBG inland_RB ._.</w:t>
      </w:r>
    </w:p>
    <w:p w14:paraId="00B34881" w14:textId="77777777" w:rsidR="00EB4287" w:rsidRPr="00CD6915" w:rsidRDefault="00EB4287" w:rsidP="00EB4287">
      <w:r w:rsidRPr="00CD6915">
        <w:t>The_DT horizon_NN is_VBZ lost_VBN in_IN a_DT grey_JJ mist_NN ._.</w:t>
      </w:r>
    </w:p>
    <w:p w14:paraId="78F134FC" w14:textId="77777777" w:rsidR="00EB4287" w:rsidRPr="00CD6915" w:rsidRDefault="00EB4287" w:rsidP="00EB4287">
      <w:r w:rsidRPr="00CD6915">
        <w:t>All_DT is_VBZ vastness_NN ;_: the_DT clouds_NNS are_VBP piled_VBN up_RP like_IN giant_JJ rocks_NNS ,_, and_CC there_EX is_VBZ a_DT ``_`` brool_NN ''_'' over_IN the_DT sea_NN that_WDT sounds_VBZ like_IN some_DT presage_VBP of_IN doom_NN ._.</w:t>
      </w:r>
    </w:p>
    <w:p w14:paraId="588A91A2" w14:textId="77777777" w:rsidR="00EB4287" w:rsidRPr="00CD6915" w:rsidRDefault="00EB4287" w:rsidP="00EB4287">
      <w:r w:rsidRPr="00CD6915">
        <w:t>Dark_JJ figures_NNS are_VBP on_IN the_DT beach_NN here_RB and_CC there_RB ,_, sometimes_RB half_NN shrouded_VBD in_IN the_DT mist_NN ,_, and_CC seem_VBP ``_`` men_NNS like_IN trees_NNS walking_VBG ._. ''_''</w:t>
      </w:r>
    </w:p>
    <w:p w14:paraId="5701CA3E" w14:textId="77777777" w:rsidR="00EB4287" w:rsidRPr="00CD6915" w:rsidRDefault="00EB4287" w:rsidP="00EB4287">
      <w:r w:rsidRPr="00CD6915">
        <w:t>The_DT fishing-boats_NNS are_VBP racing_VBG for_IN home_NN ,_, and_CC rise_NN and_CC dip_NN in_IN the_DT ground_NN swell_NN as_IN they_PRP sweep_NN into_IN the_DT harbour_NN ,_, bending_VBG to_TO the_DT scuppers_NNS ._.</w:t>
      </w:r>
    </w:p>
    <w:p w14:paraId="7AB896EB" w14:textId="77777777" w:rsidR="00EB4287" w:rsidRPr="00CD6915" w:rsidRDefault="00EB4287" w:rsidP="00EB4287">
      <w:r w:rsidRPr="00CD6915">
        <w:t>Here_RB comes_VBZ old_JJ Mr._NNP Swales_NNP ._.</w:t>
      </w:r>
    </w:p>
    <w:p w14:paraId="1682B2E1" w14:textId="77777777" w:rsidR="00EB4287" w:rsidRPr="00CD6915" w:rsidRDefault="00EB4287" w:rsidP="00EB4287">
      <w:r w:rsidRPr="00CD6915">
        <w:t>He_PRP is_VBZ making_VBG straight_RB for_IN me_PRP ,_, and_CC I_PRP can_MD see_VB ,_, by_IN the_DT way_NN he_PRP lifts_VBZ his_PRP$ hat_NN ,_, that_IN he_PRP wants_VBZ to_TO talk_VB ..._: ._.</w:t>
      </w:r>
    </w:p>
    <w:p w14:paraId="2F151ECE" w14:textId="77777777" w:rsidR="00EB4287" w:rsidRPr="00CD6915" w:rsidRDefault="00EB4287" w:rsidP="00EB4287">
      <w:r w:rsidRPr="00CD6915">
        <w:t>I_PRP have_VBP been_VBN quite_RB touched_VBN by_IN the_DT change_NN in_IN the_DT poor_JJ old_JJ man_NN ._.</w:t>
      </w:r>
    </w:p>
    <w:p w14:paraId="584BA019" w14:textId="77777777" w:rsidR="00EB4287" w:rsidRPr="00CD6915" w:rsidRDefault="00EB4287" w:rsidP="00EB4287">
      <w:r w:rsidRPr="00CD6915">
        <w:t>When_WRB he_PRP sat_VBD down_RB beside_IN me_PRP ,_, he_PRP said_VBD in_IN a_DT very_RB gentle_JJ way_NN :_: --_: ``_`` I_PRP want_VBP to_TO say_VB something_NN to_TO you_PRP ,_, miss_VB ._. ''_''</w:t>
      </w:r>
    </w:p>
    <w:p w14:paraId="6849C20F" w14:textId="77777777" w:rsidR="00EB4287" w:rsidRPr="00CD6915" w:rsidRDefault="00EB4287" w:rsidP="00EB4287">
      <w:r w:rsidRPr="00CD6915">
        <w:t xml:space="preserve">I_PRP could_MD see_VB he_PRP was_VBD not_RB at_IN ease_NN ,_, so_IN I_PRP took_VBD his_PRP$ poor_JJ old_JJ wrinkled_JJ hand_NN in_IN mine_NN and_CC asked_VBD him_PRP to_TO speak_VB fully_RB ;_: so_IN he_PRP said_VBD ,_, leaving_VBG his_PRP$ hand_NN in_IN mine_NN :_: --_: ``_`` I_PRP 'm_VBP afraid_JJ ,_, my_PRP$ deary_NN ,_, that_IN I_PRP </w:t>
      </w:r>
      <w:r w:rsidRPr="00CD6915">
        <w:lastRenderedPageBreak/>
        <w:t>must_MD have_VB shocked_VBN you_PRP by_IN all_PDT the_DT wicked_JJ things_NNS I_PRP 've_VBP been_VBN sayin_NN '_'' about_IN the_DT dead_NN ,_, and_CC such_JJ like_IN ,_, for_IN weeks_NNS past_JJ ;_: but_CC I_PRP did_VBD n't_RB mean_VB them_PRP ,_, and_CC I_PRP want_VBP ye_PRP to_TO remember_VB that_IN when_WRB I_PRP 'm_VBP gone_VBN ._.</w:t>
      </w:r>
    </w:p>
    <w:p w14:paraId="70A6B7A0" w14:textId="77777777" w:rsidR="00EB4287" w:rsidRPr="00CD6915" w:rsidRDefault="00EB4287" w:rsidP="00EB4287">
      <w:r w:rsidRPr="00CD6915">
        <w:t>We_PRP aud_VBD folks_NNS that_WDT be_VB daffled_VBN ,_, and_CC with_IN one_CD foot_NN abaft_NN the_DT krok-hooal_JJ ,_, do_VBP n't_RB altogether_RB like_VB to_TO think_VB of_IN it_PRP ,_, and_CC we_PRP do_VBP n't_RB want_VB to_TO feel_VB scart_NN of_IN it_PRP ;_: an_DT '_'' that_DT 's_VBZ why_WRB I_PRP 've_VBP took_VBD to_TO makin_VB '_POS light_NN of_IN it_PRP ,_, so_IN that_IN I_PRP 'd_MD cheer_VB up_RP my_PRP$ own_JJ heart_NN a_DT bit_NN ._.</w:t>
      </w:r>
    </w:p>
    <w:p w14:paraId="46DF70D5" w14:textId="77777777" w:rsidR="00EB4287" w:rsidRPr="00CD6915" w:rsidRDefault="00EB4287" w:rsidP="00EB4287">
      <w:r w:rsidRPr="00CD6915">
        <w:t>But_CC ,_, Lord_NNP love_VBP ye_PRP ,_, miss_VB ,_, I_PRP ai_VBP n't_RB afraid_JJ of_IN dyin_NN '_'' ,_, not_RB a_DT bit_NN ;_: only_RB I_PRP do_VBP n't_RB want_VB to_TO die_VB if_IN I_PRP can_MD help_VB it_PRP ._.</w:t>
      </w:r>
    </w:p>
    <w:p w14:paraId="04F87107" w14:textId="77777777" w:rsidR="00EB4287" w:rsidRPr="00CD6915" w:rsidRDefault="00EB4287" w:rsidP="00EB4287">
      <w:r w:rsidRPr="00CD6915">
        <w:t>My_PRP$ time_NN must_MD be_VB nigh_JJ at_IN hand_NN now_RB ,_, for_IN I_PRP be_VB aud_JJ ,_, and_CC a_DT hundred_CD years_NNS is_VBZ too_RB much_JJ for_IN any_DT man_NN to_TO expect_VB ;_: and_CC I_PRP 'm_VBP so_RB nigh_JJ it_PRP that_IN the_DT Aud_NNP Man_NNP is_VBZ already_RB whettin_NN '_'' his_PRP$ scythe_NN ._.</w:t>
      </w:r>
    </w:p>
    <w:p w14:paraId="4A14BE42" w14:textId="77777777" w:rsidR="00EB4287" w:rsidRPr="00CD6915" w:rsidRDefault="00EB4287" w:rsidP="00EB4287">
      <w:r w:rsidRPr="00CD6915">
        <w:t>Ye_PRP see_VBP ,_, I_PRP ca_MD n't_RB get_VB out_RP o_NN '_'' the_DT habit_NN of_IN caffin_NN '_'' about_IN it_PRP all_DT at_IN once_RB ;_: the_DT chafts_NNS will_MD wag_NN as_IN they_PRP be_VB used_VBN to_TO ._.</w:t>
      </w:r>
    </w:p>
    <w:p w14:paraId="18D3C3F8" w14:textId="77777777" w:rsidR="00EB4287" w:rsidRPr="00CD6915" w:rsidRDefault="00EB4287" w:rsidP="00EB4287">
      <w:r w:rsidRPr="00CD6915">
        <w:t>Some_DT day_NN soon_RB the_DT Angel_NNP of_IN Death_NNP will_MD sound_VB his_PRP$ trumpet_NN for_IN me_PRP ._.</w:t>
      </w:r>
    </w:p>
    <w:p w14:paraId="0F11BA58" w14:textId="77777777" w:rsidR="00EB4287" w:rsidRPr="00CD6915" w:rsidRDefault="00EB4287" w:rsidP="00EB4287">
      <w:r w:rsidRPr="00CD6915">
        <w:t>But_CC do_VBP n't_RB ye_PRP dooal_VB an_DT '_'' greet_NN ,_, my_PRP$ deary_NN !_. ''_''</w:t>
      </w:r>
    </w:p>
    <w:p w14:paraId="36266CC1" w14:textId="77777777" w:rsidR="00EB4287" w:rsidRPr="00CD6915" w:rsidRDefault="00EB4287" w:rsidP="00EB4287">
      <w:r w:rsidRPr="00CD6915">
        <w:t>--_: for_IN he_PRP saw_VBD that_IN I_PRP was_VBD crying_VBG --_: ``_`` if_IN he_PRP should_MD come_VB this_DT very_JJ night_NN I_PRP 'd_MD not_RB refuse_VB to_TO answer_VB his_PRP$ call_NN ._.</w:t>
      </w:r>
    </w:p>
    <w:p w14:paraId="7B26F716" w14:textId="77777777" w:rsidR="00EB4287" w:rsidRPr="00CD6915" w:rsidRDefault="00EB4287" w:rsidP="00EB4287">
      <w:r w:rsidRPr="00CD6915">
        <w:t>For_IN life_NN be_VB ,_, after_IN all_DT ,_, only_RB a_DT waitin_NN '_'' for_IN somethin'_NN else_RB than_IN what_WP we_PRP 're_VBP doin_NN '_'' ;_: and_CC death_NN be_VB all_DT that_IN we_PRP can_MD rightly_RB depend_VB on_IN ._.</w:t>
      </w:r>
    </w:p>
    <w:p w14:paraId="20E1F211" w14:textId="77777777" w:rsidR="00EB4287" w:rsidRPr="00CD6915" w:rsidRDefault="00EB4287" w:rsidP="00EB4287">
      <w:r w:rsidRPr="00CD6915">
        <w:t>But_CC I_PRP 'm_VBP content_JJ ,_, for_IN it_PRP 's_VBZ comin_NN '_'' to_TO me_PRP ,_, my_PRP$ deary_NN ,_, and_CC comin_NN '_'' quick_JJ ._.</w:t>
      </w:r>
    </w:p>
    <w:p w14:paraId="17103F62" w14:textId="77777777" w:rsidR="00EB4287" w:rsidRPr="00CD6915" w:rsidRDefault="00EB4287" w:rsidP="00EB4287">
      <w:r w:rsidRPr="00CD6915">
        <w:t>It_PRP may_MD be_VB comin_NN '_'' while_IN we_PRP be_VB lookin_VBN '_'' and_CC wonderin_NN '_'' ._.</w:t>
      </w:r>
    </w:p>
    <w:p w14:paraId="655C57D5" w14:textId="77777777" w:rsidR="00EB4287" w:rsidRPr="00CD6915" w:rsidRDefault="00EB4287" w:rsidP="00EB4287">
      <w:r w:rsidRPr="00CD6915">
        <w:t>Maybe_RB it_PRP 's_VBZ in_IN that_DT wind_NN out_IN over_IN the_DT sea_NN that_WDT 's_VBZ bringin_NN '_'' with_IN it_PRP loss_NN and_CC wreck_NN ,_, and_CC sore_JJ distress_NN ,_, and_CC sad_JJ hearts_NNS ._.</w:t>
      </w:r>
    </w:p>
    <w:p w14:paraId="22A2804A" w14:textId="77777777" w:rsidR="00EB4287" w:rsidRPr="00CD6915" w:rsidRDefault="00EB4287" w:rsidP="00EB4287">
      <w:r w:rsidRPr="00CD6915">
        <w:t>Look_VB !_.</w:t>
      </w:r>
    </w:p>
    <w:p w14:paraId="4F205EAA" w14:textId="77777777" w:rsidR="00EB4287" w:rsidRPr="00CD6915" w:rsidRDefault="00EB4287" w:rsidP="00EB4287">
      <w:r w:rsidRPr="00CD6915">
        <w:t>look_VB !_. ''_''</w:t>
      </w:r>
    </w:p>
    <w:p w14:paraId="27DC7A0C" w14:textId="77777777" w:rsidR="00EB4287" w:rsidRPr="00CD6915" w:rsidRDefault="00EB4287" w:rsidP="00EB4287">
      <w:r w:rsidRPr="00CD6915">
        <w:t>he_PRP cried_VBD suddenly_RB ._.</w:t>
      </w:r>
    </w:p>
    <w:p w14:paraId="5042F37A" w14:textId="77777777" w:rsidR="00EB4287" w:rsidRPr="00CD6915" w:rsidRDefault="00EB4287" w:rsidP="00EB4287">
      <w:r w:rsidRPr="00CD6915">
        <w:t>``_`` There_EX 's_VBZ something_NN in_IN that_DT wind_NN and_CC in_IN the_DT hoast_NN beyont_NN that_WDT sounds_VBZ ,_, and_CC looks_VBZ ,_, and_CC tastes_NNS ,_, and_CC smells_VBZ like_IN death_NN ._.</w:t>
      </w:r>
    </w:p>
    <w:p w14:paraId="33837659" w14:textId="77777777" w:rsidR="00EB4287" w:rsidRPr="00CD6915" w:rsidRDefault="00EB4287" w:rsidP="00EB4287">
      <w:r w:rsidRPr="00CD6915">
        <w:t>It_PRP 's_VBZ in_IN the_DT air_NN ;_: I_PRP feel_VBP it_PRP comin_NN '_'' ._.</w:t>
      </w:r>
    </w:p>
    <w:p w14:paraId="556004CE" w14:textId="77777777" w:rsidR="00EB4287" w:rsidRPr="00CD6915" w:rsidRDefault="00EB4287" w:rsidP="00EB4287">
      <w:r w:rsidRPr="00CD6915">
        <w:lastRenderedPageBreak/>
        <w:t>Lord_NNP ,_, make_VB me_PRP answer_VB cheerful_JJ when_WRB my_PRP$ call_NN comes_VBZ !_. ''_''</w:t>
      </w:r>
    </w:p>
    <w:p w14:paraId="5FA52FD2" w14:textId="77777777" w:rsidR="00EB4287" w:rsidRPr="00CD6915" w:rsidRDefault="00EB4287" w:rsidP="00EB4287">
      <w:r w:rsidRPr="00CD6915">
        <w:t>He_PRP held_VBD up_RP his_PRP$ arms_NNS devoutly_RB ,_, and_CC raised_VBD his_PRP$ hat_NN ._.</w:t>
      </w:r>
    </w:p>
    <w:p w14:paraId="5F287516" w14:textId="77777777" w:rsidR="00EB4287" w:rsidRPr="00CD6915" w:rsidRDefault="00EB4287" w:rsidP="00EB4287">
      <w:r w:rsidRPr="00CD6915">
        <w:t>His_PRP$ mouth_NN moved_VBD as_IN though_IN he_PRP were_VBD praying_VBG ._.</w:t>
      </w:r>
    </w:p>
    <w:p w14:paraId="2E20B91D" w14:textId="77777777" w:rsidR="00EB4287" w:rsidRPr="00CD6915" w:rsidRDefault="00EB4287" w:rsidP="00EB4287">
      <w:r w:rsidRPr="00CD6915">
        <w:t>After_IN a_DT few_JJ minutes_NNS '_POS silence_NN ,_, he_PRP got_VBD up_RP ,_, shook_VBD hands_NNS with_IN me_PRP ,_, and_CC blessed_VBD me_PRP ,_, and_CC said_VBD good-bye_NN ,_, and_CC hobbled_VBD off_RP ._.</w:t>
      </w:r>
    </w:p>
    <w:p w14:paraId="386A6B7F" w14:textId="77777777" w:rsidR="00EB4287" w:rsidRPr="00CD6915" w:rsidRDefault="00EB4287" w:rsidP="00EB4287">
      <w:r w:rsidRPr="00CD6915">
        <w:t>It_PRP all_DT touched_VBD me_PRP ,_, and_CC upset_VB me_PRP very_RB much_RB ._.</w:t>
      </w:r>
    </w:p>
    <w:p w14:paraId="65AAB86F" w14:textId="77777777" w:rsidR="00EB4287" w:rsidRPr="00CD6915" w:rsidRDefault="00EB4287" w:rsidP="00EB4287">
      <w:r w:rsidRPr="00CD6915">
        <w:t>I_PRP was_VBD glad_JJ when_WRB the_DT coastguard_NN came_VBD along_RB ,_, with_IN his_PRP$ spy-glass_NN under_IN his_PRP$ arm_NN ._.</w:t>
      </w:r>
    </w:p>
    <w:p w14:paraId="6172573C" w14:textId="77777777" w:rsidR="00EB4287" w:rsidRPr="00CD6915" w:rsidRDefault="00EB4287" w:rsidP="00EB4287">
      <w:r w:rsidRPr="00CD6915">
        <w:t>He_PRP stopped_VBD to_TO talk_VB with_IN me_PRP ,_, as_IN he_PRP always_RB does_VBZ ,_, but_CC all_PDT the_DT time_NN kept_VBD looking_VBG at_IN a_DT strange_JJ ship_NN ._.</w:t>
      </w:r>
    </w:p>
    <w:p w14:paraId="7A897BA0" w14:textId="77777777" w:rsidR="00EB4287" w:rsidRPr="00CD6915" w:rsidRDefault="00EB4287" w:rsidP="00EB4287">
      <w:r w:rsidRPr="00CD6915">
        <w:t>``_`` I_PRP ca_MD n't_RB make_VB her_PRP out_RP ,_, ''_'' he_PRP said_VBD ;_: ``_`` she_PRP 's_VBZ a_DT Russian_NNP ,_, by_IN the_DT look_NN of_IN her_PRP$ ;_: but_CC she_PRP 's_VBZ knocking_VBG about_RB in_IN the_DT queerest_JJS way_NN ._.</w:t>
      </w:r>
    </w:p>
    <w:p w14:paraId="0758995F" w14:textId="77777777" w:rsidR="00EB4287" w:rsidRPr="00CD6915" w:rsidRDefault="00EB4287" w:rsidP="00EB4287">
      <w:r w:rsidRPr="00CD6915">
        <w:t>She_PRP does_VBZ n't_RB know_VB her_PRP$ mind_NN a_DT bit_NN ;_: she_PRP seems_VBZ to_TO see_VB the_DT storm_NN coming_VBG ,_, but_CC ca_MD n't_RB decide_VB whether_IN to_TO run_VB up_RP north_RB in_IN the_DT open_JJ ,_, or_CC to_TO put_VB in_RP here_RB ._.</w:t>
      </w:r>
    </w:p>
    <w:p w14:paraId="6D0088E2" w14:textId="77777777" w:rsidR="00EB4287" w:rsidRPr="00CD6915" w:rsidRDefault="00EB4287" w:rsidP="00EB4287">
      <w:r w:rsidRPr="00CD6915">
        <w:t>Look_VB there_RB again_RB !_.</w:t>
      </w:r>
    </w:p>
    <w:p w14:paraId="489028DB" w14:textId="77777777" w:rsidR="00EB4287" w:rsidRPr="00CD6915" w:rsidRDefault="00EB4287" w:rsidP="00EB4287">
      <w:r w:rsidRPr="00CD6915">
        <w:t>She_PRP is_VBZ steered_VBN mighty_RB strangely_RB ,_, for_IN she_PRP does_VBZ n't_RB mind_VB the_DT hand_NN on_IN the_DT wheel_NN ;_: changes_NNS about_IN with_IN every_DT puff_NN of_IN wind_NN ._.</w:t>
      </w:r>
    </w:p>
    <w:p w14:paraId="5D7C42FB" w14:textId="77777777" w:rsidR="00EB4287" w:rsidRPr="00CD6915" w:rsidRDefault="00EB4287" w:rsidP="00EB4287">
      <w:pPr>
        <w:rPr>
          <w:ins w:id="13" w:author="Lee Ji Eun" w:date="2019-09-22T22:07:00Z"/>
        </w:rPr>
      </w:pPr>
      <w:r w:rsidRPr="00CD6915">
        <w:t>We_PRP 'll_MD hear_VB more_JJR of_IN her_PRP before_IN this_DT time_NN to-morrow_NN ._. ''_''</w:t>
      </w:r>
    </w:p>
    <w:p w14:paraId="032286D5" w14:textId="77777777" w:rsidR="00157AE0" w:rsidRPr="00CD6915" w:rsidRDefault="00157AE0" w:rsidP="00EB4287"/>
    <w:p w14:paraId="5E9B3F37" w14:textId="77777777" w:rsidR="00EB4287" w:rsidRPr="00CD6915" w:rsidRDefault="00EB4287" w:rsidP="00EB4287">
      <w:r w:rsidRPr="00CD6915">
        <w:t>CHAPTER_NNP VII_NNP CUTTING_NNP FROM_NNP ``_`` THE_DT DAILYGRAPH_NN ,_, ''_'' 8_CD AUGUST_NNP -LRB-_-LRB- Pasted_NNP in_IN Mina_NNP Murray_NNP 's_POS Journal_NNP ._. -RRB-_-RRB-</w:t>
      </w:r>
    </w:p>
    <w:p w14:paraId="04D516C6" w14:textId="77777777" w:rsidR="00EB4287" w:rsidRPr="00CD6915" w:rsidRDefault="00EB4287" w:rsidP="00EB4287">
      <w:r w:rsidRPr="00CD6915">
        <w:t>From_IN a_DT Correspondent_NN ._.</w:t>
      </w:r>
    </w:p>
    <w:p w14:paraId="7DD762B9" w14:textId="77777777" w:rsidR="00EB4287" w:rsidRPr="00CD6915" w:rsidRDefault="00EB4287" w:rsidP="00EB4287">
      <w:r w:rsidRPr="00CD6915">
        <w:t>Whitby_NNP ._.</w:t>
      </w:r>
    </w:p>
    <w:p w14:paraId="4AF34745" w14:textId="77777777" w:rsidR="00EB4287" w:rsidRPr="00CD6915" w:rsidRDefault="00EB4287" w:rsidP="00EB4287">
      <w:r w:rsidRPr="00CD6915">
        <w:t>ONE_CD greatest_JJS and_CC suddenest_JJ storms_NNS on_IN record_NN has_VBZ just_RB been_VBN experienced_VBN here_RB ,_, with_IN results_NNS both_CC strange_JJ and_CC unique_JJ ._.</w:t>
      </w:r>
    </w:p>
    <w:p w14:paraId="720209D7" w14:textId="77777777" w:rsidR="00EB4287" w:rsidRPr="00CD6915" w:rsidRDefault="00EB4287" w:rsidP="00EB4287">
      <w:r w:rsidRPr="00CD6915">
        <w:t>The_DT weather_NN had_VBD been_VBN somewhat_RB sultry_JJ ,_, but_CC not_RB to_TO any_DT degree_NN uncommon_JJ in_IN the_DT month_NN of_IN August_NNP ._.</w:t>
      </w:r>
    </w:p>
    <w:p w14:paraId="53406CE6" w14:textId="77777777" w:rsidR="00EB4287" w:rsidRPr="00CD6915" w:rsidRDefault="00EB4287" w:rsidP="00EB4287">
      <w:r w:rsidRPr="00CD6915">
        <w:t>Saturday_NNP evening_NN was_VBD as_RB fine_JJ as_IN was_VBD ever_RB known_VBN ,_, and_CC the_DT great_JJ body_NN of_IN holiday-makers_NNS laid_VBN out_RP yesterday_NN for_IN visits_NNS to_TO Mulgrave_NNP Woods_NNP ,_, Robin_NNP Hood_NNP 's_POS Bay_NNP ,_, Rig_NNP Mill_NNP ,_, Runswick_NNP ,_, Staithes_NNP ,_, and_CC the_DT various_JJ trips_NNS in_IN the_DT neighbourhood_NN of_IN Whitby_NNP ._.</w:t>
      </w:r>
    </w:p>
    <w:p w14:paraId="699E8DB1" w14:textId="77777777" w:rsidR="00EB4287" w:rsidRPr="00CD6915" w:rsidRDefault="00EB4287" w:rsidP="00EB4287">
      <w:r w:rsidRPr="00CD6915">
        <w:lastRenderedPageBreak/>
        <w:t>The_DT steamers_NNS Emma_NNP and_CC Scarborough_NNP made_VBD trips_NNS up_IN and_CC down_IN the_DT coast_NN ,_, and_CC there_EX was_VBD an_DT unusual_JJ amount_NN of_IN ``_`` tripping_VBG ''_'' both_DT to_TO and_CC from_IN Whitby_NNP ._.</w:t>
      </w:r>
    </w:p>
    <w:p w14:paraId="02AEACDA" w14:textId="77777777" w:rsidR="00EB4287" w:rsidRPr="00CD6915" w:rsidRDefault="00EB4287" w:rsidP="00EB4287">
      <w:r w:rsidRPr="00CD6915">
        <w:t>The_DT day_NN was_VBD unusually_RB fine_JJ till_IN the_DT afternoon_NN ,_, when_WRB some_DT of_IN the_DT gossips_NNS who_WP frequent_JJ the_DT East_NNP Cliff_NNP churchyard_NN ,_, and_CC from_IN that_DT commanding_JJ eminence_NN watch_VBP the_DT wide_JJ sweep_NN of_IN sea_NN visible_JJ to_TO the_DT north_NN and_CC east_JJ ,_, called_VBN attention_NN to_TO a_DT sudden_JJ show_NN of_IN ``_`` mares_NNS '_POS -_: tails_NNS ''_'' high_JJ in_IN the_DT sky_NN to_TO the_DT north-west_NN ._.</w:t>
      </w:r>
    </w:p>
    <w:p w14:paraId="0229C9BE" w14:textId="77777777" w:rsidR="00EB4287" w:rsidRPr="00CD6915" w:rsidRDefault="00EB4287" w:rsidP="00EB4287">
      <w:r w:rsidRPr="00CD6915">
        <w:t>The_DT wind_NN was_VBD then_RB blowing_VBG from_IN the_DT south-west_NN in_IN the_DT mild_JJ degree_NN which_WDT in_IN barometrical_JJ language_NN is_VBZ ranked_VBN ``_`` No._NN 2_CD :_: light_JJ breeze_NN ._. ''_''</w:t>
      </w:r>
    </w:p>
    <w:p w14:paraId="182D2764" w14:textId="77777777" w:rsidR="00EB4287" w:rsidRPr="00CD6915" w:rsidRDefault="00EB4287" w:rsidP="00EB4287">
      <w:r w:rsidRPr="00CD6915">
        <w:t>The_DT coastguard_NN on_IN duty_NN at_IN once_RB made_VBN report_NN ,_, and_CC one_CD old_JJ fisherman_NN ,_, who_WP for_IN more_JJR than_IN half_PDT a_DT century_NN has_VBZ kept_VBN watch_NN on_IN weather_NN signs_NNS from_IN the_DT East_NNP Cliff_NNP ,_, foretold_VBN in_IN an_DT emphatic_JJ manner_NN the_DT coming_VBG of_IN a_DT sudden_JJ storm_NN ._.</w:t>
      </w:r>
    </w:p>
    <w:p w14:paraId="174CD5A2" w14:textId="77777777" w:rsidR="00EB4287" w:rsidRPr="00CD6915" w:rsidRDefault="00EB4287" w:rsidP="00EB4287">
      <w:r w:rsidRPr="00CD6915">
        <w:t>The_DT approach_NN of_IN sunset_NN was_VBD so_RB very_RB beautiful_JJ ,_, so_RB grand_JJ in_IN its_PRP$ masses_NNS of_IN splendidly-coloured_JJ clouds_NNS ,_, that_IN there_EX was_VBD quite_RB an_DT assemblage_NN on_IN the_DT walk_NN along_IN the_DT cliff_NN in_IN the_DT old_JJ churchyard_NN to_TO enjoy_VB the_DT beauty_NN ._.</w:t>
      </w:r>
    </w:p>
    <w:p w14:paraId="79AC5D71" w14:textId="77777777" w:rsidR="00EB4287" w:rsidRPr="00CD6915" w:rsidRDefault="00EB4287" w:rsidP="00EB4287">
      <w:r w:rsidRPr="00CD6915">
        <w:t>Before_IN the_DT sun_NN dipped_VBN below_IN the_DT black_JJ mass_NN of_IN Kettleness_NN ,_, standing_NN boldly_RB athwart_VBD the_DT western_JJ sky_NN ,_, its_PRP$ downward_JJ way_NN was_VBD marked_VBN by_IN myriad_JJ clouds_NNS of_IN every_DT sunset-colour_NN --_: flame_NN ,_, purple_JJ ,_, pink_JJ ,_, green_JJ ,_, violet_NN ,_, and_CC all_PDT the_DT tints_NNS of_IN gold_NN ;_: with_IN here_RB and_CC there_RB masses_NNS not_RB large_JJ ,_, but_CC of_IN seemingly_RB absolute_JJ blackness_NN ,_, in_IN all_DT sorts_NNS of_IN shapes_NNS ,_, as_RB well_RB outlined_VBN as_IN colossal_JJ silhouettes_NNS ._.</w:t>
      </w:r>
    </w:p>
    <w:p w14:paraId="6489AB88" w14:textId="77777777" w:rsidR="00EB4287" w:rsidRPr="00CD6915" w:rsidRDefault="00EB4287" w:rsidP="00EB4287">
      <w:r w:rsidRPr="00CD6915">
        <w:t>The_DT experience_NN was_VBD not_RB lost_VBN on_IN the_DT painters_NNS ,_, and_CC doubtless_VBZ some_DT of_IN the_DT sketches_NNS of_IN the_DT ``_`` Prelude_NN to_TO the_DT Great_JJ Storm_NN ''_'' will_NN grace_NN the_DT R._NNP A._NNP and_CC R._NNP I._NNP walls_NNS in_IN May_NNP next_JJ ._.</w:t>
      </w:r>
    </w:p>
    <w:p w14:paraId="1086755F" w14:textId="77777777" w:rsidR="00EB4287" w:rsidRPr="00CD6915" w:rsidRDefault="00EB4287" w:rsidP="00EB4287">
      <w:r w:rsidRPr="00CD6915">
        <w:t>More_JJR than_IN one_CD captain_NN made_VBD up_RP his_PRP$ mind_NN then_RB and_CC there_RB that_IN his_PRP$ ``_`` cobble_NN ''_'' or_CC his_PRP$ ``_`` mule_NN ,_, ''_'' as_IN they_PRP term_VBP the_DT different_JJ classes_NNS of_IN boats_NNS ,_, would_MD remain_VB in_IN the_DT harbour_NN till_IN the_DT storm_NN had_VBD passed_VBN ._.</w:t>
      </w:r>
    </w:p>
    <w:p w14:paraId="115185BF" w14:textId="77777777" w:rsidR="00EB4287" w:rsidRPr="00CD6915" w:rsidRDefault="00EB4287" w:rsidP="00EB4287">
      <w:r w:rsidRPr="00CD6915">
        <w:t>The_DT wind_NN fell_VBD away_RB entirely_RB during_IN the_DT evening_NN ,_, and_CC at_IN midnight_NN there_EX was_VBD a_DT dead_JJ calm_NN ,_, a_DT sultry_JJ heat_NN ,_, and_CC that_IN prevailing_VBG intensity_NN which_WDT ,_, on_IN the_DT approach_NN of_IN thunder_NN ,_, affects_VBZ persons_NNS of_IN a_DT sensitive_JJ nature_NN ._.</w:t>
      </w:r>
    </w:p>
    <w:p w14:paraId="7F84A7C1" w14:textId="77777777" w:rsidR="00EB4287" w:rsidRPr="00CD6915" w:rsidRDefault="00EB4287" w:rsidP="00EB4287">
      <w:r w:rsidRPr="00CD6915">
        <w:t xml:space="preserve">There_EX were_VBD but_CC few_JJ lights_NNS in_IN sight_NN at_IN sea_NN ,_, for_IN even_RB the_DT coasting_VBG steamers_NNS ,_, which_WDT usually_RB ``_`` hug_NN ''_'' </w:t>
      </w:r>
      <w:r w:rsidRPr="00CD6915">
        <w:lastRenderedPageBreak/>
        <w:t>the_DT shore_NN so_RB closely_RB ,_, kept_VBD well_RB to_TO seaward_NN ,_, and_CC but_CC few_JJ fishing-boats_NNS were_VBD in_IN sight_NN ._.</w:t>
      </w:r>
    </w:p>
    <w:p w14:paraId="1F24A03C" w14:textId="77777777" w:rsidR="00EB4287" w:rsidRPr="00CD6915" w:rsidRDefault="00EB4287" w:rsidP="00EB4287">
      <w:r w:rsidRPr="00CD6915">
        <w:t>The_DT only_JJ sail_NN noticeable_JJ was_VBD a_DT foreign_JJ schooner_NN with_IN all_DT sails_NNS set_VBN ,_, which_WDT was_VBD seemingly_RB going_VBG westwards_NNS ._.</w:t>
      </w:r>
    </w:p>
    <w:p w14:paraId="5B23E0DB" w14:textId="77777777" w:rsidR="00EB4287" w:rsidRPr="00CD6915" w:rsidRDefault="00EB4287" w:rsidP="00EB4287">
      <w:r w:rsidRPr="00CD6915">
        <w:t>The_DT foolhardiness_NN or_CC ignorance_NN of_IN her_PRP$ officers_NNS was_VBD a_DT prolific_JJ theme_NN for_IN comment_NN whilst_IN she_PRP remained_VBD in_IN sight_NN ,_, and_CC efforts_NNS were_VBD made_VBN to_TO signal_VB her_PRP to_TO reduce_VB sail_NN in_IN face_NN of_IN her_PRP$ danger_NN ._.</w:t>
      </w:r>
    </w:p>
    <w:p w14:paraId="0A762135" w14:textId="77777777" w:rsidR="00EB4287" w:rsidRPr="00CD6915" w:rsidRDefault="00EB4287" w:rsidP="00EB4287">
      <w:r w:rsidRPr="00CD6915">
        <w:t>Before_IN the_DT night_NN shut_VBD down_RB she_PRP was_VBD seen_VBN with_IN sails_NNS idly_RB flapping_VBG as_IN she_PRP gently_RB rolled_VBD on_IN the_DT undulating_JJ swell_NN of_IN the_DT sea_NN ,_, ``_`` As_RB idle_JJ as_IN a_DT painted_JJ ship_NN upon_IN a_DT painted_JJ ocean_NN ._. ''_''</w:t>
      </w:r>
    </w:p>
    <w:p w14:paraId="70E49417" w14:textId="77777777" w:rsidR="00EB4287" w:rsidRPr="00CD6915" w:rsidRDefault="00EB4287" w:rsidP="00EB4287">
      <w:r w:rsidRPr="00CD6915">
        <w:t>Shortly_RB before_IN ten_CD o'clock_RB the_DT stillness_NN of_IN the_DT air_NN grew_VBD quite_RB oppressive_JJ ,_, and_CC the_DT silence_NN was_VBD so_RB marked_JJ that_IN the_DT bleating_NN of_IN a_DT sheep_NN inland_RB or_CC the_DT barking_VBG of_IN a_DT dog_NN in_IN the_DT town_NN was_VBD distinctly_RB heard_VBN ,_, and_CC the_DT band_NN on_IN the_DT pier_NN ,_, with_IN its_PRP$ lively_JJ French_JJ air_NN ,_, was_VBD like_IN a_DT discord_NN in_IN the_DT great_JJ harmony_NN of_IN nature_NN 's_POS silence_NN ._.</w:t>
      </w:r>
    </w:p>
    <w:p w14:paraId="0C122C25" w14:textId="77777777" w:rsidR="00EB4287" w:rsidRPr="00CD6915" w:rsidRDefault="00EB4287" w:rsidP="00EB4287">
      <w:r w:rsidRPr="00CD6915">
        <w:t>A_DT little_JJ after_IN midnight_NN came_VBD a_DT strange_JJ sound_NN from_IN over_IN the_DT sea_NN ,_, and_CC high_JJ overhead_NN the_DT air_NN began_VBD to_TO carry_VB a_DT strange_JJ ,_, faint_JJ ,_, hollow_JJ booming_VBG ._.</w:t>
      </w:r>
    </w:p>
    <w:p w14:paraId="30344F99" w14:textId="77777777" w:rsidR="00EB4287" w:rsidRPr="00CD6915" w:rsidRDefault="00EB4287" w:rsidP="00EB4287">
      <w:r w:rsidRPr="00CD6915">
        <w:t>Then_RB without_IN warning_VBG the_DT tempest_NN broke_VBD ._.</w:t>
      </w:r>
    </w:p>
    <w:p w14:paraId="61DE7759" w14:textId="77777777" w:rsidR="00EB4287" w:rsidRPr="00CD6915" w:rsidRDefault="00EB4287" w:rsidP="00EB4287">
      <w:r w:rsidRPr="00CD6915">
        <w:t>With_IN a_DT rapidity_NN which_WDT ,_, at_IN the_DT time_NN ,_, seemed_VBD incredible_JJ ,_, and_CC even_RB afterwards_RB is_VBZ impossible_JJ to_TO realize_VB ,_, the_DT whole_JJ aspect_NN of_IN nature_NN at_IN once_RB became_VBD convulsed_VBN ._.</w:t>
      </w:r>
    </w:p>
    <w:p w14:paraId="2E957836" w14:textId="77777777" w:rsidR="00EB4287" w:rsidRPr="00CD6915" w:rsidRDefault="00EB4287" w:rsidP="00EB4287">
      <w:r w:rsidRPr="00CD6915">
        <w:t>The_DT waves_NNS rose_VBD in_IN growing_VBG fury_NN ,_, each_DT overtopping_VBG its_PRP$ fellow_NN ,_, till_IN in_IN a_DT very_RB few_JJ minutes_NNS the_DT lately_RB glassy_JJ sea_NN was_VBD like_IN a_DT roaring_VBG and_CC devouring_VBG monster_NN ._.</w:t>
      </w:r>
    </w:p>
    <w:p w14:paraId="37317228" w14:textId="77777777" w:rsidR="00EB4287" w:rsidRPr="00CD6915" w:rsidRDefault="00EB4287" w:rsidP="00EB4287">
      <w:r w:rsidRPr="00CD6915">
        <w:t>White-crested_JJ waves_NNS beat_VBP madly_RB on_IN the_DT level_NN sands_NNS and_CC rushed_VBD up_RP the_DT shelving_VBG cliffs_NNS ;_: others_NNS broke_VBD over_IN the_DT piers_NNS ,_, and_CC with_IN their_PRP$ spume_NN swept_VBD the_DT lanthorns_NNS of_IN the_DT lighthouses_NNS which_WDT rise_VBP from_IN the_DT end_NN of_IN either_DT pier_NN of_IN Whitby_NNP Harbour_NNP ._.</w:t>
      </w:r>
    </w:p>
    <w:p w14:paraId="7EF52764" w14:textId="77777777" w:rsidR="00EB4287" w:rsidRPr="00CD6915" w:rsidRDefault="00EB4287" w:rsidP="00EB4287">
      <w:r w:rsidRPr="00CD6915">
        <w:t>The_DT wind_NN roared_VBD like_IN thunder_NN ,_, and_CC blew_VBD with_IN such_JJ force_NN that_IN it_PRP was_VBD with_IN difficulty_NN that_IN even_RB strong_JJ men_NNS kept_VBD their_PRP$ feet_NNS ,_, or_CC clung_NN with_IN grim_JJ clasp_NN to_TO the_DT iron_NN stanchions_NNS ._.</w:t>
      </w:r>
    </w:p>
    <w:p w14:paraId="1DF536BE" w14:textId="77777777" w:rsidR="00EB4287" w:rsidRPr="00CD6915" w:rsidRDefault="00EB4287" w:rsidP="00EB4287">
      <w:r w:rsidRPr="00CD6915">
        <w:t>It_PRP was_VBD found_VBN necessary_JJ to_TO clear_VB the_DT entire_JJ piers_NNS from_IN the_DT mass_NN of_IN onlookers_NNS ,_, or_CC else_RB the_DT fatalities_NNS of_IN the_DT night_NN would_MD have_VB been_VBN increased_VBN manifold_RB ._.</w:t>
      </w:r>
    </w:p>
    <w:p w14:paraId="6341E3F9" w14:textId="77777777" w:rsidR="00EB4287" w:rsidRPr="00CD6915" w:rsidRDefault="00EB4287" w:rsidP="00EB4287">
      <w:r w:rsidRPr="00CD6915">
        <w:t xml:space="preserve">To_TO add_VB to_TO the_DT difficulties_NNS and_CC dangers_NNS of_IN the_DT time_NN ,_, masses_NNS of_IN sea-fog_NN came_VBD drifting_VBG inland_RB --_: white_JJ ,_, wet_JJ clouds_NNS ,_, which_WDT swept_VBD by_IN in_IN ghostly_JJ fashion_NN ,_, so_RB dank_JJ </w:t>
      </w:r>
      <w:r w:rsidRPr="00CD6915">
        <w:lastRenderedPageBreak/>
        <w:t>and_CC damp_JJ and_CC cold_JJ that_IN it_PRP needed_VBD but_CC little_JJ effort_NN of_IN imagination_NN to_TO think_VB that_IN the_DT spirits_NNS of_IN those_DT lost_VBN at_IN sea_NN were_VBD touching_VBG their_PRP$ living_NN brethren_NNS with_IN the_DT clammy_JJ hands_NNS of_IN death_NN ,_, and_CC many_JJ a_DT one_CD shuddered_VBD as_IN the_DT wreaths_NNS of_IN sea-mist_NN swept_VBN by_IN ._.</w:t>
      </w:r>
    </w:p>
    <w:p w14:paraId="71D3B633" w14:textId="77777777" w:rsidR="00EB4287" w:rsidRPr="00CD6915" w:rsidRDefault="00EB4287" w:rsidP="00EB4287">
      <w:r w:rsidRPr="00CD6915">
        <w:t>At_IN times_NNS the_DT mist_NN cleared_VBD ,_, and_CC the_DT sea_NN for_IN some_DT distance_NN could_MD be_VB seen_VBN in_IN the_DT glare_NN of_IN the_DT lightning_NN ,_, which_WDT now_RB came_VBD thick_JJ and_CC fast_JJ ,_, followed_VBN by_IN such_JJ sudden_JJ peals_NNS of_IN thunder_NN that_IN the_DT whole_JJ sky_NN overhead_NN seemed_VBD trembling_VBG under_IN the_DT shock_NN of_IN the_DT footsteps_NNS of_IN the_DT storm_NN ._.</w:t>
      </w:r>
    </w:p>
    <w:p w14:paraId="6201AE33" w14:textId="77777777" w:rsidR="00EB4287" w:rsidRPr="00CD6915" w:rsidRDefault="00EB4287" w:rsidP="00EB4287">
      <w:r w:rsidRPr="00CD6915">
        <w:t>Some_DT of_IN the_DT scenes_NNS thus_RB revealed_VBN were_VBD of_IN immeasurable_JJ grandeur_NN and_CC of_IN absorbing_VBG interest_NN --_: the_DT sea_NN ,_, running_VBG mountains_NNS high_JJ ,_, threw_VBD skywards_NNS with_IN each_DT wave_NN mighty_JJ masses_NNS of_IN white_JJ foam_NN ,_, which_WDT the_DT tempest_NN seemed_VBD to_TO snatch_VB at_IN and_CC whirl_NN away_RB into_IN space_NN ;_: here_RB and_CC there_RB a_DT fishing-boat_NN ,_, with_IN a_DT rag_NN of_IN sail_NN ,_, running_VBG madly_RB for_IN shelter_NN before_IN the_DT blast_NN ;_: now_RB and_CC again_RB the_DT white_JJ wings_NNS of_IN a_DT storm-tossed_JJ sea-bird_NN ._.</w:t>
      </w:r>
    </w:p>
    <w:p w14:paraId="7584B51D" w14:textId="77777777" w:rsidR="00EB4287" w:rsidRPr="00CD6915" w:rsidRDefault="00EB4287" w:rsidP="00EB4287">
      <w:r w:rsidRPr="00CD6915">
        <w:t>On_IN the_DT summit_NN of_IN the_DT East_NNP Cliff_NNP the_DT new_JJ searchlight_NN was_VBD ready_JJ for_IN experiment_NN ,_, but_CC had_VBD not_RB yet_RB been_VBN tried_VBN ._.</w:t>
      </w:r>
    </w:p>
    <w:p w14:paraId="7F250A86" w14:textId="77777777" w:rsidR="00EB4287" w:rsidRPr="00CD6915" w:rsidRDefault="00EB4287" w:rsidP="00EB4287">
      <w:r w:rsidRPr="00CD6915">
        <w:t>The_DT officers_NNS in_IN charge_NN of_IN it_PRP got_VBD it_PRP into_IN working_VBG order_NN ,_, and_CC in_IN the_DT pauses_VBZ of_IN the_DT inrushing_VBG mist_NN swept_VBD with_IN it_PRP the_DT surface_NN of_IN the_DT sea_NN ._.</w:t>
      </w:r>
    </w:p>
    <w:p w14:paraId="4B11B396" w14:textId="77777777" w:rsidR="00EB4287" w:rsidRPr="00CD6915" w:rsidRDefault="00EB4287" w:rsidP="00EB4287">
      <w:r w:rsidRPr="00CD6915">
        <w:t>Once_RB or_CC twice_RB its_PRP$ service_NN was_VBD most_RBS effective_JJ ,_, as_IN when_WRB a_DT fishing-boat_NN ,_, with_IN gunwale_NN under_IN water_NN ,_, rushed_VBD into_IN the_DT harbour_NN ,_, able_JJ ,_, by_IN the_DT guidance_NN of_IN the_DT sheltering_VBG light_NN ,_, to_TO avoid_VB the_DT danger_NN of_IN dashing_VBG against_IN the_DT piers_NNS ._.</w:t>
      </w:r>
    </w:p>
    <w:p w14:paraId="0123538B" w14:textId="77777777" w:rsidR="00EB4287" w:rsidRPr="00CD6915" w:rsidRDefault="00EB4287" w:rsidP="00EB4287">
      <w:r w:rsidRPr="00CD6915">
        <w:t>As_IN each_DT boat_NN achieved_VBD the_DT safety_NN of_IN the_DT port_NN there_EX was_VBD a_DT shout_NN of_IN joy_NN from_IN the_DT mass_NN of_IN people_NNS on_IN shore_NN ,_, a_DT shout_NN which_WDT for_IN a_DT moment_NN seemed_VBD to_TO cleave_VB the_DT gale_NN and_CC was_VBD then_RB swept_VBN away_RB in_IN its_PRP$ rush_NN ._.</w:t>
      </w:r>
    </w:p>
    <w:p w14:paraId="4348AB00" w14:textId="77777777" w:rsidR="00EB4287" w:rsidRPr="00CD6915" w:rsidRDefault="00EB4287" w:rsidP="00EB4287">
      <w:r w:rsidRPr="00CD6915">
        <w:t>Before_IN long_RB the_DT searchlight_NN discovered_VBD some_DT distance_NN away_RB a_DT schooner_NN with_IN all_DT sails_NNS set_VBN ,_, apparently_RB the_DT same_JJ vessel_NN which_WDT had_VBD been_VBN noticed_VBN earlier_RBR in_IN the_DT evening_NN ._.</w:t>
      </w:r>
    </w:p>
    <w:p w14:paraId="55D4FEFC" w14:textId="77777777" w:rsidR="00EB4287" w:rsidRPr="00CD6915" w:rsidRDefault="00EB4287" w:rsidP="00EB4287">
      <w:r w:rsidRPr="00CD6915">
        <w:t>The_DT wind_NN had_VBD by_IN this_DT time_NN backed_VBD to_TO the_DT east_JJ ,_, and_CC there_EX was_VBD a_DT shudder_NN amongst_IN the_DT watchers_NNS on_IN the_DT cliff_NN as_IN they_PRP realized_VBD the_DT terrible_JJ danger_NN in_IN which_WDT she_PRP now_RB was_VBD ._.</w:t>
      </w:r>
    </w:p>
    <w:p w14:paraId="6746E2A2" w14:textId="77777777" w:rsidR="00EB4287" w:rsidRPr="00CD6915" w:rsidRDefault="00EB4287" w:rsidP="00EB4287">
      <w:r w:rsidRPr="00CD6915">
        <w:lastRenderedPageBreak/>
        <w:t>Between_IN her_PRP and_CC the_DT port_NN lay_VBD the_DT great_JJ flat_JJ reef_NN on_IN which_WDT so_RB many_JJ good_JJ ships_NNS have_VBP from_IN time_NN to_TO time_NN suffered_VBD ,_, and_CC ,_, with_IN the_DT wind_NN blowing_VBG from_IN its_PRP$ present_JJ quarter_NN ,_, it_PRP would_MD be_VB quite_RB impossible_JJ that_IN she_PRP should_MD fetch_VB the_DT entrance_NN of_IN the_DT harbour_NN ._.</w:t>
      </w:r>
    </w:p>
    <w:p w14:paraId="25715FEF" w14:textId="77777777" w:rsidR="00EB4287" w:rsidRPr="00CD6915" w:rsidRDefault="00EB4287" w:rsidP="00EB4287">
      <w:r w:rsidRPr="00CD6915">
        <w:t>It_PRP was_VBD now_RB nearly_RB the_DT hour_NN of_IN high_JJ tide_NN ,_, but_CC the_DT waves_NNS were_VBD so_RB great_JJ that_IN in_IN their_PRP$ troughs_NNS the_DT shallows_NNS of_IN the_DT shore_NN were_VBD almost_RB visible_JJ ,_, and_CC the_DT schooner_NN ,_, with_IN all_DT sails_NNS set_VBN ,_, was_VBD rushing_VBG with_IN such_JJ speed_NN that_IN ,_, in_IN the_DT words_NNS of_IN one_CD old_JJ salt_NN ,_, ``_`` she_PRP must_MD fetch_VB up_RP somewhere_RB ,_, if_IN it_PRP was_VBD only_RB in_IN hell_NN ._. ''_''</w:t>
      </w:r>
    </w:p>
    <w:p w14:paraId="097A09B4" w14:textId="77777777" w:rsidR="00EB4287" w:rsidRPr="00CD6915" w:rsidRDefault="00EB4287" w:rsidP="00EB4287">
      <w:r w:rsidRPr="00CD6915">
        <w:t>Then_RB came_VBD another_DT rush_NN of_IN sea-fog_NN ,_, greater_JJR than_IN any_DT hitherto_RB --_: a_DT mass_NN of_IN dank_JJ mist_NN ,_, which_WDT seemed_VBD to_TO close_VB on_IN all_DT things_NNS like_IN a_DT grey_JJ pall_NN ,_, and_CC left_VBD available_JJ to_TO men_NNS only_RB the_DT organ_NN of_IN hearing_NN ,_, for_IN the_DT roar_NN of_IN the_DT tempest_NN ,_, and_CC the_DT crash_NN of_IN the_DT thunder_NN ,_, and_CC the_DT booming_JJ of_IN the_DT mighty_JJ billows_NNS came_VBD through_IN the_DT damp_JJ oblivion_NN even_RB louder_RBR than_IN before_RB ._.</w:t>
      </w:r>
    </w:p>
    <w:p w14:paraId="29D2E282" w14:textId="77777777" w:rsidR="00EB4287" w:rsidRPr="00CD6915" w:rsidRDefault="00EB4287" w:rsidP="00EB4287">
      <w:r w:rsidRPr="00CD6915">
        <w:t>The_DT rays_NNS of_IN the_DT searchlight_NN were_VBD kept_VBN fixed_VBN on_IN the_DT harbour_NN mouth_NN across_IN the_DT East_NNP Pier_NNP ,_, where_WRB the_DT shock_NN was_VBD expected_VBN ,_, and_CC men_NNS waited_VBD breathless_JJ ._.</w:t>
      </w:r>
    </w:p>
    <w:p w14:paraId="1A485DD6" w14:textId="77777777" w:rsidR="00EB4287" w:rsidRPr="00CD6915" w:rsidRDefault="00EB4287" w:rsidP="00EB4287">
      <w:r w:rsidRPr="00CD6915">
        <w:t>The_DT wind_NN suddenly_RB shifted_VBD to_TO the_DT north-east_NN ,_, and_CC the_DT remnant_NN of_IN the_DT sea-fog_NN melted_VBN in_IN the_DT blast_NN ;_: and_CC then_RB ,_, mirabile_FW dictu_FW ,_, between_IN the_DT piers_NNS ,_, leaping_VBG from_IN wave_NN to_TO wave_VB as_IN it_PRP rushed_VBD at_IN headlong_RB speed_NN ,_, swept_VBD the_DT strange_JJ schooner_NN before_IN the_DT blast_NN ,_, with_IN all_DT sail_JJ set_NN ,_, and_CC gained_VBD the_DT safety_NN of_IN the_DT harbour_NN ._.</w:t>
      </w:r>
    </w:p>
    <w:p w14:paraId="65448E97" w14:textId="77777777" w:rsidR="00EB4287" w:rsidRPr="00CD6915" w:rsidRDefault="00EB4287" w:rsidP="00EB4287">
      <w:r w:rsidRPr="00CD6915">
        <w:t>The_DT searchlight_NN followed_VBD her_PRP ,_, and_CC a_DT shudder_NN ran_VBD through_IN all_DT who_WP saw_VBD her_PRP ,_, for_IN lashed_VBN to_TO the_DT helm_NN was_VBD a_DT corpse_NN ,_, with_IN drooping_JJ head_NN ,_, which_WDT swung_VBD horribly_RB to_TO and_CC fro_NN at_IN each_DT motion_NN of_IN the_DT ship_NN ._.</w:t>
      </w:r>
    </w:p>
    <w:p w14:paraId="121F2B5F" w14:textId="77777777" w:rsidR="00EB4287" w:rsidRPr="00CD6915" w:rsidRDefault="00EB4287" w:rsidP="00EB4287">
      <w:r w:rsidRPr="00CD6915">
        <w:t>No_DT other_JJ form_NN could_MD be_VB seen_VBN on_IN deck_NN at_IN all_DT ._.</w:t>
      </w:r>
    </w:p>
    <w:p w14:paraId="50CFA04C" w14:textId="77777777" w:rsidR="00EB4287" w:rsidRPr="00CD6915" w:rsidRDefault="00EB4287" w:rsidP="00EB4287">
      <w:r w:rsidRPr="00CD6915">
        <w:t>A_DT great_JJ awe_NN came_VBD on_IN all_DT as_IN they_PRP realised_VBD that_IN the_DT ship_NN ,_, as_IN if_IN by_IN a_DT miracle_NN ,_, had_VBD found_VBN the_DT harbour_NN ,_, unsteered_JJ save_VBP by_IN the_DT hand_NN of_IN a_DT dead_JJ man_NN !_.</w:t>
      </w:r>
    </w:p>
    <w:p w14:paraId="484553B5" w14:textId="77777777" w:rsidR="00EB4287" w:rsidRPr="00CD6915" w:rsidRDefault="00EB4287" w:rsidP="00EB4287">
      <w:r w:rsidRPr="00CD6915">
        <w:t>However_RB ,_, all_DT took_VBD place_NN more_RBR quickly_RB than_IN it_PRP takes_VBZ to_TO write_VB these_DT words_NNS ._.</w:t>
      </w:r>
    </w:p>
    <w:p w14:paraId="26A92743" w14:textId="77777777" w:rsidR="00EB4287" w:rsidRPr="00CD6915" w:rsidRDefault="00EB4287" w:rsidP="00EB4287">
      <w:r w:rsidRPr="00CD6915">
        <w:t>The_DT schooner_NN paused_VBD not_RB ,_, but_CC rushing_VBG across_IN the_DT harbour_NN ,_, pitched_VBD herself_PRP on_IN that_DT accumulation_NN of_IN sand_NN and_CC gravel_NN washed_VBN by_IN many_JJ tides_NNS and_CC many_JJ storms_NNS into_IN the_DT south-east_JJ corner_NN of_IN the_DT pier_NN jutting_VBG under_IN the_DT East_NNP Cliff_NNP ,_, known_VBN locally_RB as_IN Tate_NNP Hill_NNP Pier_NNP ._.</w:t>
      </w:r>
    </w:p>
    <w:p w14:paraId="42540D61" w14:textId="77777777" w:rsidR="00EB4287" w:rsidRPr="00CD6915" w:rsidRDefault="00EB4287" w:rsidP="00EB4287">
      <w:r w:rsidRPr="00CD6915">
        <w:lastRenderedPageBreak/>
        <w:t>There_EX was_VBD of_IN course_NN a_DT considerable_JJ concussion_NN as_IN the_DT vessel_NN drove_VBD up_RP on_IN the_DT sand_NN heap_NN ._.</w:t>
      </w:r>
    </w:p>
    <w:p w14:paraId="2D922C7D" w14:textId="77777777" w:rsidR="00EB4287" w:rsidRPr="00CD6915" w:rsidRDefault="00EB4287" w:rsidP="00EB4287">
      <w:r w:rsidRPr="00CD6915">
        <w:t>Every_DT spar_NN ,_, rope_NN ,_, and_CC stay_NN was_VBD strained_VBN ,_, and_CC some_DT of_IN the_DT ``_`` top-hammer_NN ''_'' came_VBD crashing_VBG down_RP ._.</w:t>
      </w:r>
    </w:p>
    <w:p w14:paraId="5BC1809D" w14:textId="77777777" w:rsidR="00EB4287" w:rsidRPr="00CD6915" w:rsidRDefault="00EB4287" w:rsidP="00EB4287">
      <w:r w:rsidRPr="00CD6915">
        <w:t>But_CC ,_, strangest_JJS of_IN all_DT ,_, the_DT very_RB instant_JJ the_DT shore_NN was_VBD touched_VBN ,_, an_DT immense_JJ dog_NN sprang_VBD up_RP on_IN deck_NN from_IN below_RB ,_, as_IN if_IN shot_VBN up_RP by_IN the_DT concussion_NN ,_, and_CC running_VBG forward_RB ,_, jumped_VBD from_IN the_DT bow_NN on_IN the_DT sand_NN ._.</w:t>
      </w:r>
    </w:p>
    <w:p w14:paraId="296FF2A2" w14:textId="77777777" w:rsidR="00EB4287" w:rsidRPr="00CD6915" w:rsidRDefault="00EB4287" w:rsidP="00EB4287">
      <w:r w:rsidRPr="00CD6915">
        <w:t>Making_VBG straight_RB for_IN the_DT steep_JJ cliff_NN ,_, where_WRB the_DT churchyard_NN hangs_VBZ over_IN the_DT laneway_NN to_TO the_DT East_NNP Pier_NNP so_RB steeply_RB that_IN some_DT of_IN the_DT flat_JJ tombstones_NNS --_: ``_`` thruff-steans_NNS ''_'' or_CC ``_`` through-stones_NNS ,_, ''_'' as_IN they_PRP call_VBP them_PRP in_IN the_DT Whitby_NNP vernacular_NN --_: actually_RB project_NN over_IN where_WRB the_DT sustaining_VBG cliff_NN has_VBZ fallen_VBN away_RB ,_, it_PRP disappeared_VBD in_IN the_DT darkness_NN ,_, which_WDT seemed_VBD intensified_VBN just_RB beyond_IN the_DT focus_NN of_IN the_DT searchlight_NN ._.</w:t>
      </w:r>
    </w:p>
    <w:p w14:paraId="46BC0466" w14:textId="77777777" w:rsidR="00EB4287" w:rsidRPr="00CD6915" w:rsidRDefault="00EB4287" w:rsidP="00EB4287">
      <w:r w:rsidRPr="00CD6915">
        <w:t>It_PRP so_RB happened_VBD that_IN there_EX was_VBD no_DT one_NN at_IN the_DT moment_NN on_IN Tate_NNP Hill_NNP Pier_NNP ,_, as_IN all_PDT those_DT whose_WP$ houses_NNS are_VBP in_IN close_JJ proximity_NN were_VBD either_CC in_IN bed_NN or_CC were_VBD out_RP on_IN the_DT heights_NNS above_IN ._.</w:t>
      </w:r>
    </w:p>
    <w:p w14:paraId="360184D6" w14:textId="77777777" w:rsidR="00EB4287" w:rsidRPr="00CD6915" w:rsidRDefault="00EB4287" w:rsidP="00EB4287">
      <w:r w:rsidRPr="00CD6915">
        <w:t>Thus_RB the_DT coastguard_NN on_IN duty_NN on_IN the_DT eastern_JJ side_NN of_IN the_DT harbour_NN ,_, who_WP at_IN once_RB ran_VBD down_RB to_TO the_DT little_JJ pier_NN ,_, was_VBD the_DT first_JJ to_TO climb_VB on_IN board_NN ._.</w:t>
      </w:r>
    </w:p>
    <w:p w14:paraId="7351E007" w14:textId="77777777" w:rsidR="00EB4287" w:rsidRPr="00CD6915" w:rsidRDefault="00EB4287" w:rsidP="00EB4287">
      <w:r w:rsidRPr="00CD6915">
        <w:t>The_DT men_NNS working_VBG the_DT searchlight_NN ,_, after_IN scouring_VBG the_DT entrance_NN of_IN the_DT harbour_NN without_IN seeing_VBG anything_NN ,_, then_RB turned_VBD the_DT light_NN on_IN the_DT derelict_NN and_CC kept_VBD it_PRP there_RB ._.</w:t>
      </w:r>
    </w:p>
    <w:p w14:paraId="270C6807" w14:textId="77777777" w:rsidR="00EB4287" w:rsidRPr="00CD6915" w:rsidRDefault="00EB4287" w:rsidP="00EB4287">
      <w:r w:rsidRPr="00CD6915">
        <w:t>The_DT coastguard_NN ran_VBD aft_NN ,_, and_CC when_WRB he_PRP came_VBD beside_IN the_DT wheel_NN ,_, bent_JJ over_RP to_TO examine_VB it_PRP ,_, and_CC recoiled_VBD at_IN once_RB as_IN though_IN under_IN some_DT sudden_JJ emotion_NN ._.</w:t>
      </w:r>
    </w:p>
    <w:p w14:paraId="21FF9535" w14:textId="77777777" w:rsidR="00EB4287" w:rsidRPr="00CD6915" w:rsidRDefault="00EB4287" w:rsidP="00EB4287">
      <w:r w:rsidRPr="00CD6915">
        <w:t>This_DT seemed_VBD to_TO pique_VB general_JJ curiosity_NN ,_, and_CC quite_RB a_DT number_NN of_IN people_NNS began_VBD to_TO run_VB ._.</w:t>
      </w:r>
    </w:p>
    <w:p w14:paraId="650BE2BA" w14:textId="77777777" w:rsidR="00EB4287" w:rsidRPr="00CD6915" w:rsidRDefault="00EB4287" w:rsidP="00EB4287">
      <w:r w:rsidRPr="00CD6915">
        <w:t>It_PRP is_VBZ a_DT good_JJ way_NN round_NN from_IN the_DT West_NNP Cliff_NNP by_IN the_DT Drawbridge_NN to_TO Tate_NNP Hill_NNP Pier_NNP ,_, but_CC your_PRP$ correspondent_NN is_VBZ a_DT fairly_RB good_JJ runner_NN ,_, and_CC came_VBD well_RB ahead_RB of_IN the_DT crowd_NN ._.</w:t>
      </w:r>
    </w:p>
    <w:p w14:paraId="1405D68F" w14:textId="77777777" w:rsidR="00EB4287" w:rsidRPr="00CD6915" w:rsidRDefault="00EB4287" w:rsidP="00EB4287">
      <w:r w:rsidRPr="00CD6915">
        <w:t>When_WRB I_PRP arrived_VBD ,_, however_RB ,_, I_PRP found_VBD already_RB assembled_VBN on_IN the_DT pier_NN a_DT crowd_NN ,_, whom_WP the_DT coastguard_NN and_CC police_NN refused_VBD to_TO allow_VB to_TO come_VB on_IN board_NN ._.</w:t>
      </w:r>
    </w:p>
    <w:p w14:paraId="3F04EF63" w14:textId="77777777" w:rsidR="00EB4287" w:rsidRPr="00CD6915" w:rsidRDefault="00EB4287" w:rsidP="00EB4287">
      <w:r w:rsidRPr="00CD6915">
        <w:t>By_IN the_DT courtesy_NN of_IN the_DT chief_JJ boatman_NN ,_, I_PRP was_VBD ,_, as_IN your_PRP$ correspondent_NN ,_, permitted_VBD to_TO climb_VB on_IN deck_NN ,_, and_CC was_VBD one_CD of_IN a_DT small_JJ group_NN who_WP saw_VBD the_DT dead_JJ seaman_NN whilst_IN actually_RB lashed_VBN to_TO the_DT wheel_NN ._.</w:t>
      </w:r>
    </w:p>
    <w:p w14:paraId="3B606EB9" w14:textId="77777777" w:rsidR="00EB4287" w:rsidRPr="00CD6915" w:rsidRDefault="00EB4287" w:rsidP="00EB4287">
      <w:r w:rsidRPr="00CD6915">
        <w:lastRenderedPageBreak/>
        <w:t>It_PRP was_VBD no_DT wonder_NN that_IN the_DT coastguard_NN was_VBD surprised_VBN ,_, or_CC even_RB awed_JJ ,_, for_IN not_RB often_RB can_MD such_PDT a_DT sight_NN have_VBP been_VBN seen_VBN ._.</w:t>
      </w:r>
    </w:p>
    <w:p w14:paraId="7D848D2A" w14:textId="77777777" w:rsidR="00EB4287" w:rsidRPr="00CD6915" w:rsidRDefault="00EB4287" w:rsidP="00EB4287">
      <w:r w:rsidRPr="00CD6915">
        <w:t>The_DT man_NN was_VBD simply_RB fastened_VBN by_IN his_PRP$ hands_NNS ,_, tied_VBD one_CD over_IN the_DT other_JJ ,_, to_TO a_DT spoke_VBN of_IN the_DT wheel_NN ._.</w:t>
      </w:r>
    </w:p>
    <w:p w14:paraId="61287BEB" w14:textId="77777777" w:rsidR="00EB4287" w:rsidRPr="00CD6915" w:rsidRDefault="00EB4287" w:rsidP="00EB4287">
      <w:r w:rsidRPr="00CD6915">
        <w:t>Between_IN the_DT inner_JJ hand_NN and_CC the_DT wood_NN was_VBD a_DT crucifix_NN ,_, the_DT set_NN of_IN beads_NNS on_IN which_WDT it_PRP was_VBD fastened_VBN being_VBG around_IN both_DT wrists_NNS and_CC wheel_NN ,_, and_CC all_DT kept_VBD fast_RB by_IN the_DT binding_VBG cords_NNS ._.</w:t>
      </w:r>
    </w:p>
    <w:p w14:paraId="6926C35B" w14:textId="77777777" w:rsidR="00EB4287" w:rsidRPr="00CD6915" w:rsidRDefault="00EB4287" w:rsidP="00EB4287">
      <w:r w:rsidRPr="00CD6915">
        <w:t>The_DT poor_JJ fellow_NN may_MD have_VB been_VBN seated_VBN at_IN one_CD time_NN ,_, but_CC the_DT flapping_VBG and_CC buffeting_VBG of_IN the_DT sails_NNS had_VBD worked_VBN through_IN the_DT rudder_NN of_IN the_DT wheel_NN and_CC dragged_VBD him_PRP to_TO and_CC fro_NN ,_, so_IN that_IN the_DT cords_NNS with_IN which_WDT he_PRP was_VBD tied_VBN had_VBD cut_VBN the_DT flesh_NN to_TO the_DT bone_NN ._.</w:t>
      </w:r>
    </w:p>
    <w:p w14:paraId="0F2163DC" w14:textId="77777777" w:rsidR="00EB4287" w:rsidRPr="00CD6915" w:rsidRDefault="00EB4287" w:rsidP="00EB4287">
      <w:r w:rsidRPr="00CD6915">
        <w:t>Accurate_JJ note_NN was_VBD made_VBN of_IN the_DT state_NN of_IN things_NNS ,_, and_CC a_DT doctor_NN --_: Surgeon_NNP J._NNP M._NNP Caffyn_NNP ,_, of_IN 33_CD ,_, East_NNP Elliot_NNP Place_NNP --_: who_WP came_VBD immediately_RB after_IN me_PRP ,_, declared_VBD ,_, after_IN making_VBG examination_NN ,_, that_IN the_DT man_NN must_MD have_VB been_VBN dead_JJ for_IN quite_RB two_CD days_NNS ._.</w:t>
      </w:r>
    </w:p>
    <w:p w14:paraId="0F00B4AF" w14:textId="77777777" w:rsidR="00EB4287" w:rsidRPr="00CD6915" w:rsidRDefault="00EB4287" w:rsidP="00EB4287">
      <w:r w:rsidRPr="00CD6915">
        <w:t>In_IN his_PRP$ pocket_NN was_VBD a_DT bottle_NN ,_, carefully_RB corked_JJ ,_, empty_JJ save_VB for_IN a_DT little_JJ roll_NN of_IN paper_NN ,_, which_WDT proved_VBD to_TO be_VB the_DT addendum_NN to_TO the_DT log_NN ._.</w:t>
      </w:r>
    </w:p>
    <w:p w14:paraId="2920552C" w14:textId="77777777" w:rsidR="00EB4287" w:rsidRPr="00CD6915" w:rsidRDefault="00EB4287" w:rsidP="00EB4287">
      <w:r w:rsidRPr="00CD6915">
        <w:t>The_DT coastguard_NN said_VBD the_DT man_NN must_MD have_VB tied_VBN up_RP his_PRP$ own_JJ hands_NNS ,_, fastening_VBG the_DT knots_NNS with_IN his_PRP$ teeth_NNS ._.</w:t>
      </w:r>
    </w:p>
    <w:p w14:paraId="58704A48" w14:textId="77777777" w:rsidR="00EB4287" w:rsidRPr="00CD6915" w:rsidRDefault="00EB4287" w:rsidP="00EB4287">
      <w:r w:rsidRPr="00CD6915">
        <w:t>The_DT fact_NN that_IN a_DT coastguard_NN was_VBD the_DT first_JJ on_IN board_NN may_MD save_VB some_DT complications_NNS ,_, later_RB on_IN ,_, in_IN the_DT Admiralty_NNP Court_NNP ;_: for_IN coastguards_NNS can_MD not_RB claim_VB the_DT salvage_NN which_WDT is_VBZ the_DT right_NN of_IN the_DT first_JJ civilian_JJ entering_VBG on_IN a_DT derelict_NN ._.</w:t>
      </w:r>
    </w:p>
    <w:p w14:paraId="66DE8911" w14:textId="77777777" w:rsidR="00EB4287" w:rsidRPr="00CD6915" w:rsidRDefault="00EB4287" w:rsidP="00EB4287">
      <w:r w:rsidRPr="00CD6915">
        <w:t>Already_RB ,_, however_RB ,_, the_DT legal_JJ tongues_NNS are_VBP wagging_VBG ,_, and_CC one_CD young_JJ law_NN student_NN is_VBZ loudly_RB asserting_VBG that_IN the_DT rights_NNS of_IN the_DT owner_NN are_VBP already_RB completely_RB sacrificed_VBN ,_, his_PRP$ property_NN being_VBG held_VBN in_IN contravention_NN of_IN the_DT statutes_NNS of_IN mortmain_NN ,_, since_IN the_DT tiller_NN ,_, as_IN emblemship_NN ,_, if_IN not_RB proof_NN ,_, of_IN delegated_VBN possession_NN ,_, is_VBZ held_VBN in_IN a_DT dead_JJ hand_NN ._.</w:t>
      </w:r>
    </w:p>
    <w:p w14:paraId="023D3403" w14:textId="77777777" w:rsidR="00EB4287" w:rsidRPr="00CD6915" w:rsidRDefault="00EB4287" w:rsidP="00EB4287">
      <w:r w:rsidRPr="00CD6915">
        <w:t>It_PRP is_VBZ needless_JJ to_TO say_VB that_IN the_DT dead_JJ steersman_NN has_VBZ been_VBN reverently_RB removed_VBN from_IN the_DT place_NN where_WRB he_PRP held_VBD his_PRP$ honourable_JJ watch_NN and_CC ward_NN till_IN death_NN --_: a_DT steadfastness_NN as_RB noble_JJ as_IN that_DT of_IN the_DT young_JJ Casabianca_NNP --_: and_CC placed_VBN in_IN the_DT mortuary_NN to_TO await_VB inquest_NN ._.</w:t>
      </w:r>
    </w:p>
    <w:p w14:paraId="0100FA9C" w14:textId="77777777" w:rsidR="00EB4287" w:rsidRPr="00CD6915" w:rsidRDefault="00EB4287" w:rsidP="00EB4287">
      <w:r w:rsidRPr="00CD6915">
        <w:lastRenderedPageBreak/>
        <w:t>Already_RB the_DT sudden_JJ storm_NN is_VBZ passing_VBG ,_, and_CC its_PRP$ fierceness_NN is_VBZ abating_VBG ;_: crowds_NNS are_VBP scattering_VBG homeward_RB ,_, and_CC the_DT sky_NN is_VBZ beginning_VBG to_TO redden_VB over_IN the_DT Yorkshire_NNP wolds_NNS ._.</w:t>
      </w:r>
    </w:p>
    <w:p w14:paraId="1D9AE9E6" w14:textId="77777777" w:rsidR="00EB4287" w:rsidRPr="00CD6915" w:rsidRDefault="00EB4287" w:rsidP="00EB4287">
      <w:r w:rsidRPr="00CD6915">
        <w:t>I_PRP shall_MD send_VB ,_, in_IN time_NN for_IN your_PRP$ next_JJ issue_NN ,_, further_JJ details_NNS of_IN the_DT derelict_JJ ship_NN which_WDT found_VBD her_PRP$ way_NN so_RB miraculously_RB into_IN harbour_NN in_IN the_DT storm_NN ._.</w:t>
      </w:r>
    </w:p>
    <w:p w14:paraId="5B0BE202" w14:textId="77777777" w:rsidR="00EB4287" w:rsidRPr="00CD6915" w:rsidRDefault="00EB4287" w:rsidP="00EB4287">
      <w:r w:rsidRPr="00CD6915">
        <w:t>Whitby_NNP 9_CD August_NNP ._.</w:t>
      </w:r>
    </w:p>
    <w:p w14:paraId="71EA3C08" w14:textId="77777777" w:rsidR="00EB4287" w:rsidRPr="00CD6915" w:rsidRDefault="00EB4287" w:rsidP="00EB4287">
      <w:r w:rsidRPr="00CD6915">
        <w:t>--_: The_DT sequel_NN to_TO the_DT strange_JJ arrival_NN of_IN the_DT derelict_NN in_IN the_DT storm_NN last_JJ night_NN is_VBZ almost_RB more_RBR startling_JJ than_IN the_DT thing_NN itself_PRP ._.</w:t>
      </w:r>
    </w:p>
    <w:p w14:paraId="420DE436" w14:textId="77777777" w:rsidR="00EB4287" w:rsidRPr="00CD6915" w:rsidRDefault="00EB4287" w:rsidP="00EB4287">
      <w:r w:rsidRPr="00CD6915">
        <w:t>It_PRP turns_VBZ out_RP that_IN the_DT schooner_NN is_VBZ a_DT Russian_NNP from_IN Varna_NNP ,_, and_CC is_VBZ called_VBN the_DT Demeter_NNP ._.</w:t>
      </w:r>
    </w:p>
    <w:p w14:paraId="29F8B546" w14:textId="77777777" w:rsidR="00EB4287" w:rsidRPr="00CD6915" w:rsidRDefault="00EB4287" w:rsidP="00EB4287">
      <w:r w:rsidRPr="00CD6915">
        <w:t>She_PRP is_VBZ almost_RB entirely_RB in_IN ballast_NN of_IN silver_NN sand_NN ,_, with_IN only_RB a_DT small_JJ amount_NN of_IN cargo_NN --_: a_DT number_NN of_IN great_JJ wooden_JJ boxes_NNS filled_VBN with_IN mould_NN ._.</w:t>
      </w:r>
    </w:p>
    <w:p w14:paraId="454F071C" w14:textId="77777777" w:rsidR="00EB4287" w:rsidRPr="00CD6915" w:rsidRDefault="00EB4287" w:rsidP="00EB4287">
      <w:r w:rsidRPr="00CD6915">
        <w:t>This_DT cargo_NN was_VBD consigned_VBN to_TO a_DT Whitby_NNP solicitor_NN ,_, Mr._NNP S._NNP F._NNP Billington_NNP ,_, of_IN 7_CD ,_, The_DT Crescent_NNP ,_, who_WP this_DT morning_NN went_VBD aboard_RB and_CC formally_RB took_VBD possession_NN of_IN the_DT goods_NNS consigned_VBN to_TO him_PRP ._.</w:t>
      </w:r>
    </w:p>
    <w:p w14:paraId="03D09E5C" w14:textId="77777777" w:rsidR="00EB4287" w:rsidRPr="00CD6915" w:rsidRDefault="00EB4287" w:rsidP="00EB4287">
      <w:r w:rsidRPr="00CD6915">
        <w:t>The_DT Russian_JJ consul_NN ,_, too_RB ,_, acting_VBG for_IN the_DT charter-party_NN ,_, took_VBD formal_JJ possession_NN of_IN the_DT ship_NN ,_, and_CC paid_VBD all_DT harbour_NN dues_NNS ,_, etc._FW ._.</w:t>
      </w:r>
    </w:p>
    <w:p w14:paraId="7557D316" w14:textId="77777777" w:rsidR="00EB4287" w:rsidRPr="00CD6915" w:rsidRDefault="00EB4287" w:rsidP="00EB4287">
      <w:r w:rsidRPr="00CD6915">
        <w:t>Nothing_NN is_VBZ talked_VBN about_IN here_RB to-day_JJ except_IN the_DT strange_JJ coincidence_NN ;_: the_DT officials_NNS of_IN the_DT Board_NNP of_IN Trade_NNP have_VBP been_VBN most_RBS exacting_JJ in_IN seeing_VBG that_IN every_DT compliance_NN has_VBZ been_VBN made_VBN with_IN existing_JJ regulations_NNS ._.</w:t>
      </w:r>
    </w:p>
    <w:p w14:paraId="4549DE84" w14:textId="77777777" w:rsidR="00EB4287" w:rsidRPr="00CD6915" w:rsidRDefault="00EB4287" w:rsidP="00EB4287">
      <w:r w:rsidRPr="00CD6915">
        <w:t>As_IN the_DT matter_NN is_VBZ to_TO be_VB a_DT ``_`` nine_CD days_NNS '_POS wonder_NN ,_, ''_'' they_PRP are_VBP evidently_RB determined_VBN that_IN there_EX shall_MD be_VB no_DT cause_NN of_IN after_IN complaint_NN ._.</w:t>
      </w:r>
    </w:p>
    <w:p w14:paraId="3DEA3A9B" w14:textId="77777777" w:rsidR="00EB4287" w:rsidRPr="00CD6915" w:rsidRDefault="00EB4287" w:rsidP="00EB4287">
      <w:r w:rsidRPr="00CD6915">
        <w:t>A_DT good_JJ deal_NN of_IN interest_NN was_VBD abroad_RB concerning_VBG the_DT dog_NN which_WDT landed_VBD when_WRB the_DT ship_NN struck_VBD ,_, and_CC more_JJR than_IN a_DT few_JJ of_IN the_DT members_NNS of_IN the_DT S._NNP P._NNP C._NNP A._NNP ,_, which_WDT is_VBZ very_RB strong_JJ in_IN Whitby_NNP ,_, have_VBP tried_VBN to_TO befriend_VB the_DT animal_NN ._.</w:t>
      </w:r>
    </w:p>
    <w:p w14:paraId="5DD71F2E" w14:textId="77777777" w:rsidR="00EB4287" w:rsidRPr="00CD6915" w:rsidRDefault="00EB4287" w:rsidP="00EB4287">
      <w:r w:rsidRPr="00CD6915">
        <w:t>To_TO the_DT general_JJ disappointment_NN ,_, however_RB ,_, it_PRP was_VBD not_RB to_TO be_VB found_VBN ;_: it_PRP seems_VBZ to_TO have_VB disappeared_VBN entirely_RB from_IN the_DT town_NN ._.</w:t>
      </w:r>
    </w:p>
    <w:p w14:paraId="20D3FD82" w14:textId="77777777" w:rsidR="00EB4287" w:rsidRPr="00CD6915" w:rsidRDefault="00EB4287" w:rsidP="00EB4287">
      <w:r w:rsidRPr="00CD6915">
        <w:t>It_PRP may_MD be_VB that_IN it_PRP was_VBD frightened_VBN and_CC made_VBN its_PRP$ way_NN on_IN to_TO the_DT moors_NNS ,_, where_WRB it_PRP is_VBZ still_RB hiding_VBG in_IN terror_NN ._.</w:t>
      </w:r>
    </w:p>
    <w:p w14:paraId="7FB116E0" w14:textId="77777777" w:rsidR="00EB4287" w:rsidRPr="00CD6915" w:rsidRDefault="00EB4287" w:rsidP="00EB4287">
      <w:r w:rsidRPr="00CD6915">
        <w:t>There_EX are_VBP some_DT who_WP look_VBP with_IN dread_NN on_IN such_PDT a_DT possibility_NN ,_, lest_IN later_RB on_IN it_PRP should_MD in_IN itself_PRP become_VBP a_DT danger_NN ,_, for_IN it_PRP is_VBZ evidently_RB a_DT fierce_JJ brute_JJ ._.</w:t>
      </w:r>
    </w:p>
    <w:p w14:paraId="47C7877C" w14:textId="77777777" w:rsidR="00EB4287" w:rsidRPr="00CD6915" w:rsidRDefault="00EB4287" w:rsidP="00EB4287">
      <w:r w:rsidRPr="00CD6915">
        <w:lastRenderedPageBreak/>
        <w:t>Early_RB this_DT morning_NN a_DT large_JJ dog_NN ,_, a_DT half-bred_JJ mastiff_NN belonging_VBG to_TO a_DT coal_NN merchant_NN close_RB to_TO Tate_NNP Hill_NNP Pier_NNP ,_, was_VBD found_VBN dead_JJ in_IN the_DT roadway_NN opposite_JJ to_TO its_PRP$ master_NN 's_POS yard_NN ._.</w:t>
      </w:r>
    </w:p>
    <w:p w14:paraId="4CA5807B" w14:textId="77777777" w:rsidR="00EB4287" w:rsidRPr="00CD6915" w:rsidRDefault="00EB4287" w:rsidP="00EB4287">
      <w:r w:rsidRPr="00CD6915">
        <w:t>It_PRP had_VBD been_VBN fighting_VBG ,_, and_CC manifestly_RB had_VBD had_VBN a_DT savage_JJ opponent_NN ,_, for_IN its_PRP$ throat_NN was_VBD torn_VBN away_RB ,_, and_CC its_PRP$ belly_NN was_VBD slit_NN open_JJ as_IN if_IN with_IN a_DT savage_JJ claw_NN ._.</w:t>
      </w:r>
    </w:p>
    <w:p w14:paraId="043EBFC3" w14:textId="77777777" w:rsidR="00EB4287" w:rsidRPr="00CD6915" w:rsidRDefault="00EB4287" w:rsidP="00EB4287">
      <w:r w:rsidRPr="00CD6915">
        <w:t>Later_RB ._.</w:t>
      </w:r>
    </w:p>
    <w:p w14:paraId="764F3D7B" w14:textId="77777777" w:rsidR="00EB4287" w:rsidRPr="00CD6915" w:rsidRDefault="00EB4287" w:rsidP="00EB4287">
      <w:r w:rsidRPr="00CD6915">
        <w:t>--_: By_IN the_DT kindness_NN of_IN the_DT Board_NNP of_IN Trade_NNP inspector_NN ,_, I_PRP have_VBP been_VBN permitted_VBN to_TO look_VB over_IN the_DT log-book_NN of_IN the_DT Demeter_NNP ,_, which_WDT was_VBD in_IN order_NN up_IN to_TO within_IN three_CD days_NNS ,_, but_CC contained_VBD nothing_NN of_IN special_JJ interest_NN except_IN as_IN to_TO facts_NNS of_IN missing_VBG men_NNS ._.</w:t>
      </w:r>
    </w:p>
    <w:p w14:paraId="58F686E0" w14:textId="77777777" w:rsidR="00EB4287" w:rsidRPr="00CD6915" w:rsidRDefault="00EB4287" w:rsidP="00EB4287">
      <w:r w:rsidRPr="00CD6915">
        <w:t>The_DT greatest_JJS interest_NN ,_, however_RB ,_, is_VBZ with_IN regard_NN to_TO the_DT paper_NN found_VBN in_IN the_DT bottle_NN ,_, which_WDT was_VBD to-day_RB produced_VBN at_IN the_DT inquest_NN ;_: and_CC a_DT more_RBR strange_JJ narrative_NN than_IN the_DT two_CD between_IN them_PRP unfold_VBP it_PRP has_VBZ not_RB been_VBN my_PRP$ lot_NN to_TO come_VB across_RB ._.</w:t>
      </w:r>
    </w:p>
    <w:p w14:paraId="04A12E7F" w14:textId="77777777" w:rsidR="00EB4287" w:rsidRPr="00CD6915" w:rsidRDefault="00EB4287" w:rsidP="00EB4287">
      <w:r w:rsidRPr="00CD6915">
        <w:t>As_IN there_EX is_VBZ no_DT motive_NN for_IN concealment_NN ,_, I_PRP am_VBP permitted_VBN to_TO use_VB them_PRP ,_, and_CC accordingly_RB send_VB you_PRP a_DT rescript_NN ,_, simply_RB omitting_VBG technical_JJ details_NNS of_IN seamanship_NN and_CC supercargo_NN ._.</w:t>
      </w:r>
    </w:p>
    <w:p w14:paraId="36817FED" w14:textId="77777777" w:rsidR="00EB4287" w:rsidRPr="00CD6915" w:rsidRDefault="00EB4287" w:rsidP="00EB4287">
      <w:r w:rsidRPr="00CD6915">
        <w:t>It_PRP almost_RB seems_VBZ as_IN though_IN the_DT captain_NN had_VBD been_VBN seized_VBN with_IN some_DT kind_NN of_IN mania_NN before_IN he_PRP had_VBD got_VBN well_RB into_IN blue_JJ water_NN ,_, and_CC that_IN this_DT had_VBD developed_VBN persistently_RB throughout_IN the_DT voyage_NN ._.</w:t>
      </w:r>
    </w:p>
    <w:p w14:paraId="21156D02" w14:textId="77777777" w:rsidR="00EB4287" w:rsidRPr="00CD6915" w:rsidRDefault="00EB4287" w:rsidP="00EB4287">
      <w:r w:rsidRPr="00CD6915">
        <w:t>Of_IN course_NN my_PRP$ statement_NN must_MD be_VB taken_VBN cum_NN grano_NN ,_, since_IN I_PRP am_VBP writing_VBG from_IN the_DT dictation_NN of_IN a_DT clerk_NN of_IN the_DT Russian_JJ consul_NN ,_, who_WP kindly_RB translated_VBN for_IN me_PRP ,_, time_NN being_VBG short_JJ ._.</w:t>
      </w:r>
    </w:p>
    <w:p w14:paraId="4E03AB42" w14:textId="77777777" w:rsidR="00EB4287" w:rsidRPr="00CD6915" w:rsidRDefault="00EB4287" w:rsidP="00EB4287">
      <w:r w:rsidRPr="00CD6915">
        <w:t>LOG_VB OF_IN THE_DT ``_`` DEMETER_NNP ._. ''_''</w:t>
      </w:r>
    </w:p>
    <w:p w14:paraId="7DCDF264" w14:textId="77777777" w:rsidR="00EB4287" w:rsidRPr="00CD6915" w:rsidRDefault="00EB4287" w:rsidP="00EB4287">
      <w:r w:rsidRPr="00CD6915">
        <w:t>Varna_NNP to_TO Whitby_NNP ._.</w:t>
      </w:r>
    </w:p>
    <w:p w14:paraId="60D8EA5A" w14:textId="77777777" w:rsidR="00EB4287" w:rsidRPr="00CD6915" w:rsidRDefault="00EB4287" w:rsidP="00EB4287">
      <w:r w:rsidRPr="00CD6915">
        <w:t>Written_VBN 18_CD July_NNP ,_, things_NNS so_RB strange_JJ happening_VBG ,_, that_IN I_PRP shall_MD keep_VB accurate_JJ note_NN henceforth_NN till_IN we_PRP land_VBP ._.</w:t>
      </w:r>
    </w:p>
    <w:p w14:paraId="7CA35AA1" w14:textId="77777777" w:rsidR="00EB4287" w:rsidRPr="00CD6915" w:rsidRDefault="00EB4287" w:rsidP="00EB4287">
      <w:r w:rsidRPr="00CD6915">
        <w:t>On_IN 6_CD July_NNP we_PRP finished_VBD taking_VBG in_IN cargo_NN ,_, silver_NN sand_NN and_CC boxes_NNS of_IN earth_NN ._.</w:t>
      </w:r>
    </w:p>
    <w:p w14:paraId="21D8CDD3" w14:textId="77777777" w:rsidR="00EB4287" w:rsidRPr="00CD6915" w:rsidRDefault="00EB4287" w:rsidP="00EB4287">
      <w:r w:rsidRPr="00CD6915">
        <w:t>At_IN noon_NN set_NN sail_NN ._.</w:t>
      </w:r>
    </w:p>
    <w:p w14:paraId="155CCA88" w14:textId="77777777" w:rsidR="00EB4287" w:rsidRPr="00CD6915" w:rsidRDefault="00EB4287" w:rsidP="00EB4287">
      <w:r w:rsidRPr="00CD6915">
        <w:t>East_JJ wind_NN ,_, fresh_JJ ._.</w:t>
      </w:r>
    </w:p>
    <w:p w14:paraId="23D283B2" w14:textId="77777777" w:rsidR="00EB4287" w:rsidRPr="00CD6915" w:rsidRDefault="00EB4287" w:rsidP="00EB4287">
      <w:r w:rsidRPr="00CD6915">
        <w:t>Crew_NNP ,_, five_CD hands_NNS ..._: two_CD mates_NNS ,_, cook_NN ,_, and_CC myself_PRP -LRB-_-LRB- captain_NN -RRB-_-RRB- ._.</w:t>
      </w:r>
    </w:p>
    <w:p w14:paraId="5E1317A8" w14:textId="77777777" w:rsidR="00EB4287" w:rsidRPr="00CD6915" w:rsidRDefault="00EB4287" w:rsidP="00EB4287">
      <w:r w:rsidRPr="00CD6915">
        <w:t>On_IN 11_CD July_NNP at_IN dawn_NN entered_VBD Bosphorus_NNP ._.</w:t>
      </w:r>
    </w:p>
    <w:p w14:paraId="1D7F79A0" w14:textId="77777777" w:rsidR="00EB4287" w:rsidRPr="00CD6915" w:rsidRDefault="00EB4287" w:rsidP="00EB4287">
      <w:r w:rsidRPr="00CD6915">
        <w:t>Boarded_VBN by_IN Turkish_JJ Customs_NNP officers_NNS ._.</w:t>
      </w:r>
    </w:p>
    <w:p w14:paraId="3E69B0B0" w14:textId="77777777" w:rsidR="00EB4287" w:rsidRPr="00CD6915" w:rsidRDefault="00EB4287" w:rsidP="00EB4287">
      <w:r w:rsidRPr="00CD6915">
        <w:t>Backsheesh_NNP ._.</w:t>
      </w:r>
    </w:p>
    <w:p w14:paraId="77AC274D" w14:textId="77777777" w:rsidR="00EB4287" w:rsidRPr="00CD6915" w:rsidRDefault="00EB4287" w:rsidP="00EB4287">
      <w:r w:rsidRPr="00CD6915">
        <w:t>All_DT correct_JJ ._.</w:t>
      </w:r>
    </w:p>
    <w:p w14:paraId="226CAD3C" w14:textId="77777777" w:rsidR="00EB4287" w:rsidRPr="00CD6915" w:rsidRDefault="00EB4287" w:rsidP="00EB4287">
      <w:r w:rsidRPr="00CD6915">
        <w:lastRenderedPageBreak/>
        <w:t>Under_IN way_NN at_IN 4_CD p._NN m._NN On_IN 12_CD July_NNP through_IN Dardanelles_NNP ._.</w:t>
      </w:r>
    </w:p>
    <w:p w14:paraId="3E3E9ECE" w14:textId="77777777" w:rsidR="00EB4287" w:rsidRPr="00CD6915" w:rsidRDefault="00EB4287" w:rsidP="00EB4287">
      <w:r w:rsidRPr="00CD6915">
        <w:t>More_JJR Customs_NNP officers_NNS and_CC flagboat_NN of_IN guarding_VBG squadron_NN ._.</w:t>
      </w:r>
    </w:p>
    <w:p w14:paraId="035F0DAC" w14:textId="77777777" w:rsidR="00EB4287" w:rsidRPr="00CD6915" w:rsidRDefault="00EB4287" w:rsidP="00EB4287">
      <w:r w:rsidRPr="00CD6915">
        <w:t>Backsheesh_NNP again_RB ._.</w:t>
      </w:r>
    </w:p>
    <w:p w14:paraId="709C21E0" w14:textId="77777777" w:rsidR="00EB4287" w:rsidRPr="00CD6915" w:rsidRDefault="00EB4287" w:rsidP="00EB4287">
      <w:r w:rsidRPr="00CD6915">
        <w:t>Work_NN of_IN officers_NNS thorough_JJ ,_, but_CC quick_JJ ._.</w:t>
      </w:r>
    </w:p>
    <w:p w14:paraId="30CC7687" w14:textId="77777777" w:rsidR="00EB4287" w:rsidRPr="00CD6915" w:rsidRDefault="00EB4287" w:rsidP="00EB4287">
      <w:r w:rsidRPr="00CD6915">
        <w:t>Want_VB us_PRP off_RB soon_RB ._.</w:t>
      </w:r>
    </w:p>
    <w:p w14:paraId="2EEBDF1A" w14:textId="77777777" w:rsidR="00EB4287" w:rsidRPr="00CD6915" w:rsidRDefault="00EB4287" w:rsidP="00EB4287">
      <w:r w:rsidRPr="00CD6915">
        <w:t>At_IN dark_NN passed_VBN into_IN Archipelago_NNP ._.</w:t>
      </w:r>
    </w:p>
    <w:p w14:paraId="29DABBEB" w14:textId="77777777" w:rsidR="00EB4287" w:rsidRPr="00CD6915" w:rsidRDefault="00EB4287" w:rsidP="00EB4287">
      <w:r w:rsidRPr="00CD6915">
        <w:t>On_IN 13_CD July_NNP passed_VBD Cape_NNP Matapan_NNP ._.</w:t>
      </w:r>
    </w:p>
    <w:p w14:paraId="4767E72F" w14:textId="77777777" w:rsidR="00EB4287" w:rsidRPr="00CD6915" w:rsidRDefault="00EB4287" w:rsidP="00EB4287">
      <w:r w:rsidRPr="00CD6915">
        <w:t>Crew_NNP dissatisfied_VBD about_IN something_NN ._.</w:t>
      </w:r>
    </w:p>
    <w:p w14:paraId="781CD47B" w14:textId="77777777" w:rsidR="00EB4287" w:rsidRPr="00CD6915" w:rsidRDefault="00EB4287" w:rsidP="00EB4287">
      <w:r w:rsidRPr="00CD6915">
        <w:t>Seemed_NNP scared_VBD ,_, but_CC would_MD not_RB speak_VB out_IN ._.</w:t>
      </w:r>
    </w:p>
    <w:p w14:paraId="05106DCB" w14:textId="77777777" w:rsidR="00EB4287" w:rsidRPr="00CD6915" w:rsidRDefault="00EB4287" w:rsidP="00EB4287">
      <w:r w:rsidRPr="00CD6915">
        <w:t>On_IN 14_CD July_NNP was_VBD somewhat_RB anxious_JJ about_IN crew_NN ._.</w:t>
      </w:r>
    </w:p>
    <w:p w14:paraId="6250C901" w14:textId="77777777" w:rsidR="00EB4287" w:rsidRPr="00CD6915" w:rsidRDefault="00EB4287" w:rsidP="00EB4287">
      <w:r w:rsidRPr="00CD6915">
        <w:t>Men_NN all_DT steady_JJ fellows_NNS ,_, who_WP sailed_VBD with_IN me_PRP before_RB ._.</w:t>
      </w:r>
    </w:p>
    <w:p w14:paraId="503C1769" w14:textId="77777777" w:rsidR="00EB4287" w:rsidRPr="00CD6915" w:rsidRDefault="00EB4287" w:rsidP="00EB4287">
      <w:r w:rsidRPr="00CD6915">
        <w:t>Mate_NN could_MD not_RB make_VB out_RP what_WP was_VBD wrong_JJ ;_: they_PRP only_RB told_VBD him_PRP there_EX was_VBD something_NN ,_, and_CC crossed_VBD themselves_PRP ._.</w:t>
      </w:r>
    </w:p>
    <w:p w14:paraId="2C5AEE23" w14:textId="77777777" w:rsidR="00EB4287" w:rsidRPr="00CD6915" w:rsidRDefault="00EB4287" w:rsidP="00EB4287">
      <w:r w:rsidRPr="00CD6915">
        <w:t>Mate_NN lost_VBD temper_NN with_IN one_CD of_IN them_PRP that_DT day_NN and_CC struck_VBD him_PRP ._.</w:t>
      </w:r>
    </w:p>
    <w:p w14:paraId="376E8A22" w14:textId="77777777" w:rsidR="00EB4287" w:rsidRPr="00CD6915" w:rsidRDefault="00EB4287" w:rsidP="00EB4287">
      <w:r w:rsidRPr="00CD6915">
        <w:t>Expected_VBN fierce_JJ quarrel_VBP ,_, but_CC all_DT was_VBD quiet_JJ ._.</w:t>
      </w:r>
    </w:p>
    <w:p w14:paraId="26B616E4" w14:textId="77777777" w:rsidR="00EB4287" w:rsidRPr="00CD6915" w:rsidRDefault="00EB4287" w:rsidP="00EB4287">
      <w:r w:rsidRPr="00CD6915">
        <w:t>On_IN 16_CD July_NNP mate_NN reported_VBN in_IN the_DT morning_NN that_IN one_CD of_IN crew_NN ,_, Petrofsky_NNP ,_, was_VBD missing_VBG ._.</w:t>
      </w:r>
    </w:p>
    <w:p w14:paraId="3298E8D1" w14:textId="77777777" w:rsidR="00EB4287" w:rsidRPr="00CD6915" w:rsidRDefault="00EB4287" w:rsidP="00EB4287">
      <w:r w:rsidRPr="00CD6915">
        <w:t>Could_MD not_RB account_VB for_IN it_PRP ._.</w:t>
      </w:r>
    </w:p>
    <w:p w14:paraId="2F287869" w14:textId="77777777" w:rsidR="00EB4287" w:rsidRPr="00CD6915" w:rsidRDefault="00EB4287" w:rsidP="00EB4287">
      <w:r w:rsidRPr="00CD6915">
        <w:t>Took_FW larboard_FW watch_NN eight_CD bells_NNS last_JJ night_NN ;_: was_VBD relieved_VBN by_IN Abramoff_NNP ,_, but_CC did_VBD not_RB go_VB to_TO bunk_NN ._.</w:t>
      </w:r>
    </w:p>
    <w:p w14:paraId="3EA02FDB" w14:textId="77777777" w:rsidR="00EB4287" w:rsidRPr="00CD6915" w:rsidRDefault="00EB4287" w:rsidP="00EB4287">
      <w:r w:rsidRPr="00CD6915">
        <w:t>Men_NN more_RBR downcast_JJ than_IN ever_RB ._.</w:t>
      </w:r>
    </w:p>
    <w:p w14:paraId="2258CAFD" w14:textId="77777777" w:rsidR="00EB4287" w:rsidRPr="00CD6915" w:rsidRDefault="00EB4287" w:rsidP="00EB4287">
      <w:r w:rsidRPr="00CD6915">
        <w:t>All_DT said_VBD they_PRP expected_VBD something_NN of_IN the_DT kind_NN ,_, but_CC would_MD not_RB say_VB more_JJR than_IN there_EX was_VBD something_NN aboard_RB ._.</w:t>
      </w:r>
    </w:p>
    <w:p w14:paraId="43700B00" w14:textId="77777777" w:rsidR="00EB4287" w:rsidRPr="00CD6915" w:rsidRDefault="00EB4287" w:rsidP="00EB4287">
      <w:r w:rsidRPr="00CD6915">
        <w:t>Mate_VB getting_VBG very_RB impatient_JJ with_IN them_PRP ;_: feared_VBD some_DT trouble_NN ahead_RB ._.</w:t>
      </w:r>
    </w:p>
    <w:p w14:paraId="3C62D697" w14:textId="77777777" w:rsidR="00EB4287" w:rsidRPr="00CD6915" w:rsidRDefault="00EB4287" w:rsidP="00EB4287">
      <w:r w:rsidRPr="00CD6915">
        <w:t>On_IN 17_CD July_NNP ,_, yesterday_NN ,_, one_CD of_IN the_DT men_NNS ,_, Olgaren_NNP ,_, came_VBD to_TO my_PRP$ cabin_NN ,_, and_CC in_IN an_DT awestruck_JJ way_NN confided_VBD to_TO me_PRP that_IN he_PRP thought_VBD there_EX was_VBD a_DT strange_JJ man_NN aboard_IN the_DT ship_NN ._.</w:t>
      </w:r>
    </w:p>
    <w:p w14:paraId="36CF45A8" w14:textId="77777777" w:rsidR="00EB4287" w:rsidRPr="00CD6915" w:rsidRDefault="00EB4287" w:rsidP="00EB4287">
      <w:r w:rsidRPr="00CD6915">
        <w:t>He_PRP said_VBD that_IN in_IN his_PRP$ watch_NN he_PRP had_VBD been_VBN sheltering_VBG behind_IN the_DT deck-house_NN ,_, as_IN there_EX was_VBD a_DT rain-storm_NN ,_, when_WRB he_PRP saw_VBD a_DT tall_JJ ,_, thin_JJ man_NN ,_, who_WP was_VBD not_RB like_IN any_DT of_IN the_DT crew_NN ,_, come_VB up_RP the_DT companion-way_NN ,_, and_CC go_VB along_IN the_DT deck_NN forward_RB ,_, and_CC disappear_VB ._.</w:t>
      </w:r>
    </w:p>
    <w:p w14:paraId="48B01FF6" w14:textId="77777777" w:rsidR="00EB4287" w:rsidRPr="00CD6915" w:rsidRDefault="00EB4287" w:rsidP="00EB4287">
      <w:r w:rsidRPr="00CD6915">
        <w:t>He_PRP followed_VBD cautiously_RB ,_, but_CC when_WRB he_PRP got_VBD to_TO bows_NNS found_VBD no_DT one_NN ,_, and_CC the_DT hatchways_NNS were_VBD all_DT closed_VBD ._.</w:t>
      </w:r>
    </w:p>
    <w:p w14:paraId="27C709B8" w14:textId="77777777" w:rsidR="00EB4287" w:rsidRPr="00CD6915" w:rsidRDefault="00EB4287" w:rsidP="00EB4287">
      <w:r w:rsidRPr="00CD6915">
        <w:t>He_PRP was_VBD in_IN a_DT panic_NN of_IN superstitious_JJ fear_NN ,_, and_CC I_PRP am_VBP afraid_JJ the_DT panic_NN may_MD spread_VB ._.</w:t>
      </w:r>
    </w:p>
    <w:p w14:paraId="19CC9A28" w14:textId="77777777" w:rsidR="00EB4287" w:rsidRPr="00CD6915" w:rsidRDefault="00EB4287" w:rsidP="00EB4287">
      <w:r w:rsidRPr="00CD6915">
        <w:lastRenderedPageBreak/>
        <w:t>To_TO allay_VB it_PRP ,_, I_PRP shall_MD to-day_RB search_VB entire_JJ ship_NN carefully_RB from_IN stem_NN to_TO stern_JJ ._.</w:t>
      </w:r>
    </w:p>
    <w:p w14:paraId="5942C0DA" w14:textId="77777777" w:rsidR="00EB4287" w:rsidRPr="00CD6915" w:rsidRDefault="00EB4287" w:rsidP="00EB4287">
      <w:r w:rsidRPr="00CD6915">
        <w:t>Later_RB in_IN the_DT day_NN I_PRP got_VBD together_RB the_DT whole_JJ crew_NN ,_, and_CC told_VBD them_PRP ,_, as_IN they_PRP evidently_RB thought_VBD there_EX was_VBD some_DT one_CD in_IN the_DT ship_NN ,_, we_PRP would_MD search_VB from_IN stem_NN to_TO stern_JJ ._.</w:t>
      </w:r>
    </w:p>
    <w:p w14:paraId="70ED609B" w14:textId="77777777" w:rsidR="00EB4287" w:rsidRPr="00CD6915" w:rsidRDefault="00EB4287" w:rsidP="00EB4287">
      <w:r w:rsidRPr="00CD6915">
        <w:t>First_JJ mate_NN angry_JJ ;_: said_VBD it_PRP was_VBD folly_NN ,_, and_CC to_TO yield_VB to_TO such_JJ foolish_JJ ideas_NNS would_MD demoralise_VB the_DT men_NNS ;_: said_VBD he_PRP would_MD engage_VB to_TO keep_VB them_PRP out_IN of_IN trouble_NN with_IN a_DT handspike_NN ._.</w:t>
      </w:r>
    </w:p>
    <w:p w14:paraId="5DA00C59" w14:textId="77777777" w:rsidR="00EB4287" w:rsidRPr="00CD6915" w:rsidRDefault="00EB4287" w:rsidP="00EB4287">
      <w:r w:rsidRPr="00CD6915">
        <w:t>I_PRP let_VBD him_PRP take_VB the_DT helm_NN ,_, while_IN the_DT rest_NN began_VBD thorough_JJ search_NN ,_, all_DT keeping_VBG abreast_NN ,_, with_IN lanterns_NNS :_: we_PRP left_VBD no_DT corner_NN unsearched_JJ ._.</w:t>
      </w:r>
    </w:p>
    <w:p w14:paraId="60069DDA" w14:textId="77777777" w:rsidR="00EB4287" w:rsidRPr="00CD6915" w:rsidRDefault="00EB4287" w:rsidP="00EB4287">
      <w:r w:rsidRPr="00CD6915">
        <w:t>As_IN there_EX were_VBD only_RB the_DT big_JJ wooden_JJ boxes_NNS ,_, there_EX were_VBD no_DT odd_JJ corners_NNS where_WRB a_DT man_NN could_MD hide_VB ._.</w:t>
      </w:r>
    </w:p>
    <w:p w14:paraId="78E2A722" w14:textId="77777777" w:rsidR="00EB4287" w:rsidRPr="00CD6915" w:rsidRDefault="00EB4287" w:rsidP="00EB4287">
      <w:r w:rsidRPr="00CD6915">
        <w:t>Men_NN much_RB relieved_VBD when_WRB search_NN over_IN ,_, and_CC went_VBD back_RB to_TO work_VB cheerfully_RB ._.</w:t>
      </w:r>
    </w:p>
    <w:p w14:paraId="2A32B59E" w14:textId="77777777" w:rsidR="00EB4287" w:rsidRPr="00CD6915" w:rsidRDefault="00EB4287" w:rsidP="00EB4287">
      <w:r w:rsidRPr="00CD6915">
        <w:t>First_JJ mate_NN scowled_VBD ,_, but_CC said_VBD nothing_NN ._.</w:t>
      </w:r>
    </w:p>
    <w:p w14:paraId="766E4862" w14:textId="77777777" w:rsidR="00EB4287" w:rsidRPr="00CD6915" w:rsidRDefault="00EB4287" w:rsidP="00EB4287">
      <w:r w:rsidRPr="00CD6915">
        <w:t>22_CD July_NNP ._.</w:t>
      </w:r>
    </w:p>
    <w:p w14:paraId="7FDBDD92" w14:textId="77777777" w:rsidR="00EB4287" w:rsidRPr="00CD6915" w:rsidRDefault="00EB4287" w:rsidP="00EB4287">
      <w:r w:rsidRPr="00CD6915">
        <w:t>--_: Rough_JJ weather_NN last_JJ three_CD days_NNS ,_, and_CC all_DT hands_NNS busy_JJ with_IN sails_NNS --_: no_DT time_NN to_TO be_VB frightened_VBN ._.</w:t>
      </w:r>
    </w:p>
    <w:p w14:paraId="30D0218D" w14:textId="77777777" w:rsidR="00EB4287" w:rsidRPr="00CD6915" w:rsidRDefault="00EB4287" w:rsidP="00EB4287">
      <w:r w:rsidRPr="00CD6915">
        <w:t>Men_NNS seem_VBP to_TO have_VB forgotten_VBN their_PRP$ dread_NN ._.</w:t>
      </w:r>
    </w:p>
    <w:p w14:paraId="3BA3ED46" w14:textId="77777777" w:rsidR="00EB4287" w:rsidRPr="00CD6915" w:rsidRDefault="00EB4287" w:rsidP="00EB4287">
      <w:r w:rsidRPr="00CD6915">
        <w:t>Mate_RB cheerful_JJ again_RB ,_, and_CC all_DT on_IN good_JJ terms_NNS ._.</w:t>
      </w:r>
    </w:p>
    <w:p w14:paraId="1AD2621C" w14:textId="77777777" w:rsidR="00EB4287" w:rsidRPr="00CD6915" w:rsidRDefault="00EB4287" w:rsidP="00EB4287">
      <w:r w:rsidRPr="00CD6915">
        <w:t>Praised_VBN men_NNS for_IN work_NN in_IN bad_JJ weather_NN ._.</w:t>
      </w:r>
    </w:p>
    <w:p w14:paraId="140A912F" w14:textId="77777777" w:rsidR="00EB4287" w:rsidRPr="00CD6915" w:rsidRDefault="00EB4287" w:rsidP="00EB4287">
      <w:r w:rsidRPr="00CD6915">
        <w:t>Passed_VBN Gibralter_NNP and_CC out_IN through_IN Straits_NNP ._.</w:t>
      </w:r>
    </w:p>
    <w:p w14:paraId="747076B6" w14:textId="77777777" w:rsidR="00EB4287" w:rsidRPr="00CD6915" w:rsidRDefault="00EB4287" w:rsidP="00EB4287">
      <w:r w:rsidRPr="00CD6915">
        <w:t>All_DT well_RB ._.</w:t>
      </w:r>
    </w:p>
    <w:p w14:paraId="19871EA1" w14:textId="77777777" w:rsidR="00EB4287" w:rsidRPr="00CD6915" w:rsidRDefault="00EB4287" w:rsidP="00EB4287">
      <w:r w:rsidRPr="00CD6915">
        <w:t>24_CD July_NNP ._.</w:t>
      </w:r>
    </w:p>
    <w:p w14:paraId="6FAEB95D" w14:textId="77777777" w:rsidR="00EB4287" w:rsidRPr="00CD6915" w:rsidRDefault="00EB4287" w:rsidP="00EB4287">
      <w:r w:rsidRPr="00CD6915">
        <w:t>--_: There_EX seems_VBZ some_DT doom_NN over_IN this_DT ship_NN ._.</w:t>
      </w:r>
    </w:p>
    <w:p w14:paraId="1D0A0B70" w14:textId="77777777" w:rsidR="00EB4287" w:rsidRPr="00CD6915" w:rsidRDefault="00EB4287" w:rsidP="00EB4287">
      <w:r w:rsidRPr="00CD6915">
        <w:t>Already_RB a_DT hand_NN short_JJ ,_, and_CC entering_VBG on_IN the_DT Bay_NNP of_IN Biscay_NNP with_IN wild_JJ weather_NN ahead_RB ,_, and_CC yet_RB last_JJ night_NN another_DT man_NN lost_VBN --_: disappeared_VBD ._.</w:t>
      </w:r>
    </w:p>
    <w:p w14:paraId="25659BD5" w14:textId="77777777" w:rsidR="00EB4287" w:rsidRPr="00CD6915" w:rsidRDefault="00EB4287" w:rsidP="00EB4287">
      <w:r w:rsidRPr="00CD6915">
        <w:t>Like_IN the_DT first_JJ ,_, he_PRP came_VBD off_RP his_PRP$ watch_NN and_CC was_VBD not_RB seen_VBN again_RB ._.</w:t>
      </w:r>
    </w:p>
    <w:p w14:paraId="4618138B" w14:textId="77777777" w:rsidR="00EB4287" w:rsidRPr="00CD6915" w:rsidRDefault="00EB4287" w:rsidP="00EB4287">
      <w:r w:rsidRPr="00CD6915">
        <w:t>Men_NN all_DT in_IN a_DT panic_NN of_IN fear_NN ;_: sent_VBD a_DT round_JJ robin_NN ,_, asking_VBG to_TO have_VB double_JJ watch_NN ,_, as_IN they_PRP fear_VBP to_TO be_VB alone_RB ._.</w:t>
      </w:r>
    </w:p>
    <w:p w14:paraId="24B29B2E" w14:textId="77777777" w:rsidR="00EB4287" w:rsidRPr="00CD6915" w:rsidRDefault="00EB4287" w:rsidP="00EB4287">
      <w:r w:rsidRPr="00CD6915">
        <w:t>Mate_NN angry_JJ ._.</w:t>
      </w:r>
    </w:p>
    <w:p w14:paraId="72F80BD3" w14:textId="77777777" w:rsidR="00EB4287" w:rsidRPr="00CD6915" w:rsidRDefault="00EB4287" w:rsidP="00EB4287">
      <w:r w:rsidRPr="00CD6915">
        <w:t>Fear_NN there_EX will_MD be_VB some_DT trouble_NN ,_, as_IN either_CC he_PRP or_CC the_DT men_NNS will_MD do_VB some_DT violence_NN ._.</w:t>
      </w:r>
    </w:p>
    <w:p w14:paraId="30EA8EDF" w14:textId="77777777" w:rsidR="00EB4287" w:rsidRPr="00CD6915" w:rsidRDefault="00EB4287" w:rsidP="00EB4287">
      <w:r w:rsidRPr="00CD6915">
        <w:t>28_CD July_NNP ._.</w:t>
      </w:r>
    </w:p>
    <w:p w14:paraId="3177C62C" w14:textId="77777777" w:rsidR="00EB4287" w:rsidRPr="00CD6915" w:rsidRDefault="00EB4287" w:rsidP="00EB4287">
      <w:r w:rsidRPr="00CD6915">
        <w:t>--_: Four_CD days_NNS in_IN hell_NN ,_, knocking_VBG about_IN in_IN a_DT sort_NN of_IN maelstrom_NN ,_, and_CC the_DT wind_NN a_DT tempest_NN ._.</w:t>
      </w:r>
    </w:p>
    <w:p w14:paraId="5AFA528F" w14:textId="77777777" w:rsidR="00EB4287" w:rsidRPr="00CD6915" w:rsidRDefault="00EB4287" w:rsidP="00EB4287">
      <w:r w:rsidRPr="00CD6915">
        <w:t>No_DT sleep_NN for_IN any_DT one_CD ._.</w:t>
      </w:r>
    </w:p>
    <w:p w14:paraId="503E2A37" w14:textId="77777777" w:rsidR="00EB4287" w:rsidRPr="00CD6915" w:rsidRDefault="00EB4287" w:rsidP="00EB4287">
      <w:r w:rsidRPr="00CD6915">
        <w:t>Men_NN all_DT worn_VBN out_RP ._.</w:t>
      </w:r>
    </w:p>
    <w:p w14:paraId="7BE659E4" w14:textId="77777777" w:rsidR="00EB4287" w:rsidRPr="00CD6915" w:rsidRDefault="00EB4287" w:rsidP="00EB4287">
      <w:r w:rsidRPr="00CD6915">
        <w:lastRenderedPageBreak/>
        <w:t>Hardly_RB know_VB how_WRB to_TO set_VB a_DT watch_NN ,_, since_IN no_DT one_CD fit_NN to_TO go_VB on_RP ._.</w:t>
      </w:r>
    </w:p>
    <w:p w14:paraId="4F137ED5" w14:textId="77777777" w:rsidR="00EB4287" w:rsidRPr="00CD6915" w:rsidRDefault="00EB4287" w:rsidP="00EB4287">
      <w:r w:rsidRPr="00CD6915">
        <w:t>Second_JJ mate_NN volunteered_VBD to_TO steer_VB and_CC watch_VB ,_, and_CC let_VB men_NNS snatch_VB a_DT few_JJ hours_NNS '_POS sleep_NN ._.</w:t>
      </w:r>
    </w:p>
    <w:p w14:paraId="39F586B9" w14:textId="77777777" w:rsidR="00EB4287" w:rsidRPr="00CD6915" w:rsidRDefault="00EB4287" w:rsidP="00EB4287">
      <w:r w:rsidRPr="00CD6915">
        <w:t>Wind_NN abating_VBG ;_: seas_NNS still_RB terrific_JJ ,_, but_CC feel_VBP them_PRP less_JJR ,_, as_IN ship_NN is_VBZ steadier_JJR ._.</w:t>
      </w:r>
    </w:p>
    <w:p w14:paraId="1B3E3CC7" w14:textId="77777777" w:rsidR="00EB4287" w:rsidRPr="00CD6915" w:rsidRDefault="00EB4287" w:rsidP="00EB4287">
      <w:r w:rsidRPr="00CD6915">
        <w:t>29_CD July_NNP ._.</w:t>
      </w:r>
    </w:p>
    <w:p w14:paraId="3DAE6267" w14:textId="77777777" w:rsidR="00EB4287" w:rsidRPr="00CD6915" w:rsidRDefault="00EB4287" w:rsidP="00EB4287">
      <w:r w:rsidRPr="00CD6915">
        <w:t>--_: Another_DT tragedy_NN ._.</w:t>
      </w:r>
    </w:p>
    <w:p w14:paraId="6601E787" w14:textId="77777777" w:rsidR="00EB4287" w:rsidRPr="00CD6915" w:rsidRDefault="00EB4287" w:rsidP="00EB4287">
      <w:r w:rsidRPr="00CD6915">
        <w:t>Had_VBD single_JJ watch_NN to-night_NN ,_, as_IN crew_NN too_RB tired_VBD to_TO double_VB ._.</w:t>
      </w:r>
    </w:p>
    <w:p w14:paraId="721C0546" w14:textId="77777777" w:rsidR="00EB4287" w:rsidRPr="00CD6915" w:rsidRDefault="00EB4287" w:rsidP="00EB4287">
      <w:r w:rsidRPr="00CD6915">
        <w:t>When_WRB morning_NN watch_NN came_VBD on_IN deck_NN could_MD find_VB no_DT one_NN except_IN steersman_NN ._.</w:t>
      </w:r>
    </w:p>
    <w:p w14:paraId="38034976" w14:textId="77777777" w:rsidR="00EB4287" w:rsidRPr="00CD6915" w:rsidRDefault="00EB4287" w:rsidP="00EB4287">
      <w:r w:rsidRPr="00CD6915">
        <w:t>Raised_VBN outcry_NN ,_, and_CC all_DT came_VBD on_IN deck_NN ._.</w:t>
      </w:r>
    </w:p>
    <w:p w14:paraId="71261798" w14:textId="77777777" w:rsidR="00EB4287" w:rsidRPr="00CD6915" w:rsidRDefault="00EB4287" w:rsidP="00EB4287">
      <w:r w:rsidRPr="00CD6915">
        <w:t>Thorough_JJ search_NN ,_, but_CC no_DT one_CD found_VBN ._.</w:t>
      </w:r>
    </w:p>
    <w:p w14:paraId="5D64195A" w14:textId="77777777" w:rsidR="00EB4287" w:rsidRPr="00CD6915" w:rsidRDefault="00EB4287" w:rsidP="00EB4287">
      <w:r w:rsidRPr="00CD6915">
        <w:t>Are_VBP now_RB without_IN second_JJ mate_NN ,_, and_CC crew_NN in_IN a_DT panic_NN ._.</w:t>
      </w:r>
    </w:p>
    <w:p w14:paraId="642D8AB4" w14:textId="77777777" w:rsidR="00EB4287" w:rsidRPr="00CD6915" w:rsidRDefault="00EB4287" w:rsidP="00EB4287">
      <w:r w:rsidRPr="00CD6915">
        <w:t>Mate_NN and_CC I_PRP agreed_VBD to_TO go_VB armed_JJ henceforth_NN and_CC wait_VB for_IN any_DT sign_NN of_IN cause_NN ._.</w:t>
      </w:r>
    </w:p>
    <w:p w14:paraId="422F02A4" w14:textId="77777777" w:rsidR="00EB4287" w:rsidRPr="00CD6915" w:rsidRDefault="00EB4287" w:rsidP="00EB4287">
      <w:r w:rsidRPr="00CD6915">
        <w:t>30_CD July_NNP ._.</w:t>
      </w:r>
    </w:p>
    <w:p w14:paraId="208532F5" w14:textId="77777777" w:rsidR="00EB4287" w:rsidRPr="00CD6915" w:rsidRDefault="00EB4287" w:rsidP="00EB4287">
      <w:r w:rsidRPr="00CD6915">
        <w:t>--_: Last_JJ night_NN ._.</w:t>
      </w:r>
    </w:p>
    <w:p w14:paraId="3100B1A1" w14:textId="77777777" w:rsidR="00EB4287" w:rsidRPr="00CD6915" w:rsidRDefault="00EB4287" w:rsidP="00EB4287">
      <w:r w:rsidRPr="00CD6915">
        <w:t>Rejoiced_VBN we_PRP are_VBP nearing_VBG England_NNP ._.</w:t>
      </w:r>
    </w:p>
    <w:p w14:paraId="02AB320D" w14:textId="77777777" w:rsidR="00EB4287" w:rsidRPr="00CD6915" w:rsidRDefault="00EB4287" w:rsidP="00EB4287">
      <w:r w:rsidRPr="00CD6915">
        <w:t>Weather_NN fine_NN ,_, all_DT sails_NNS set_VBN ._.</w:t>
      </w:r>
    </w:p>
    <w:p w14:paraId="7CABD7EA" w14:textId="77777777" w:rsidR="00EB4287" w:rsidRPr="00CD6915" w:rsidRDefault="00EB4287" w:rsidP="00EB4287">
      <w:r w:rsidRPr="00CD6915">
        <w:t>Retired_NNP worn_VBD out_RP ;_: slept_VBD soundly_RB ;_: awaked_VBN by_IN mate_NN telling_VBG me_PRP that_IN both_CC man_NN of_IN watch_NN and_CC steersman_NN missing_VBG ._.</w:t>
      </w:r>
    </w:p>
    <w:p w14:paraId="678718E1" w14:textId="77777777" w:rsidR="00EB4287" w:rsidRPr="00CD6915" w:rsidRDefault="00EB4287" w:rsidP="00EB4287">
      <w:r w:rsidRPr="00CD6915">
        <w:t>Only_RB self_NN and_CC mate_NN and_CC two_CD hands_NNS left_VBD to_TO work_VB ship_NN ._.</w:t>
      </w:r>
    </w:p>
    <w:p w14:paraId="44D25DA8" w14:textId="77777777" w:rsidR="00EB4287" w:rsidRPr="00CD6915" w:rsidRDefault="00EB4287" w:rsidP="00EB4287">
      <w:r w:rsidRPr="00CD6915">
        <w:t>1_CD August_NNP ._.</w:t>
      </w:r>
    </w:p>
    <w:p w14:paraId="555FE1C7" w14:textId="77777777" w:rsidR="00EB4287" w:rsidRPr="00CD6915" w:rsidRDefault="00EB4287" w:rsidP="00EB4287">
      <w:r w:rsidRPr="00CD6915">
        <w:t>--_: Two_CD days_NNS of_IN fog_NN ,_, and_CC not_RB a_DT sail_NN sighted_VBN ._.</w:t>
      </w:r>
    </w:p>
    <w:p w14:paraId="5A6570C6" w14:textId="77777777" w:rsidR="00EB4287" w:rsidRPr="00CD6915" w:rsidRDefault="00EB4287" w:rsidP="00EB4287">
      <w:r w:rsidRPr="00CD6915">
        <w:t>Had_VBD hoped_VBN when_WRB in_IN the_DT English_NNP Channel_NNP to_TO be_VB able_JJ to_TO signal_VB for_IN help_NN or_CC get_VB in_IN somewhere_RB ._.</w:t>
      </w:r>
    </w:p>
    <w:p w14:paraId="00A441D6" w14:textId="77777777" w:rsidR="00EB4287" w:rsidRPr="00CD6915" w:rsidRDefault="00EB4287" w:rsidP="00EB4287">
      <w:r w:rsidRPr="00CD6915">
        <w:t>Not_RB having_VBG power_NN to_TO work_VB sails_NNS ,_, have_VBP to_TO run_VB before_IN wind_NN ._.</w:t>
      </w:r>
    </w:p>
    <w:p w14:paraId="387E636B" w14:textId="77777777" w:rsidR="00EB4287" w:rsidRPr="00CD6915" w:rsidRDefault="00EB4287" w:rsidP="00EB4287">
      <w:r w:rsidRPr="00CD6915">
        <w:t>Dare_VB not_RB lower_JJR ,_, as_IN could_MD not_RB raise_VB them_PRP again_RB ._.</w:t>
      </w:r>
    </w:p>
    <w:p w14:paraId="63B8CDF2" w14:textId="77777777" w:rsidR="00EB4287" w:rsidRPr="00CD6915" w:rsidRDefault="00EB4287" w:rsidP="00EB4287">
      <w:r w:rsidRPr="00CD6915">
        <w:t>We_PRP seem_VBP to_TO be_VB drifting_VBG to_TO some_DT terrible_JJ doom_NN ._.</w:t>
      </w:r>
    </w:p>
    <w:p w14:paraId="43C1AC8F" w14:textId="77777777" w:rsidR="00EB4287" w:rsidRPr="00CD6915" w:rsidRDefault="00EB4287" w:rsidP="00EB4287">
      <w:r w:rsidRPr="00CD6915">
        <w:t>Mate_VB now_RB more_RBR demoralised_JJ than_IN either_DT of_IN men_NNS ._.</w:t>
      </w:r>
    </w:p>
    <w:p w14:paraId="7805B626" w14:textId="77777777" w:rsidR="00EB4287" w:rsidRPr="00CD6915" w:rsidRDefault="00EB4287" w:rsidP="00EB4287">
      <w:r w:rsidRPr="00CD6915">
        <w:t>His_PRP$ stronger_JJR nature_NN seems_VBZ to_TO have_VB worked_VBN inwardly_RB against_IN himself_PRP ._.</w:t>
      </w:r>
    </w:p>
    <w:p w14:paraId="0E29C598" w14:textId="77777777" w:rsidR="00EB4287" w:rsidRPr="00CD6915" w:rsidRDefault="00EB4287" w:rsidP="00EB4287">
      <w:r w:rsidRPr="00CD6915">
        <w:t>Men_NNS are_VBP beyond_IN fear_NN ,_, working_VBG stolidly_RB and_CC patiently_RB ,_, with_IN minds_NNS made_VBN up_RP to_TO worst_JJS ._.</w:t>
      </w:r>
    </w:p>
    <w:p w14:paraId="738E205F" w14:textId="77777777" w:rsidR="00EB4287" w:rsidRPr="00CD6915" w:rsidRDefault="00EB4287" w:rsidP="00EB4287">
      <w:r w:rsidRPr="00CD6915">
        <w:t>They_PRP are_VBP Russian_JJ ,_, he_PRP Roumanian_NNP ._.</w:t>
      </w:r>
    </w:p>
    <w:p w14:paraId="2E7CD9A5" w14:textId="77777777" w:rsidR="00EB4287" w:rsidRPr="00CD6915" w:rsidRDefault="00EB4287" w:rsidP="00EB4287">
      <w:r w:rsidRPr="00CD6915">
        <w:t>2_CD August_NNP ,_, midnight_NN ._.</w:t>
      </w:r>
    </w:p>
    <w:p w14:paraId="06B64F9C" w14:textId="77777777" w:rsidR="00EB4287" w:rsidRPr="00CD6915" w:rsidRDefault="00EB4287" w:rsidP="00EB4287">
      <w:r w:rsidRPr="00CD6915">
        <w:t>--_: Woke_VBD up_RP from_IN few_JJ minutes_NNS '_POS sleep_NN by_IN hearing_VBG a_DT cry_NN ,_, seemingly_RB outside_IN my_PRP$ port_NN ._.</w:t>
      </w:r>
    </w:p>
    <w:p w14:paraId="1B18BDC9" w14:textId="77777777" w:rsidR="00EB4287" w:rsidRPr="00CD6915" w:rsidRDefault="00EB4287" w:rsidP="00EB4287">
      <w:r w:rsidRPr="00CD6915">
        <w:t>Could_MD see_VB nothing_NN in_IN fog_NN ._.</w:t>
      </w:r>
    </w:p>
    <w:p w14:paraId="1F357EA5" w14:textId="77777777" w:rsidR="00EB4287" w:rsidRPr="00CD6915" w:rsidRDefault="00EB4287" w:rsidP="00EB4287">
      <w:r w:rsidRPr="00CD6915">
        <w:lastRenderedPageBreak/>
        <w:t>Rushed_VBN on_IN deck_NN ,_, and_CC ran_VBD against_IN mate_NN ._.</w:t>
      </w:r>
    </w:p>
    <w:p w14:paraId="62484360" w14:textId="77777777" w:rsidR="00EB4287" w:rsidRPr="00CD6915" w:rsidRDefault="00EB4287" w:rsidP="00EB4287">
      <w:r w:rsidRPr="00CD6915">
        <w:t>Tells_VBZ me_PRP heard_VBD cry_NN and_CC ran_VBD ,_, but_CC no_DT sign_NN of_IN man_NN on_IN watch_NN ._.</w:t>
      </w:r>
    </w:p>
    <w:p w14:paraId="094DA600" w14:textId="77777777" w:rsidR="00EB4287" w:rsidRPr="00CD6915" w:rsidRDefault="00EB4287" w:rsidP="00EB4287">
      <w:r w:rsidRPr="00CD6915">
        <w:t>One_CD more_RBR gone_VBN ._.</w:t>
      </w:r>
    </w:p>
    <w:p w14:paraId="02E6059A" w14:textId="77777777" w:rsidR="00EB4287" w:rsidRPr="00CD6915" w:rsidRDefault="00EB4287" w:rsidP="00EB4287">
      <w:r w:rsidRPr="00CD6915">
        <w:t>Lord_NNP ,_, help_VB us_PRP !_.</w:t>
      </w:r>
    </w:p>
    <w:p w14:paraId="4D718FE1" w14:textId="77777777" w:rsidR="00EB4287" w:rsidRPr="00CD6915" w:rsidRDefault="00EB4287" w:rsidP="00EB4287">
      <w:r w:rsidRPr="00CD6915">
        <w:t>Mate_NN says_VBZ we_PRP must_MD be_VB past_IN Straits_NNP of_IN Dover_NNP ,_, as_IN in_IN a_DT moment_NN of_IN fog_NN lifting_NN he_PRP saw_VBD North_NNP Foreland_NNP ,_, just_RB as_IN he_PRP heard_VBD the_DT man_NN cry_NN out_RB ._.</w:t>
      </w:r>
    </w:p>
    <w:p w14:paraId="18A987A8" w14:textId="77777777" w:rsidR="00EB4287" w:rsidRPr="00CD6915" w:rsidRDefault="00EB4287" w:rsidP="00EB4287">
      <w:r w:rsidRPr="00CD6915">
        <w:t>If_IN so_RB we_PRP are_VBP now_RB off_RB in_IN the_DT North_NNP Sea_NNP ,_, and_CC only_RB God_NNP can_MD guide_VB us_PRP in_IN the_DT fog_NN ,_, which_WDT seems_VBZ to_TO move_VB with_IN us_PRP ;_: and_CC God_NNP seems_VBZ to_TO have_VB deserted_VBN us_PRP ._.</w:t>
      </w:r>
    </w:p>
    <w:p w14:paraId="3AC5E524" w14:textId="77777777" w:rsidR="00EB4287" w:rsidRPr="00CD6915" w:rsidRDefault="00EB4287" w:rsidP="00EB4287">
      <w:r w:rsidRPr="00CD6915">
        <w:t>3_CD August_NNP ._.</w:t>
      </w:r>
    </w:p>
    <w:p w14:paraId="54F456E4" w14:textId="77777777" w:rsidR="00EB4287" w:rsidRPr="00CD6915" w:rsidRDefault="00EB4287" w:rsidP="00EB4287">
      <w:r w:rsidRPr="00CD6915">
        <w:t>--_: At_IN midnight_NN I_PRP went_VBD to_TO relieve_VB the_DT man_NN at_IN the_DT wheel_NN ,_, and_CC when_WRB I_PRP got_VBD to_TO it_PRP found_VBD no_DT one_NN there_RB ._.</w:t>
      </w:r>
    </w:p>
    <w:p w14:paraId="3CB6473D" w14:textId="77777777" w:rsidR="00EB4287" w:rsidRPr="00CD6915" w:rsidRDefault="00EB4287" w:rsidP="00EB4287">
      <w:r w:rsidRPr="00CD6915">
        <w:t>The_DT wind_NN was_VBD steady_JJ ,_, and_CC as_IN we_PRP ran_VBD before_IN it_PRP there_EX was_VBD no_DT yawing_NN ._.</w:t>
      </w:r>
    </w:p>
    <w:p w14:paraId="37D7C3E8" w14:textId="77777777" w:rsidR="00EB4287" w:rsidRPr="00CD6915" w:rsidRDefault="00EB4287" w:rsidP="00EB4287">
      <w:r w:rsidRPr="00CD6915">
        <w:t>I_PRP dared_VBD not_RB leave_VB it_PRP ,_, so_RB shouted_VBD for_IN the_DT mate_NN ._.</w:t>
      </w:r>
    </w:p>
    <w:p w14:paraId="6B835F77" w14:textId="77777777" w:rsidR="00EB4287" w:rsidRPr="00CD6915" w:rsidRDefault="00EB4287" w:rsidP="00EB4287">
      <w:r w:rsidRPr="00CD6915">
        <w:t>After_IN a_DT few_JJ seconds_NNS he_PRP rushed_VBD up_RP on_IN deck_NN in_IN his_PRP$ flannels_NNS ._.</w:t>
      </w:r>
    </w:p>
    <w:p w14:paraId="29F23D4F" w14:textId="77777777" w:rsidR="00EB4287" w:rsidRPr="00CD6915" w:rsidRDefault="00EB4287" w:rsidP="00EB4287">
      <w:r w:rsidRPr="00CD6915">
        <w:t>He_PRP looked_VBD wild-eyed_JJ and_CC haggard_NN ,_, and_CC I_PRP greatly_RB fear_VBP his_PRP$ reason_NN has_VBZ given_VBN way_NN ._.</w:t>
      </w:r>
    </w:p>
    <w:p w14:paraId="4D26DAE3" w14:textId="77777777" w:rsidR="00EB4287" w:rsidRPr="00CD6915" w:rsidRDefault="00EB4287" w:rsidP="00EB4287">
      <w:r w:rsidRPr="00CD6915">
        <w:t>He_PRP came_VBD close_RB to_TO me_PRP and_CC whispered_VBD hoarsely_RB ,_, with_IN his_PRP$ mouth_NN to_TO my_PRP$ ear_NN ,_, as_IN though_IN fearing_VBG the_DT very_JJ air_NN might_MD hear_VB :_: ``_`` It_PRP is_VBZ here_RB ;_: I_PRP know_VBP it_PRP ,_, now_RB ._.</w:t>
      </w:r>
    </w:p>
    <w:p w14:paraId="66A8127A" w14:textId="77777777" w:rsidR="00EB4287" w:rsidRPr="00CD6915" w:rsidRDefault="00EB4287" w:rsidP="00EB4287">
      <w:r w:rsidRPr="00CD6915">
        <w:t>On_IN the_DT watch_NN last_JJ night_NN I_PRP saw_VBD It_PRP ,_, like_IN a_DT man_NN ,_, tall_JJ and_CC thin_JJ ,_, and_CC ghastly_JJ pale_NN ._.</w:t>
      </w:r>
    </w:p>
    <w:p w14:paraId="58D9AE42" w14:textId="77777777" w:rsidR="00EB4287" w:rsidRPr="00CD6915" w:rsidRDefault="00EB4287" w:rsidP="00EB4287">
      <w:r w:rsidRPr="00CD6915">
        <w:t>It_PRP was_VBD in_IN the_DT bows_NNS ,_, and_CC looking_VBG out_RP ._.</w:t>
      </w:r>
    </w:p>
    <w:p w14:paraId="31FEEEF2" w14:textId="77777777" w:rsidR="00EB4287" w:rsidRPr="00CD6915" w:rsidRDefault="00EB4287" w:rsidP="00EB4287">
      <w:r w:rsidRPr="00CD6915">
        <w:t>I_PRP crept_VBD behind_IN It_PRP ,_, and_CC gave_VBD It_PRP my_PRP$ knife_NN ;_: but_CC the_DT knife_NN went_VBD through_IN It_PRP ,_, empty_JJ as_IN the_DT air_NN ._. ''_''</w:t>
      </w:r>
    </w:p>
    <w:p w14:paraId="1C219302" w14:textId="77777777" w:rsidR="00EB4287" w:rsidRPr="00CD6915" w:rsidRDefault="00EB4287" w:rsidP="00EB4287">
      <w:r w:rsidRPr="00CD6915">
        <w:t>And_CC as_IN he_PRP spoke_VBD he_PRP took_VBD his_PRP$ knife_NN and_CC drove_VBD it_PRP savagely_RB into_IN space_NN ._.</w:t>
      </w:r>
    </w:p>
    <w:p w14:paraId="4F116614" w14:textId="77777777" w:rsidR="00EB4287" w:rsidRPr="00CD6915" w:rsidRDefault="00EB4287" w:rsidP="00EB4287">
      <w:r w:rsidRPr="00CD6915">
        <w:t>Then_RB he_PRP went_VBD on_IN :_: ``_`` But_CC It_PRP is_VBZ here_RB ,_, and_CC I_PRP 'll_MD find_VB It_PRP ._.</w:t>
      </w:r>
    </w:p>
    <w:p w14:paraId="6985E980" w14:textId="77777777" w:rsidR="00EB4287" w:rsidRPr="00CD6915" w:rsidRDefault="00EB4287" w:rsidP="00EB4287">
      <w:r w:rsidRPr="00CD6915">
        <w:t>It_PRP is_VBZ in_IN the_DT hold_NN ,_, perhaps_RB in_IN one_CD of_IN those_DT boxes_NNS ._.</w:t>
      </w:r>
    </w:p>
    <w:p w14:paraId="515BC457" w14:textId="77777777" w:rsidR="00EB4287" w:rsidRPr="00CD6915" w:rsidRDefault="00EB4287" w:rsidP="00EB4287">
      <w:r w:rsidRPr="00CD6915">
        <w:t>I_PRP 'll_MD unscrew_VB them_PRP one_CD by_IN one_CD and_CC see_VB ._.</w:t>
      </w:r>
    </w:p>
    <w:p w14:paraId="48882C93" w14:textId="77777777" w:rsidR="00EB4287" w:rsidRPr="00CD6915" w:rsidRDefault="00EB4287" w:rsidP="00EB4287">
      <w:r w:rsidRPr="00CD6915">
        <w:t>You_PRP work_VBP the_DT helm_NN ._. ''_''</w:t>
      </w:r>
    </w:p>
    <w:p w14:paraId="2B22DD9E" w14:textId="77777777" w:rsidR="00EB4287" w:rsidRPr="00CD6915" w:rsidRDefault="00EB4287" w:rsidP="00EB4287">
      <w:r w:rsidRPr="00CD6915">
        <w:t>And_CC ,_, with_IN a_DT warning_NN look_NN and_CC his_PRP$ finger_NN on_IN his_PRP$ lip_NN ,_, he_PRP went_VBD below_IN ._.</w:t>
      </w:r>
    </w:p>
    <w:p w14:paraId="739CC48C" w14:textId="77777777" w:rsidR="00EB4287" w:rsidRPr="00CD6915" w:rsidRDefault="00EB4287" w:rsidP="00EB4287">
      <w:r w:rsidRPr="00CD6915">
        <w:t>There_EX was_VBD springing_VBG up_RP a_DT choppy_JJ wind_NN ,_, and_CC I_PRP could_MD not_RB leave_VB the_DT helm_NN ._.</w:t>
      </w:r>
    </w:p>
    <w:p w14:paraId="602D1A01" w14:textId="77777777" w:rsidR="00EB4287" w:rsidRPr="00CD6915" w:rsidRDefault="00EB4287" w:rsidP="00EB4287">
      <w:r w:rsidRPr="00CD6915">
        <w:lastRenderedPageBreak/>
        <w:t>I_PRP saw_VBD him_PRP come_VB out_RP on_IN deck_NN again_RB with_IN a_DT tool-chest_NN and_CC a_DT lantern_NN ,_, and_CC go_VB down_RP the_DT forward_JJ hatchway_NN ._.</w:t>
      </w:r>
    </w:p>
    <w:p w14:paraId="3D4B8EFA" w14:textId="77777777" w:rsidR="00EB4287" w:rsidRPr="00CD6915" w:rsidRDefault="00EB4287" w:rsidP="00EB4287">
      <w:r w:rsidRPr="00CD6915">
        <w:t>He_PRP is_VBZ mad_JJ ,_, stark_JJ ,_, raving_VBG mad_JJ ,_, and_CC it_PRP 's_VBZ no_DT use_NN my_PRP$ trying_VBG to_TO stop_VB him_PRP ._.</w:t>
      </w:r>
    </w:p>
    <w:p w14:paraId="16B8D4E7" w14:textId="77777777" w:rsidR="00EB4287" w:rsidRPr="00CD6915" w:rsidRDefault="00EB4287" w:rsidP="00EB4287">
      <w:r w:rsidRPr="00CD6915">
        <w:t>He_PRP ca_MD n't_RB hurt_VB those_DT big_JJ boxes_NNS :_: they_PRP are_VBP invoiced_VBN as_IN ``_`` clay_NN ,_, ''_'' and_CC to_TO pull_VB them_PRP about_RB is_VBZ as_RB harmless_JJ a_DT thing_NN as_IN he_PRP can_MD do_VB ._.</w:t>
      </w:r>
    </w:p>
    <w:p w14:paraId="4BCC71B7" w14:textId="77777777" w:rsidR="00EB4287" w:rsidRPr="00CD6915" w:rsidRDefault="00EB4287" w:rsidP="00EB4287">
      <w:r w:rsidRPr="00CD6915">
        <w:t>So_IN here_RB I_PRP stay_VBP ,_, and_CC mind_VB the_DT helm_NN ,_, and_CC write_VB these_DT notes_NNS ._.</w:t>
      </w:r>
    </w:p>
    <w:p w14:paraId="7D33647A" w14:textId="77777777" w:rsidR="00EB4287" w:rsidRPr="00CD6915" w:rsidRDefault="00EB4287" w:rsidP="00EB4287">
      <w:r w:rsidRPr="00CD6915">
        <w:t>I_PRP can_MD only_RB trust_VB in_IN God_NNP and_CC wait_VB till_IN the_DT fog_NN clears_VBZ ._.</w:t>
      </w:r>
    </w:p>
    <w:p w14:paraId="37A284D9" w14:textId="77777777" w:rsidR="00EB4287" w:rsidRPr="00CD6915" w:rsidRDefault="00EB4287" w:rsidP="00EB4287">
      <w:r w:rsidRPr="00CD6915">
        <w:t>Then_RB ,_, if_IN I_PRP ca_MD n't_RB steer_VB to_TO any_DT harbour_NN with_IN the_DT wind_NN that_WDT is_VBZ ,_, I_PRP shall_MD cut_VB down_RP sails_NNS and_CC lie_NN by_IN ,_, and_CC signal_NN for_IN help_NN ..._: ._.</w:t>
      </w:r>
    </w:p>
    <w:p w14:paraId="70CF3B4A" w14:textId="77777777" w:rsidR="00EB4287" w:rsidRPr="00CD6915" w:rsidRDefault="00EB4287" w:rsidP="00EB4287">
      <w:r w:rsidRPr="00CD6915">
        <w:t>It_PRP is_VBZ nearly_RB all_DT over_IN now_RB ._.</w:t>
      </w:r>
    </w:p>
    <w:p w14:paraId="59228A81" w14:textId="77777777" w:rsidR="00EB4287" w:rsidRPr="00CD6915" w:rsidRDefault="00EB4287" w:rsidP="00EB4287">
      <w:r w:rsidRPr="00CD6915">
        <w:t>Just_RB as_IN I_PRP was_VBD beginning_VBG to_TO hope_VB that_IN the_DT mate_NN would_MD come_VB out_RP calmer_JJR --_: for_IN I_PRP heard_VBD him_PRP knocking_VBG away_RB at_IN something_NN in_IN the_DT hold_NN ,_, and_CC work_NN is_VBZ good_JJ for_IN him_PRP --_: there_EX came_VBD up_RP the_DT hatchway_NN a_DT sudden_JJ ,_, startled_JJ scream_NN ,_, which_WDT made_VBD my_PRP$ blood_NN run_NN cold_NN ,_, and_CC up_RB on_IN the_DT deck_NN he_PRP came_VBD as_IN if_IN shot_NN from_IN a_DT gun_NN --_: a_DT raging_VBG madman_NN ,_, with_IN his_PRP$ eyes_NNS rolling_VBG and_CC his_PRP$ face_NN convulsed_VBN with_IN fear_NN ._.</w:t>
      </w:r>
    </w:p>
    <w:p w14:paraId="1D286430" w14:textId="77777777" w:rsidR="00EB4287" w:rsidRPr="00CD6915" w:rsidRDefault="00EB4287" w:rsidP="00EB4287">
      <w:r w:rsidRPr="00CD6915">
        <w:t>``_`` Save_VB me_PRP !_.</w:t>
      </w:r>
    </w:p>
    <w:p w14:paraId="31983970" w14:textId="77777777" w:rsidR="00EB4287" w:rsidRPr="00CD6915" w:rsidRDefault="00EB4287" w:rsidP="00EB4287">
      <w:r w:rsidRPr="00CD6915">
        <w:t>save_VB me_PRP !_. ''_''</w:t>
      </w:r>
    </w:p>
    <w:p w14:paraId="37E059C6" w14:textId="77777777" w:rsidR="00EB4287" w:rsidRPr="00CD6915" w:rsidRDefault="00EB4287" w:rsidP="00EB4287">
      <w:r w:rsidRPr="00CD6915">
        <w:t>he_PRP cried_VBD ,_, and_CC then_RB looked_VBD round_NN on_IN the_DT blanket_NN of_IN fog_NN ._.</w:t>
      </w:r>
    </w:p>
    <w:p w14:paraId="34E0E3D6" w14:textId="77777777" w:rsidR="00EB4287" w:rsidRPr="00CD6915" w:rsidRDefault="00EB4287" w:rsidP="00EB4287">
      <w:r w:rsidRPr="00CD6915">
        <w:t>His_PRP$ horror_NN turned_VBD to_TO despair_NN ,_, and_CC in_IN a_DT steady_JJ voice_NN he_PRP said_VBD :_: ``_`` You_PRP had_VBD better_RBR come_VBN too_RB ,_, captain_NN ,_, before_IN it_PRP is_VBZ too_RB late_JJ ._.</w:t>
      </w:r>
    </w:p>
    <w:p w14:paraId="32915997" w14:textId="77777777" w:rsidR="00EB4287" w:rsidRPr="00CD6915" w:rsidRDefault="00EB4287" w:rsidP="00EB4287">
      <w:r w:rsidRPr="00CD6915">
        <w:t>He_PRP is_VBZ there_RB ._.</w:t>
      </w:r>
    </w:p>
    <w:p w14:paraId="0D26CF53" w14:textId="77777777" w:rsidR="00EB4287" w:rsidRPr="00CD6915" w:rsidRDefault="00EB4287" w:rsidP="00EB4287">
      <w:r w:rsidRPr="00CD6915">
        <w:t>I_PRP know_VBP the_DT secret_NN now_RB ._.</w:t>
      </w:r>
    </w:p>
    <w:p w14:paraId="24EC51FC" w14:textId="77777777" w:rsidR="00EB4287" w:rsidRPr="00CD6915" w:rsidRDefault="00EB4287" w:rsidP="00EB4287">
      <w:r w:rsidRPr="00CD6915">
        <w:t>The_DT sea_NN will_MD save_VB me_PRP from_IN Him_PRP ,_, and_CC it_PRP is_VBZ all_DT that_WDT is_VBZ left_VBN !_. ''_''</w:t>
      </w:r>
    </w:p>
    <w:p w14:paraId="1911F82E" w14:textId="77777777" w:rsidR="00EB4287" w:rsidRPr="00CD6915" w:rsidRDefault="00EB4287" w:rsidP="00EB4287">
      <w:r w:rsidRPr="00CD6915">
        <w:t>Before_IN I_PRP could_MD say_VB a_DT word_NN ,_, or_CC move_VB forward_RB to_TO seize_VB him_PRP ,_, he_PRP sprang_VBD on_IN the_DT bulwark_NN and_CC deliberately_RB threw_VBD himself_PRP into_IN the_DT sea_NN ._.</w:t>
      </w:r>
    </w:p>
    <w:p w14:paraId="616AC910" w14:textId="77777777" w:rsidR="00EB4287" w:rsidRPr="00CD6915" w:rsidRDefault="00EB4287" w:rsidP="00EB4287">
      <w:r w:rsidRPr="00CD6915">
        <w:t>I_PRP suppose_VBP I_PRP know_VBP the_DT secret_NN too_RB ,_, now_RB ._.</w:t>
      </w:r>
    </w:p>
    <w:p w14:paraId="58B0482C" w14:textId="77777777" w:rsidR="00EB4287" w:rsidRPr="00CD6915" w:rsidRDefault="00EB4287" w:rsidP="00EB4287">
      <w:r w:rsidRPr="00CD6915">
        <w:t>It_PRP was_VBD this_DT madman_NN who_WP had_VBD got_VBN rid_JJ of_IN the_DT men_NNS one_CD by_IN one_CD ,_, and_CC now_RB he_PRP has_VBZ followed_VBN them_PRP himself_PRP ._.</w:t>
      </w:r>
    </w:p>
    <w:p w14:paraId="7DCDA642" w14:textId="77777777" w:rsidR="00EB4287" w:rsidRPr="00CD6915" w:rsidRDefault="00EB4287" w:rsidP="00EB4287">
      <w:r w:rsidRPr="00CD6915">
        <w:t>God_NNP help_VB me_PRP !_.</w:t>
      </w:r>
    </w:p>
    <w:p w14:paraId="55702FDB" w14:textId="77777777" w:rsidR="00EB4287" w:rsidRPr="00CD6915" w:rsidRDefault="00EB4287" w:rsidP="00EB4287">
      <w:r w:rsidRPr="00CD6915">
        <w:lastRenderedPageBreak/>
        <w:t>How_WRB am_VBP I_PRP to_TO account_VB for_IN all_PDT these_DT horrors_NNS when_WRB I_PRP get_VBP to_TO port_NN ?_.</w:t>
      </w:r>
    </w:p>
    <w:p w14:paraId="4BE8C464" w14:textId="77777777" w:rsidR="00EB4287" w:rsidRPr="00CD6915" w:rsidRDefault="00EB4287" w:rsidP="00EB4287">
      <w:r w:rsidRPr="00CD6915">
        <w:t>When_WRB I_PRP get_VBP to_TO port_NN !_.</w:t>
      </w:r>
    </w:p>
    <w:p w14:paraId="3BC31662" w14:textId="77777777" w:rsidR="00EB4287" w:rsidRPr="00CD6915" w:rsidRDefault="00EB4287" w:rsidP="00EB4287">
      <w:r w:rsidRPr="00CD6915">
        <w:t>Will_MD that_VB ever_RB be_VB ?_.</w:t>
      </w:r>
    </w:p>
    <w:p w14:paraId="463E7036" w14:textId="77777777" w:rsidR="00EB4287" w:rsidRPr="00CD6915" w:rsidRDefault="00EB4287" w:rsidP="00EB4287">
      <w:r w:rsidRPr="00CD6915">
        <w:t>4_CD August_NNP ._.</w:t>
      </w:r>
    </w:p>
    <w:p w14:paraId="6463B3D0" w14:textId="77777777" w:rsidR="00EB4287" w:rsidRPr="00CD6915" w:rsidRDefault="00EB4287" w:rsidP="00EB4287">
      <w:r w:rsidRPr="00CD6915">
        <w:t>--_: Still_RB fog_NN ,_, which_WDT the_DT sunrise_NN can_MD not_RB pierce_VB ._.</w:t>
      </w:r>
    </w:p>
    <w:p w14:paraId="5FF6177D" w14:textId="77777777" w:rsidR="00EB4287" w:rsidRPr="00CD6915" w:rsidRDefault="00EB4287" w:rsidP="00EB4287">
      <w:r w:rsidRPr="00CD6915">
        <w:t>I_PRP know_VBP there_EX is_VBZ sunrise_NN because_IN I_PRP am_VBP a_DT sailor_NN ,_, why_WRB else_RB I_PRP know_VBP not_RB ._.</w:t>
      </w:r>
    </w:p>
    <w:p w14:paraId="7EF009F2" w14:textId="77777777" w:rsidR="00EB4287" w:rsidRPr="00CD6915" w:rsidRDefault="00EB4287" w:rsidP="00EB4287">
      <w:r w:rsidRPr="00CD6915">
        <w:t>I_PRP dared_VBD not_RB go_VB below_IN ,_, I_PRP dared_VBD not_RB leave_VB the_DT helm_NN ;_: so_RB here_RB all_DT night_NN I_PRP stayed_VBD ,_, and_CC in_IN the_DT dimness_NN of_IN the_DT night_NN I_PRP saw_VBD It_PRP --_: Him_PRP !_.</w:t>
      </w:r>
    </w:p>
    <w:p w14:paraId="59BA8C90" w14:textId="77777777" w:rsidR="00EB4287" w:rsidRPr="00CD6915" w:rsidRDefault="00EB4287" w:rsidP="00EB4287">
      <w:r w:rsidRPr="00CD6915">
        <w:t>God_NNP forgive_VB me_PRP ,_, but_CC the_DT mate_NN was_VBD right_JJ to_TO jump_VB overboard_RB ._.</w:t>
      </w:r>
    </w:p>
    <w:p w14:paraId="64AF4FB2" w14:textId="77777777" w:rsidR="00EB4287" w:rsidRPr="00CD6915" w:rsidRDefault="00EB4287" w:rsidP="00EB4287">
      <w:r w:rsidRPr="00CD6915">
        <w:t>It_PRP was_VBD better_JJR to_TO die_VB like_IN a_DT man_NN ;_: to_TO die_VB like_IN a_DT sailor_NN in_IN blue_JJ water_NN no_DT man_NN can_MD object_VB ._.</w:t>
      </w:r>
    </w:p>
    <w:p w14:paraId="34914245" w14:textId="77777777" w:rsidR="00EB4287" w:rsidRPr="00CD6915" w:rsidRDefault="00EB4287" w:rsidP="00EB4287">
      <w:r w:rsidRPr="00CD6915">
        <w:t>But_CC I_PRP am_VBP captain_NN ,_, and_CC I_PRP must_MD not_RB leave_VB my_PRP$ ship_NN ._.</w:t>
      </w:r>
    </w:p>
    <w:p w14:paraId="43A82C67" w14:textId="77777777" w:rsidR="00EB4287" w:rsidRPr="00CD6915" w:rsidRDefault="00EB4287" w:rsidP="00EB4287">
      <w:r w:rsidRPr="00CD6915">
        <w:t>But_CC I_PRP shall_MD baffle_VB this_DT fiend_NN or_CC monster_NN ,_, for_IN I_PRP shall_MD tie_VB my_PRP$ hands_NNS to_TO the_DT wheel_NN when_WRB my_PRP$ strength_NN begins_VBZ to_TO fail_VB ,_, and_CC along_IN with_IN them_PRP I_PRP shall_MD tie_VB that_IN which_WDT He_PRP --_: It_PRP !_.</w:t>
      </w:r>
    </w:p>
    <w:p w14:paraId="25BC555E" w14:textId="77777777" w:rsidR="00EB4287" w:rsidRPr="00CD6915" w:rsidRDefault="00EB4287" w:rsidP="00EB4287">
      <w:r w:rsidRPr="00CD6915">
        <w:t>--_: dare_MD not_RB touch_VB ;_: and_CC then_RB ,_, come_VB good_JJ wind_NN or_CC foul_JJ ,_, I_PRP shall_MD save_VB my_PRP$ soul_NN ,_, and_CC my_PRP$ honour_NN as_IN a_DT captain_NN ._.</w:t>
      </w:r>
    </w:p>
    <w:p w14:paraId="4523CAD8" w14:textId="77777777" w:rsidR="00EB4287" w:rsidRPr="00CD6915" w:rsidRDefault="00EB4287" w:rsidP="00EB4287">
      <w:r w:rsidRPr="00CD6915">
        <w:t>I_PRP am_VBP growing_VBG weaker_JJR ,_, and_CC the_DT night_NN is_VBZ coming_VBG on_RP ._.</w:t>
      </w:r>
    </w:p>
    <w:p w14:paraId="09299631" w14:textId="77777777" w:rsidR="00EB4287" w:rsidRPr="00CD6915" w:rsidRDefault="00EB4287" w:rsidP="00EB4287">
      <w:r w:rsidRPr="00CD6915">
        <w:t>If_IN He_PRP can_MD look_VB me_PRP in_IN the_DT face_NN again_RB ,_, I_PRP may_MD not_RB have_VB time_NN to_TO act_VB ..._: ._.</w:t>
      </w:r>
    </w:p>
    <w:p w14:paraId="1B73817D" w14:textId="77777777" w:rsidR="00EB4287" w:rsidRPr="00CD6915" w:rsidRDefault="00EB4287" w:rsidP="00EB4287">
      <w:r w:rsidRPr="00CD6915">
        <w:t>If_IN we_PRP are_VBP wrecked_VBN ,_, mayhap_VB this_DT bottle_NN may_MD be_VB found_VBN ,_, and_CC those_DT who_WP find_VBP it_PRP may_MD understand_VB ;_: if_IN not_RB ,_, ..._: well_RB ,_, then_RB all_DT men_NNS shall_MD know_VB that_IN I_PRP have_VBP been_VBN true_JJ to_TO my_PRP$ trust_NN ._.</w:t>
      </w:r>
    </w:p>
    <w:p w14:paraId="393B47EA" w14:textId="77777777" w:rsidR="00EB4287" w:rsidRPr="00CD6915" w:rsidRDefault="00EB4287" w:rsidP="00EB4287">
      <w:r w:rsidRPr="00CD6915">
        <w:t>God_NNP and_CC the_DT Blessed_NNP Virgin_NNP and_CC the_DT saints_NNS help_VBP a_DT poor_JJ ignorant_JJ soul_NN trying_VBG to_TO do_VB his_PRP$ duty_NN ..._: ._.</w:t>
      </w:r>
    </w:p>
    <w:p w14:paraId="3242BBFE" w14:textId="77777777" w:rsidR="00EB4287" w:rsidRPr="00CD6915" w:rsidRDefault="00EB4287" w:rsidP="00EB4287">
      <w:r w:rsidRPr="00CD6915">
        <w:t>Of_IN course_NN the_DT verdict_NN was_VBD an_DT open_JJ one_CD ._.</w:t>
      </w:r>
    </w:p>
    <w:p w14:paraId="4532CCE6" w14:textId="77777777" w:rsidR="00EB4287" w:rsidRPr="00CD6915" w:rsidRDefault="00EB4287" w:rsidP="00EB4287">
      <w:r w:rsidRPr="00CD6915">
        <w:t>There_EX is_VBZ no_DT evidence_NN to_TO adduce_VB ;_: and_CC whether_IN or_CC not_RB the_DT man_NN himself_PRP committed_VBD the_DT murders_NNS there_EX is_VBZ now_RB none_NN to_TO say_VB ._.</w:t>
      </w:r>
    </w:p>
    <w:p w14:paraId="48EB7449" w14:textId="77777777" w:rsidR="00EB4287" w:rsidRPr="00CD6915" w:rsidRDefault="00EB4287" w:rsidP="00EB4287">
      <w:r w:rsidRPr="00CD6915">
        <w:t>The_DT folk_NN here_RB hold_VBP almost_RB universally_RB that_IN the_DT captain_NN is_VBZ simply_RB a_DT hero_NN ,_, and_CC he_PRP is_VBZ to_TO be_VB given_VBN a_DT public_JJ funeral_NN ._.</w:t>
      </w:r>
    </w:p>
    <w:p w14:paraId="0BD90178" w14:textId="77777777" w:rsidR="00EB4287" w:rsidRPr="00CD6915" w:rsidRDefault="00EB4287" w:rsidP="00EB4287">
      <w:r w:rsidRPr="00CD6915">
        <w:t xml:space="preserve">Already_RB it_PRP is_VBZ arranged_VBN that_IN his_PRP$ body_NN is_VBZ to_TO be_VB taken_VBN with_IN a_DT train_NN of_IN boats_NNS up_IN the_DT Esk_NN for_IN a_DT piece_NN and_CC then_RB brought_VBD back_RB to_TO Tate_NNP Hill_NNP Pier_NNP and_CC </w:t>
      </w:r>
      <w:r w:rsidRPr="00CD6915">
        <w:lastRenderedPageBreak/>
        <w:t>up_IN the_DT abbey_JJ steps_NNS ;_: for_IN he_PRP is_VBZ to_TO be_VB buried_VBN in_IN the_DT churchyard_NN on_IN the_DT cliff_NN ._.</w:t>
      </w:r>
    </w:p>
    <w:p w14:paraId="1F1A101E" w14:textId="77777777" w:rsidR="00EB4287" w:rsidRPr="00CD6915" w:rsidRDefault="00EB4287" w:rsidP="00EB4287">
      <w:r w:rsidRPr="00CD6915">
        <w:t>The_DT owners_NNS of_IN more_JJR than_IN a_DT hundred_CD boats_NNS have_VBP already_RB given_VBN in_IN their_PRP$ names_NNS as_IN wishing_VBG to_TO follow_VB him_PRP to_TO the_DT grave_NN ._.</w:t>
      </w:r>
    </w:p>
    <w:p w14:paraId="45E9193A" w14:textId="77777777" w:rsidR="00EB4287" w:rsidRPr="00CD6915" w:rsidRDefault="00EB4287" w:rsidP="00EB4287">
      <w:r w:rsidRPr="00CD6915">
        <w:t>No_DT trace_NN has_VBZ ever_RB been_VBN found_VBN of_IN the_DT great_JJ dog_NN ;_: at_IN which_WDT there_EX is_VBZ much_JJ mourning_NN ,_, for_IN ,_, with_IN public_JJ opinion_NN in_IN its_PRP$ present_JJ state_NN ,_, he_PRP would_MD ,_, I_PRP believe_VBP ,_, be_VB adopted_VBN by_IN the_DT town_NN ._.</w:t>
      </w:r>
    </w:p>
    <w:p w14:paraId="1A79A71B" w14:textId="77777777" w:rsidR="00EB4287" w:rsidRPr="00CD6915" w:rsidRDefault="00EB4287" w:rsidP="00EB4287">
      <w:r w:rsidRPr="00CD6915">
        <w:t>To-morrow_NN will_MD see_VB the_DT funeral_NN ;_: and_CC so_RB will_MD end_VB this_DT one_CD more_JJR ``_`` mystery_NN of_IN the_DT sea_NN ._. ''_''</w:t>
      </w:r>
    </w:p>
    <w:p w14:paraId="480C72E7" w14:textId="77777777" w:rsidR="00EB4287" w:rsidRPr="00CD6915" w:rsidRDefault="00EB4287" w:rsidP="00EB4287">
      <w:r w:rsidRPr="00CD6915">
        <w:t>Mina_NNP Murray_NNP 's_POS Journal_NNP ._.</w:t>
      </w:r>
    </w:p>
    <w:p w14:paraId="20A0D552" w14:textId="77777777" w:rsidR="00EB4287" w:rsidRPr="00CD6915" w:rsidRDefault="00EB4287" w:rsidP="00EB4287">
      <w:r w:rsidRPr="00CD6915">
        <w:t>8_CD August_NNP ._.</w:t>
      </w:r>
    </w:p>
    <w:p w14:paraId="5524769E" w14:textId="77777777" w:rsidR="00EB4287" w:rsidRPr="00CD6915" w:rsidRDefault="00EB4287" w:rsidP="00EB4287">
      <w:r w:rsidRPr="00CD6915">
        <w:t>--_: Lucy_NNP was_VBD very_RB restless_JJ all_DT night_NN ,_, and_CC I_PRP ,_, too_RB ,_, could_MD not_RB sleep_VB ._.</w:t>
      </w:r>
    </w:p>
    <w:p w14:paraId="72E75E57" w14:textId="77777777" w:rsidR="00EB4287" w:rsidRPr="00CD6915" w:rsidRDefault="00EB4287" w:rsidP="00EB4287">
      <w:r w:rsidRPr="00CD6915">
        <w:t>The_DT storm_NN was_VBD fearful_JJ ,_, and_CC as_IN it_PRP boomed_VBD loudly_RB among_IN the_DT chimney-pots_NNS ,_, it_PRP made_VBD me_PRP shudder_JJR ._.</w:t>
      </w:r>
    </w:p>
    <w:p w14:paraId="311B32BB" w14:textId="77777777" w:rsidR="00EB4287" w:rsidRPr="00CD6915" w:rsidRDefault="00EB4287" w:rsidP="00EB4287">
      <w:r w:rsidRPr="00CD6915">
        <w:t>When_WRB a_DT sharp_JJ puff_NN came_VBD it_PRP seemed_VBD to_TO be_VB like_IN a_DT distant_JJ gun_NN ._.</w:t>
      </w:r>
    </w:p>
    <w:p w14:paraId="7B7604F9" w14:textId="77777777" w:rsidR="00EB4287" w:rsidRPr="00CD6915" w:rsidRDefault="00EB4287" w:rsidP="00EB4287">
      <w:r w:rsidRPr="00CD6915">
        <w:t>Strangely_RB enough_RB ,_, Lucy_NNP did_VBD not_RB wake_VB ;_: but_CC she_PRP got_VBD up_RP twice_RB and_CC dressed_VBD herself_PRP ._.</w:t>
      </w:r>
    </w:p>
    <w:p w14:paraId="79A9CAE0" w14:textId="77777777" w:rsidR="00EB4287" w:rsidRPr="00CD6915" w:rsidRDefault="00EB4287" w:rsidP="00EB4287">
      <w:r w:rsidRPr="00CD6915">
        <w:t>Fortunately_RB ,_, each_DT time_NN I_PRP awoke_VBD in_IN time_NN and_CC managed_VBD to_TO undress_NN her_PRP without_IN waking_VBG her_PRP ,_, and_CC got_VBD her_PRP back_RB to_TO bed_NN ._.</w:t>
      </w:r>
    </w:p>
    <w:p w14:paraId="01D8EE7C" w14:textId="77777777" w:rsidR="00EB4287" w:rsidRPr="00CD6915" w:rsidRDefault="00EB4287" w:rsidP="00EB4287">
      <w:r w:rsidRPr="00CD6915">
        <w:t>It_PRP is_VBZ a_DT very_RB strange_JJ thing_NN ,_, this_DT sleep-walking_NN ,_, for_IN as_RB soon_RB as_IN her_PRP$ will_NN is_VBZ thwarted_VBN in_IN any_DT physical_JJ way_NN ,_, her_PRP$ intention_NN ,_, if_IN there_EX be_VB any_DT ,_, disappears_VBZ ,_, and_CC she_PRP yields_VBZ herself_PRP almost_RB exactly_RB to_TO the_DT routine_NN of_IN her_PRP$ life_NN ._.</w:t>
      </w:r>
    </w:p>
    <w:p w14:paraId="7A41CF4E" w14:textId="77777777" w:rsidR="00EB4287" w:rsidRPr="00CD6915" w:rsidRDefault="00EB4287" w:rsidP="00EB4287">
      <w:r w:rsidRPr="00CD6915">
        <w:t>Early_RB in_IN the_DT morning_NN we_PRP both_DT got_VBD up_RB and_CC went_VBD down_RB to_TO the_DT harbour_NN to_TO see_VB if_IN anything_NN had_VBD happened_VBN in_IN the_DT night_NN ._.</w:t>
      </w:r>
    </w:p>
    <w:p w14:paraId="49BACF62" w14:textId="77777777" w:rsidR="00EB4287" w:rsidRPr="00CD6915" w:rsidRDefault="00EB4287" w:rsidP="00EB4287">
      <w:r w:rsidRPr="00CD6915">
        <w:t>There_EX were_VBD very_RB few_JJ people_NNS about_IN ,_, and_CC though_IN the_DT sun_NN was_VBD bright_JJ ,_, and_CC the_DT air_NN clear_JJ and_CC fresh_JJ ,_, the_DT big_JJ ,_, grim-looking_JJ waves_NNS ,_, that_WDT seemed_VBD dark_JJ themselves_PRP because_IN the_DT foam_NN that_WDT topped_VBD them_PRP was_VBD like_IN snow_NN ,_, forced_VBD themselves_PRP in_IN through_IN the_DT narrow_JJ mouth_NN of_IN the_DT harbour_NN --_: like_IN a_DT bullying_VBG man_NN going_VBG through_IN a_DT crowd_NN ._.</w:t>
      </w:r>
    </w:p>
    <w:p w14:paraId="1EB2D0AC" w14:textId="77777777" w:rsidR="00EB4287" w:rsidRPr="00CD6915" w:rsidRDefault="00EB4287" w:rsidP="00EB4287">
      <w:r w:rsidRPr="00CD6915">
        <w:t>Somehow_RB I_PRP felt_VBD glad_JJ that_IN Jonathan_NNP was_VBD not_RB on_IN the_DT sea_NN last_JJ night_NN ,_, but_CC on_IN land_NN ._.</w:t>
      </w:r>
    </w:p>
    <w:p w14:paraId="4CFC29CE" w14:textId="77777777" w:rsidR="00EB4287" w:rsidRPr="00CD6915" w:rsidRDefault="00EB4287" w:rsidP="00EB4287">
      <w:r w:rsidRPr="00CD6915">
        <w:t>But_CC ,_, oh_UH ,_, is_VBZ he_PRP on_IN land_NN or_CC sea_NN ?_.</w:t>
      </w:r>
    </w:p>
    <w:p w14:paraId="00DC9D14" w14:textId="77777777" w:rsidR="00EB4287" w:rsidRPr="00CD6915" w:rsidRDefault="00EB4287" w:rsidP="00EB4287">
      <w:r w:rsidRPr="00CD6915">
        <w:t>Where_WRB is_VBZ he_PRP ,_, and_CC how_WRB ?_.</w:t>
      </w:r>
    </w:p>
    <w:p w14:paraId="2A82C88E" w14:textId="77777777" w:rsidR="00EB4287" w:rsidRPr="00CD6915" w:rsidRDefault="00EB4287" w:rsidP="00EB4287">
      <w:r w:rsidRPr="00CD6915">
        <w:t>I_PRP am_VBP getting_VBG fearfully_RB anxious_JJ about_IN him_PRP ._.</w:t>
      </w:r>
    </w:p>
    <w:p w14:paraId="7654C394" w14:textId="77777777" w:rsidR="00EB4287" w:rsidRPr="00CD6915" w:rsidRDefault="00EB4287" w:rsidP="00EB4287">
      <w:r w:rsidRPr="00CD6915">
        <w:lastRenderedPageBreak/>
        <w:t>If_IN I_PRP only_RB knew_VBD what_WP to_TO do_VB ,_, and_CC could_MD do_VB anything_NN !_.</w:t>
      </w:r>
    </w:p>
    <w:p w14:paraId="2CE001DC" w14:textId="77777777" w:rsidR="00EB4287" w:rsidRPr="00CD6915" w:rsidRDefault="00EB4287" w:rsidP="00EB4287">
      <w:r w:rsidRPr="00CD6915">
        <w:t>10_CD August_NNP ._.</w:t>
      </w:r>
    </w:p>
    <w:p w14:paraId="28B4252C" w14:textId="77777777" w:rsidR="00EB4287" w:rsidRPr="00CD6915" w:rsidRDefault="00EB4287" w:rsidP="00EB4287">
      <w:r w:rsidRPr="00CD6915">
        <w:t>--_: The_DT funeral_NN of_IN the_DT poor_JJ sea-captain_JJ to-day_NN was_VBD most_RBS touching_JJ ._.</w:t>
      </w:r>
    </w:p>
    <w:p w14:paraId="2202D111" w14:textId="77777777" w:rsidR="00EB4287" w:rsidRPr="00CD6915" w:rsidRDefault="00EB4287" w:rsidP="00EB4287">
      <w:r w:rsidRPr="00CD6915">
        <w:t>Every_DT boat_NN in_IN the_DT harbour_NN seemed_VBD to_TO be_VB there_RB ,_, and_CC the_DT coffin_NN was_VBD carried_VBN by_IN captains_NNS all_PDT the_DT way_NN from_IN Tate_NNP Hill_NNP Pier_NNP up_IN to_TO the_DT churchyard_NN ._.</w:t>
      </w:r>
    </w:p>
    <w:p w14:paraId="611B48F9" w14:textId="77777777" w:rsidR="00EB4287" w:rsidRPr="00CD6915" w:rsidRDefault="00EB4287" w:rsidP="00EB4287">
      <w:r w:rsidRPr="00CD6915">
        <w:t>Lucy_NNP came_VBD with_IN me_PRP ,_, and_CC we_PRP went_VBD early_JJ to_TO our_PRP$ old_JJ seat_NN ,_, whilst_IN the_DT cortège_NN of_IN boats_NNS went_VBD up_RP the_DT river_NN to_TO the_DT Viaduct_NN and_CC came_VBD down_RB again_RB ._.</w:t>
      </w:r>
    </w:p>
    <w:p w14:paraId="6ECB6374" w14:textId="77777777" w:rsidR="00EB4287" w:rsidRPr="00CD6915" w:rsidRDefault="00EB4287" w:rsidP="00EB4287">
      <w:r w:rsidRPr="00CD6915">
        <w:t>We_PRP had_VBD a_DT lovely_JJ view_NN ,_, and_CC saw_VBD the_DT procession_NN nearly_RB all_PDT the_DT way_NN ._.</w:t>
      </w:r>
    </w:p>
    <w:p w14:paraId="0BB341AB" w14:textId="77777777" w:rsidR="00EB4287" w:rsidRPr="00CD6915" w:rsidRDefault="00EB4287" w:rsidP="00EB4287">
      <w:r w:rsidRPr="00CD6915">
        <w:t>The_DT poor_JJ fellow_NN was_VBD laid_VBN to_TO rest_VB quite_RB near_IN our_PRP$ seat_NN so_IN that_IN we_PRP stood_VBD on_IN it_PRP when_WRB the_DT time_NN came_VBD and_CC saw_VBD everything_NN ._.</w:t>
      </w:r>
    </w:p>
    <w:p w14:paraId="76EAFF94" w14:textId="77777777" w:rsidR="00EB4287" w:rsidRPr="00CD6915" w:rsidRDefault="00EB4287" w:rsidP="00EB4287">
      <w:r w:rsidRPr="00CD6915">
        <w:t>Poor_NNP Lucy_NNP seemed_VBD much_JJ upset_NN ._.</w:t>
      </w:r>
    </w:p>
    <w:p w14:paraId="305BD564" w14:textId="77777777" w:rsidR="00EB4287" w:rsidRPr="00CD6915" w:rsidRDefault="00EB4287" w:rsidP="00EB4287">
      <w:r w:rsidRPr="00CD6915">
        <w:t>She_PRP was_VBD restless_JJ and_CC uneasy_JJ all_PDT the_DT time_NN ,_, and_CC I_PRP can_MD not_RB but_CC think_VB that_IN her_PRP dreaming_VBG at_IN night_NN is_VBZ telling_VBG on_IN her_PRP ._.</w:t>
      </w:r>
    </w:p>
    <w:p w14:paraId="4E162449" w14:textId="77777777" w:rsidR="00EB4287" w:rsidRPr="00CD6915" w:rsidRDefault="00EB4287" w:rsidP="00EB4287">
      <w:r w:rsidRPr="00CD6915">
        <w:t>She_PRP is_VBZ quite_RB odd_JJ in_IN one_CD thing_NN :_: she_PRP will_MD not_RB admit_VB to_TO me_PRP that_IN there_EX is_VBZ any_DT cause_NN for_IN restlessness_NN ;_: or_CC if_IN there_RB be_VB ,_, she_PRP does_VBZ not_RB understand_VB it_PRP herself_PRP ._.</w:t>
      </w:r>
    </w:p>
    <w:p w14:paraId="427ADEE2" w14:textId="77777777" w:rsidR="00EB4287" w:rsidRPr="00CD6915" w:rsidRDefault="00EB4287" w:rsidP="00EB4287">
      <w:r w:rsidRPr="00CD6915">
        <w:t>There_EX is_VBZ an_DT additional_JJ cause_NN in_IN that_DT poor_JJ old_JJ Mr._NNP Swales_NNP was_VBD found_VBN dead_JJ this_DT morning_NN on_IN our_PRP$ seat_NN ,_, his_PRP$ neck_NN being_VBG broken_VBN ._.</w:t>
      </w:r>
    </w:p>
    <w:p w14:paraId="7EC5602F" w14:textId="77777777" w:rsidR="00EB4287" w:rsidRPr="00CD6915" w:rsidRDefault="00EB4287" w:rsidP="00EB4287">
      <w:r w:rsidRPr="00CD6915">
        <w:t>He_PRP had_VBD evidently_RB ,_, as_IN the_DT doctor_NN said_VBD ,_, fallen_VBD back_RB in_IN the_DT seat_NN in_IN some_DT sort_NN of_IN fright_NN ,_, for_IN there_EX was_VBD a_DT look_NN of_IN fear_NN and_CC horror_NN on_IN his_PRP$ face_NN that_IN the_DT men_NNS said_VBD made_VBN them_PRP shudder_JJR ._.</w:t>
      </w:r>
    </w:p>
    <w:p w14:paraId="7507F457" w14:textId="77777777" w:rsidR="00EB4287" w:rsidRPr="00CD6915" w:rsidRDefault="00EB4287" w:rsidP="00EB4287">
      <w:r w:rsidRPr="00CD6915">
        <w:t>Poor_NNP dear_RB old_JJ man_NN !_.</w:t>
      </w:r>
    </w:p>
    <w:p w14:paraId="4D35A4D1" w14:textId="77777777" w:rsidR="00EB4287" w:rsidRPr="00CD6915" w:rsidRDefault="00EB4287" w:rsidP="00EB4287">
      <w:r w:rsidRPr="00CD6915">
        <w:t>Perhaps_RB he_PRP had_VBD seen_VBN Death_NNP with_IN his_PRP$ dying_VBG eyes_NNS !_.</w:t>
      </w:r>
    </w:p>
    <w:p w14:paraId="1E00BF78" w14:textId="77777777" w:rsidR="00EB4287" w:rsidRPr="00CD6915" w:rsidRDefault="00EB4287" w:rsidP="00EB4287">
      <w:r w:rsidRPr="00CD6915">
        <w:t>Lucy_NNP is_VBZ so_RB sweet_JJ and_CC sensitive_JJ that_IN she_PRP feels_VBZ influences_NNS more_RBR acutely_RB than_IN other_JJ people_NNS do_VBP ._.</w:t>
      </w:r>
    </w:p>
    <w:p w14:paraId="1DBE1465" w14:textId="77777777" w:rsidR="00EB4287" w:rsidRPr="00CD6915" w:rsidRDefault="00EB4287" w:rsidP="00EB4287">
      <w:r w:rsidRPr="00CD6915">
        <w:t>Just_RB now_RB she_PRP was_VBD quite_RB upset_VBN by_IN a_DT little_JJ thing_NN which_WDT I_PRP did_VBD not_RB much_RB heed_VB ,_, though_IN I_PRP am_VBP myself_PRP very_RB fond_JJ of_IN animals_NNS ._.</w:t>
      </w:r>
    </w:p>
    <w:p w14:paraId="20212A34" w14:textId="77777777" w:rsidR="00EB4287" w:rsidRPr="00CD6915" w:rsidRDefault="00EB4287" w:rsidP="00EB4287">
      <w:r w:rsidRPr="00CD6915">
        <w:t>One_CD of_IN the_DT men_NNS who_WP came_VBD up_RP here_RB often_RB to_TO look_VB for_IN the_DT boats_NNS was_VBD followed_VBN by_IN his_PRP$ dog_NN ._.</w:t>
      </w:r>
    </w:p>
    <w:p w14:paraId="335CD99E" w14:textId="77777777" w:rsidR="00EB4287" w:rsidRPr="00CD6915" w:rsidRDefault="00EB4287" w:rsidP="00EB4287">
      <w:r w:rsidRPr="00CD6915">
        <w:t>The_DT dog_NN is_VBZ always_RB with_IN him_PRP ._.</w:t>
      </w:r>
    </w:p>
    <w:p w14:paraId="0C155C3E" w14:textId="77777777" w:rsidR="00EB4287" w:rsidRPr="00CD6915" w:rsidRDefault="00EB4287" w:rsidP="00EB4287">
      <w:r w:rsidRPr="00CD6915">
        <w:t>They_PRP are_VBP both_DT quiet_JJ persons_NNS ,_, and_CC I_PRP never_RB saw_VBD the_DT man_NN angry_JJ ,_, nor_CC heard_VBD the_DT dog_NN bark_NN ._.</w:t>
      </w:r>
    </w:p>
    <w:p w14:paraId="2A8061D5" w14:textId="77777777" w:rsidR="00EB4287" w:rsidRPr="00CD6915" w:rsidRDefault="00EB4287" w:rsidP="00EB4287">
      <w:r w:rsidRPr="00CD6915">
        <w:lastRenderedPageBreak/>
        <w:t>During_IN the_DT service_NN the_DT dog_NN would_MD not_RB come_VB to_TO its_PRP$ master_NN ,_, who_WP was_VBD on_IN the_DT seat_NN with_IN us_PRP ,_, but_CC kept_VBD a_DT few_JJ yards_NNS off_RB ,_, barking_VBG and_CC howling_VBG ._.</w:t>
      </w:r>
    </w:p>
    <w:p w14:paraId="1A3601C5" w14:textId="77777777" w:rsidR="00EB4287" w:rsidRPr="00CD6915" w:rsidRDefault="00EB4287" w:rsidP="00EB4287">
      <w:r w:rsidRPr="00CD6915">
        <w:t>Its_PRP$ master_NN spoke_VBD to_TO it_PRP gently_RB ,_, and_CC then_RB harshly_RB ,_, and_CC then_RB angrily_RB ;_: but_CC it_PRP would_MD neither_RB come_VB nor_CC cease_VB to_TO make_VB a_DT noise_NN ._.</w:t>
      </w:r>
    </w:p>
    <w:p w14:paraId="24EEB0CB" w14:textId="77777777" w:rsidR="00EB4287" w:rsidRPr="00CD6915" w:rsidRDefault="00EB4287" w:rsidP="00EB4287">
      <w:r w:rsidRPr="00CD6915">
        <w:t>It_PRP was_VBD in_IN a_DT sort_NN of_IN fury_NN ,_, with_IN its_PRP$ eyes_NNS savage_JJ ,_, and_CC all_DT its_PRP$ hairs_NNS bristling_VBG out_RP like_IN a_DT cat_NN 's_POS tail_NN when_WRB puss_NN is_VBZ on_IN the_DT war-path_NN ._.</w:t>
      </w:r>
    </w:p>
    <w:p w14:paraId="7401277F" w14:textId="77777777" w:rsidR="00EB4287" w:rsidRPr="00CD6915" w:rsidRDefault="00EB4287" w:rsidP="00EB4287">
      <w:r w:rsidRPr="00CD6915">
        <w:t>Finally_RB the_DT man_NN ,_, too_RB ,_, got_VBD angry_JJ ,_, and_CC jumped_VBD down_RB and_CC kicked_VBD the_DT dog_NN ,_, and_CC then_RB took_VBD it_PRP by_IN the_DT scruff_NN of_IN the_DT neck_NN and_CC half_NN dragged_VBD and_CC half_NN threw_VBD it_PRP on_IN the_DT tombstone_NN on_IN which_WDT the_DT seat_NN is_VBZ fixed_VBN ._.</w:t>
      </w:r>
    </w:p>
    <w:p w14:paraId="6B55257A" w14:textId="77777777" w:rsidR="00EB4287" w:rsidRPr="00CD6915" w:rsidRDefault="00EB4287" w:rsidP="00EB4287">
      <w:r w:rsidRPr="00CD6915">
        <w:t>The_DT moment_NN it_PRP touched_VBD the_DT stone_NN the_DT poor_JJ thing_NN became_VBD quiet_JJ and_CC fell_VBD all_DT into_IN a_DT tremble_NN ._.</w:t>
      </w:r>
    </w:p>
    <w:p w14:paraId="3C8B9A5A" w14:textId="77777777" w:rsidR="00EB4287" w:rsidRPr="00CD6915" w:rsidRDefault="00EB4287" w:rsidP="00EB4287">
      <w:r w:rsidRPr="00CD6915">
        <w:t>It_PRP did_VBD not_RB try_VB to_TO get_VB away_RB ,_, but_CC crouched_VBD down_RB ,_, quivering_VBG and_CC cowering_VBG ,_, and_CC was_VBD in_IN such_JJ a_DT pitiable_JJ state_NN of_IN terror_NN that_IN I_PRP tried_VBD ,_, though_IN without_IN effect_NN ,_, to_TO comfort_VB it_PRP ._.</w:t>
      </w:r>
    </w:p>
    <w:p w14:paraId="52AD513A" w14:textId="77777777" w:rsidR="00EB4287" w:rsidRPr="00CD6915" w:rsidRDefault="00EB4287" w:rsidP="00EB4287">
      <w:r w:rsidRPr="00CD6915">
        <w:t>Lucy_NNP was_VBD full_JJ of_IN pity_NN ,_, too_RB ,_, but_CC she_PRP did_VBD not_RB attempt_VB to_TO touch_VB the_DT dog_NN ,_, but_CC looked_VBD at_IN it_PRP in_IN an_DT agonised_JJ sort_NN of_IN way_NN ._.</w:t>
      </w:r>
    </w:p>
    <w:p w14:paraId="5E11F270" w14:textId="77777777" w:rsidR="00EB4287" w:rsidRPr="00CD6915" w:rsidRDefault="00EB4287" w:rsidP="00EB4287">
      <w:r w:rsidRPr="00CD6915">
        <w:t>I_PRP greatly_RB fear_VBP that_IN she_PRP is_VBZ of_IN too_RB super-sensitive_JJ a_DT nature_NN to_TO go_VB through_IN the_DT world_NN without_IN trouble_NN ._.</w:t>
      </w:r>
    </w:p>
    <w:p w14:paraId="718EA0C1" w14:textId="77777777" w:rsidR="00EB4287" w:rsidRPr="00CD6915" w:rsidRDefault="00EB4287" w:rsidP="00EB4287">
      <w:r w:rsidRPr="00CD6915">
        <w:t>She_PRP will_MD be_VB dreaming_VBG of_IN this_DT to-night_NN ,_, I_PRP am_VBP sure_JJ ._.</w:t>
      </w:r>
    </w:p>
    <w:p w14:paraId="07BA05CD" w14:textId="77777777" w:rsidR="00EB4287" w:rsidRPr="00CD6915" w:rsidRDefault="00EB4287" w:rsidP="00EB4287">
      <w:r w:rsidRPr="00CD6915">
        <w:t>The_DT whole_JJ agglomeration_NN of_IN things_NNS --_: the_DT ship_NN steered_VBD into_IN port_NN by_IN a_DT dead_JJ man_NN ;_: his_PRP$ attitude_NN ,_, tied_VBN to_TO the_DT wheel_NN with_IN a_DT crucifix_NN and_CC beads_NNS ;_: the_DT touching_VBG funeral_NN ;_: the_DT dog_NN ,_, now_RB furious_JJ and_CC now_RB in_IN terror_NN --_: will_MD all_DT afford_VB material_NN for_IN her_PRP$ dreams_NNS ._.</w:t>
      </w:r>
    </w:p>
    <w:p w14:paraId="067D3C5A" w14:textId="77777777" w:rsidR="00EB4287" w:rsidRPr="00CD6915" w:rsidRDefault="00EB4287" w:rsidP="00EB4287">
      <w:r w:rsidRPr="00CD6915">
        <w:t>I_PRP think_VBP it_PRP will_MD be_VB best_JJS for_IN her_PRP to_TO go_VB to_TO bed_NN tired_VBN out_RP physically_RB ,_, so_IN I_PRP shall_MD take_VB her_PRP for_IN a_DT long_JJ walk_NN by_IN the_DT cliffs_NNS to_TO Robin_NNP Hood_NNP 's_POS Bay_NN and_CC back_NN ._.</w:t>
      </w:r>
    </w:p>
    <w:p w14:paraId="0D8108FD" w14:textId="77777777" w:rsidR="00EB4287" w:rsidRPr="00CD6915" w:rsidRDefault="00EB4287" w:rsidP="00EB4287">
      <w:r w:rsidRPr="00CD6915">
        <w:t>She_PRP ought_MD not_RB to_TO have_VB much_JJ inclination_NN for_IN sleep-walking_VBG then_RB ._.</w:t>
      </w:r>
    </w:p>
    <w:p w14:paraId="2A427F8B" w14:textId="77777777" w:rsidR="00157AE0" w:rsidRPr="00CD6915" w:rsidRDefault="00157AE0" w:rsidP="00EB4287">
      <w:pPr>
        <w:rPr>
          <w:ins w:id="14" w:author="Lee Ji Eun" w:date="2019-09-22T22:08:00Z"/>
        </w:rPr>
      </w:pPr>
    </w:p>
    <w:p w14:paraId="5423C2B9" w14:textId="77777777" w:rsidR="00EB4287" w:rsidRPr="00CD6915" w:rsidRDefault="00EB4287" w:rsidP="00EB4287">
      <w:r w:rsidRPr="00CD6915">
        <w:t>CHAPTER_NNP VIII_NNP MINA_NNP MURRAY_NNP 'S_POS JOURNAL_NN Same_JJ day_NN ,_, 11_CD o'clock_RB p._NN m._NN --_: Oh_UH ,_, but_CC I_PRP am_VBP tired_JJ !_.</w:t>
      </w:r>
    </w:p>
    <w:p w14:paraId="7AF21B21" w14:textId="77777777" w:rsidR="00EB4287" w:rsidRPr="00CD6915" w:rsidRDefault="00EB4287" w:rsidP="00EB4287">
      <w:r w:rsidRPr="00CD6915">
        <w:t>If_IN it_PRP were_VBD not_RB that_IN I_PRP had_VBD made_VBN my_PRP$ diary_NN a_DT duty_NN I_PRP should_MD not_RB open_VB it_PRP to-night_JJ ._.</w:t>
      </w:r>
    </w:p>
    <w:p w14:paraId="3507BEB8" w14:textId="77777777" w:rsidR="00EB4287" w:rsidRPr="00CD6915" w:rsidRDefault="00EB4287" w:rsidP="00EB4287">
      <w:r w:rsidRPr="00CD6915">
        <w:t>We_PRP had_VBD a_DT lovely_JJ walk_NN ._.</w:t>
      </w:r>
    </w:p>
    <w:p w14:paraId="052C6AE5" w14:textId="77777777" w:rsidR="00EB4287" w:rsidRPr="00CD6915" w:rsidRDefault="00EB4287" w:rsidP="00EB4287">
      <w:r w:rsidRPr="00CD6915">
        <w:lastRenderedPageBreak/>
        <w:t>Lucy_NNP ,_, after_IN a_DT while_NN ,_, was_VBD in_IN gay_JJ spirits_NNS ,_, owing_NN ,_, I_PRP think_VBP ,_, to_TO some_DT dear_RB cows_NNS who_WP came_VBD nosing_VBG towards_IN us_PRP in_IN a_DT field_NN close_RB to_TO the_DT lighthouse_NNP ,_, and_CC frightened_VBD the_DT wits_NNS out_IN of_IN us_PRP ._.</w:t>
      </w:r>
    </w:p>
    <w:p w14:paraId="140D82B3" w14:textId="77777777" w:rsidR="00EB4287" w:rsidRPr="00CD6915" w:rsidRDefault="00EB4287" w:rsidP="00EB4287">
      <w:r w:rsidRPr="00CD6915">
        <w:t>I_PRP believe_VBP we_PRP forgot_VBD everything_NN except_IN ,_, of_IN course_NN ,_, personal_JJ fear_NN ,_, and_CC it_PRP seemed_VBD to_TO wipe_VB the_DT slate_NN clean_JJ and_CC give_VB us_PRP a_DT fresh_JJ start_NN ._.</w:t>
      </w:r>
    </w:p>
    <w:p w14:paraId="655BC6A5" w14:textId="77777777" w:rsidR="00EB4287" w:rsidRPr="00CD6915" w:rsidRDefault="00EB4287" w:rsidP="00EB4287">
      <w:r w:rsidRPr="00CD6915">
        <w:t>We_PRP had_VBD a_DT capital_NN ``_`` severe_JJ tea_NN ''_'' at_IN Robin_NNP Hood_NNP 's_POS Bay_NN in_IN a_DT sweet_JJ little_JJ old-fashioned_JJ inn_NN ,_, with_IN a_DT bow-window_JJ right_NN over_IN the_DT seaweed-covered_JJ rocks_NNS of_IN the_DT strand_NN ._.</w:t>
      </w:r>
    </w:p>
    <w:p w14:paraId="0CE09BEF" w14:textId="77777777" w:rsidR="00EB4287" w:rsidRPr="00CD6915" w:rsidRDefault="00EB4287" w:rsidP="00EB4287">
      <w:r w:rsidRPr="00CD6915">
        <w:t>I_PRP believe_VBP we_PRP should_MD have_VB shocked_VBN the_DT ``_`` New_NNP Woman_NNP ''_'' with_IN our_PRP$ appetites_NNS ._.</w:t>
      </w:r>
    </w:p>
    <w:p w14:paraId="1FCADA32" w14:textId="77777777" w:rsidR="00EB4287" w:rsidRPr="00CD6915" w:rsidRDefault="00EB4287" w:rsidP="00EB4287">
      <w:r w:rsidRPr="00CD6915">
        <w:t>Men_NNS are_VBP more_RBR tolerant_JJ ,_, bless_VB them_PRP !_.</w:t>
      </w:r>
    </w:p>
    <w:p w14:paraId="442176BF" w14:textId="77777777" w:rsidR="00EB4287" w:rsidRPr="00CD6915" w:rsidRDefault="00EB4287" w:rsidP="00EB4287">
      <w:r w:rsidRPr="00CD6915">
        <w:t>Then_RB we_PRP walked_VBD home_NN with_IN some_DT ,_, or_CC rather_RB many_JJ ,_, stoppages_NNS to_TO rest_VB ,_, and_CC with_IN our_PRP$ hearts_NNS full_JJ of_IN a_DT constant_JJ dread_NN of_IN wild_JJ bulls_NNS ._.</w:t>
      </w:r>
    </w:p>
    <w:p w14:paraId="52D55B45" w14:textId="77777777" w:rsidR="00EB4287" w:rsidRPr="00CD6915" w:rsidRDefault="00EB4287" w:rsidP="00EB4287">
      <w:r w:rsidRPr="00CD6915">
        <w:t>Lucy_NNP was_VBD really_RB tired_VBN ,_, and_CC we_PRP intended_VBD to_TO creep_VB off_RP to_TO bed_NN as_RB soon_RB as_IN we_PRP could_MD ._.</w:t>
      </w:r>
    </w:p>
    <w:p w14:paraId="5E1B56C2" w14:textId="77777777" w:rsidR="00EB4287" w:rsidRPr="00CD6915" w:rsidRDefault="00EB4287" w:rsidP="00EB4287">
      <w:r w:rsidRPr="00CD6915">
        <w:t>The_DT young_JJ curate_NN came_VBD in_IN ,_, however_RB ,_, and_CC Mrs._NNP Westenra_NNP asked_VBD him_PRP to_TO stay_VB for_IN supper_NN ._.</w:t>
      </w:r>
    </w:p>
    <w:p w14:paraId="59DC3182" w14:textId="77777777" w:rsidR="00EB4287" w:rsidRPr="00CD6915" w:rsidRDefault="00EB4287" w:rsidP="00EB4287">
      <w:r w:rsidRPr="00CD6915">
        <w:t>Lucy_NNP and_CC I_PRP had_VBD both_CC a_DT fight_NN for_IN it_PRP with_IN the_DT dusty_JJ miller_NN ;_: I_PRP know_VBP it_PRP was_VBD a_DT hard_JJ fight_NN on_IN my_PRP$ part_NN ,_, and_CC I_PRP am_VBP quite_RB heroic_JJ ._.</w:t>
      </w:r>
    </w:p>
    <w:p w14:paraId="6F642AAE" w14:textId="77777777" w:rsidR="00EB4287" w:rsidRPr="00CD6915" w:rsidRDefault="00EB4287" w:rsidP="00EB4287">
      <w:r w:rsidRPr="00CD6915">
        <w:t>I_PRP think_VBP that_IN some_DT day_NN the_DT bishops_NNS must_MD get_VB together_RB and_CC see_VB about_IN breeding_VBG up_RP a_DT new_JJ class_NN of_IN curates_NNS ,_, who_WP do_VBP n't_RB take_VB supper_NN ,_, no_DT matter_NN how_WRB they_PRP may_MD be_VB pressed_VBN to_TO ,_, and_CC who_WP will_MD know_VB when_WRB girls_NNS are_VBP tired_VBN ._.</w:t>
      </w:r>
    </w:p>
    <w:p w14:paraId="70C648F9" w14:textId="77777777" w:rsidR="00EB4287" w:rsidRPr="00CD6915" w:rsidRDefault="00EB4287" w:rsidP="00EB4287">
      <w:r w:rsidRPr="00CD6915">
        <w:t>Lucy_NNP is_VBZ asleep_RB and_CC breathing_VBG softly_RB ._.</w:t>
      </w:r>
    </w:p>
    <w:p w14:paraId="01EA6ABA" w14:textId="77777777" w:rsidR="00EB4287" w:rsidRPr="00CD6915" w:rsidRDefault="00EB4287" w:rsidP="00EB4287">
      <w:r w:rsidRPr="00CD6915">
        <w:t>She_PRP has_VBZ more_JJR colour_NN in_IN her_PRP$ cheeks_NNS than_IN usual_JJ ,_, and_CC looks_VBZ ,_, oh_UH ,_, so_RB sweet_JJ ._.</w:t>
      </w:r>
    </w:p>
    <w:p w14:paraId="190D1533" w14:textId="77777777" w:rsidR="00EB4287" w:rsidRPr="00CD6915" w:rsidRDefault="00EB4287" w:rsidP="00EB4287">
      <w:r w:rsidRPr="00CD6915">
        <w:t>If_IN Mr._NNP Holmwood_NNP fell_VBD in_IN love_NN with_IN her_PRP$ seeing_VBG her_PRP only_RB in_IN the_DT drawing-room_NN ,_, I_PRP wonder_VBP what_WP he_PRP would_MD say_VB if_IN he_PRP saw_VBD her_PRP now_RB ._.</w:t>
      </w:r>
    </w:p>
    <w:p w14:paraId="25F2FEC7" w14:textId="77777777" w:rsidR="00EB4287" w:rsidRPr="00CD6915" w:rsidRDefault="00EB4287" w:rsidP="00EB4287">
      <w:r w:rsidRPr="00CD6915">
        <w:t>Some_DT of_IN the_DT ``_`` New_NNP Women_NNP ''_'' writers_NNS will_MD some_DT day_NN start_VB an_DT idea_NN that_IN men_NNS and_CC women_NNS should_MD be_VB allowed_VBN to_TO see_VB each_DT other_JJ asleep_RB before_IN proposing_VBG or_CC accepting_VBG ._.</w:t>
      </w:r>
    </w:p>
    <w:p w14:paraId="7624DA14" w14:textId="77777777" w:rsidR="00EB4287" w:rsidRPr="00CD6915" w:rsidRDefault="00EB4287" w:rsidP="00EB4287">
      <w:r w:rsidRPr="00CD6915">
        <w:t>But_CC I_PRP suppose_VBP the_DT New_NNP Woman_NNP wo_MD n't_RB condescend_VB in_IN future_NN to_TO accept_VB ;_: she_PRP will_MD do_VB the_DT proposing_VBG herself_PRP ._.</w:t>
      </w:r>
    </w:p>
    <w:p w14:paraId="7ECF1D89" w14:textId="77777777" w:rsidR="00EB4287" w:rsidRPr="00CD6915" w:rsidRDefault="00EB4287" w:rsidP="00EB4287">
      <w:r w:rsidRPr="00CD6915">
        <w:t>And_CC a_DT nice_JJ job_NN she_PRP will_MD make_VB of_IN it_PRP ,_, too_RB !_.</w:t>
      </w:r>
    </w:p>
    <w:p w14:paraId="6AACFCBD" w14:textId="77777777" w:rsidR="00EB4287" w:rsidRPr="00CD6915" w:rsidRDefault="00EB4287" w:rsidP="00EB4287">
      <w:r w:rsidRPr="00CD6915">
        <w:t>There_EX 's_VBZ some_DT consolation_NN in_IN that_DT ._.</w:t>
      </w:r>
    </w:p>
    <w:p w14:paraId="0968D520" w14:textId="77777777" w:rsidR="00EB4287" w:rsidRPr="00CD6915" w:rsidRDefault="00EB4287" w:rsidP="00EB4287">
      <w:r w:rsidRPr="00CD6915">
        <w:lastRenderedPageBreak/>
        <w:t>I_PRP am_VBP so_RB happy_JJ to-night_NN ,_, because_IN dear_RB Lucy_NNP seems_VBZ better_RBR ._.</w:t>
      </w:r>
    </w:p>
    <w:p w14:paraId="15C4E6C6" w14:textId="77777777" w:rsidR="00EB4287" w:rsidRPr="00CD6915" w:rsidRDefault="00EB4287" w:rsidP="00EB4287">
      <w:r w:rsidRPr="00CD6915">
        <w:t>I_PRP really_RB believe_VBP she_PRP has_VBZ turned_VBN the_DT corner_NN ,_, and_CC that_IN we_PRP are_VBP over_IN her_PRP$ troubles_NNS with_IN dreaming_VBG ._.</w:t>
      </w:r>
    </w:p>
    <w:p w14:paraId="3DD5EB9C" w14:textId="77777777" w:rsidR="00EB4287" w:rsidRPr="00CD6915" w:rsidRDefault="00EB4287" w:rsidP="00EB4287">
      <w:r w:rsidRPr="00CD6915">
        <w:t>I_PRP should_MD be_VB quite_RB happy_JJ if_IN I_PRP only_RB knew_VBD if_IN Jonathan_NNP ..._: ._.</w:t>
      </w:r>
    </w:p>
    <w:p w14:paraId="52BC838E" w14:textId="77777777" w:rsidR="00EB4287" w:rsidRPr="00CD6915" w:rsidRDefault="00EB4287" w:rsidP="00EB4287">
      <w:r w:rsidRPr="00CD6915">
        <w:t>God_NNP bless_VB and_CC keep_VB him_PRP ._.</w:t>
      </w:r>
    </w:p>
    <w:p w14:paraId="250FCE28" w14:textId="77777777" w:rsidR="00EB4287" w:rsidRPr="00CD6915" w:rsidRDefault="00EB4287" w:rsidP="00EB4287">
      <w:r w:rsidRPr="00CD6915">
        <w:t>11_CD August_NNP ,_, 3_CD a._FW m._FW --_: Diary_NNP again_RB ._.</w:t>
      </w:r>
    </w:p>
    <w:p w14:paraId="6A6499C3" w14:textId="77777777" w:rsidR="00EB4287" w:rsidRPr="00CD6915" w:rsidRDefault="00EB4287" w:rsidP="00EB4287">
      <w:r w:rsidRPr="00CD6915">
        <w:t>No_DT sleep_NN now_RB ,_, so_IN I_PRP may_MD as_RB well_RB write_VB ._.</w:t>
      </w:r>
    </w:p>
    <w:p w14:paraId="306BC7C0" w14:textId="77777777" w:rsidR="00EB4287" w:rsidRPr="00CD6915" w:rsidRDefault="00EB4287" w:rsidP="00EB4287">
      <w:r w:rsidRPr="00CD6915">
        <w:t>I_PRP am_VBP too_RB agitated_VBN to_TO sleep_VB ._.</w:t>
      </w:r>
    </w:p>
    <w:p w14:paraId="31DAD888" w14:textId="77777777" w:rsidR="00EB4287" w:rsidRPr="00CD6915" w:rsidRDefault="00EB4287" w:rsidP="00EB4287">
      <w:r w:rsidRPr="00CD6915">
        <w:t>We_PRP have_VBP had_VBN such_JJ an_DT adventure_NN ,_, such_JJ an_DT agonising_JJ experience_NN ._.</w:t>
      </w:r>
    </w:p>
    <w:p w14:paraId="33B1B3B2" w14:textId="77777777" w:rsidR="00EB4287" w:rsidRPr="00CD6915" w:rsidRDefault="00EB4287" w:rsidP="00EB4287">
      <w:r w:rsidRPr="00CD6915">
        <w:t>I_PRP fell_VBD asleep_RB as_RB soon_RB as_IN I_PRP had_VBD closed_VBN my_PRP$ diary_NN ..._: ._.</w:t>
      </w:r>
    </w:p>
    <w:p w14:paraId="434788C8" w14:textId="77777777" w:rsidR="00EB4287" w:rsidRPr="00CD6915" w:rsidRDefault="00EB4287" w:rsidP="00EB4287">
      <w:r w:rsidRPr="00CD6915">
        <w:t>Suddenly_RB I_PRP became_VBD broad_JJ awake_RB ,_, and_CC sat_VBD up_RP ,_, with_IN a_DT horrible_JJ sense_NN of_IN fear_NN upon_IN me_PRP ,_, and_CC of_IN some_DT feeling_NN of_IN emptiness_NN around_IN me_PRP ._.</w:t>
      </w:r>
    </w:p>
    <w:p w14:paraId="2A5747AF" w14:textId="77777777" w:rsidR="00EB4287" w:rsidRPr="00CD6915" w:rsidRDefault="00EB4287" w:rsidP="00EB4287">
      <w:r w:rsidRPr="00CD6915">
        <w:t>The_DT room_NN was_VBD dark_JJ ,_, so_IN I_PRP could_MD not_RB see_VB Lucy_NNP 's_POS bed_NN ;_: I_PRP stole_VBD across_IN and_CC felt_VBD for_IN her_PRP ._.</w:t>
      </w:r>
    </w:p>
    <w:p w14:paraId="7165D50B" w14:textId="77777777" w:rsidR="00EB4287" w:rsidRPr="00CD6915" w:rsidRDefault="00EB4287" w:rsidP="00EB4287">
      <w:r w:rsidRPr="00CD6915">
        <w:t>The_DT bed_NN was_VBD empty_JJ ._.</w:t>
      </w:r>
    </w:p>
    <w:p w14:paraId="6AAB0A58" w14:textId="77777777" w:rsidR="00EB4287" w:rsidRPr="00CD6915" w:rsidRDefault="00EB4287" w:rsidP="00EB4287">
      <w:r w:rsidRPr="00CD6915">
        <w:t>I_PRP lit_VBD a_DT match_NN and_CC found_VBD that_IN she_PRP was_VBD not_RB in_IN the_DT room_NN ._.</w:t>
      </w:r>
    </w:p>
    <w:p w14:paraId="3EB8BBD8" w14:textId="77777777" w:rsidR="00EB4287" w:rsidRPr="00CD6915" w:rsidRDefault="00EB4287" w:rsidP="00EB4287">
      <w:r w:rsidRPr="00CD6915">
        <w:t>The_DT door_NN was_VBD shut_VBN ,_, but_CC not_RB locked_VBN ,_, as_IN I_PRP had_VBD left_VBN it_PRP ._.</w:t>
      </w:r>
    </w:p>
    <w:p w14:paraId="500B1A32" w14:textId="77777777" w:rsidR="00EB4287" w:rsidRPr="00CD6915" w:rsidRDefault="00EB4287" w:rsidP="00EB4287">
      <w:r w:rsidRPr="00CD6915">
        <w:t>I_PRP feared_VBD to_TO wake_VB her_PRP$ mother_NN ,_, who_WP has_VBZ been_VBN more_JJR than_IN usually_RB ill_JJ lately_RB ,_, so_RB threw_VBN on_IN some_DT clothes_NNS and_CC got_VBD ready_JJ to_TO look_VB for_IN her_PRP ._.</w:t>
      </w:r>
    </w:p>
    <w:p w14:paraId="54F8CA01" w14:textId="77777777" w:rsidR="00EB4287" w:rsidRPr="00CD6915" w:rsidRDefault="00EB4287" w:rsidP="00EB4287">
      <w:r w:rsidRPr="00CD6915">
        <w:t>As_IN I_PRP was_VBD leaving_VBG the_DT room_NN it_PRP struck_VBD me_PRP that_IN the_DT clothes_NNS she_PRP wore_VBD might_MD give_VB me_PRP some_DT clue_NN to_TO her_PRP$ dreaming_VBG intention_NN ._.</w:t>
      </w:r>
    </w:p>
    <w:p w14:paraId="676A5A08" w14:textId="77777777" w:rsidR="00EB4287" w:rsidRPr="00CD6915" w:rsidRDefault="00EB4287" w:rsidP="00EB4287">
      <w:r w:rsidRPr="00CD6915">
        <w:t>Dressing-gown_NN would_MD mean_VB house_NN ;_: dress_NN ,_, outside_NN ._.</w:t>
      </w:r>
    </w:p>
    <w:p w14:paraId="760CE4A8" w14:textId="77777777" w:rsidR="00EB4287" w:rsidRPr="00CD6915" w:rsidRDefault="00EB4287" w:rsidP="00EB4287">
      <w:r w:rsidRPr="00CD6915">
        <w:t>Dressing-gown_NN and_CC dress_NN were_VBD both_CC in_IN their_PRP$ places_NNS ._.</w:t>
      </w:r>
    </w:p>
    <w:p w14:paraId="67ACF59E" w14:textId="77777777" w:rsidR="00EB4287" w:rsidRPr="00CD6915" w:rsidRDefault="00EB4287" w:rsidP="00EB4287">
      <w:r w:rsidRPr="00CD6915">
        <w:t>``_`` Thank_VB God_NNP ,_, ''_'' I_PRP said_VBD to_TO myself_PRP ,_, ``_`` she_PRP can_MD not_RB be_VB far_RB ,_, as_IN she_PRP is_VBZ only_RB in_IN her_PRP$ nightdress_NN ._. ''_''</w:t>
      </w:r>
    </w:p>
    <w:p w14:paraId="7157A083" w14:textId="77777777" w:rsidR="00EB4287" w:rsidRPr="00CD6915" w:rsidRDefault="00EB4287" w:rsidP="00EB4287">
      <w:r w:rsidRPr="00CD6915">
        <w:t>I_PRP ran_VBD downstairs_NNS and_CC looked_VBD in_IN the_DT sitting-room_NN ._.</w:t>
      </w:r>
    </w:p>
    <w:p w14:paraId="49B5B3EE" w14:textId="77777777" w:rsidR="00EB4287" w:rsidRPr="00CD6915" w:rsidRDefault="00EB4287" w:rsidP="00EB4287">
      <w:r w:rsidRPr="00CD6915">
        <w:t>Not_RB there_RB !_.</w:t>
      </w:r>
    </w:p>
    <w:p w14:paraId="5AC4927E" w14:textId="77777777" w:rsidR="00EB4287" w:rsidRPr="00CD6915" w:rsidRDefault="00EB4287" w:rsidP="00EB4287">
      <w:r w:rsidRPr="00CD6915">
        <w:t>Then_RB I_PRP looked_VBD in_IN all_PDT the_DT other_JJ open_JJ rooms_NNS of_IN the_DT house_NN ,_, with_IN an_DT ever-growing_JJ fear_NN chilling_VBG my_PRP$ heart_NN ._.</w:t>
      </w:r>
    </w:p>
    <w:p w14:paraId="4234CE3B" w14:textId="77777777" w:rsidR="00EB4287" w:rsidRPr="00CD6915" w:rsidRDefault="00EB4287" w:rsidP="00EB4287">
      <w:r w:rsidRPr="00CD6915">
        <w:t>Finally_RB I_PRP came_VBD to_TO the_DT hall_NN door_NN and_CC found_VBD it_PRP open_JJ ._.</w:t>
      </w:r>
    </w:p>
    <w:p w14:paraId="7ED87AD5" w14:textId="77777777" w:rsidR="00EB4287" w:rsidRPr="00CD6915" w:rsidRDefault="00EB4287" w:rsidP="00EB4287">
      <w:r w:rsidRPr="00CD6915">
        <w:t>It_PRP was_VBD not_RB wide_JJ open_NN ,_, but_CC the_DT catch_NN of_IN the_DT lock_NN had_VBD not_RB caught_VBN ._.</w:t>
      </w:r>
    </w:p>
    <w:p w14:paraId="51ED2F92" w14:textId="77777777" w:rsidR="00EB4287" w:rsidRPr="00CD6915" w:rsidRDefault="00EB4287" w:rsidP="00EB4287">
      <w:r w:rsidRPr="00CD6915">
        <w:lastRenderedPageBreak/>
        <w:t>The_DT people_NNS of_IN the_DT house_NN are_VBP careful_JJ to_TO lock_VB the_DT door_NN every_DT night_NN ,_, so_IN I_PRP feared_VBD that_IN Lucy_NNP must_MD have_VB gone_VBN out_RP as_IN she_PRP was_VBD ._.</w:t>
      </w:r>
    </w:p>
    <w:p w14:paraId="1346C6FD" w14:textId="77777777" w:rsidR="00EB4287" w:rsidRPr="00CD6915" w:rsidRDefault="00EB4287" w:rsidP="00EB4287">
      <w:r w:rsidRPr="00CD6915">
        <w:t>There_EX was_VBD no_DT time_NN to_TO think_VB of_IN what_WP might_MD happen_VB ;_: a_DT vague_JJ ,_, overmastering_VBG fear_NN obscured_VBD all_DT details_NNS ._.</w:t>
      </w:r>
    </w:p>
    <w:p w14:paraId="1D4C8E4F" w14:textId="77777777" w:rsidR="00EB4287" w:rsidRPr="00CD6915" w:rsidRDefault="00EB4287" w:rsidP="00EB4287">
      <w:r w:rsidRPr="00CD6915">
        <w:t>I_PRP took_VBD a_DT big_JJ ,_, heavy_JJ shawl_NN and_CC ran_VBD out_RP ._.</w:t>
      </w:r>
    </w:p>
    <w:p w14:paraId="1CFC4198" w14:textId="77777777" w:rsidR="00EB4287" w:rsidRPr="00CD6915" w:rsidRDefault="00EB4287" w:rsidP="00EB4287">
      <w:r w:rsidRPr="00CD6915">
        <w:t>The_DT clock_NN was_VBD striking_VBG one_CD as_IN I_PRP was_VBD in_IN the_DT Crescent_NNP ,_, and_CC there_EX was_VBD not_RB a_DT soul_NN in_IN sight_NN ._.</w:t>
      </w:r>
    </w:p>
    <w:p w14:paraId="146D3658" w14:textId="77777777" w:rsidR="00EB4287" w:rsidRPr="00CD6915" w:rsidRDefault="00EB4287" w:rsidP="00EB4287">
      <w:r w:rsidRPr="00CD6915">
        <w:t>I_PRP ran_VBD along_IN the_DT North_NNP Terrace_NNP ,_, but_CC could_MD see_VB no_DT sign_NN of_IN the_DT white_JJ figure_NN which_WDT I_PRP expected_VBD ._.</w:t>
      </w:r>
    </w:p>
    <w:p w14:paraId="3CCA8471" w14:textId="77777777" w:rsidR="00EB4287" w:rsidRPr="00CD6915" w:rsidRDefault="00EB4287" w:rsidP="00EB4287">
      <w:r w:rsidRPr="00CD6915">
        <w:t>At_IN the_DT edge_NN of_IN the_DT West_NNP Cliff_NNP above_IN the_DT pier_NN I_PRP looked_VBD across_IN the_DT harbour_NN to_TO the_DT East_NNP Cliff_NNP ,_, in_IN the_DT hope_NN or_CC fear_NN --_: I_PRP do_VBP n't_RB know_VB which_WDT --_: of_IN seeing_VBG Lucy_NNP in_IN our_PRP$ favourite_JJ seat_NN ._.</w:t>
      </w:r>
    </w:p>
    <w:p w14:paraId="4047BEEA" w14:textId="77777777" w:rsidR="00EB4287" w:rsidRPr="00CD6915" w:rsidRDefault="00EB4287" w:rsidP="00EB4287">
      <w:r w:rsidRPr="00CD6915">
        <w:t>There_EX was_VBD a_DT bright_JJ full_JJ moon_NN ,_, with_IN heavy_JJ black_JJ ,_, driving_JJ clouds_NNS ,_, which_WDT threw_VBD the_DT whole_JJ scene_NN into_IN a_DT fleeting_JJ diorama_NN of_IN light_NN and_CC shade_NN as_IN they_PRP sailed_VBD across_IN ._.</w:t>
      </w:r>
    </w:p>
    <w:p w14:paraId="1B73E503" w14:textId="77777777" w:rsidR="00EB4287" w:rsidRPr="00CD6915" w:rsidRDefault="00EB4287" w:rsidP="00EB4287">
      <w:r w:rsidRPr="00CD6915">
        <w:t>For_IN a_DT moment_NN or_CC two_CD I_PRP could_MD see_VB nothing_NN ,_, as_IN the_DT shadow_NN of_IN a_DT cloud_NN obscured_VBD St._NNP Mary_NNP 's_POS Church_NNP and_CC all_DT around_IN it_PRP ._.</w:t>
      </w:r>
    </w:p>
    <w:p w14:paraId="48255AF0" w14:textId="77777777" w:rsidR="00EB4287" w:rsidRPr="00CD6915" w:rsidRDefault="00EB4287" w:rsidP="00EB4287">
      <w:r w:rsidRPr="00CD6915">
        <w:t>Then_RB as_IN the_DT cloud_NN passed_VBD I_PRP could_MD see_VB the_DT ruins_NNS of_IN the_DT abbey_NN coming_VBG into_IN view_NN ;_: and_CC as_IN the_DT edge_NN of_IN a_DT narrow_JJ band_NN of_IN light_NN as_RB sharp_JJ as_IN a_DT sword-cut_NN moved_VBN along_RB ,_, the_DT church_NN and_CC the_DT churchyard_NN became_VBD gradually_RB visible_JJ ._.</w:t>
      </w:r>
    </w:p>
    <w:p w14:paraId="5C1E8187" w14:textId="77777777" w:rsidR="00EB4287" w:rsidRPr="00CD6915" w:rsidRDefault="00EB4287" w:rsidP="00EB4287">
      <w:r w:rsidRPr="00CD6915">
        <w:t>Whatever_WDT my_PRP$ expectation_NN was_VBD ,_, it_PRP was_VBD not_RB disappointed_VBN ,_, for_IN there_RB ,_, on_IN our_PRP$ favourite_JJ seat_NN ,_, the_DT silver_JJ light_NN of_IN the_DT moon_NN struck_VBD a_DT half-reclining_JJ figure_NN ,_, snowy_JJ white_NN ._.</w:t>
      </w:r>
    </w:p>
    <w:p w14:paraId="195BF7CE" w14:textId="77777777" w:rsidR="00EB4287" w:rsidRPr="00CD6915" w:rsidRDefault="00EB4287" w:rsidP="00EB4287">
      <w:r w:rsidRPr="00CD6915">
        <w:t>The_DT coming_VBG of_IN the_DT cloud_NN was_VBD too_RB quick_JJ for_IN me_PRP to_TO see_VB much_JJ ,_, for_IN shadow_NN shut_VBD down_RP on_IN light_NN almost_RB immediately_RB ;_: but_CC it_PRP seemed_VBD to_TO me_PRP as_IN though_IN something_NN dark_NN stood_VBD behind_IN the_DT seat_NN where_WRB the_DT white_JJ figure_NN shone_NN ,_, and_CC bent_NN over_IN it_PRP ._.</w:t>
      </w:r>
    </w:p>
    <w:p w14:paraId="783E528E" w14:textId="77777777" w:rsidR="00EB4287" w:rsidRPr="00CD6915" w:rsidRDefault="00EB4287" w:rsidP="00EB4287">
      <w:r w:rsidRPr="00CD6915">
        <w:t>What_WP it_PRP was_VBD ,_, whether_IN man_NN or_CC beast_NN ,_, I_PRP could_MD not_RB tell_VB ;_: I_PRP did_VBD not_RB wait_VB to_TO catch_VB another_DT glance_NN ,_, but_CC flew_VBD down_RP the_DT steep_JJ steps_NNS to_TO the_DT pier_NN and_CC along_RB by_IN the_DT fish-market_NN to_TO the_DT bridge_NN ,_, which_WDT was_VBD the_DT only_JJ way_NN to_TO reach_VB the_DT East_NNP Cliff_NNP ._.</w:t>
      </w:r>
    </w:p>
    <w:p w14:paraId="09F1FEAF" w14:textId="77777777" w:rsidR="00EB4287" w:rsidRPr="00CD6915" w:rsidRDefault="00EB4287" w:rsidP="00EB4287">
      <w:r w:rsidRPr="00CD6915">
        <w:t>The_DT town_NN seemed_VBD as_RB dead_JJ ,_, for_IN not_RB a_DT soul_NN did_VBD I_PRP see_VB ;_: I_PRP rejoiced_VBD that_IN it_PRP was_VBD so_RB ,_, for_IN I_PRP wanted_VBD no_DT witness_NN of_IN poor_JJ Lucy_NNP 's_POS condition_NN ._.</w:t>
      </w:r>
    </w:p>
    <w:p w14:paraId="23C44509" w14:textId="77777777" w:rsidR="00EB4287" w:rsidRPr="00CD6915" w:rsidRDefault="00EB4287" w:rsidP="00EB4287">
      <w:r w:rsidRPr="00CD6915">
        <w:lastRenderedPageBreak/>
        <w:t>The_DT time_NN and_CC distance_NN seemed_VBD endless_JJ ,_, and_CC my_PRP$ knees_NNS trembled_VBD and_CC my_PRP$ breath_NN came_VBD laboured_VBD as_IN I_PRP toiled_VBD up_RP the_DT endless_JJ steps_NNS to_TO the_DT abbey_NN ._.</w:t>
      </w:r>
    </w:p>
    <w:p w14:paraId="3B992C5B" w14:textId="77777777" w:rsidR="00EB4287" w:rsidRPr="00CD6915" w:rsidRDefault="00EB4287" w:rsidP="00EB4287">
      <w:r w:rsidRPr="00CD6915">
        <w:t>I_PRP must_MD have_VB gone_VBN fast_RB ,_, and_CC yet_RB it_PRP seemed_VBD to_TO me_PRP as_IN if_IN my_PRP$ feet_NNS were_VBD weighted_VBN with_IN lead_NN ,_, and_CC as_IN though_IN every_DT joint_NN in_IN my_PRP$ body_NN were_VBD rusty_JJ ._.</w:t>
      </w:r>
    </w:p>
    <w:p w14:paraId="7E4780D6" w14:textId="77777777" w:rsidR="00EB4287" w:rsidRPr="00CD6915" w:rsidRDefault="00EB4287" w:rsidP="00EB4287">
      <w:r w:rsidRPr="00CD6915">
        <w:t>When_WRB I_PRP got_VBD almost_RB to_TO the_DT top_NN I_PRP could_MD see_VB the_DT seat_NN and_CC the_DT white_JJ figure_NN ,_, for_IN I_PRP was_VBD now_RB close_JJ enough_RB to_TO distinguish_VB it_PRP even_RB through_IN the_DT spells_NNS of_IN shadow_NN ._.</w:t>
      </w:r>
    </w:p>
    <w:p w14:paraId="18269385" w14:textId="77777777" w:rsidR="00EB4287" w:rsidRPr="00CD6915" w:rsidRDefault="00EB4287" w:rsidP="00EB4287">
      <w:r w:rsidRPr="00CD6915">
        <w:t>There_EX was_VBD undoubtedly_RB something_NN ,_, long_JJ and_CC black_JJ ,_, bending_VBG over_IN the_DT half-reclining_JJ white_JJ figure_NN ._.</w:t>
      </w:r>
    </w:p>
    <w:p w14:paraId="1AF61FDF" w14:textId="77777777" w:rsidR="00EB4287" w:rsidRPr="00CD6915" w:rsidRDefault="00EB4287" w:rsidP="00EB4287">
      <w:r w:rsidRPr="00CD6915">
        <w:t>I_PRP called_VBD in_IN fright_NN ,_, ``_`` Lucy_NNP !_.</w:t>
      </w:r>
    </w:p>
    <w:p w14:paraId="6F317D95" w14:textId="77777777" w:rsidR="00EB4287" w:rsidRPr="00CD6915" w:rsidRDefault="00EB4287" w:rsidP="00EB4287">
      <w:r w:rsidRPr="00CD6915">
        <w:t>Lucy_NNP !_. ''_''</w:t>
      </w:r>
    </w:p>
    <w:p w14:paraId="58ABB995" w14:textId="77777777" w:rsidR="00EB4287" w:rsidRPr="00CD6915" w:rsidRDefault="00EB4287" w:rsidP="00EB4287">
      <w:r w:rsidRPr="00CD6915">
        <w:t>and_CC something_NN raised_VBD a_DT head_NN ,_, and_CC from_IN where_WRB I_PRP was_VBD I_PRP could_MD see_VB a_DT white_JJ face_NN and_CC red_JJ ,_, gleaming_JJ eyes_NNS ._.</w:t>
      </w:r>
    </w:p>
    <w:p w14:paraId="4EFB7E17" w14:textId="77777777" w:rsidR="00EB4287" w:rsidRPr="00CD6915" w:rsidRDefault="00EB4287" w:rsidP="00EB4287">
      <w:r w:rsidRPr="00CD6915">
        <w:t>Lucy_NNP did_VBD not_RB answer_VB ,_, and_CC I_PRP ran_VBD on_RP to_TO the_DT entrance_NN of_IN the_DT churchyard_NN ._.</w:t>
      </w:r>
    </w:p>
    <w:p w14:paraId="212126F4" w14:textId="77777777" w:rsidR="00EB4287" w:rsidRPr="00CD6915" w:rsidRDefault="00EB4287" w:rsidP="00EB4287">
      <w:r w:rsidRPr="00CD6915">
        <w:t>As_IN I_PRP entered_VBD ,_, the_DT church_NN was_VBD between_IN me_PRP and_CC the_DT seat_NN ,_, and_CC for_IN a_DT minute_NN or_CC so_RB I_PRP lost_VBD sight_NN of_IN her_PRP ._.</w:t>
      </w:r>
    </w:p>
    <w:p w14:paraId="0FE01604" w14:textId="77777777" w:rsidR="00EB4287" w:rsidRPr="00CD6915" w:rsidRDefault="00EB4287" w:rsidP="00EB4287">
      <w:r w:rsidRPr="00CD6915">
        <w:t>When_WRB I_PRP came_VBD in_IN view_NN again_RB the_DT cloud_NN had_VBD passed_VBN ,_, and_CC the_DT moonlight_NN struck_VBD so_RB brilliantly_RB that_IN I_PRP could_MD see_VB Lucy_NNP half_NN reclining_VBG with_IN her_PRP$ head_NN lying_VBG over_IN the_DT back_NN of_IN the_DT seat_NN ._.</w:t>
      </w:r>
    </w:p>
    <w:p w14:paraId="22B953D9" w14:textId="77777777" w:rsidR="00EB4287" w:rsidRPr="00CD6915" w:rsidRDefault="00EB4287" w:rsidP="00EB4287">
      <w:r w:rsidRPr="00CD6915">
        <w:t>She_PRP was_VBD quite_RB alone_RB ,_, and_CC there_EX was_VBD not_RB a_DT sign_NN of_IN any_DT living_VBG thing_NN about_IN ._.</w:t>
      </w:r>
    </w:p>
    <w:p w14:paraId="3AD26EBE" w14:textId="77777777" w:rsidR="00EB4287" w:rsidRPr="00CD6915" w:rsidRDefault="00EB4287" w:rsidP="00EB4287">
      <w:r w:rsidRPr="00CD6915">
        <w:t>When_WRB I_PRP bent_JJ over_IN her_PRP I_PRP could_MD see_VB that_IN she_PRP was_VBD still_RB asleep_JJ ._.</w:t>
      </w:r>
    </w:p>
    <w:p w14:paraId="35EF50BB" w14:textId="77777777" w:rsidR="00EB4287" w:rsidRPr="00CD6915" w:rsidRDefault="00EB4287" w:rsidP="00EB4287">
      <w:r w:rsidRPr="00CD6915">
        <w:t>Her_PRP$ lips_NNS were_VBD parted_VBN ,_, and_CC she_PRP was_VBD breathing_VBG --_: not_RB softly_RB as_IN usual_JJ with_IN her_PRP ,_, but_CC in_IN long_JJ ,_, heavy_JJ gasps_NNS ,_, as_IN though_IN striving_VBG to_TO get_VB her_PRP$ lungs_NNS full_JJ at_IN every_DT breath_NN ._.</w:t>
      </w:r>
    </w:p>
    <w:p w14:paraId="38F8EA61" w14:textId="77777777" w:rsidR="00EB4287" w:rsidRPr="00CD6915" w:rsidRDefault="00EB4287" w:rsidP="00EB4287">
      <w:r w:rsidRPr="00CD6915">
        <w:t>As_IN I_PRP came_VBD close_JJ ,_, she_PRP put_VBD up_RP her_PRP$ hand_NN in_IN her_PRP$ sleep_NN and_CC pulled_VBD the_DT collar_NN of_IN her_PRP$ nightdress_JJ close_NN around_IN her_PRP$ throat_NN ._.</w:t>
      </w:r>
    </w:p>
    <w:p w14:paraId="404459EA" w14:textId="77777777" w:rsidR="00EB4287" w:rsidRPr="00CD6915" w:rsidRDefault="00EB4287" w:rsidP="00EB4287">
      <w:r w:rsidRPr="00CD6915">
        <w:t>Whilst_IN she_PRP did_VBD so_RB there_RB came_VBD a_DT little_JJ shudder_NN through_IN her_PRP ,_, as_IN though_IN she_PRP felt_VBD the_DT cold_NN ._.</w:t>
      </w:r>
    </w:p>
    <w:p w14:paraId="193A3536" w14:textId="77777777" w:rsidR="00EB4287" w:rsidRPr="00CD6915" w:rsidRDefault="00EB4287" w:rsidP="00EB4287">
      <w:r w:rsidRPr="00CD6915">
        <w:t>I_PRP flung_VBD the_DT warm_JJ shawl_NN over_IN her_PRP ,_, and_CC drew_VBD the_DT edges_NNS tight_RB round_VBP her_PRP$ neck_NN ,_, for_IN I_PRP dreaded_VBD lest_IN she_PRP should_MD get_VB some_DT deadly_JJ chill_NN from_IN the_DT night_NN air_NN ,_, unclad_JJ as_IN she_PRP was_VBD ._.</w:t>
      </w:r>
    </w:p>
    <w:p w14:paraId="69180BDE" w14:textId="77777777" w:rsidR="00EB4287" w:rsidRPr="00CD6915" w:rsidRDefault="00EB4287" w:rsidP="00EB4287">
      <w:r w:rsidRPr="00CD6915">
        <w:lastRenderedPageBreak/>
        <w:t>I_PRP feared_VBD to_TO wake_VB her_PRP all_DT at_IN once_RB ,_, so_RB ,_, in_IN order_NN to_TO have_VB my_PRP$ hands_NNS free_JJ that_IN I_PRP might_MD help_VB her_PRP ,_, I_PRP fastened_VBD the_DT shawl_NN at_IN her_PRP$ throat_NN with_IN a_DT big_JJ safety-pin_NN ;_: but_CC I_PRP must_MD have_VB been_VBN clumsy_JJ in_IN my_PRP$ anxiety_NN and_CC pinched_VBD or_CC pricked_VBD her_PRP with_IN it_PRP ,_, for_IN by-and-by_NN ,_, when_WRB her_PRP$ breathing_NN became_VBD quieter_JJR ,_, she_PRP put_VBD her_PRP$ hand_NN to_TO her_PRP$ throat_NN again_RB and_CC moaned_VBN ._.</w:t>
      </w:r>
    </w:p>
    <w:p w14:paraId="5A8C26C7" w14:textId="77777777" w:rsidR="00EB4287" w:rsidRPr="00CD6915" w:rsidRDefault="00EB4287" w:rsidP="00EB4287">
      <w:r w:rsidRPr="00CD6915">
        <w:t>When_WRB I_PRP had_VBD her_PRP carefully_RB wrapped_VBD up_RP I_PRP put_VBP my_PRP$ shoes_NNS on_IN her_PRP$ feet_NNS and_CC then_RB began_VBD very_RB gently_RB to_TO wake_VB her_PRP ._.</w:t>
      </w:r>
    </w:p>
    <w:p w14:paraId="4DB8860C" w14:textId="77777777" w:rsidR="00EB4287" w:rsidRPr="00CD6915" w:rsidRDefault="00EB4287" w:rsidP="00EB4287">
      <w:r w:rsidRPr="00CD6915">
        <w:t>At_IN first_RB she_PRP did_VBD not_RB respond_VB ;_: but_CC gradually_RB she_PRP became_VBD more_RBR and_CC more_RBR uneasy_JJ in_IN her_PRP$ sleep_NN ,_, moaning_VBG and_CC sighing_VBG occasionally_RB ._.</w:t>
      </w:r>
    </w:p>
    <w:p w14:paraId="3AFB4776" w14:textId="77777777" w:rsidR="00EB4287" w:rsidRPr="00CD6915" w:rsidRDefault="00EB4287" w:rsidP="00EB4287">
      <w:r w:rsidRPr="00CD6915">
        <w:t>At_IN last_JJ ,_, as_IN time_NN was_VBD passing_VBG fast_RB ,_, and_CC ,_, for_IN many_JJ other_JJ reasons_NNS ,_, I_PRP wished_VBD to_TO get_VB her_PRP$ home_NN at_IN once_RB ,_, I_PRP shook_VBD her_PRP more_RBR forcibly_RB ,_, till_IN finally_RB she_PRP opened_VBD her_PRP$ eyes_NNS and_CC awoke_VBD ._.</w:t>
      </w:r>
    </w:p>
    <w:p w14:paraId="54F1502F" w14:textId="77777777" w:rsidR="00EB4287" w:rsidRPr="00CD6915" w:rsidRDefault="00EB4287" w:rsidP="00EB4287">
      <w:r w:rsidRPr="00CD6915">
        <w:t>She_PRP did_VBD not_RB seem_VB surprised_JJ to_TO see_VB me_PRP ,_, as_IN ,_, of_IN course_NN ,_, she_PRP did_VBD not_RB realise_VB all_DT at_IN once_RB where_WRB she_PRP was_VBD ._.</w:t>
      </w:r>
    </w:p>
    <w:p w14:paraId="489DFE81" w14:textId="77777777" w:rsidR="00EB4287" w:rsidRPr="00CD6915" w:rsidRDefault="00EB4287" w:rsidP="00EB4287">
      <w:r w:rsidRPr="00CD6915">
        <w:t>Lucy_NNP always_RB wakes_VBZ prettily_RB ,_, and_CC even_RB at_IN such_PDT a_DT time_NN ,_, when_WRB her_PRP$ body_NN must_MD have_VB been_VBN chilled_VBN with_IN cold_NN ,_, and_CC her_PRP$ mind_NN somewhat_RB appalled_VBD at_IN waking_VBG unclad_JJ in_IN a_DT churchyard_NN at_IN night_NN ,_, she_PRP did_VBD not_RB lose_VB her_PRP$ grace_NN ._.</w:t>
      </w:r>
    </w:p>
    <w:p w14:paraId="70397620" w14:textId="77777777" w:rsidR="00EB4287" w:rsidRPr="00CD6915" w:rsidRDefault="00EB4287" w:rsidP="00EB4287">
      <w:r w:rsidRPr="00CD6915">
        <w:t>She_PRP trembled_VBD a_DT little_JJ ,_, and_CC clung_NN to_TO me_PRP ;_: when_WRB I_PRP told_VBD her_PRP to_TO come_VB at_IN once_RB with_IN me_PRP home_NN she_PRP rose_VBD without_IN a_DT word_NN ,_, with_IN the_DT obedience_NN of_IN a_DT child_NN ._.</w:t>
      </w:r>
    </w:p>
    <w:p w14:paraId="67758C9A" w14:textId="77777777" w:rsidR="00EB4287" w:rsidRPr="00CD6915" w:rsidRDefault="00EB4287" w:rsidP="00EB4287">
      <w:r w:rsidRPr="00CD6915">
        <w:t>As_IN we_PRP passed_VBD along_RB ,_, the_DT gravel_NN hurt_VB my_PRP$ feet_NNS ,_, and_CC Lucy_NNP noticed_VBD me_PRP wince_NN ._.</w:t>
      </w:r>
    </w:p>
    <w:p w14:paraId="239FEE34" w14:textId="77777777" w:rsidR="00EB4287" w:rsidRPr="00CD6915" w:rsidRDefault="00EB4287" w:rsidP="00EB4287">
      <w:r w:rsidRPr="00CD6915">
        <w:t>She_PRP stopped_VBD and_CC wanted_VBD to_TO insist_VB upon_IN my_PRP$ taking_VBG my_PRP$ shoes_NNS ;_: but_CC I_PRP would_MD not_RB ._.</w:t>
      </w:r>
    </w:p>
    <w:p w14:paraId="4981F6D7" w14:textId="77777777" w:rsidR="00EB4287" w:rsidRPr="00CD6915" w:rsidRDefault="00EB4287" w:rsidP="00EB4287">
      <w:r w:rsidRPr="00CD6915">
        <w:t>However_RB ,_, when_WRB we_PRP got_VBD to_TO the_DT pathway_NN outside_IN the_DT churchyard_NN ,_, where_WRB there_EX was_VBD a_DT puddle_NN of_IN water_NN ,_, remaining_VBG from_IN the_DT storm_NN ,_, I_PRP daubed_VBD my_PRP$ feet_NNS with_IN mud_NN ,_, using_VBG each_DT foot_NN in_IN turn_NN on_IN the_DT other_JJ ,_, so_RB that_IN as_IN we_PRP went_VBD home_NN ,_, no_DT one_NN ,_, in_IN case_NN we_PRP should_MD meet_VB any_DT one_CD ,_, should_MD notice_VB my_PRP$ bare_JJ feet_NNS ._.</w:t>
      </w:r>
    </w:p>
    <w:p w14:paraId="19E7678E" w14:textId="77777777" w:rsidR="00EB4287" w:rsidRPr="00CD6915" w:rsidRDefault="00EB4287" w:rsidP="00EB4287">
      <w:r w:rsidRPr="00CD6915">
        <w:t>Fortune_NN favoured_VBD us_PRP ,_, and_CC we_PRP got_VBD home_NN without_IN meeting_VBG a_DT soul_NN ._.</w:t>
      </w:r>
    </w:p>
    <w:p w14:paraId="5D7C7712" w14:textId="77777777" w:rsidR="00EB4287" w:rsidRPr="00CD6915" w:rsidRDefault="00EB4287" w:rsidP="00EB4287">
      <w:r w:rsidRPr="00CD6915">
        <w:t xml:space="preserve">Once_RB we_PRP saw_VBD a_DT man_NN ,_, who_WP seemed_VBD not_RB quite_RB sober_JJ ,_, passing_VBG along_IN a_DT street_NN in_IN front_NN of_IN us_PRP ;_: but_CC we_PRP hid_VBD in_IN a_DT door_NN till_IN he_PRP had_VBD disappeared_VBN up_RP an_DT </w:t>
      </w:r>
      <w:r w:rsidRPr="00CD6915">
        <w:lastRenderedPageBreak/>
        <w:t>opening_NN such_JJ as_IN there_EX are_VBP here_RB ,_, steep_JJ little_JJ closes_NNS ,_, or_CC ``_`` wynds_NNS ,_, ''_'' as_IN they_PRP call_VBP them_PRP in_IN Scotland_NNP ._.</w:t>
      </w:r>
    </w:p>
    <w:p w14:paraId="0AF0C822" w14:textId="77777777" w:rsidR="00EB4287" w:rsidRPr="00CD6915" w:rsidRDefault="00EB4287" w:rsidP="00EB4287">
      <w:r w:rsidRPr="00CD6915">
        <w:t>My_PRP$ heart_NN beat_NN so_RB loud_RB all_PDT the_DT time_NN that_IN sometimes_RB I_PRP thought_VBD I_PRP should_MD faint_VB ._.</w:t>
      </w:r>
    </w:p>
    <w:p w14:paraId="523A649E" w14:textId="77777777" w:rsidR="00EB4287" w:rsidRPr="00CD6915" w:rsidRDefault="00EB4287" w:rsidP="00EB4287">
      <w:r w:rsidRPr="00CD6915">
        <w:t>I_PRP was_VBD filled_VBN with_IN anxiety_NN about_IN Lucy_NNP ,_, not_RB only_RB for_IN her_PRP$ health_NN ,_, lest_IN she_PRP should_MD suffer_VB from_IN the_DT exposure_NN ,_, but_CC for_IN her_PRP$ reputation_NN in_IN case_NN the_DT story_NN should_MD get_VB wind_NN ._.</w:t>
      </w:r>
    </w:p>
    <w:p w14:paraId="2532D7F1" w14:textId="77777777" w:rsidR="00EB4287" w:rsidRPr="00CD6915" w:rsidRDefault="00EB4287" w:rsidP="00EB4287">
      <w:r w:rsidRPr="00CD6915">
        <w:t>When_WRB we_PRP got_VBD in_IN ,_, and_CC had_VBD washed_VBN our_PRP$ feet_NNS ,_, and_CC had_VBD said_VBD a_DT prayer_NN of_IN thankfulness_NN together_RB ,_, I_PRP tucked_VBD her_PRP into_IN bed_NN ._.</w:t>
      </w:r>
    </w:p>
    <w:p w14:paraId="2A930A86" w14:textId="77777777" w:rsidR="00EB4287" w:rsidRPr="00CD6915" w:rsidRDefault="00EB4287" w:rsidP="00EB4287">
      <w:r w:rsidRPr="00CD6915">
        <w:t>Before_IN falling_VBG asleep_RB she_PRP asked_VBD --_: even_RB implored_VBN --_: me_PRP not_RB to_TO say_VB a_DT word_NN to_TO any_DT one_CD ,_, even_RB her_PRP$ mother_NN ,_, about_IN her_PRP$ sleep-walking_JJ adventure_NN ._.</w:t>
      </w:r>
    </w:p>
    <w:p w14:paraId="66078594" w14:textId="77777777" w:rsidR="00EB4287" w:rsidRPr="00CD6915" w:rsidRDefault="00EB4287" w:rsidP="00EB4287">
      <w:r w:rsidRPr="00CD6915">
        <w:t>I_PRP hesitated_VBD at_IN first_JJ to_TO promise_NN ;_: but_CC on_IN thinking_NN of_IN the_DT state_NN of_IN her_PRP$ mother_NN 's_POS health_NN ,_, and_CC how_WRB the_DT knowledge_NN of_IN such_PDT a_DT thing_NN would_MD fret_VB her_PRP ,_, and_CC thinking_NN ,_, too_RB ,_, of_IN how_WRB such_JJ a_DT story_NN might_MD become_VB distorted_JJ --_: nay_NN ,_, infallibly_RB would_MD --_: in_IN case_NN it_PRP should_MD leak_NN out_IN ,_, I_PRP thought_VBD it_PRP wiser_JJR to_TO do_VB so_RB ._.</w:t>
      </w:r>
    </w:p>
    <w:p w14:paraId="499C62DF" w14:textId="77777777" w:rsidR="00EB4287" w:rsidRPr="00CD6915" w:rsidRDefault="00EB4287" w:rsidP="00EB4287">
      <w:r w:rsidRPr="00CD6915">
        <w:t>I_PRP hope_VBP I_PRP did_VBD right_JJ ._.</w:t>
      </w:r>
    </w:p>
    <w:p w14:paraId="0F89D244" w14:textId="77777777" w:rsidR="00EB4287" w:rsidRPr="00CD6915" w:rsidRDefault="00EB4287" w:rsidP="00EB4287">
      <w:r w:rsidRPr="00CD6915">
        <w:t>I_PRP have_VBP locked_VBN the_DT door_NN ,_, and_CC the_DT key_NN is_VBZ tied_VBN to_TO my_PRP$ wrist_NN ,_, so_RB perhaps_RB I_PRP shall_MD not_RB be_VB again_RB disturbed_VBN ._.</w:t>
      </w:r>
    </w:p>
    <w:p w14:paraId="35543898" w14:textId="77777777" w:rsidR="00EB4287" w:rsidRPr="00CD6915" w:rsidRDefault="00EB4287" w:rsidP="00EB4287">
      <w:r w:rsidRPr="00CD6915">
        <w:t>Lucy_NNP is_VBZ sleeping_VBG soundly_RB ;_: the_DT reflex_JJ of_IN the_DT dawn_NN is_VBZ high_JJ and_CC far_RB over_IN the_DT sea_NN ..._: ._.</w:t>
      </w:r>
    </w:p>
    <w:p w14:paraId="7B0BFA67" w14:textId="77777777" w:rsidR="00EB4287" w:rsidRPr="00CD6915" w:rsidRDefault="00EB4287" w:rsidP="00EB4287">
      <w:r w:rsidRPr="00CD6915">
        <w:t>Same_JJ day_NN ,_, noon_NN ._.</w:t>
      </w:r>
    </w:p>
    <w:p w14:paraId="159243CC" w14:textId="77777777" w:rsidR="00EB4287" w:rsidRPr="00CD6915" w:rsidRDefault="00EB4287" w:rsidP="00EB4287">
      <w:r w:rsidRPr="00CD6915">
        <w:t>--_: All_DT goes_VBZ well_RB ._.</w:t>
      </w:r>
    </w:p>
    <w:p w14:paraId="273F9EAF" w14:textId="77777777" w:rsidR="00EB4287" w:rsidRPr="00CD6915" w:rsidRDefault="00EB4287" w:rsidP="00EB4287">
      <w:r w:rsidRPr="00CD6915">
        <w:t>Lucy_NNP slept_VBD till_IN I_PRP woke_VBD her_PRP and_CC seemed_VBD not_RB to_TO have_VB even_RB changed_VBN her_PRP$ side_NN ._.</w:t>
      </w:r>
    </w:p>
    <w:p w14:paraId="4EB7748B" w14:textId="77777777" w:rsidR="00EB4287" w:rsidRPr="00CD6915" w:rsidRDefault="00EB4287" w:rsidP="00EB4287">
      <w:r w:rsidRPr="00CD6915">
        <w:t>The_DT adventure_NN of_IN the_DT night_NN does_VBZ not_RB seem_VB to_TO have_VB harmed_VBN her_PRP ;_: on_IN the_DT contrary_NN ,_, it_PRP has_VBZ benefited_VBN her_PRP ,_, for_IN she_PRP looks_VBZ better_RBR this_DT morning_NN than_IN she_PRP has_VBZ done_VBN for_IN weeks_NNS ._.</w:t>
      </w:r>
    </w:p>
    <w:p w14:paraId="6EFED195" w14:textId="77777777" w:rsidR="00EB4287" w:rsidRPr="00CD6915" w:rsidRDefault="00EB4287" w:rsidP="00EB4287">
      <w:r w:rsidRPr="00CD6915">
        <w:t>I_PRP was_VBD sorry_JJ to_TO notice_VB that_DT my_PRP$ clumsiness_NN with_IN the_DT safety-pin_JJ hurt_NN her_PRP ._.</w:t>
      </w:r>
    </w:p>
    <w:p w14:paraId="40BB4035" w14:textId="77777777" w:rsidR="00EB4287" w:rsidRPr="00CD6915" w:rsidRDefault="00EB4287" w:rsidP="00EB4287">
      <w:r w:rsidRPr="00CD6915">
        <w:t>Indeed_RB ,_, it_PRP might_MD have_VB been_VBN serious_JJ ,_, for_IN the_DT skin_NN of_IN her_PRP$ throat_NN was_VBD pierced_VBN ._.</w:t>
      </w:r>
    </w:p>
    <w:p w14:paraId="6A9B0D7D" w14:textId="77777777" w:rsidR="00EB4287" w:rsidRPr="00CD6915" w:rsidRDefault="00EB4287" w:rsidP="00EB4287">
      <w:r w:rsidRPr="00CD6915">
        <w:t>I_PRP must_MD have_VB pinched_VBN up_RP a_DT piece_NN of_IN loose_JJ skin_NN and_CC have_VBP transfixed_VBN it_PRP ,_, for_IN there_EX are_VBP two_CD little_JJ red_JJ points_NNS like_IN pin-pricks_NNS ,_, and_CC on_IN the_DT band_NN of_IN her_PRP$ nightdress_NN was_VBD a_DT drop_NN of_IN blood_NN ._.</w:t>
      </w:r>
    </w:p>
    <w:p w14:paraId="59616540" w14:textId="77777777" w:rsidR="00EB4287" w:rsidRPr="00CD6915" w:rsidRDefault="00EB4287" w:rsidP="00EB4287">
      <w:r w:rsidRPr="00CD6915">
        <w:lastRenderedPageBreak/>
        <w:t>When_WRB I_PRP apologised_VBD and_CC was_VBD concerned_VBN about_IN it_PRP ,_, she_PRP laughed_VBD and_CC petted_VBD me_PRP ,_, and_CC said_VBD she_PRP did_VBD not_RB even_RB feel_VB it_PRP ._.</w:t>
      </w:r>
    </w:p>
    <w:p w14:paraId="08763739" w14:textId="77777777" w:rsidR="00EB4287" w:rsidRPr="00CD6915" w:rsidRDefault="00EB4287" w:rsidP="00EB4287">
      <w:r w:rsidRPr="00CD6915">
        <w:t>Fortunately_RB it_PRP can_MD not_RB leave_VB a_DT scar_NN ,_, as_IN it_PRP is_VBZ so_RB tiny_JJ ._.</w:t>
      </w:r>
    </w:p>
    <w:p w14:paraId="3A31398F" w14:textId="77777777" w:rsidR="00EB4287" w:rsidRPr="00CD6915" w:rsidRDefault="00EB4287" w:rsidP="00EB4287">
      <w:r w:rsidRPr="00CD6915">
        <w:t>Same_JJ day_NN ,_, night_NN ._.</w:t>
      </w:r>
    </w:p>
    <w:p w14:paraId="0D79F11A" w14:textId="77777777" w:rsidR="00EB4287" w:rsidRPr="00CD6915" w:rsidRDefault="00EB4287" w:rsidP="00EB4287">
      <w:r w:rsidRPr="00CD6915">
        <w:t>--_: We_PRP passed_VBD a_DT happy_JJ day_NN ._.</w:t>
      </w:r>
    </w:p>
    <w:p w14:paraId="1A23373B" w14:textId="77777777" w:rsidR="00EB4287" w:rsidRPr="00CD6915" w:rsidRDefault="00EB4287" w:rsidP="00EB4287">
      <w:r w:rsidRPr="00CD6915">
        <w:t>The_DT air_NN was_VBD clear_JJ ,_, and_CC the_DT sun_NN bright_JJ ,_, and_CC there_EX was_VBD a_DT cool_JJ breeze_NN ._.</w:t>
      </w:r>
    </w:p>
    <w:p w14:paraId="540AA288" w14:textId="77777777" w:rsidR="00EB4287" w:rsidRPr="00CD6915" w:rsidRDefault="00EB4287" w:rsidP="00EB4287">
      <w:r w:rsidRPr="00CD6915">
        <w:t>We_PRP took_VBD our_PRP$ lunch_NN to_TO Mulgrave_NNP Woods_NNP ,_, Mrs._NNP Westenra_NNP driving_NN by_IN the_DT road_NN and_CC Lucy_NNP and_CC I_PRP walking_VBG by_IN the_DT cliff-path_NN and_CC joining_VBG her_PRP at_IN the_DT gate_NN ._.</w:t>
      </w:r>
    </w:p>
    <w:p w14:paraId="370A1BEA" w14:textId="77777777" w:rsidR="00EB4287" w:rsidRPr="00CD6915" w:rsidRDefault="00EB4287" w:rsidP="00EB4287">
      <w:r w:rsidRPr="00CD6915">
        <w:t>I_PRP felt_VBD a_DT little_RB sad_JJ myself_PRP ,_, for_IN I_PRP could_MD not_RB but_CC feel_VB how_WRB absolutely_RB happy_JJ it_PRP would_MD have_VB been_VBN had_VBN Jonathan_NNP been_VBN with_IN me_PRP ._.</w:t>
      </w:r>
    </w:p>
    <w:p w14:paraId="19DDB80D" w14:textId="77777777" w:rsidR="00EB4287" w:rsidRPr="00CD6915" w:rsidRDefault="00EB4287" w:rsidP="00EB4287">
      <w:r w:rsidRPr="00CD6915">
        <w:t>But_CC there_RB !_.</w:t>
      </w:r>
    </w:p>
    <w:p w14:paraId="69EA8E9B" w14:textId="77777777" w:rsidR="00EB4287" w:rsidRPr="00CD6915" w:rsidRDefault="00EB4287" w:rsidP="00EB4287">
      <w:r w:rsidRPr="00CD6915">
        <w:t>I_PRP must_MD only_RB be_VB patient_JJ ._.</w:t>
      </w:r>
    </w:p>
    <w:p w14:paraId="666DBFE0" w14:textId="77777777" w:rsidR="00EB4287" w:rsidRPr="00CD6915" w:rsidRDefault="00EB4287" w:rsidP="00EB4287">
      <w:r w:rsidRPr="00CD6915">
        <w:t>In_IN the_DT evening_NN we_PRP strolled_VBD in_IN the_DT Casino_NNP Terrace_NNP ,_, and_CC heard_VBD some_DT good_JJ music_NN by_IN Spohr_NNP and_CC Mackenzie_NNP ,_, and_CC went_VBD to_TO bed_NN early_RB ._.</w:t>
      </w:r>
    </w:p>
    <w:p w14:paraId="1B66DFF9" w14:textId="77777777" w:rsidR="00EB4287" w:rsidRPr="00CD6915" w:rsidRDefault="00EB4287" w:rsidP="00EB4287">
      <w:r w:rsidRPr="00CD6915">
        <w:t>Lucy_NNP seems_VBZ more_RBR restful_JJ than_IN she_PRP has_VBZ been_VBN for_IN some_DT time_NN ,_, and_CC fell_VBD asleep_RB at_IN once_RB ._.</w:t>
      </w:r>
    </w:p>
    <w:p w14:paraId="54AB2700" w14:textId="77777777" w:rsidR="00EB4287" w:rsidRPr="00CD6915" w:rsidRDefault="00EB4287" w:rsidP="00EB4287">
      <w:r w:rsidRPr="00CD6915">
        <w:t>I_PRP shall_MD lock_VB the_DT door_NN and_CC secure_VB the_DT key_NN the_DT same_JJ as_IN before_RB ,_, though_IN I_PRP do_VBP not_RB expect_VB any_DT trouble_NN to-night_NN ._.</w:t>
      </w:r>
    </w:p>
    <w:p w14:paraId="45041925" w14:textId="77777777" w:rsidR="00EB4287" w:rsidRPr="00CD6915" w:rsidRDefault="00EB4287" w:rsidP="00EB4287">
      <w:r w:rsidRPr="00CD6915">
        <w:t>12_CD August_NNP ._.</w:t>
      </w:r>
    </w:p>
    <w:p w14:paraId="49457ABB" w14:textId="77777777" w:rsidR="00EB4287" w:rsidRPr="00CD6915" w:rsidRDefault="00EB4287" w:rsidP="00EB4287">
      <w:r w:rsidRPr="00CD6915">
        <w:t>--_: My_PRP$ expectations_NNS were_VBD wrong_JJ ,_, for_IN twice_RB during_IN the_DT night_NN I_PRP was_VBD wakened_VBN by_IN Lucy_NNP trying_VBG to_TO get_VB out_RP ._.</w:t>
      </w:r>
    </w:p>
    <w:p w14:paraId="09822D0E" w14:textId="77777777" w:rsidR="00EB4287" w:rsidRPr="00CD6915" w:rsidRDefault="00EB4287" w:rsidP="00EB4287">
      <w:r w:rsidRPr="00CD6915">
        <w:t>She_PRP seemed_VBD ,_, even_RB in_IN her_PRP$ sleep_NN ,_, to_TO be_VB a_DT little_JJ impatient_NN at_IN finding_VBG the_DT door_NN shut_VBD ,_, and_CC went_VBD back_RB to_TO bed_NN under_IN a_DT sort_NN of_IN protest_NN ._.</w:t>
      </w:r>
    </w:p>
    <w:p w14:paraId="620732BF" w14:textId="77777777" w:rsidR="00EB4287" w:rsidRPr="00CD6915" w:rsidRDefault="00EB4287" w:rsidP="00EB4287">
      <w:r w:rsidRPr="00CD6915">
        <w:t>I_PRP woke_VBD with_IN the_DT dawn_NN ,_, and_CC heard_VBD the_DT birds_NNS chirping_VBG outside_NN of_IN the_DT window_NN ._.</w:t>
      </w:r>
    </w:p>
    <w:p w14:paraId="4932C039" w14:textId="77777777" w:rsidR="00EB4287" w:rsidRPr="00CD6915" w:rsidRDefault="00EB4287" w:rsidP="00EB4287">
      <w:r w:rsidRPr="00CD6915">
        <w:t>Lucy_NNP woke_VBD ,_, too_RB ,_, and_CC ,_, I_PRP was_VBD glad_JJ to_TO see_VB ,_, was_VBD even_RB better_JJR than_IN on_IN the_DT previous_JJ morning_NN ._.</w:t>
      </w:r>
    </w:p>
    <w:p w14:paraId="3B0527B2" w14:textId="77777777" w:rsidR="00EB4287" w:rsidRPr="00CD6915" w:rsidRDefault="00EB4287" w:rsidP="00EB4287">
      <w:r w:rsidRPr="00CD6915">
        <w:t>All_DT her_PRP$ old_JJ gaiety_NN of_IN manner_NN seemed_VBD to_TO have_VB come_VBN back_RB ,_, and_CC she_PRP came_VBD and_CC snuggled_VBD in_RP beside_IN me_PRP and_CC told_VBD me_PRP all_DT about_IN Arthur_NNP ._.</w:t>
      </w:r>
    </w:p>
    <w:p w14:paraId="4FD09B19" w14:textId="77777777" w:rsidR="00EB4287" w:rsidRPr="00CD6915" w:rsidRDefault="00EB4287" w:rsidP="00EB4287">
      <w:r w:rsidRPr="00CD6915">
        <w:t>I_PRP told_VBD her_PRP how_WRB anxious_JJ I_PRP was_VBD about_IN Jonathan_NNP ,_, and_CC then_RB she_PRP tried_VBD to_TO comfort_VB me_PRP ._.</w:t>
      </w:r>
    </w:p>
    <w:p w14:paraId="10DAFA35" w14:textId="77777777" w:rsidR="00EB4287" w:rsidRPr="00CD6915" w:rsidRDefault="00EB4287" w:rsidP="00EB4287">
      <w:r w:rsidRPr="00CD6915">
        <w:t>Well_RB ,_, she_PRP succeeded_VBD somewhat_RB ,_, for_IN ,_, though_IN sympathy_NN ca_MD n't_RB alter_VB facts_NNS ,_, it_PRP can_MD help_VB to_TO make_VB them_PRP more_RBR bearable_JJ ._.</w:t>
      </w:r>
    </w:p>
    <w:p w14:paraId="3BBD7ADA" w14:textId="77777777" w:rsidR="00EB4287" w:rsidRPr="00CD6915" w:rsidRDefault="00EB4287" w:rsidP="00EB4287">
      <w:r w:rsidRPr="00CD6915">
        <w:lastRenderedPageBreak/>
        <w:t>13_CD August_NNP ._.</w:t>
      </w:r>
    </w:p>
    <w:p w14:paraId="6F1ECE7D" w14:textId="77777777" w:rsidR="00EB4287" w:rsidRPr="00CD6915" w:rsidRDefault="00EB4287" w:rsidP="00EB4287">
      <w:r w:rsidRPr="00CD6915">
        <w:t>--_: Another_DT quiet_JJ day_NN ,_, and_CC to_TO bed_NN with_IN the_DT key_NN on_IN my_PRP$ wrist_NN as_RB before_RB ._.</w:t>
      </w:r>
    </w:p>
    <w:p w14:paraId="0BE494B0" w14:textId="77777777" w:rsidR="00EB4287" w:rsidRPr="00CD6915" w:rsidRDefault="00EB4287" w:rsidP="00EB4287">
      <w:r w:rsidRPr="00CD6915">
        <w:t>Again_RB I_PRP awoke_VBD in_IN the_DT night_NN ,_, and_CC found_VBD Lucy_NNP sitting_VBG up_RP in_IN bed_NN ,_, still_RB asleep_RB ,_, pointing_VBG to_TO the_DT window_NN ._.</w:t>
      </w:r>
    </w:p>
    <w:p w14:paraId="5B28E067" w14:textId="77777777" w:rsidR="00EB4287" w:rsidRPr="00CD6915" w:rsidRDefault="00EB4287" w:rsidP="00EB4287">
      <w:r w:rsidRPr="00CD6915">
        <w:t>I_PRP got_VBD up_RP quietly_RB ,_, and_CC pulling_VBG aside_RB the_DT blind_JJ ,_, looked_VBD out_RP ._.</w:t>
      </w:r>
    </w:p>
    <w:p w14:paraId="4A35BFA9" w14:textId="77777777" w:rsidR="00EB4287" w:rsidRPr="00CD6915" w:rsidRDefault="00EB4287" w:rsidP="00EB4287">
      <w:r w:rsidRPr="00CD6915">
        <w:t>It_PRP was_VBD brilliant_JJ moonlight_NN ,_, and_CC the_DT soft_JJ effect_NN of_IN the_DT light_NN over_IN the_DT sea_NN and_CC sky_NN --_: merged_VBN together_RB in_IN one_CD great_JJ ,_, silent_JJ mystery_NN --_: was_VBD beautiful_JJ beyond_IN words_NNS ._.</w:t>
      </w:r>
    </w:p>
    <w:p w14:paraId="0B0693FC" w14:textId="77777777" w:rsidR="00EB4287" w:rsidRPr="00CD6915" w:rsidRDefault="00EB4287" w:rsidP="00EB4287">
      <w:r w:rsidRPr="00CD6915">
        <w:t>Between_IN me_PRP and_CC the_DT moonlight_NN flitted_VBD a_DT great_JJ bat_NN ,_, coming_VBG and_CC going_VBG in_IN great_JJ whirling_JJ circles_NNS ._.</w:t>
      </w:r>
    </w:p>
    <w:p w14:paraId="1667D901" w14:textId="77777777" w:rsidR="00EB4287" w:rsidRPr="00CD6915" w:rsidRDefault="00EB4287" w:rsidP="00EB4287">
      <w:r w:rsidRPr="00CD6915">
        <w:t>Once_RB or_CC twice_RB it_PRP came_VBD quite_RB close_JJ ,_, but_CC was_VBD ,_, I_PRP suppose_VBP ,_, frightened_VBN at_IN seeing_VBG me_PRP ,_, and_CC flitted_VBD away_RB across_IN the_DT harbour_NN towards_IN the_DT abbey_NN ._.</w:t>
      </w:r>
    </w:p>
    <w:p w14:paraId="28FCC685" w14:textId="77777777" w:rsidR="00EB4287" w:rsidRPr="00CD6915" w:rsidRDefault="00EB4287" w:rsidP="00EB4287">
      <w:r w:rsidRPr="00CD6915">
        <w:t>When_WRB I_PRP came_VBD back_RB from_IN the_DT window_NN Lucy_NNP had_VBD lain_VBN down_RB again_RB ,_, and_CC was_VBD sleeping_VBG peacefully_RB ._.</w:t>
      </w:r>
    </w:p>
    <w:p w14:paraId="045896EA" w14:textId="77777777" w:rsidR="00EB4287" w:rsidRPr="00CD6915" w:rsidRDefault="00EB4287" w:rsidP="00EB4287">
      <w:r w:rsidRPr="00CD6915">
        <w:t>She_PRP did_VBD not_RB stir_VB again_RB all_DT night_NN ._.</w:t>
      </w:r>
    </w:p>
    <w:p w14:paraId="55A24422" w14:textId="77777777" w:rsidR="00EB4287" w:rsidRPr="00CD6915" w:rsidRDefault="00EB4287" w:rsidP="00EB4287">
      <w:r w:rsidRPr="00CD6915">
        <w:t>14_CD August_NNP ._.</w:t>
      </w:r>
    </w:p>
    <w:p w14:paraId="4D1C9DE0" w14:textId="77777777" w:rsidR="00EB4287" w:rsidRPr="00CD6915" w:rsidRDefault="00EB4287" w:rsidP="00EB4287">
      <w:r w:rsidRPr="00CD6915">
        <w:t>--_: On_IN the_DT East_NNP Cliff_NNP ,_, reading_VBG and_CC writing_VBG all_DT day_NN ._.</w:t>
      </w:r>
    </w:p>
    <w:p w14:paraId="5DE165D4" w14:textId="77777777" w:rsidR="00EB4287" w:rsidRPr="00CD6915" w:rsidRDefault="00EB4287" w:rsidP="00EB4287">
      <w:r w:rsidRPr="00CD6915">
        <w:t>Lucy_NNP seems_VBZ to_TO have_VB become_VBN as_RB much_JJ in_IN love_NN with_IN the_DT spot_NN as_IN I_PRP am_VBP ,_, and_CC it_PRP is_VBZ hard_JJ to_TO get_VB her_PRP away_RB from_IN it_PRP when_WRB it_PRP is_VBZ time_NN to_TO come_VB home_NN for_IN lunch_NN or_CC tea_NN or_CC dinner_NN ._.</w:t>
      </w:r>
    </w:p>
    <w:p w14:paraId="2B0C4C7C" w14:textId="77777777" w:rsidR="00EB4287" w:rsidRPr="00CD6915" w:rsidRDefault="00EB4287" w:rsidP="00EB4287">
      <w:r w:rsidRPr="00CD6915">
        <w:t>This_DT afternoon_NN she_PRP made_VBD a_DT funny_JJ remark_NN ._.</w:t>
      </w:r>
    </w:p>
    <w:p w14:paraId="11DEFC0E" w14:textId="77777777" w:rsidR="00EB4287" w:rsidRPr="00CD6915" w:rsidRDefault="00EB4287" w:rsidP="00EB4287">
      <w:r w:rsidRPr="00CD6915">
        <w:t>We_PRP were_VBD coming_VBG home_NN for_IN dinner_NN ,_, and_CC had_VBD come_VBN to_TO the_DT top_NN of_IN the_DT steps_NNS up_RB from_IN the_DT West_NNP Pier_NNP and_CC stopped_VBD to_TO look_VB at_IN the_DT view_NN ,_, as_IN we_PRP generally_RB do_VBP ._.</w:t>
      </w:r>
    </w:p>
    <w:p w14:paraId="327851BF" w14:textId="77777777" w:rsidR="00EB4287" w:rsidRPr="00CD6915" w:rsidRDefault="00EB4287" w:rsidP="00EB4287">
      <w:r w:rsidRPr="00CD6915">
        <w:t>The_DT setting_VBG sun_NN ,_, low_JJ down_RB in_IN the_DT sky_NN ,_, was_VBD just_RB dropping_VBG behind_IN Kettleness_NN ;_: the_DT red_JJ light_NN was_VBD thrown_VBN over_RP on_IN the_DT East_NNP Cliff_NNP and_CC the_DT old_JJ abbey_NN ,_, and_CC seemed_VBD to_TO bathe_VB everything_NN in_IN a_DT beautiful_JJ rosy_JJ glow_NN ._.</w:t>
      </w:r>
    </w:p>
    <w:p w14:paraId="4CE4C9C1" w14:textId="77777777" w:rsidR="00EB4287" w:rsidRPr="00CD6915" w:rsidRDefault="00EB4287" w:rsidP="00EB4287">
      <w:r w:rsidRPr="00CD6915">
        <w:t>We_PRP were_VBD silent_JJ for_IN a_DT while_NN ,_, and_CC suddenly_RB Lucy_NNP murmured_VBD as_IN if_IN to_TO herself_PRP :_: --_: ``_`` His_PRP$ red_JJ eyes_NNS again_RB !_.</w:t>
      </w:r>
    </w:p>
    <w:p w14:paraId="001CC1E4" w14:textId="77777777" w:rsidR="00EB4287" w:rsidRPr="00CD6915" w:rsidRDefault="00EB4287" w:rsidP="00EB4287">
      <w:r w:rsidRPr="00CD6915">
        <w:t>They_PRP are_VBP just_RB the_DT same_JJ ._. ''_''</w:t>
      </w:r>
    </w:p>
    <w:p w14:paraId="6A46F3F5" w14:textId="77777777" w:rsidR="00EB4287" w:rsidRPr="00CD6915" w:rsidRDefault="00EB4287" w:rsidP="00EB4287">
      <w:r w:rsidRPr="00CD6915">
        <w:t>It_PRP was_VBD such_JJ an_DT odd_JJ expression_NN ,_, coming_VBG apropos_NNS of_IN nothing_NN ,_, that_IN it_PRP quite_RB startled_VBD me_PRP ._.</w:t>
      </w:r>
    </w:p>
    <w:p w14:paraId="3F09FDAF" w14:textId="77777777" w:rsidR="00EB4287" w:rsidRPr="00CD6915" w:rsidRDefault="00EB4287" w:rsidP="00EB4287">
      <w:r w:rsidRPr="00CD6915">
        <w:t xml:space="preserve">I_PRP slewed_VBD round_NN a_DT little_JJ ,_, so_RB as_IN to_TO see_VB Lucy_NNP well_RB without_IN seeming_VBG to_TO stare_VB at_IN her_PRP ,_, and_CC saw_VBD that_IN she_PRP was_VBD in_IN a_DT half-dreamy_JJ state_NN ,_, with_IN an_DT odd_JJ look_NN on_IN </w:t>
      </w:r>
      <w:r w:rsidRPr="00CD6915">
        <w:lastRenderedPageBreak/>
        <w:t>her_PRP$ face_NN that_IN I_PRP could_MD not_RB quite_RB make_VB out_RP ;_: so_IN I_PRP said_VBD nothing_NN ,_, but_CC followed_VBD her_PRP$ eyes_NNS ._.</w:t>
      </w:r>
    </w:p>
    <w:p w14:paraId="7D55F837" w14:textId="77777777" w:rsidR="00EB4287" w:rsidRPr="00CD6915" w:rsidRDefault="00EB4287" w:rsidP="00EB4287">
      <w:r w:rsidRPr="00CD6915">
        <w:t>She_PRP appeared_VBD to_TO be_VB looking_VBG over_RP at_IN our_PRP$ own_JJ seat_NN ,_, whereon_NN was_VBD a_DT dark_JJ figure_NN seated_VBN alone_RB ._.</w:t>
      </w:r>
    </w:p>
    <w:p w14:paraId="6620476B" w14:textId="77777777" w:rsidR="00EB4287" w:rsidRPr="00CD6915" w:rsidRDefault="00EB4287" w:rsidP="00EB4287">
      <w:r w:rsidRPr="00CD6915">
        <w:t>I_PRP was_VBD a_DT little_RB startled_VBN myself_PRP ,_, for_IN it_PRP seemed_VBD for_IN an_DT instant_NN as_IN if_IN the_DT stranger_NN had_VBD great_JJ eyes_NNS like_IN burning_NN flames_NNS ;_: but_CC a_DT second_JJ look_NN dispelled_VBD the_DT illusion_NN ._.</w:t>
      </w:r>
    </w:p>
    <w:p w14:paraId="7F60D45F" w14:textId="77777777" w:rsidR="00EB4287" w:rsidRPr="00CD6915" w:rsidRDefault="00EB4287" w:rsidP="00EB4287">
      <w:r w:rsidRPr="00CD6915">
        <w:t>The_DT red_JJ sunlight_NN was_VBD shining_VBG on_IN the_DT windows_NNS of_IN St._NNP Mary_NNP 's_POS Church_NNP behind_IN our_PRP$ seat_NN ,_, and_CC as_IN the_DT sun_NN dipped_VBD there_EX was_VBD just_RB sufficient_JJ change_NN in_IN the_DT refraction_NN and_CC reflection_NN to_TO make_VB it_PRP appear_VB as_IN if_IN the_DT light_NN moved_VBD ._.</w:t>
      </w:r>
    </w:p>
    <w:p w14:paraId="40C02E0F" w14:textId="77777777" w:rsidR="00EB4287" w:rsidRPr="00CD6915" w:rsidRDefault="00EB4287" w:rsidP="00EB4287">
      <w:r w:rsidRPr="00CD6915">
        <w:t>I_PRP called_VBD Lucy_NNP 's_POS attention_NN to_TO the_DT peculiar_JJ effect_NN ,_, and_CC she_PRP became_VBD herself_PRP with_IN a_DT start_NN ,_, but_CC she_PRP looked_VBD sad_JJ all_PDT the_DT same_JJ ;_: it_PRP may_MD have_VB been_VBN that_IN she_PRP was_VBD thinking_VBG of_IN that_DT terrible_JJ night_NN up_RB there_RB ._.</w:t>
      </w:r>
    </w:p>
    <w:p w14:paraId="27B3BE82" w14:textId="77777777" w:rsidR="00EB4287" w:rsidRPr="00CD6915" w:rsidRDefault="00EB4287" w:rsidP="00EB4287">
      <w:r w:rsidRPr="00CD6915">
        <w:t>We_PRP never_RB refer_VBP to_TO it_PRP ;_: so_IN I_PRP said_VBD nothing_NN ,_, and_CC we_PRP went_VBD home_NN to_TO dinner_NN ._.</w:t>
      </w:r>
    </w:p>
    <w:p w14:paraId="35A03886" w14:textId="77777777" w:rsidR="00EB4287" w:rsidRPr="00CD6915" w:rsidRDefault="00EB4287" w:rsidP="00EB4287">
      <w:r w:rsidRPr="00CD6915">
        <w:t>Lucy_NNP had_VBD a_DT headache_NN and_CC went_VBD early_JJ to_TO bed_NN ._.</w:t>
      </w:r>
    </w:p>
    <w:p w14:paraId="5EA54877" w14:textId="77777777" w:rsidR="00EB4287" w:rsidRPr="00CD6915" w:rsidRDefault="00EB4287" w:rsidP="00EB4287">
      <w:r w:rsidRPr="00CD6915">
        <w:t>I_PRP saw_VBD her_PRP asleep_RB ,_, and_CC went_VBD out_RP for_IN a_DT little_JJ stroll_VB myself_PRP ;_: I_PRP walked_VBD along_IN the_DT cliffs_NNS to_TO the_DT westward_RB ,_, and_CC was_VBD full_JJ of_IN sweet_JJ sadness_NN ,_, for_IN I_PRP was_VBD thinking_VBG of_IN Jonathan_NNP ._.</w:t>
      </w:r>
    </w:p>
    <w:p w14:paraId="05D9EAA1" w14:textId="77777777" w:rsidR="00EB4287" w:rsidRPr="00CD6915" w:rsidRDefault="00EB4287" w:rsidP="00EB4287">
      <w:r w:rsidRPr="00CD6915">
        <w:t>When_WRB coming_VBG home_NN --_: it_PRP was_VBD then_RB bright_JJ moonlight_NN ,_, so_RB bright_JJ that_IN ,_, though_IN the_DT front_NN of_IN our_PRP$ part_NN of_IN the_DT Crescent_NNP was_VBD in_IN shadow_NN ,_, everything_NN could_MD be_VB well_RB seen_VBN --_: I_PRP threw_VBD a_DT glance_NN up_RP at_IN our_PRP$ window_NN ,_, and_CC saw_VBD Lucy_NNP 's_POS head_NN leaning_VBG out_RP ._.</w:t>
      </w:r>
    </w:p>
    <w:p w14:paraId="140ADD76" w14:textId="77777777" w:rsidR="00EB4287" w:rsidRPr="00CD6915" w:rsidRDefault="00EB4287" w:rsidP="00EB4287">
      <w:r w:rsidRPr="00CD6915">
        <w:t>I_PRP thought_VBD that_IN perhaps_RB she_PRP was_VBD looking_VBG out_RP for_IN me_PRP ,_, so_IN I_PRP opened_VBD my_PRP$ handkerchief_NN and_CC waved_VBD it_PRP ._.</w:t>
      </w:r>
    </w:p>
    <w:p w14:paraId="7FDEA977" w14:textId="77777777" w:rsidR="00EB4287" w:rsidRPr="00CD6915" w:rsidRDefault="00EB4287" w:rsidP="00EB4287">
      <w:r w:rsidRPr="00CD6915">
        <w:t>She_PRP did_VBD not_RB notice_VB or_CC make_VB any_DT movement_NN whatever_WDT ._.</w:t>
      </w:r>
    </w:p>
    <w:p w14:paraId="1C1843E0" w14:textId="77777777" w:rsidR="00EB4287" w:rsidRPr="00CD6915" w:rsidRDefault="00EB4287" w:rsidP="00EB4287">
      <w:r w:rsidRPr="00CD6915">
        <w:t>Just_RB then_RB ,_, the_DT moonlight_NN crept_VBD round_NN an_DT angle_NN of_IN the_DT building_NN ,_, and_CC the_DT light_NN fell_VBD on_IN the_DT window_NN ._.</w:t>
      </w:r>
    </w:p>
    <w:p w14:paraId="69F0B5C6" w14:textId="77777777" w:rsidR="00EB4287" w:rsidRPr="00CD6915" w:rsidRDefault="00EB4287" w:rsidP="00EB4287">
      <w:r w:rsidRPr="00CD6915">
        <w:t>There_EX distinctly_RB was_VBD Lucy_NNP with_IN her_PRP$ head_NN lying_VBG up_RP against_IN the_DT side_NN of_IN the_DT window-sill_NN and_CC her_PRP$ eyes_NNS shut_VBP ._.</w:t>
      </w:r>
    </w:p>
    <w:p w14:paraId="527A5F1F" w14:textId="77777777" w:rsidR="00EB4287" w:rsidRPr="00CD6915" w:rsidRDefault="00EB4287" w:rsidP="00EB4287">
      <w:r w:rsidRPr="00CD6915">
        <w:t>She_PRP was_VBD fast_RB asleep_JJ ,_, and_CC by_IN her_PRP ,_, seated_VBN on_IN the_DT window-sill_NN ,_, was_VBD something_NN that_WDT looked_VBD like_IN a_DT good-sized_JJ bird_NN ._.</w:t>
      </w:r>
    </w:p>
    <w:p w14:paraId="3B9FFB35" w14:textId="77777777" w:rsidR="00EB4287" w:rsidRPr="00CD6915" w:rsidRDefault="00EB4287" w:rsidP="00EB4287">
      <w:r w:rsidRPr="00CD6915">
        <w:t xml:space="preserve">I_PRP was_VBD afraid_JJ she_PRP might_MD get_VB a_DT chill_NN ,_, so_IN I_PRP ran_VBD upstairs_RB ,_, but_CC as_IN I_PRP came_VBD into_IN the_DT room_NN she_PRP was_VBD </w:t>
      </w:r>
      <w:r w:rsidRPr="00CD6915">
        <w:lastRenderedPageBreak/>
        <w:t>moving_VBG back_RB to_TO her_PRP$ bed_NN ,_, fast_RB asleep_RB ,_, and_CC breathing_VBG heavily_RB ;_: she_PRP was_VBD holding_VBG her_PRP$ hand_NN to_TO her_PRP$ throat_NN ,_, as_IN though_IN to_TO protect_VB it_PRP from_IN cold_NN ._.</w:t>
      </w:r>
    </w:p>
    <w:p w14:paraId="0374FD05" w14:textId="77777777" w:rsidR="00EB4287" w:rsidRPr="00CD6915" w:rsidRDefault="00EB4287" w:rsidP="00EB4287">
      <w:r w:rsidRPr="00CD6915">
        <w:t>I_PRP did_VBD not_RB wake_VB her_PRP ,_, but_CC tucked_VBD her_PRP up_RP warmly_RB ;_: I_PRP have_VBP taken_VBN care_NN that_IN the_DT door_NN is_VBZ locked_VBN and_CC the_DT window_NN securely_RB fastened_VBN ._.</w:t>
      </w:r>
    </w:p>
    <w:p w14:paraId="3A1B5759" w14:textId="77777777" w:rsidR="00EB4287" w:rsidRPr="00CD6915" w:rsidRDefault="00EB4287" w:rsidP="00EB4287">
      <w:r w:rsidRPr="00CD6915">
        <w:t>She_PRP looks_VBZ so_RB sweet_JJ as_IN she_PRP sleeps_VBZ ;_: but_CC she_PRP is_VBZ paler_JJR than_IN is_VBZ her_PRP$ wont_NN ,_, and_CC there_EX is_VBZ a_DT drawn_VBN ,_, haggard_JJ look_NN under_IN her_PRP$ eyes_NNS which_WDT I_PRP do_VBP not_RB like_VB ._.</w:t>
      </w:r>
    </w:p>
    <w:p w14:paraId="45F2C374" w14:textId="77777777" w:rsidR="00EB4287" w:rsidRPr="00CD6915" w:rsidRDefault="00EB4287" w:rsidP="00EB4287">
      <w:r w:rsidRPr="00CD6915">
        <w:t>I_PRP fear_VBP she_PRP is_VBZ fretting_VBG about_IN something_NN ._.</w:t>
      </w:r>
    </w:p>
    <w:p w14:paraId="0D4115FB" w14:textId="77777777" w:rsidR="00EB4287" w:rsidRPr="00CD6915" w:rsidRDefault="00EB4287" w:rsidP="00EB4287">
      <w:r w:rsidRPr="00CD6915">
        <w:t>I_PRP wish_VBP I_PRP could_MD find_VB out_RP what_WP it_PRP is_VBZ ._.</w:t>
      </w:r>
    </w:p>
    <w:p w14:paraId="14F4F3AF" w14:textId="77777777" w:rsidR="00EB4287" w:rsidRPr="00CD6915" w:rsidRDefault="00EB4287" w:rsidP="00EB4287">
      <w:r w:rsidRPr="00CD6915">
        <w:t>15_CD August_NNP ._.</w:t>
      </w:r>
    </w:p>
    <w:p w14:paraId="14354E94" w14:textId="77777777" w:rsidR="00EB4287" w:rsidRPr="00CD6915" w:rsidRDefault="00EB4287" w:rsidP="00EB4287">
      <w:r w:rsidRPr="00CD6915">
        <w:t>--_: Rose_NNP later_RBR than_IN usual_JJ ._.</w:t>
      </w:r>
    </w:p>
    <w:p w14:paraId="5C143A9D" w14:textId="77777777" w:rsidR="00EB4287" w:rsidRPr="00CD6915" w:rsidRDefault="00EB4287" w:rsidP="00EB4287">
      <w:r w:rsidRPr="00CD6915">
        <w:t>Lucy_NNP was_VBD languid_JJ and_CC tired_JJ ,_, and_CC slept_VBD on_RP after_IN we_PRP had_VBD been_VBN called_VBN ._.</w:t>
      </w:r>
    </w:p>
    <w:p w14:paraId="0F197161" w14:textId="77777777" w:rsidR="00EB4287" w:rsidRPr="00CD6915" w:rsidRDefault="00EB4287" w:rsidP="00EB4287">
      <w:r w:rsidRPr="00CD6915">
        <w:t>We_PRP had_VBD a_DT happy_JJ surprise_NN at_IN breakfast_NN ._.</w:t>
      </w:r>
    </w:p>
    <w:p w14:paraId="5E1F4FA2" w14:textId="77777777" w:rsidR="00EB4287" w:rsidRPr="00CD6915" w:rsidRDefault="00EB4287" w:rsidP="00EB4287">
      <w:r w:rsidRPr="00CD6915">
        <w:t>Arthur_NNP 's_POS father_NN is_VBZ better_JJR ,_, and_CC wants_VBZ the_DT marriage_NN to_TO come_VB off_RP soon_RB ._.</w:t>
      </w:r>
    </w:p>
    <w:p w14:paraId="723ED8EF" w14:textId="77777777" w:rsidR="00EB4287" w:rsidRPr="00CD6915" w:rsidRDefault="00EB4287" w:rsidP="00EB4287">
      <w:r w:rsidRPr="00CD6915">
        <w:t>Lucy_NNP is_VBZ full_JJ of_IN quiet_JJ joy_NN ,_, and_CC her_PRP$ mother_NN is_VBZ glad_JJ and_CC sorry_JJ at_IN once_RB ._.</w:t>
      </w:r>
    </w:p>
    <w:p w14:paraId="701535EB" w14:textId="77777777" w:rsidR="00EB4287" w:rsidRPr="00CD6915" w:rsidRDefault="00EB4287" w:rsidP="00EB4287">
      <w:r w:rsidRPr="00CD6915">
        <w:t>Later_RB on_IN in_IN the_DT day_NN she_PRP told_VBD me_PRP the_DT cause_NN ._.</w:t>
      </w:r>
    </w:p>
    <w:p w14:paraId="78C26431" w14:textId="77777777" w:rsidR="00EB4287" w:rsidRPr="00CD6915" w:rsidRDefault="00EB4287" w:rsidP="00EB4287">
      <w:r w:rsidRPr="00CD6915">
        <w:t>She_PRP is_VBZ grieved_VBN to_TO lose_VB Lucy_NNP as_IN her_PRP very_RB own_JJ ,_, but_CC she_PRP is_VBZ rejoiced_VBN that_IN she_PRP is_VBZ soon_RB to_TO have_VB some_DT one_CD to_TO protect_VB her_PRP ._.</w:t>
      </w:r>
    </w:p>
    <w:p w14:paraId="548A9453" w14:textId="77777777" w:rsidR="00EB4287" w:rsidRPr="00CD6915" w:rsidRDefault="00EB4287" w:rsidP="00EB4287">
      <w:r w:rsidRPr="00CD6915">
        <w:t>Poor_NNP dear_RB ,_, sweet_JJ lady_NN !_.</w:t>
      </w:r>
    </w:p>
    <w:p w14:paraId="63691CFA" w14:textId="77777777" w:rsidR="00EB4287" w:rsidRPr="00CD6915" w:rsidRDefault="00EB4287" w:rsidP="00EB4287">
      <w:r w:rsidRPr="00CD6915">
        <w:t>She_PRP confided_VBD to_TO me_PRP that_IN she_PRP has_VBZ got_VBD her_PRP death-warrant_JJ ._.</w:t>
      </w:r>
    </w:p>
    <w:p w14:paraId="52898114" w14:textId="77777777" w:rsidR="00EB4287" w:rsidRPr="00CD6915" w:rsidRDefault="00EB4287" w:rsidP="00EB4287">
      <w:r w:rsidRPr="00CD6915">
        <w:t>She_PRP has_VBZ not_RB told_VBN Lucy_NNP ,_, and_CC made_VBD me_PRP promise_NN secrecy_NN ;_: her_PRP$ doctor_NN told_VBD her_PRP that_IN within_IN a_DT few_JJ months_NNS ,_, at_IN most_JJS ,_, she_PRP must_MD die_VB ,_, for_IN her_PRP$ heart_NN is_VBZ weakening_VBG ._.</w:t>
      </w:r>
    </w:p>
    <w:p w14:paraId="0029C971" w14:textId="77777777" w:rsidR="00EB4287" w:rsidRPr="00CD6915" w:rsidRDefault="00EB4287" w:rsidP="00EB4287">
      <w:r w:rsidRPr="00CD6915">
        <w:t>At_IN any_DT time_NN ,_, even_RB now_RB ,_, a_DT sudden_JJ shock_NN would_MD be_VB almost_RB sure_JJ to_TO kill_VB her_PRP ._.</w:t>
      </w:r>
    </w:p>
    <w:p w14:paraId="5E219A1D" w14:textId="77777777" w:rsidR="00EB4287" w:rsidRPr="00CD6915" w:rsidRDefault="00EB4287" w:rsidP="00EB4287">
      <w:r w:rsidRPr="00CD6915">
        <w:t>Ah_UH ,_, we_PRP were_VBD wise_JJ to_TO keep_VB from_IN her_PRP the_DT affair_NN of_IN the_DT dreadful_JJ night_NN of_IN Lucy_NNP 's_POS sleep-walking_NN ._.</w:t>
      </w:r>
    </w:p>
    <w:p w14:paraId="4A222EDE" w14:textId="77777777" w:rsidR="00EB4287" w:rsidRPr="00CD6915" w:rsidRDefault="00EB4287" w:rsidP="00EB4287">
      <w:r w:rsidRPr="00CD6915">
        <w:t>17_CD August_NNP ._.</w:t>
      </w:r>
    </w:p>
    <w:p w14:paraId="1C6CC4D4" w14:textId="77777777" w:rsidR="00EB4287" w:rsidRPr="00CD6915" w:rsidRDefault="00EB4287" w:rsidP="00EB4287">
      <w:r w:rsidRPr="00CD6915">
        <w:t>--_: No_DT diary_NN for_IN two_CD whole_JJ days_NNS ._.</w:t>
      </w:r>
    </w:p>
    <w:p w14:paraId="13C7CC1D" w14:textId="77777777" w:rsidR="00EB4287" w:rsidRPr="00CD6915" w:rsidRDefault="00EB4287" w:rsidP="00EB4287">
      <w:r w:rsidRPr="00CD6915">
        <w:t>I_PRP have_VBP not_RB had_VBN the_DT heart_NN to_TO write_VB ._.</w:t>
      </w:r>
    </w:p>
    <w:p w14:paraId="72EE38DE" w14:textId="77777777" w:rsidR="00EB4287" w:rsidRPr="00CD6915" w:rsidRDefault="00EB4287" w:rsidP="00EB4287">
      <w:r w:rsidRPr="00CD6915">
        <w:t>Some_DT sort_NN of_IN shadowy_JJ pall_NN seems_VBZ to_TO be_VB coming_VBG over_IN our_PRP$ happiness_NN ._.</w:t>
      </w:r>
    </w:p>
    <w:p w14:paraId="38088FAA" w14:textId="77777777" w:rsidR="00EB4287" w:rsidRPr="00CD6915" w:rsidRDefault="00EB4287" w:rsidP="00EB4287">
      <w:r w:rsidRPr="00CD6915">
        <w:t>No_DT news_NN from_IN Jonathan_NNP ,_, and_CC Lucy_NNP seems_VBZ to_TO be_VB growing_VBG weaker_JJR ,_, whilst_IN her_PRP$ mother_NN 's_POS hours_NNS are_VBP numbering_NN to_TO a_DT close_NN ._.</w:t>
      </w:r>
    </w:p>
    <w:p w14:paraId="3B7C3FB4" w14:textId="77777777" w:rsidR="00EB4287" w:rsidRPr="00CD6915" w:rsidRDefault="00EB4287" w:rsidP="00EB4287">
      <w:r w:rsidRPr="00CD6915">
        <w:lastRenderedPageBreak/>
        <w:t>I_PRP do_VBP not_RB understand_VB Lucy_NNP 's_POS fading_JJ away_RB as_IN she_PRP is_VBZ doing_VBG ._.</w:t>
      </w:r>
    </w:p>
    <w:p w14:paraId="28A4B927" w14:textId="77777777" w:rsidR="00EB4287" w:rsidRPr="00CD6915" w:rsidRDefault="00EB4287" w:rsidP="00EB4287">
      <w:r w:rsidRPr="00CD6915">
        <w:t>She_PRP eats_VBZ well_RB and_CC sleeps_VBZ well_RB ,_, and_CC enjoys_VBZ the_DT fresh_JJ air_NN ;_: but_CC all_PDT the_DT time_NN the_DT roses_NNS in_IN her_PRP$ cheeks_NNS are_VBP fading_JJ ,_, and_CC she_PRP gets_VBZ weaker_JJR and_CC more_RBR languid_JJ day_NN by_IN day_NN ;_: at_IN night_NN I_PRP hear_VBP her_PRP$ gasping_NN as_IN if_IN for_IN air_NN ._.</w:t>
      </w:r>
    </w:p>
    <w:p w14:paraId="525FE210" w14:textId="77777777" w:rsidR="00EB4287" w:rsidRPr="00CD6915" w:rsidRDefault="00EB4287" w:rsidP="00EB4287">
      <w:r w:rsidRPr="00CD6915">
        <w:t>I_PRP keep_VBP the_DT key_NN of_IN our_PRP$ door_NN always_RB fastened_VBD to_TO my_PRP$ wrist_NN at_IN night_NN ,_, but_CC she_PRP gets_VBZ up_RB and_CC walks_VBZ about_IN the_DT room_NN ,_, and_CC sits_VBZ at_IN the_DT open_JJ window_NN ._.</w:t>
      </w:r>
    </w:p>
    <w:p w14:paraId="437051EF" w14:textId="77777777" w:rsidR="00EB4287" w:rsidRPr="00CD6915" w:rsidRDefault="00EB4287" w:rsidP="00EB4287">
      <w:r w:rsidRPr="00CD6915">
        <w:t>Last_JJ night_NN I_PRP found_VBD her_PRP leaning_VBG out_RP when_WRB I_PRP woke_VBD up_RP ,_, and_CC when_WRB I_PRP tried_VBD to_TO wake_VB her_PRP I_PRP could_MD not_RB ;_: she_PRP was_VBD in_IN a_DT faint_JJ ._.</w:t>
      </w:r>
    </w:p>
    <w:p w14:paraId="47041AA9" w14:textId="77777777" w:rsidR="00EB4287" w:rsidRPr="00CD6915" w:rsidRDefault="00EB4287" w:rsidP="00EB4287">
      <w:r w:rsidRPr="00CD6915">
        <w:t>When_WRB I_PRP managed_VBD to_TO restore_VB her_PRP she_PRP was_VBD as_RB weak_JJ as_IN water_NN ,_, and_CC cried_VBD silently_RB between_IN long_JJ ,_, painful_JJ struggles_NNS for_IN breath_NN ._.</w:t>
      </w:r>
    </w:p>
    <w:p w14:paraId="037FA143" w14:textId="77777777" w:rsidR="00EB4287" w:rsidRPr="00CD6915" w:rsidRDefault="00EB4287" w:rsidP="00EB4287">
      <w:r w:rsidRPr="00CD6915">
        <w:t>When_WRB I_PRP asked_VBD her_PRP how_WRB she_PRP came_VBD to_TO be_VB at_IN the_DT window_NN she_PRP shook_VBD her_PRP$ head_NN and_CC turned_VBD away_RB ._.</w:t>
      </w:r>
    </w:p>
    <w:p w14:paraId="525A2EFA" w14:textId="77777777" w:rsidR="00EB4287" w:rsidRPr="00CD6915" w:rsidRDefault="00EB4287" w:rsidP="00EB4287">
      <w:r w:rsidRPr="00CD6915">
        <w:t>I_PRP trust_VBP her_PRP$ feeling_NN ill_RB may_MD not_RB be_VB from_IN that_DT unlucky_JJ prick_NN of_IN the_DT safety-pin_NN ._.</w:t>
      </w:r>
    </w:p>
    <w:p w14:paraId="68C90A07" w14:textId="77777777" w:rsidR="00EB4287" w:rsidRPr="00CD6915" w:rsidRDefault="00EB4287" w:rsidP="00EB4287">
      <w:r w:rsidRPr="00CD6915">
        <w:t>I_PRP looked_VBD at_IN her_PRP$ throat_NN just_RB now_RB as_IN she_PRP lay_VBD asleep_RB ,_, and_CC the_DT tiny_JJ wounds_NNS seem_VBP not_RB to_TO have_VB healed_VBN ._.</w:t>
      </w:r>
    </w:p>
    <w:p w14:paraId="0392AD40" w14:textId="77777777" w:rsidR="00EB4287" w:rsidRPr="00CD6915" w:rsidRDefault="00EB4287" w:rsidP="00EB4287">
      <w:r w:rsidRPr="00CD6915">
        <w:t>They_PRP are_VBP still_RB open_JJ ,_, and_CC ,_, if_IN anything_NN ,_, larger_JJR than_IN before_RB ,_, and_CC the_DT edges_NNS of_IN them_PRP are_VBP faintly_RB white_JJ ._.</w:t>
      </w:r>
    </w:p>
    <w:p w14:paraId="2D0D29A6" w14:textId="77777777" w:rsidR="00EB4287" w:rsidRPr="00CD6915" w:rsidRDefault="00EB4287" w:rsidP="00EB4287">
      <w:r w:rsidRPr="00CD6915">
        <w:t>They_PRP are_VBP like_IN little_JJ white_JJ dots_NNS with_IN red_JJ centres_NNS ._.</w:t>
      </w:r>
    </w:p>
    <w:p w14:paraId="6D037E06" w14:textId="77777777" w:rsidR="00EB4287" w:rsidRPr="00CD6915" w:rsidRDefault="00EB4287" w:rsidP="00EB4287">
      <w:r w:rsidRPr="00CD6915">
        <w:t>Unless_IN they_PRP heal_VBP within_IN a_DT day_NN or_CC two_CD ,_, I_PRP shall_MD insist_VB on_IN the_DT doctor_NN seeing_VBG about_IN them_PRP ._.</w:t>
      </w:r>
    </w:p>
    <w:p w14:paraId="3A069947" w14:textId="77777777" w:rsidR="00EB4287" w:rsidRPr="00CD6915" w:rsidRDefault="00EB4287" w:rsidP="00EB4287">
      <w:r w:rsidRPr="00CD6915">
        <w:t>Letter_NNP ,_, Samuel_NNP F._NNP Billington_NNP &amp;_CC Son_NNP ,_, Solicitors_NNP ,_, Whitby_NNP ,_, to_TO Messrs._NNP Carter_NNP ,_, Paterson_NNP &amp;_CC Co._NNP ,_, London_NNP ._.</w:t>
      </w:r>
    </w:p>
    <w:p w14:paraId="2A32FE41" w14:textId="77777777" w:rsidR="00EB4287" w:rsidRPr="00CD6915" w:rsidRDefault="00EB4287" w:rsidP="00EB4287">
      <w:r w:rsidRPr="00CD6915">
        <w:t>``_`` 17_CD August_NNP ._.</w:t>
      </w:r>
    </w:p>
    <w:p w14:paraId="0150C5B4" w14:textId="77777777" w:rsidR="00EB4287" w:rsidRPr="00CD6915" w:rsidRDefault="00EB4287" w:rsidP="00EB4287">
      <w:r w:rsidRPr="00CD6915">
        <w:t>``_`` Dear_NNP Sirs_NNP ,_, --_: ``_`` Herewith_NNP please_VBP receive_VB invoice_NN of_IN goods_NNS sent_VBN by_IN Great_NNP Northern_NNP Railway_NNP ._.</w:t>
      </w:r>
    </w:p>
    <w:p w14:paraId="12BD45D0" w14:textId="77777777" w:rsidR="00EB4287" w:rsidRPr="00CD6915" w:rsidRDefault="00EB4287" w:rsidP="00EB4287">
      <w:r w:rsidRPr="00CD6915">
        <w:t>Same_JJ are_VBP to_TO be_VB delivered_VBN at_IN Carfax_NNP ,_, near_IN Purfleet_NNP ,_, immediately_RB on_IN receipt_NN at_IN goods_NNS station_NN King_NNP 's_POS Cross_NNP ._.</w:t>
      </w:r>
    </w:p>
    <w:p w14:paraId="022BF19E" w14:textId="77777777" w:rsidR="00EB4287" w:rsidRPr="00CD6915" w:rsidRDefault="00EB4287" w:rsidP="00EB4287">
      <w:r w:rsidRPr="00CD6915">
        <w:t>The_DT house_NN is_VBZ at_IN present_JJ empty_JJ ,_, but_CC enclosed_VBN please_VBP find_VB keys_NNS ,_, all_DT of_IN which_WDT are_VBP labelled_VBN ._.</w:t>
      </w:r>
    </w:p>
    <w:p w14:paraId="6AE0EA17" w14:textId="77777777" w:rsidR="00EB4287" w:rsidRPr="00CD6915" w:rsidRDefault="00EB4287" w:rsidP="00EB4287">
      <w:r w:rsidRPr="00CD6915">
        <w:t>``_`` You_PRP will_MD please_VB deposit_VB the_DT boxes_NNS ,_, fifty_CD in_IN number_NN ,_, which_WDT form_VBP the_DT consignment_NN ,_, in_IN the_DT partially_RB ruined_VBN building_NN forming_VBG part_NN of_IN the_DT house_NN and_CC marked_JJ `_`` A_NN '_'' on_IN rough_JJ diagram_NN enclosed_VBN ._.</w:t>
      </w:r>
    </w:p>
    <w:p w14:paraId="51815294" w14:textId="77777777" w:rsidR="00EB4287" w:rsidRPr="00CD6915" w:rsidRDefault="00EB4287" w:rsidP="00EB4287">
      <w:r w:rsidRPr="00CD6915">
        <w:lastRenderedPageBreak/>
        <w:t>Your_PRP$ agent_NN will_MD easily_RB recognise_VB the_DT locality_NN ,_, as_IN it_PRP is_VBZ the_DT ancient_JJ chapel_NN of_IN the_DT mansion_NN ._.</w:t>
      </w:r>
    </w:p>
    <w:p w14:paraId="6949E562" w14:textId="77777777" w:rsidR="00EB4287" w:rsidRPr="00CD6915" w:rsidRDefault="00EB4287" w:rsidP="00EB4287">
      <w:r w:rsidRPr="00CD6915">
        <w:t>The_DT goods_NNS leave_VBP by_IN the_DT train_NN at_IN 9:30_CD to-night_NN ,_, and_CC will_MD be_VB due_JJ at_IN King_NNP 's_POS Cross_NNP at_IN 4:30_CD to-morrow_NN afternoon_NN ._.</w:t>
      </w:r>
    </w:p>
    <w:p w14:paraId="52F1D6D6" w14:textId="77777777" w:rsidR="00EB4287" w:rsidRPr="00CD6915" w:rsidRDefault="00EB4287" w:rsidP="00EB4287">
      <w:r w:rsidRPr="00CD6915">
        <w:t>As_IN our_PRP$ client_NN wishes_VBZ the_DT delivery_NN made_VBD as_RB soon_RB as_IN possible_JJ ,_, we_PRP shall_MD be_VB obliged_VBN by_IN your_PRP$ having_VBG teams_NNS ready_JJ at_IN King_NNP 's_POS Cross_NNP at_IN the_DT time_NN named_VBN and_CC forthwith_RB conveying_VBG the_DT goods_NNS to_TO destination_NN ._.</w:t>
      </w:r>
    </w:p>
    <w:p w14:paraId="22CBC1B6" w14:textId="77777777" w:rsidR="00EB4287" w:rsidRPr="00CD6915" w:rsidRDefault="00EB4287" w:rsidP="00EB4287">
      <w:r w:rsidRPr="00CD6915">
        <w:t>In_IN order_NN to_TO obviate_VB any_DT delays_NNS possible_JJ through_IN any_DT routine_JJ requirements_NNS as_IN to_TO payment_NN in_IN your_PRP$ departments_NNS ,_, we_PRP enclose_VBP cheque_NN herewith_NN for_IN ten_CD pounds_NNS -LRB-_-LRB- #_# 10_CD -RRB-_-RRB- ,_, receipt_NN of_IN which_WDT please_VBP acknowledge_VB ._.</w:t>
      </w:r>
    </w:p>
    <w:p w14:paraId="7DD32128" w14:textId="77777777" w:rsidR="00EB4287" w:rsidRPr="00CD6915" w:rsidRDefault="00EB4287" w:rsidP="00EB4287">
      <w:r w:rsidRPr="00CD6915">
        <w:t>Should_MD the_DT charge_NN be_VB less_JJR than_IN this_DT amount_NN ,_, you_PRP can_MD return_VB balance_NN ;_: if_IN greater_JJR ,_, we_PRP shall_MD at_IN once_RB send_VB cheque_NN for_IN difference_NN on_IN hearing_NN from_IN you_PRP ._.</w:t>
      </w:r>
    </w:p>
    <w:p w14:paraId="27ABE4A8" w14:textId="77777777" w:rsidR="00EB4287" w:rsidRPr="00CD6915" w:rsidRDefault="00EB4287" w:rsidP="00EB4287">
      <w:r w:rsidRPr="00CD6915">
        <w:t>You_PRP are_VBP to_TO leave_VB the_DT keys_NNS on_IN coming_VBG away_RB in_IN the_DT main_JJ hall_NN of_IN the_DT house_NN ,_, where_WRB the_DT proprietor_NN may_MD get_VB them_PRP on_IN his_PRP$ entering_VBG the_DT house_NN by_IN means_NNS of_IN his_PRP$ duplicate_VB key_JJ ._.</w:t>
      </w:r>
    </w:p>
    <w:p w14:paraId="086FD4E1" w14:textId="77777777" w:rsidR="00EB4287" w:rsidRPr="00CD6915" w:rsidRDefault="00EB4287" w:rsidP="00EB4287">
      <w:r w:rsidRPr="00CD6915">
        <w:t>``_`` Pray_VB do_VBP not_RB take_VB us_PRP as_IN exceeding_VBG the_DT bounds_NNS of_IN business_NN courtesy_NN in_IN pressing_VBG you_PRP in_IN all_DT ways_NNS to_TO use_VB the_DT utmost_JJ expedition_NN ._.</w:t>
      </w:r>
    </w:p>
    <w:p w14:paraId="45467908" w14:textId="77777777" w:rsidR="00EB4287" w:rsidRPr="00CD6915" w:rsidRDefault="00EB4287" w:rsidP="00EB4287">
      <w:r w:rsidRPr="00CD6915">
        <w:t>``_`` We_PRP are_VBP ,_, dear_RB Sirs_NNP ,_, ``_`` Faithfully_RB yours_PRP$ ,_, ``_`` Samuel_NNP F._NNP Billington_NNP &amp;_CC Son_NNP ._. ''_''</w:t>
      </w:r>
    </w:p>
    <w:p w14:paraId="3B9DF1B6" w14:textId="77777777" w:rsidR="00EB4287" w:rsidRPr="00CD6915" w:rsidRDefault="00EB4287" w:rsidP="00EB4287">
      <w:r w:rsidRPr="00CD6915">
        <w:t>Letter_NNP ,_, Messrs._NNP Carter_NNP ,_, Paterson_NNP &amp;_CC Co._NNP ,_, London_NNP ,_, to_TO Messrs._NNP Billington_NNP &amp;_CC Son_NNP ,_, Whitby_NNP ._.</w:t>
      </w:r>
    </w:p>
    <w:p w14:paraId="354EA9BC" w14:textId="77777777" w:rsidR="00EB4287" w:rsidRPr="00CD6915" w:rsidRDefault="00EB4287" w:rsidP="00EB4287">
      <w:r w:rsidRPr="00CD6915">
        <w:t>``_`` 21_CD August_NNP ._.</w:t>
      </w:r>
    </w:p>
    <w:p w14:paraId="25D26A3D" w14:textId="77777777" w:rsidR="00EB4287" w:rsidRPr="00CD6915" w:rsidRDefault="00EB4287" w:rsidP="00EB4287">
      <w:r w:rsidRPr="00CD6915">
        <w:t>``_`` Dear_NNP Sirs_NNP ,_, --_: ``_`` We_PRP beg_VBP to_TO acknowledge_VB #_# 10_CD received_VBD and_CC to_TO return_VB cheque_NN #_# 1_CD 17s_NNS ._.</w:t>
      </w:r>
    </w:p>
    <w:p w14:paraId="144270F1" w14:textId="77777777" w:rsidR="00EB4287" w:rsidRPr="00CD6915" w:rsidRDefault="00EB4287" w:rsidP="00EB4287">
      <w:r w:rsidRPr="00CD6915">
        <w:t>9d_NN ,_, amount_NN of_IN overplus_NN ,_, as_IN shown_VBN in_IN receipted_JJ account_NN herewith_NN ._.</w:t>
      </w:r>
    </w:p>
    <w:p w14:paraId="53F38BAA" w14:textId="77777777" w:rsidR="00EB4287" w:rsidRPr="00CD6915" w:rsidRDefault="00EB4287" w:rsidP="00EB4287">
      <w:r w:rsidRPr="00CD6915">
        <w:t>Goods_NNP are_VBP delivered_VBN in_IN exact_JJ accordance_NN with_IN instructions_NNS ,_, and_CC keys_NNS left_VBN in_IN parcel_NN in_IN main_JJ hall_NN ,_, as_IN directed_VBN ._.</w:t>
      </w:r>
    </w:p>
    <w:p w14:paraId="4141E8DA" w14:textId="77777777" w:rsidR="00EB4287" w:rsidRPr="00CD6915" w:rsidRDefault="00EB4287" w:rsidP="00EB4287">
      <w:r w:rsidRPr="00CD6915">
        <w:t>``_`` We_PRP are_VBP ,_, dear_RB Sirs_NNP ,_, ``_`` Yours_NNPS respectfully_RB ._.</w:t>
      </w:r>
    </w:p>
    <w:p w14:paraId="188EC2D9" w14:textId="77777777" w:rsidR="00EB4287" w:rsidRPr="00CD6915" w:rsidRDefault="00EB4287" w:rsidP="00EB4287">
      <w:r w:rsidRPr="00CD6915">
        <w:t>``_`` Pro_FW Carter_NNP ,_, Paterson_NNP &amp;_CC Co._NNP ''_'' Mina_NNP Murray_NNP 's_POS Journal_NNP ._.</w:t>
      </w:r>
    </w:p>
    <w:p w14:paraId="37D5B588" w14:textId="77777777" w:rsidR="00EB4287" w:rsidRPr="00CD6915" w:rsidRDefault="00EB4287" w:rsidP="00EB4287">
      <w:r w:rsidRPr="00CD6915">
        <w:t>18_CD August_NNP ._.</w:t>
      </w:r>
    </w:p>
    <w:p w14:paraId="1CA1ECD0" w14:textId="77777777" w:rsidR="00EB4287" w:rsidRPr="00CD6915" w:rsidRDefault="00EB4287" w:rsidP="00EB4287">
      <w:r w:rsidRPr="00CD6915">
        <w:t>--_: I_PRP am_VBP happy_JJ to-day_NN ,_, and_CC write_VB sitting_VBG on_IN the_DT seat_NN in_IN the_DT churchyard_NN ._.</w:t>
      </w:r>
    </w:p>
    <w:p w14:paraId="0B06A934" w14:textId="77777777" w:rsidR="00EB4287" w:rsidRPr="00CD6915" w:rsidRDefault="00EB4287" w:rsidP="00EB4287">
      <w:r w:rsidRPr="00CD6915">
        <w:t>Lucy_NNP is_VBZ ever_RB so_RB much_RB better_JJR ._.</w:t>
      </w:r>
    </w:p>
    <w:p w14:paraId="1995E7DD" w14:textId="77777777" w:rsidR="00EB4287" w:rsidRPr="00CD6915" w:rsidRDefault="00EB4287" w:rsidP="00EB4287">
      <w:r w:rsidRPr="00CD6915">
        <w:t>Last_JJ night_NN she_PRP slept_VBD well_RB all_DT night_NN ,_, and_CC did_VBD not_RB disturb_VB me_PRP once_RB ._.</w:t>
      </w:r>
    </w:p>
    <w:p w14:paraId="26ECD710" w14:textId="77777777" w:rsidR="00EB4287" w:rsidRPr="00CD6915" w:rsidRDefault="00EB4287" w:rsidP="00EB4287">
      <w:r w:rsidRPr="00CD6915">
        <w:lastRenderedPageBreak/>
        <w:t>The_DT roses_NNS seem_VBP coming_VBG back_RB already_RB to_TO her_PRP$ cheeks_NNS ,_, though_IN she_PRP is_VBZ still_RB sadly_RB pale_JJ and_CC wan-looking_JJ ._.</w:t>
      </w:r>
    </w:p>
    <w:p w14:paraId="6703491E" w14:textId="77777777" w:rsidR="00EB4287" w:rsidRPr="00CD6915" w:rsidRDefault="00EB4287" w:rsidP="00EB4287">
      <w:r w:rsidRPr="00CD6915">
        <w:t>If_IN she_PRP were_VBD in_IN any_DT way_NN anæmic_JJ I_PRP could_MD understand_VB it_PRP ,_, but_CC she_PRP is_VBZ not_RB ._.</w:t>
      </w:r>
    </w:p>
    <w:p w14:paraId="0418E89B" w14:textId="77777777" w:rsidR="00EB4287" w:rsidRPr="00CD6915" w:rsidRDefault="00EB4287" w:rsidP="00EB4287">
      <w:r w:rsidRPr="00CD6915">
        <w:t>She_PRP is_VBZ in_IN gay_JJ spirits_NNS and_CC full_JJ of_IN life_NN and_CC cheerfulness_NN ._.</w:t>
      </w:r>
    </w:p>
    <w:p w14:paraId="4AA03A94" w14:textId="77777777" w:rsidR="00EB4287" w:rsidRPr="00CD6915" w:rsidRDefault="00EB4287" w:rsidP="00EB4287">
      <w:r w:rsidRPr="00CD6915">
        <w:t>All_PDT the_DT morbid_JJ reticence_NN seems_VBZ to_TO have_VB passed_VBN from_IN her_PRP ,_, and_CC she_PRP has_VBZ just_RB reminded_VBN me_PRP ,_, as_IN if_IN I_PRP needed_VBD any_DT reminding_VBG ,_, of_IN that_DT night_NN ,_, and_CC that_IN it_PRP was_VBD here_RB ,_, on_IN this_DT very_JJ seat_NN ,_, I_PRP found_VBD her_PRP asleep_RB ._.</w:t>
      </w:r>
    </w:p>
    <w:p w14:paraId="7FF42969" w14:textId="77777777" w:rsidR="00EB4287" w:rsidRPr="00CD6915" w:rsidRDefault="00EB4287" w:rsidP="00EB4287">
      <w:r w:rsidRPr="00CD6915">
        <w:t>As_IN she_PRP told_VBD me_PRP she_PRP tapped_VBD playfully_RB with_IN the_DT heel_NN of_IN her_PRP$ boot_NN on_IN the_DT stone_NN slab_NN and_CC said_VBD :_: --_: ``_`` My_PRP$ poor_JJ little_JJ feet_NNS did_VBD n't_RB make_VB much_JJ noise_NN then_RB !_.</w:t>
      </w:r>
    </w:p>
    <w:p w14:paraId="54E5A5B1" w14:textId="77777777" w:rsidR="00EB4287" w:rsidRPr="00CD6915" w:rsidRDefault="00EB4287" w:rsidP="00EB4287">
      <w:r w:rsidRPr="00CD6915">
        <w:t>I_PRP daresay_VBP poor_JJ old_JJ Mr._NNP Swales_NNP would_MD have_VB told_VBN me_PRP that_IN it_PRP was_VBD because_IN I_PRP did_VBD n't_RB want_VB to_TO wake_VB up_RP Geordie_NNP ._. ''_''</w:t>
      </w:r>
    </w:p>
    <w:p w14:paraId="09125D95" w14:textId="77777777" w:rsidR="00EB4287" w:rsidRPr="00CD6915" w:rsidRDefault="00EB4287" w:rsidP="00EB4287">
      <w:r w:rsidRPr="00CD6915">
        <w:t>As_IN she_PRP was_VBD in_IN such_JJ a_DT communicative_JJ humour_NN ,_, I_PRP asked_VBD her_PRP if_IN she_PRP had_VBD dreamed_VBN at_IN all_DT that_DT night_NN ._.</w:t>
      </w:r>
    </w:p>
    <w:p w14:paraId="209CCE49" w14:textId="77777777" w:rsidR="00EB4287" w:rsidRPr="00CD6915" w:rsidRDefault="00EB4287" w:rsidP="00EB4287">
      <w:r w:rsidRPr="00CD6915">
        <w:t>Before_IN she_PRP answered_VBD ,_, that_IN sweet_JJ ,_, puckered_JJ look_NN came_VBD into_IN her_PRP$ forehead_NN ,_, which_WDT Arthur_NNP --_: I_PRP call_VBP him_PRP Arthur_NNP from_IN her_PRP$ habit_NN --_: says_VBZ he_PRP loves_VBZ ;_: and_CC ,_, indeed_RB ,_, I_PRP do_VBP n't_RB wonder_VB that_IN he_PRP does_VBZ ._.</w:t>
      </w:r>
    </w:p>
    <w:p w14:paraId="3AA27FFD" w14:textId="77777777" w:rsidR="00EB4287" w:rsidRPr="00CD6915" w:rsidRDefault="00EB4287" w:rsidP="00EB4287">
      <w:r w:rsidRPr="00CD6915">
        <w:t>Then_RB she_PRP went_VBD on_RP in_IN a_DT half-dreaming_JJ kind_NN of_IN way_NN ,_, as_IN if_IN trying_VBG to_TO recall_VB it_PRP to_TO herself_PRP :_: --_: ``_`` I_PRP did_VBD n't_RB quite_RB dream_VB ;_: but_CC it_PRP all_DT seemed_VBD to_TO be_VB real_JJ ._.</w:t>
      </w:r>
    </w:p>
    <w:p w14:paraId="0714F2F7" w14:textId="77777777" w:rsidR="00EB4287" w:rsidRPr="00CD6915" w:rsidRDefault="00EB4287" w:rsidP="00EB4287">
      <w:r w:rsidRPr="00CD6915">
        <w:t>I_PRP only_RB wanted_VBD to_TO be_VB here_RB in_IN this_DT spot_NN --_: I_PRP do_VBP n't_RB know_VB why_WRB ,_, for_IN I_PRP was_VBD afraid_JJ of_IN something_NN --_: I_PRP do_VBP n't_RB know_VB what_WP ._.</w:t>
      </w:r>
    </w:p>
    <w:p w14:paraId="49B9B057" w14:textId="77777777" w:rsidR="00EB4287" w:rsidRPr="00CD6915" w:rsidRDefault="00EB4287" w:rsidP="00EB4287">
      <w:r w:rsidRPr="00CD6915">
        <w:t>I_PRP remember_VBP ,_, though_IN I_PRP suppose_VBP I_PRP was_VBD asleep_JJ ,_, passing_VBG through_IN the_DT streets_NNS and_CC over_IN the_DT bridge_NN ._.</w:t>
      </w:r>
    </w:p>
    <w:p w14:paraId="73AEE5CD" w14:textId="77777777" w:rsidR="00EB4287" w:rsidRPr="00CD6915" w:rsidRDefault="00EB4287" w:rsidP="00EB4287">
      <w:r w:rsidRPr="00CD6915">
        <w:t>A_DT fish_NN leaped_VBD as_IN I_PRP went_VBD by_IN ,_, and_CC I_PRP leaned_VBD over_RP to_TO look_VB at_IN it_PRP ,_, and_CC I_PRP heard_VBD a_DT lot_NN of_IN dogs_NNS howling_VBG --_: the_DT whole_JJ town_NN seemed_VBD as_IN if_IN it_PRP must_MD be_VB full_JJ of_IN dogs_NNS all_DT howling_VBG at_IN once_RB --_: as_IN I_PRP went_VBD up_RP the_DT steps_NNS ._.</w:t>
      </w:r>
    </w:p>
    <w:p w14:paraId="17B2CE67" w14:textId="77777777" w:rsidR="00EB4287" w:rsidRPr="00CD6915" w:rsidRDefault="00EB4287" w:rsidP="00EB4287">
      <w:r w:rsidRPr="00CD6915">
        <w:t xml:space="preserve">Then_RB I_PRP had_VBD a_DT vague_JJ memory_NN of_IN something_NN long_JJ and_CC dark_JJ with_IN red_JJ eyes_NNS ,_, just_RB as_IN we_PRP saw_VBD in_IN the_DT sunset_NN ,_, and_CC something_NN very_RB sweet_JJ and_CC very_RB bitter_JJ all_DT around_IN me_PRP at_IN once_RB ;_: and_CC then_RB I_PRP seemed_VBD sinking_VBG into_IN deep_JJ green_JJ water_NN ,_, and_CC there_EX was_VBD a_DT singing_NN in_IN my_PRP$ ears_NNS ,_, as_IN I_PRP have_VBP heard_VBN there_EX is_VBZ to_TO drowning_VBG men_NNS ;_: and_CC then_RB everything_NN seemed_VBD passing_VBG </w:t>
      </w:r>
      <w:r w:rsidRPr="00CD6915">
        <w:lastRenderedPageBreak/>
        <w:t>away_RB from_IN me_PRP ;_: my_PRP$ soul_NN seemed_VBD to_TO go_VB out_RP from_IN my_PRP$ body_NN and_CC float_NN about_IN the_DT air_NN ._.</w:t>
      </w:r>
    </w:p>
    <w:p w14:paraId="41A512AB" w14:textId="77777777" w:rsidR="00EB4287" w:rsidRPr="00CD6915" w:rsidRDefault="00EB4287" w:rsidP="00EB4287">
      <w:r w:rsidRPr="00CD6915">
        <w:t>I_PRP seem_VBP to_TO remember_VB that_IN once_RB the_DT West_NNP Lighthouse_NNP was_VBD right_RB under_IN me_PRP ,_, and_CC then_RB there_EX was_VBD a_DT sort_NN of_IN agonising_JJ feeling_NN ,_, as_IN if_IN I_PRP were_VBD in_IN an_DT earthquake_NN ,_, and_CC I_PRP came_VBD back_RB and_CC found_VBD you_PRP shaking_VBG my_PRP$ body_NN ._.</w:t>
      </w:r>
    </w:p>
    <w:p w14:paraId="74CA0E5F" w14:textId="77777777" w:rsidR="00EB4287" w:rsidRPr="00CD6915" w:rsidRDefault="00EB4287" w:rsidP="00EB4287">
      <w:r w:rsidRPr="00CD6915">
        <w:t>I_PRP saw_VBD you_PRP do_VBP it_PRP before_IN I_PRP felt_VBD you_PRP ._. ''_''</w:t>
      </w:r>
    </w:p>
    <w:p w14:paraId="06965411" w14:textId="77777777" w:rsidR="00EB4287" w:rsidRPr="00CD6915" w:rsidRDefault="00EB4287" w:rsidP="00EB4287">
      <w:r w:rsidRPr="00CD6915">
        <w:t>Then_RB she_PRP began_VBD to_TO laugh_NN ._.</w:t>
      </w:r>
    </w:p>
    <w:p w14:paraId="5023C5E6" w14:textId="77777777" w:rsidR="00EB4287" w:rsidRPr="00CD6915" w:rsidRDefault="00EB4287" w:rsidP="00EB4287">
      <w:r w:rsidRPr="00CD6915">
        <w:t>It_PRP seemed_VBD a_DT little_RB uncanny_JJ to_TO me_PRP ,_, and_CC I_PRP listened_VBD to_TO her_PRP breathlessly_RB ._.</w:t>
      </w:r>
    </w:p>
    <w:p w14:paraId="076BEB77" w14:textId="77777777" w:rsidR="00EB4287" w:rsidRPr="00CD6915" w:rsidRDefault="00EB4287" w:rsidP="00EB4287">
      <w:r w:rsidRPr="00CD6915">
        <w:t>I_PRP did_VBD not_RB quite_RB like_IN it_PRP ,_, and_CC thought_VBD it_PRP better_JJR not_RB to_TO keep_VB her_PRP$ mind_NN on_IN the_DT subject_NN ,_, so_IN we_PRP drifted_VBD on_RP to_TO other_JJ subjects_NNS ,_, and_CC Lucy_NNP was_VBD like_IN her_PRP$ old_JJ self_NN again_RB ._.</w:t>
      </w:r>
    </w:p>
    <w:p w14:paraId="5234DEB7" w14:textId="77777777" w:rsidR="00EB4287" w:rsidRPr="00CD6915" w:rsidRDefault="00EB4287" w:rsidP="00EB4287">
      <w:r w:rsidRPr="00CD6915">
        <w:t>When_WRB we_PRP got_VBD home_NN the_DT fresh_JJ breeze_NN had_VBD braced_VBN her_PRP up_RP ,_, and_CC her_PRP$ pale_NN cheeks_NNS were_VBD really_RB more_RBR rosy_JJ ._.</w:t>
      </w:r>
    </w:p>
    <w:p w14:paraId="5150EBF2" w14:textId="77777777" w:rsidR="00EB4287" w:rsidRPr="00CD6915" w:rsidRDefault="00EB4287" w:rsidP="00EB4287">
      <w:r w:rsidRPr="00CD6915">
        <w:t>Her_PRP$ mother_NN rejoiced_VBD when_WRB she_PRP saw_VBD her_PRP ,_, and_CC we_PRP all_DT spent_VBD a_DT very_RB happy_JJ evening_NN together_RB ._.</w:t>
      </w:r>
    </w:p>
    <w:p w14:paraId="2878781C" w14:textId="77777777" w:rsidR="00EB4287" w:rsidRPr="00CD6915" w:rsidRDefault="00EB4287" w:rsidP="00EB4287">
      <w:r w:rsidRPr="00CD6915">
        <w:t>19_CD August_NNP ._.</w:t>
      </w:r>
    </w:p>
    <w:p w14:paraId="30A491CE" w14:textId="77777777" w:rsidR="00EB4287" w:rsidRPr="00CD6915" w:rsidRDefault="00EB4287" w:rsidP="00EB4287">
      <w:r w:rsidRPr="00CD6915">
        <w:t>--_: Joy_NNP ,_, joy_NN ,_, joy_NN !_.</w:t>
      </w:r>
    </w:p>
    <w:p w14:paraId="347A5830" w14:textId="77777777" w:rsidR="00EB4287" w:rsidRPr="00CD6915" w:rsidRDefault="00EB4287" w:rsidP="00EB4287">
      <w:r w:rsidRPr="00CD6915">
        <w:t>although_IN not_RB all_DT joy_NN ._.</w:t>
      </w:r>
    </w:p>
    <w:p w14:paraId="549606CC" w14:textId="77777777" w:rsidR="00EB4287" w:rsidRPr="00CD6915" w:rsidRDefault="00EB4287" w:rsidP="00EB4287">
      <w:r w:rsidRPr="00CD6915">
        <w:t>At_IN last_JJ ,_, news_NN of_IN Jonathan_NNP ._.</w:t>
      </w:r>
    </w:p>
    <w:p w14:paraId="1A8FA664" w14:textId="77777777" w:rsidR="00EB4287" w:rsidRPr="00CD6915" w:rsidRDefault="00EB4287" w:rsidP="00EB4287">
      <w:r w:rsidRPr="00CD6915">
        <w:t>The_DT dear_RB fellow_JJ has_VBZ been_VBN ill_JJ ;_: that_DT is_VBZ why_WRB he_PRP did_VBD not_RB write_VB ._.</w:t>
      </w:r>
    </w:p>
    <w:p w14:paraId="13EEFB7C" w14:textId="77777777" w:rsidR="00EB4287" w:rsidRPr="00CD6915" w:rsidRDefault="00EB4287" w:rsidP="00EB4287">
      <w:r w:rsidRPr="00CD6915">
        <w:t>I_PRP am_VBP not_RB afraid_JJ to_TO think_VB it_PRP or_CC say_VB it_PRP ,_, now_RB that_IN I_PRP know_VBP ._.</w:t>
      </w:r>
    </w:p>
    <w:p w14:paraId="52327D84" w14:textId="77777777" w:rsidR="00EB4287" w:rsidRPr="00CD6915" w:rsidRDefault="00EB4287" w:rsidP="00EB4287">
      <w:r w:rsidRPr="00CD6915">
        <w:t>Mr._NNP Hawkins_NNP sent_VBD me_PRP on_IN the_DT letter_NN ,_, and_CC wrote_VBD himself_PRP ,_, oh_UH ,_, so_RB kindly_RB ._.</w:t>
      </w:r>
    </w:p>
    <w:p w14:paraId="76061701" w14:textId="77777777" w:rsidR="00EB4287" w:rsidRPr="00CD6915" w:rsidRDefault="00EB4287" w:rsidP="00EB4287">
      <w:r w:rsidRPr="00CD6915">
        <w:t>I_PRP am_VBP to_TO leave_VB in_IN the_DT morning_NN and_CC go_VB over_RP to_TO Jonathan_NNP ,_, and_CC to_TO help_VB to_TO nurse_NN him_PRP if_IN necessary_JJ ,_, and_CC to_TO bring_VB him_PRP home_NN ._.</w:t>
      </w:r>
    </w:p>
    <w:p w14:paraId="62AD6A56" w14:textId="77777777" w:rsidR="00EB4287" w:rsidRPr="00CD6915" w:rsidRDefault="00EB4287" w:rsidP="00EB4287">
      <w:r w:rsidRPr="00CD6915">
        <w:t>Mr._NNP Hawkins_NNP says_VBZ it_PRP would_MD not_RB be_VB a_DT bad_JJ thing_NN if_IN we_PRP were_VBD to_TO be_VB married_VBN out_RP there_RB ._.</w:t>
      </w:r>
    </w:p>
    <w:p w14:paraId="31D55184" w14:textId="77777777" w:rsidR="00EB4287" w:rsidRPr="00CD6915" w:rsidRDefault="00EB4287" w:rsidP="00EB4287">
      <w:r w:rsidRPr="00CD6915">
        <w:t>I_PRP have_VBP cried_VBN over_IN the_DT good_JJ Sister_NN 's_POS letter_NN till_IN I_PRP can_MD feel_VB it_PRP wet_JJ against_IN my_PRP$ bosom_NN ,_, where_WRB it_PRP lies_VBZ ._.</w:t>
      </w:r>
    </w:p>
    <w:p w14:paraId="5FA4FA7C" w14:textId="77777777" w:rsidR="00EB4287" w:rsidRPr="00CD6915" w:rsidRDefault="00EB4287" w:rsidP="00EB4287">
      <w:r w:rsidRPr="00CD6915">
        <w:t>It_PRP is_VBZ of_IN Jonathan_NNP ,_, and_CC must_MD be_VB next_JJ my_PRP$ heart_NN ,_, for_IN he_PRP is_VBZ in_IN my_PRP$ heart_NN ._.</w:t>
      </w:r>
    </w:p>
    <w:p w14:paraId="572A5677" w14:textId="77777777" w:rsidR="00EB4287" w:rsidRPr="00CD6915" w:rsidRDefault="00EB4287" w:rsidP="00EB4287">
      <w:r w:rsidRPr="00CD6915">
        <w:t>My_PRP$ journey_NN is_VBZ all_DT mapped_VBN out_RP ,_, and_CC my_PRP$ luggage_NN ready_JJ ._.</w:t>
      </w:r>
    </w:p>
    <w:p w14:paraId="0E43F0E5" w14:textId="77777777" w:rsidR="00EB4287" w:rsidRPr="00CD6915" w:rsidRDefault="00EB4287" w:rsidP="00EB4287">
      <w:r w:rsidRPr="00CD6915">
        <w:t xml:space="preserve">I_PRP am_VBP only_RB taking_VBG one_CD change_NN of_IN dress_NN ;_: Lucy_NNP will_MD bring_VB my_PRP$ trunk_NN to_TO London_NNP and_CC keep_VB it_PRP till_IN I_PRP </w:t>
      </w:r>
      <w:r w:rsidRPr="00CD6915">
        <w:lastRenderedPageBreak/>
        <w:t>send_VBP for_IN it_PRP ,_, for_IN it_PRP may_MD be_VB that_IN ..._: I_PRP must_MD write_VB no_DT more_RBR ;_: I_PRP must_MD keep_VB it_PRP to_TO say_VB to_TO Jonathan_NNP ,_, my_PRP$ husband_NN ._.</w:t>
      </w:r>
    </w:p>
    <w:p w14:paraId="5F7D369D" w14:textId="77777777" w:rsidR="00EB4287" w:rsidRPr="00CD6915" w:rsidRDefault="00EB4287" w:rsidP="00EB4287">
      <w:r w:rsidRPr="00CD6915">
        <w:t>The_DT letter_NN that_IN he_PRP has_VBZ seen_VBN and_CC touched_VBN must_MD comfort_VB me_PRP till_IN we_PRP meet_VBP ._.</w:t>
      </w:r>
    </w:p>
    <w:p w14:paraId="61A5126E" w14:textId="77777777" w:rsidR="00EB4287" w:rsidRPr="00CD6915" w:rsidRDefault="00EB4287" w:rsidP="00EB4287">
      <w:r w:rsidRPr="00CD6915">
        <w:t>Letter_NNP ,_, Sister_NNP Agatha_NNP ,_, Hospital_NNP of_IN St._NNP Joseph_NNP and_CC Ste._NNP Mary_NNP ,_, Buda-Pesth_NNP ,_, to_TO Miss_NNP Wilhelmina_NNP Murray_NNP ._.</w:t>
      </w:r>
    </w:p>
    <w:p w14:paraId="14C0E74C" w14:textId="77777777" w:rsidR="00EB4287" w:rsidRPr="00CD6915" w:rsidRDefault="00EB4287" w:rsidP="00EB4287">
      <w:r w:rsidRPr="00CD6915">
        <w:t>``_`` 12_CD August_NNP ._.</w:t>
      </w:r>
    </w:p>
    <w:p w14:paraId="47760036" w14:textId="77777777" w:rsidR="00EB4287" w:rsidRPr="00CD6915" w:rsidRDefault="00EB4287" w:rsidP="00EB4287">
      <w:r w:rsidRPr="00CD6915">
        <w:t>``_`` Dear_NNP Madam_NNP ,_, --_: ``_`` I_PRP write_VBP by_IN desire_NN of_IN Mr._NNP Jonathan_NNP Harker_NNP ,_, who_WP is_VBZ himself_PRP not_RB strong_JJ enough_RB to_TO write_VB ,_, though_IN progressing_VBG well_RB ,_, thanks_NNS to_TO God_NNP and_CC St._NNP Joseph_NNP and_CC Ste._NNP Mary_NNP ._.</w:t>
      </w:r>
    </w:p>
    <w:p w14:paraId="14F2FAE6" w14:textId="77777777" w:rsidR="00EB4287" w:rsidRPr="00CD6915" w:rsidRDefault="00EB4287" w:rsidP="00EB4287">
      <w:r w:rsidRPr="00CD6915">
        <w:t>He_PRP has_VBZ been_VBN under_IN our_PRP$ care_NN for_IN nearly_RB six_CD weeks_NNS ,_, suffering_VBG from_IN a_DT violent_JJ brain_NN fever_NN ._.</w:t>
      </w:r>
    </w:p>
    <w:p w14:paraId="489016E1" w14:textId="77777777" w:rsidR="00EB4287" w:rsidRPr="00CD6915" w:rsidRDefault="00EB4287" w:rsidP="00EB4287">
      <w:r w:rsidRPr="00CD6915">
        <w:t>He_PRP wishes_VBZ me_PRP to_TO convey_VB his_PRP$ love_NN ,_, and_CC to_TO say_VB that_IN by_IN this_DT post_NN I_PRP write_VBP for_IN him_PRP to_TO Mr._NNP Peter_NNP Hawkins_NNP ,_, Exeter_NNP ,_, to_TO say_VB ,_, with_IN his_PRP$ dutiful_JJ respects_NNS ,_, that_IN he_PRP is_VBZ sorry_JJ for_IN his_PRP$ delay_NN ,_, and_CC that_IN all_DT of_IN his_PRP$ work_NN is_VBZ completed_VBN ._.</w:t>
      </w:r>
    </w:p>
    <w:p w14:paraId="5ACAA0F6" w14:textId="77777777" w:rsidR="00EB4287" w:rsidRPr="00CD6915" w:rsidRDefault="00EB4287" w:rsidP="00EB4287">
      <w:r w:rsidRPr="00CD6915">
        <w:t>He_PRP will_MD require_VB some_DT few_JJ weeks_NNS '_POS rest_NN in_IN our_PRP$ sanatorium_NN in_IN the_DT hills_NNS ,_, but_CC will_MD then_RB return_VB ._.</w:t>
      </w:r>
    </w:p>
    <w:p w14:paraId="2A8DD46F" w14:textId="77777777" w:rsidR="00EB4287" w:rsidRPr="00CD6915" w:rsidRDefault="00EB4287" w:rsidP="00EB4287">
      <w:r w:rsidRPr="00CD6915">
        <w:t>He_PRP wishes_VBZ me_PRP to_TO say_VB that_IN he_PRP has_VBZ not_RB sufficient_JJ money_NN with_IN him_PRP ,_, and_CC that_IN he_PRP would_MD like_VB to_TO pay_VB for_IN his_PRP$ staying_NN here_RB ,_, so_IN that_IN others_NNS who_WP need_VBP shall_MD not_RB be_VB wanting_VBG for_IN help_NN ._.</w:t>
      </w:r>
    </w:p>
    <w:p w14:paraId="1E1B82B7" w14:textId="77777777" w:rsidR="00EB4287" w:rsidRPr="00CD6915" w:rsidRDefault="00EB4287" w:rsidP="00EB4287">
      <w:r w:rsidRPr="00CD6915">
        <w:t>``_`` Believe_VB me_PRP ,_, ``_`` Yours_NNP ,_, with_IN sympathy_NN and_CC all_DT blessings_NNS ,_, ``_`` Sister_NNP Agatha_NNP ._.</w:t>
      </w:r>
    </w:p>
    <w:p w14:paraId="20725889" w14:textId="77777777" w:rsidR="00EB4287" w:rsidRPr="00CD6915" w:rsidRDefault="00EB4287" w:rsidP="00EB4287">
      <w:r w:rsidRPr="00CD6915">
        <w:t>``_`` P._NNP S._NNP --_: My_PRP$ patient_NN being_VBG asleep_RB ,_, I_PRP open_VBP this_DT to_TO let_VB you_PRP know_VB something_NN more_JJR ._.</w:t>
      </w:r>
    </w:p>
    <w:p w14:paraId="5DBB4022" w14:textId="77777777" w:rsidR="00EB4287" w:rsidRPr="00CD6915" w:rsidRDefault="00EB4287" w:rsidP="00EB4287">
      <w:r w:rsidRPr="00CD6915">
        <w:t>He_PRP has_VBZ told_VBN me_PRP all_DT about_IN you_PRP ,_, and_CC that_IN you_PRP are_VBP shortly_RB to_TO be_VB his_PRP$ wife_NN ._.</w:t>
      </w:r>
    </w:p>
    <w:p w14:paraId="73983350" w14:textId="77777777" w:rsidR="00EB4287" w:rsidRPr="00CD6915" w:rsidRDefault="00EB4287" w:rsidP="00EB4287">
      <w:r w:rsidRPr="00CD6915">
        <w:t>All_DT blessings_NNS to_TO you_PRP both_DT !_.</w:t>
      </w:r>
    </w:p>
    <w:p w14:paraId="30F57189" w14:textId="77777777" w:rsidR="00EB4287" w:rsidRPr="00CD6915" w:rsidRDefault="00EB4287" w:rsidP="00EB4287">
      <w:r w:rsidRPr="00CD6915">
        <w:t>He_PRP has_VBZ had_VBN some_DT fearful_JJ shock_NN --_: so_RB says_VBZ our_PRP$ doctor_NN --_: and_CC in_IN his_PRP$ delirium_NN his_PRP$ ravings_NNS have_VBP been_VBN dreadful_JJ ;_: of_IN wolves_NNS and_CC poison_NN and_CC blood_NN ;_: of_IN ghosts_NNS and_CC demons_NNS ;_: and_CC I_PRP fear_VBP to_TO say_VB of_IN what_WP ._.</w:t>
      </w:r>
    </w:p>
    <w:p w14:paraId="531156C8" w14:textId="77777777" w:rsidR="00EB4287" w:rsidRPr="00CD6915" w:rsidRDefault="00EB4287" w:rsidP="00EB4287">
      <w:r w:rsidRPr="00CD6915">
        <w:t>Be_VB careful_JJ with_IN him_PRP always_RB that_IN there_EX may_MD be_VB nothing_NN to_TO excite_VB him_PRP of_IN this_DT kind_NN for_IN a_DT long_JJ time_NN to_TO come_VB ;_: the_DT traces_NNS of_IN such_PDT an_DT illness_NN as_IN his_PRP$ do_VBP not_RB lightly_RB die_VB away_RB ._.</w:t>
      </w:r>
    </w:p>
    <w:p w14:paraId="5B3B1178" w14:textId="77777777" w:rsidR="00EB4287" w:rsidRPr="00CD6915" w:rsidRDefault="00EB4287" w:rsidP="00EB4287">
      <w:r w:rsidRPr="00CD6915">
        <w:t>We_PRP should_MD have_VB written_VBN long_RB ago_RB ,_, but_CC we_PRP knew_VBD nothing_NN of_IN his_PRP$ friends_NNS ,_, and_CC there_EX was_VBD on_IN him_PRP nothing_NN that_IN any_DT one_NN could_MD understand_VB ._.</w:t>
      </w:r>
    </w:p>
    <w:p w14:paraId="041A0822" w14:textId="77777777" w:rsidR="00EB4287" w:rsidRPr="00CD6915" w:rsidRDefault="00EB4287" w:rsidP="00EB4287">
      <w:r w:rsidRPr="00CD6915">
        <w:lastRenderedPageBreak/>
        <w:t>He_PRP came_VBD in_IN the_DT train_NN from_IN Klausenburg_NNP ,_, and_CC the_DT guard_NN was_VBD told_VBN by_IN the_DT station-master_NN there_RB that_IN he_PRP rushed_VBD into_IN the_DT station_NN shouting_NN for_IN a_DT ticket_NN for_IN home_NN ._.</w:t>
      </w:r>
    </w:p>
    <w:p w14:paraId="75B6A42A" w14:textId="77777777" w:rsidR="00EB4287" w:rsidRPr="00CD6915" w:rsidRDefault="00EB4287" w:rsidP="00EB4287">
      <w:r w:rsidRPr="00CD6915">
        <w:t>Seeing_VBG from_IN his_PRP$ violent_JJ demeanour_NN that_IN he_PRP was_VBD English_NNP ,_, they_PRP gave_VBD him_PRP a_DT ticket_NN for_IN the_DT furthest_JJS station_NN on_IN the_DT way_NN thither_RB that_IN the_DT train_NN reached_VBD ._.</w:t>
      </w:r>
    </w:p>
    <w:p w14:paraId="7AC4D8B7" w14:textId="77777777" w:rsidR="00EB4287" w:rsidRPr="00CD6915" w:rsidRDefault="00EB4287" w:rsidP="00EB4287">
      <w:r w:rsidRPr="00CD6915">
        <w:t>``_`` Be_VB assured_VBN that_IN he_PRP is_VBZ well_RB cared_VBN for_IN ._.</w:t>
      </w:r>
    </w:p>
    <w:p w14:paraId="6CBACF40" w14:textId="77777777" w:rsidR="00EB4287" w:rsidRPr="00CD6915" w:rsidRDefault="00EB4287" w:rsidP="00EB4287">
      <w:r w:rsidRPr="00CD6915">
        <w:t>He_PRP has_VBZ won_VBN all_DT hearts_NNS by_IN his_PRP$ sweetness_NN and_CC gentleness_NN ._.</w:t>
      </w:r>
    </w:p>
    <w:p w14:paraId="55ADC44F" w14:textId="77777777" w:rsidR="00EB4287" w:rsidRPr="00CD6915" w:rsidRDefault="00EB4287" w:rsidP="00EB4287">
      <w:r w:rsidRPr="00CD6915">
        <w:t>He_PRP is_VBZ truly_RB getting_VBG on_IN well_NN ,_, and_CC I_PRP have_VBP no_DT doubt_NN will_MD in_IN a_DT few_JJ weeks_NNS be_VB all_DT himself_PRP ._.</w:t>
      </w:r>
    </w:p>
    <w:p w14:paraId="0650E07F" w14:textId="77777777" w:rsidR="00EB4287" w:rsidRPr="00CD6915" w:rsidRDefault="00EB4287" w:rsidP="00EB4287">
      <w:r w:rsidRPr="00CD6915">
        <w:t>But_CC be_VB careful_JJ of_IN him_PRP for_IN safety_NN 's_POS sake_NN ._.</w:t>
      </w:r>
    </w:p>
    <w:p w14:paraId="67C11AC9" w14:textId="77777777" w:rsidR="00EB4287" w:rsidRPr="00CD6915" w:rsidRDefault="00EB4287" w:rsidP="00EB4287">
      <w:r w:rsidRPr="00CD6915">
        <w:t>There_EX are_VBP ,_, I_PRP pray_VBP God_NNP and_CC St._NNP Joseph_NNP and_CC Ste._NNP Mary_NNP ,_, many_JJ ,_, many_JJ ,_, happy_JJ years_NNS for_IN you_PRP both_DT ._. ''_''</w:t>
      </w:r>
    </w:p>
    <w:p w14:paraId="762D8920" w14:textId="77777777" w:rsidR="00EB4287" w:rsidRPr="00CD6915" w:rsidRDefault="00EB4287" w:rsidP="00EB4287">
      <w:r w:rsidRPr="00CD6915">
        <w:t>Dr._NNP Seward_NNP 's_POS Diary_NNP ._.</w:t>
      </w:r>
    </w:p>
    <w:p w14:paraId="4BF29758" w14:textId="77777777" w:rsidR="00EB4287" w:rsidRPr="00CD6915" w:rsidRDefault="00EB4287" w:rsidP="00EB4287">
      <w:r w:rsidRPr="00CD6915">
        <w:t>19_CD August_NNP ._.</w:t>
      </w:r>
    </w:p>
    <w:p w14:paraId="34A4FB96" w14:textId="77777777" w:rsidR="00EB4287" w:rsidRPr="00CD6915" w:rsidRDefault="00EB4287" w:rsidP="00EB4287">
      <w:r w:rsidRPr="00CD6915">
        <w:t>--_: Strange_JJ and_CC sudden_JJ change_NN in_IN Renfield_NNP last_JJ night_NN ._.</w:t>
      </w:r>
    </w:p>
    <w:p w14:paraId="3854838F" w14:textId="77777777" w:rsidR="00EB4287" w:rsidRPr="00CD6915" w:rsidRDefault="00EB4287" w:rsidP="00EB4287">
      <w:r w:rsidRPr="00CD6915">
        <w:t>About_IN eight_CD o'clock_RB he_PRP began_VBD to_TO get_VB excited_JJ and_CC sniff_VBP about_IN as_IN a_DT dog_NN does_VBZ when_WRB setting_NN ._.</w:t>
      </w:r>
    </w:p>
    <w:p w14:paraId="1D47C52A" w14:textId="77777777" w:rsidR="00EB4287" w:rsidRPr="00CD6915" w:rsidRDefault="00EB4287" w:rsidP="00EB4287">
      <w:r w:rsidRPr="00CD6915">
        <w:t>The_DT attendant_NN was_VBD struck_VBN by_IN his_PRP$ manner_NN ,_, and_CC knowing_VBG my_PRP$ interest_NN in_IN him_PRP ,_, encouraged_VBD him_PRP to_TO talk_VB ._.</w:t>
      </w:r>
    </w:p>
    <w:p w14:paraId="6563A948" w14:textId="77777777" w:rsidR="00EB4287" w:rsidRPr="00CD6915" w:rsidRDefault="00EB4287" w:rsidP="00EB4287">
      <w:r w:rsidRPr="00CD6915">
        <w:t>He_PRP is_VBZ usually_RB respectful_JJ to_TO the_DT attendant_NN and_CC at_IN times_NNS servile_JJ ;_: but_CC to-night_JJ ,_, the_DT man_NN tells_VBZ me_PRP ,_, he_PRP was_VBD quite_RB haughty_JJ ._.</w:t>
      </w:r>
    </w:p>
    <w:p w14:paraId="3B6224DF" w14:textId="77777777" w:rsidR="00EB4287" w:rsidRPr="00CD6915" w:rsidRDefault="00EB4287" w:rsidP="00EB4287">
      <w:r w:rsidRPr="00CD6915">
        <w:t>Would_MD not_RB condescend_VB to_TO talk_VB with_IN him_PRP at_IN all_DT ._.</w:t>
      </w:r>
    </w:p>
    <w:p w14:paraId="3F2D4033" w14:textId="77777777" w:rsidR="00EB4287" w:rsidRPr="00CD6915" w:rsidRDefault="00EB4287" w:rsidP="00EB4287">
      <w:r w:rsidRPr="00CD6915">
        <w:t>All_DT he_PRP would_MD say_VB was_VBD :_: --_: ``_`` I_PRP do_VBP n't_RB want_VB to_TO talk_VB to_TO you_PRP :_: you_PRP do_VBP n't_RB count_VB now_RB ;_: the_DT Master_NNP is_VBZ at_IN hand_NN ._. ''_''</w:t>
      </w:r>
    </w:p>
    <w:p w14:paraId="4604BF6A" w14:textId="77777777" w:rsidR="00EB4287" w:rsidRPr="00CD6915" w:rsidRDefault="00EB4287" w:rsidP="00EB4287">
      <w:r w:rsidRPr="00CD6915">
        <w:t>The_DT attendant_NN thinks_VBZ it_PRP is_VBZ some_DT sudden_JJ form_NN of_IN religious_JJ mania_NN which_WDT has_VBZ seized_VBN him_PRP ._.</w:t>
      </w:r>
    </w:p>
    <w:p w14:paraId="3F302C03" w14:textId="77777777" w:rsidR="00EB4287" w:rsidRPr="00CD6915" w:rsidRDefault="00EB4287" w:rsidP="00EB4287">
      <w:r w:rsidRPr="00CD6915">
        <w:t>If_IN so_RB ,_, we_PRP must_MD look_VB out_RP for_IN squalls_NNS ,_, for_IN a_DT strong_JJ man_NN with_IN homicidal_JJ and_CC religious_JJ mania_NN at_IN once_RB might_MD be_VB dangerous_JJ ._.</w:t>
      </w:r>
    </w:p>
    <w:p w14:paraId="36153526" w14:textId="77777777" w:rsidR="00EB4287" w:rsidRPr="00CD6915" w:rsidRDefault="00EB4287" w:rsidP="00EB4287">
      <w:r w:rsidRPr="00CD6915">
        <w:t>The_DT combination_NN is_VBZ a_DT dreadful_JJ one_CD ._.</w:t>
      </w:r>
    </w:p>
    <w:p w14:paraId="66A4C646" w14:textId="77777777" w:rsidR="00EB4287" w:rsidRPr="00CD6915" w:rsidRDefault="00EB4287" w:rsidP="00EB4287">
      <w:r w:rsidRPr="00CD6915">
        <w:t>At_IN nine_CD o'clock_RB I_PRP visited_VBD him_PRP myself_PRP ._.</w:t>
      </w:r>
    </w:p>
    <w:p w14:paraId="5A57529B" w14:textId="77777777" w:rsidR="00EB4287" w:rsidRPr="00CD6915" w:rsidRDefault="00EB4287" w:rsidP="00EB4287">
      <w:r w:rsidRPr="00CD6915">
        <w:t>His_PRP$ attitude_NN to_TO me_PRP was_VBD the_DT same_JJ as_IN that_DT to_TO the_DT attendant_NN ;_: in_IN his_PRP$ sublime_JJ self-feeling_NN the_DT difference_NN between_IN myself_PRP and_CC attendant_NN seemed_VBD to_TO him_PRP as_IN nothing_NN ._.</w:t>
      </w:r>
    </w:p>
    <w:p w14:paraId="6308E2B7" w14:textId="77777777" w:rsidR="00EB4287" w:rsidRPr="00CD6915" w:rsidRDefault="00EB4287" w:rsidP="00EB4287">
      <w:r w:rsidRPr="00CD6915">
        <w:t>It_PRP looks_VBZ like_IN religious_JJ mania_NN ,_, and_CC he_PRP will_MD soon_RB think_VB that_IN he_PRP himself_PRP is_VBZ God_NNP ._.</w:t>
      </w:r>
    </w:p>
    <w:p w14:paraId="66EE8196" w14:textId="77777777" w:rsidR="00EB4287" w:rsidRPr="00CD6915" w:rsidRDefault="00EB4287" w:rsidP="00EB4287">
      <w:r w:rsidRPr="00CD6915">
        <w:lastRenderedPageBreak/>
        <w:t>These_DT infinitesimal_JJ distinctions_NNS between_IN man_NN and_CC man_NN are_VBP too_RB paltry_JJ for_IN an_DT Omnipotent_JJ Being_VBG ._.</w:t>
      </w:r>
    </w:p>
    <w:p w14:paraId="66EE420A" w14:textId="77777777" w:rsidR="00EB4287" w:rsidRPr="00CD6915" w:rsidRDefault="00EB4287" w:rsidP="00EB4287">
      <w:r w:rsidRPr="00CD6915">
        <w:t>How_WRB these_DT madmen_NNS give_VBP themselves_PRP away_RB !_.</w:t>
      </w:r>
    </w:p>
    <w:p w14:paraId="5D685EB6" w14:textId="77777777" w:rsidR="00EB4287" w:rsidRPr="00CD6915" w:rsidRDefault="00EB4287" w:rsidP="00EB4287">
      <w:r w:rsidRPr="00CD6915">
        <w:t>The_DT real_JJ God_NNP taketh_VBP heed_VB lest_IN a_DT sparrow_NN fall_NN ;_: but_CC the_DT God_NNP created_VBN from_IN human_JJ vanity_NN sees_VBZ no_DT difference_NN between_IN an_DT eagle_NN and_CC a_DT sparrow_NN ._.</w:t>
      </w:r>
    </w:p>
    <w:p w14:paraId="0806473C" w14:textId="77777777" w:rsidR="00EB4287" w:rsidRPr="00CD6915" w:rsidRDefault="00EB4287" w:rsidP="00EB4287">
      <w:r w:rsidRPr="00CD6915">
        <w:t>Oh_UH ,_, if_IN men_NNS only_RB knew_VBD !_.</w:t>
      </w:r>
    </w:p>
    <w:p w14:paraId="73E77779" w14:textId="77777777" w:rsidR="00EB4287" w:rsidRPr="00CD6915" w:rsidRDefault="00EB4287" w:rsidP="00EB4287">
      <w:r w:rsidRPr="00CD6915">
        <w:t>For_IN half_PDT an_DT hour_NN or_CC more_JJR Renfield_NNP kept_VBD getting_VBG excited_VBN in_IN greater_JJR and_CC greater_JJR degree_NN ._.</w:t>
      </w:r>
    </w:p>
    <w:p w14:paraId="11DF6362" w14:textId="77777777" w:rsidR="00EB4287" w:rsidRPr="00CD6915" w:rsidRDefault="00EB4287" w:rsidP="00EB4287">
      <w:r w:rsidRPr="00CD6915">
        <w:t>I_PRP did_VBD not_RB pretend_VB to_TO be_VB watching_VBG him_PRP ,_, but_CC I_PRP kept_VBD strict_JJ observation_NN all_PDT the_DT same_JJ ._.</w:t>
      </w:r>
    </w:p>
    <w:p w14:paraId="41F454FB" w14:textId="77777777" w:rsidR="00EB4287" w:rsidRPr="00CD6915" w:rsidRDefault="00EB4287" w:rsidP="00EB4287">
      <w:r w:rsidRPr="00CD6915">
        <w:t>All_DT at_IN once_RB that_IN shifty_JJ look_NN came_VBD into_IN his_PRP$ eyes_NNS which_WDT we_PRP always_RB see_VBP when_WRB a_DT madman_NN has_VBZ seized_VBN an_DT idea_NN ,_, and_CC with_IN it_PRP the_DT shifty_JJ movement_NN of_IN the_DT head_NN and_CC back_RB which_WDT asylum_NN attendants_NNS come_VBP to_TO know_VB so_RB well_RB ._.</w:t>
      </w:r>
    </w:p>
    <w:p w14:paraId="556D0BBB" w14:textId="77777777" w:rsidR="00EB4287" w:rsidRPr="00CD6915" w:rsidRDefault="00EB4287" w:rsidP="00EB4287">
      <w:r w:rsidRPr="00CD6915">
        <w:t>He_PRP became_VBD quite_RB quiet_JJ ,_, and_CC went_VBD and_CC sat_VBD on_IN the_DT edge_NN of_IN his_PRP$ bed_NN resignedly_RB ,_, and_CC looked_VBD into_IN space_NN with_IN lack-lustre_JJ eyes_NNS ._.</w:t>
      </w:r>
    </w:p>
    <w:p w14:paraId="5367EA03" w14:textId="77777777" w:rsidR="00EB4287" w:rsidRPr="00CD6915" w:rsidRDefault="00EB4287" w:rsidP="00EB4287">
      <w:r w:rsidRPr="00CD6915">
        <w:t>I_PRP thought_VBD I_PRP would_MD find_VB out_RP if_IN his_PRP$ apathy_NN were_VBD real_JJ or_CC only_RB assumed_JJ ,_, and_CC tried_VBD to_TO lead_VB him_PRP to_TO talk_VB of_IN his_PRP$ pets_NNS ,_, a_DT theme_NN which_WDT had_VBD never_RB failed_VBN to_TO excite_VB his_PRP$ attention_NN ._.</w:t>
      </w:r>
    </w:p>
    <w:p w14:paraId="54895034" w14:textId="77777777" w:rsidR="00EB4287" w:rsidRPr="00CD6915" w:rsidRDefault="00EB4287" w:rsidP="00EB4287">
      <w:r w:rsidRPr="00CD6915">
        <w:t>At_IN first_RB he_PRP made_VBD no_DT reply_NN ,_, but_CC at_IN length_NN said_VBD testily_RB :_: --_: ``_`` Bother_VB them_PRP all_DT !_.</w:t>
      </w:r>
    </w:p>
    <w:p w14:paraId="32D6AFEF" w14:textId="77777777" w:rsidR="00EB4287" w:rsidRPr="00CD6915" w:rsidRDefault="00EB4287" w:rsidP="00EB4287">
      <w:r w:rsidRPr="00CD6915">
        <w:t>I_PRP do_VBP n't_RB care_VB a_DT pin_NN about_IN them_PRP ._. ''_''</w:t>
      </w:r>
    </w:p>
    <w:p w14:paraId="712843E1" w14:textId="77777777" w:rsidR="00EB4287" w:rsidRPr="00CD6915" w:rsidRDefault="00EB4287" w:rsidP="00EB4287">
      <w:r w:rsidRPr="00CD6915">
        <w:t>``_`` What_WP ?_. ''_''</w:t>
      </w:r>
    </w:p>
    <w:p w14:paraId="30C109B2" w14:textId="77777777" w:rsidR="00EB4287" w:rsidRPr="00CD6915" w:rsidRDefault="00EB4287" w:rsidP="00EB4287">
      <w:r w:rsidRPr="00CD6915">
        <w:t>I_PRP said_VBD ._.</w:t>
      </w:r>
    </w:p>
    <w:p w14:paraId="789DCE59" w14:textId="77777777" w:rsidR="00EB4287" w:rsidRPr="00CD6915" w:rsidRDefault="00EB4287" w:rsidP="00EB4287">
      <w:r w:rsidRPr="00CD6915">
        <w:t>``_`` You_PRP do_VBP n't_RB mean_VB to_TO tell_VB me_PRP you_PRP do_VBP n't_RB care_VB about_IN spiders_NNS ?_. ''_''</w:t>
      </w:r>
    </w:p>
    <w:p w14:paraId="5902209F" w14:textId="77777777" w:rsidR="00EB4287" w:rsidRPr="00CD6915" w:rsidRDefault="00EB4287" w:rsidP="00EB4287">
      <w:r w:rsidRPr="00CD6915">
        <w:t>-LRB-_-LRB- Spiders_NNS at_IN present_NN are_VBP his_PRP$ hobby_NN and_CC the_DT note-book_NN is_VBZ filling_VBG up_RP with_IN columns_NNS of_IN small_JJ figures_NNS ._. -RRB-_-RRB-</w:t>
      </w:r>
    </w:p>
    <w:p w14:paraId="41AA4A01" w14:textId="77777777" w:rsidR="00EB4287" w:rsidRPr="00CD6915" w:rsidRDefault="00EB4287" w:rsidP="00EB4287">
      <w:r w:rsidRPr="00CD6915">
        <w:t>To_TO this_DT he_PRP answered_VBD enigmatically_RB :_: --_: ``_`` The_DT bride-maidens_NNS rejoice_VBP the_DT eyes_NNS that_WDT wait_VBP the_DT coming_VBG of_IN the_DT bride_NN ;_: but_CC when_WRB the_DT bride_NN draweth_FW nigh_FW ,_, then_RB the_DT maidens_NNS shine_VBP not_RB to_TO the_DT eyes_NNS that_WDT are_VBP filled_VBN ._. ''_''</w:t>
      </w:r>
    </w:p>
    <w:p w14:paraId="3CE5E4D3" w14:textId="77777777" w:rsidR="00EB4287" w:rsidRPr="00CD6915" w:rsidRDefault="00EB4287" w:rsidP="00EB4287">
      <w:r w:rsidRPr="00CD6915">
        <w:t>He_PRP would_MD not_RB explain_VB himself_PRP ,_, but_CC remained_VBD obstinately_RB seated_VBN on_IN his_PRP$ bed_NN all_PDT the_DT time_NN I_PRP remained_VBD with_IN him_PRP ._.</w:t>
      </w:r>
    </w:p>
    <w:p w14:paraId="5A885209" w14:textId="77777777" w:rsidR="00EB4287" w:rsidRPr="00CD6915" w:rsidRDefault="00EB4287" w:rsidP="00EB4287">
      <w:r w:rsidRPr="00CD6915">
        <w:t>I_PRP am_VBP weary_JJ to-night_JJ and_CC low_JJ in_IN spirits_NNS ._.</w:t>
      </w:r>
    </w:p>
    <w:p w14:paraId="3AC005E0" w14:textId="77777777" w:rsidR="00EB4287" w:rsidRPr="00CD6915" w:rsidRDefault="00EB4287" w:rsidP="00EB4287">
      <w:r w:rsidRPr="00CD6915">
        <w:t>I_PRP can_MD not_RB but_CC think_VB of_IN Lucy_NNP ,_, and_CC how_WRB different_JJ things_NNS might_MD have_VB been_VBN ._.</w:t>
      </w:r>
    </w:p>
    <w:p w14:paraId="73AE3DB6" w14:textId="77777777" w:rsidR="00EB4287" w:rsidRPr="00CD6915" w:rsidRDefault="00EB4287" w:rsidP="00EB4287">
      <w:r w:rsidRPr="00CD6915">
        <w:lastRenderedPageBreak/>
        <w:t>If_IN I_PRP do_VBP n't_RB sleep_VB at_IN once_RB ,_, chloral_NN ,_, the_DT modern_JJ Morpheus_NNP --_: C2HCl3O_NN ._.</w:t>
      </w:r>
    </w:p>
    <w:p w14:paraId="7E825910" w14:textId="77777777" w:rsidR="00EB4287" w:rsidRPr="00CD6915" w:rsidRDefault="00EB4287" w:rsidP="00EB4287">
      <w:r w:rsidRPr="00CD6915">
        <w:t>H2O_NN !_.</w:t>
      </w:r>
    </w:p>
    <w:p w14:paraId="699FB505" w14:textId="77777777" w:rsidR="00EB4287" w:rsidRPr="00CD6915" w:rsidRDefault="00EB4287" w:rsidP="00EB4287">
      <w:r w:rsidRPr="00CD6915">
        <w:t>I_PRP must_MD be_VB careful_JJ not_RB to_TO let_VB it_PRP grow_VB into_IN a_DT habit_NN ._.</w:t>
      </w:r>
    </w:p>
    <w:p w14:paraId="2EF0648C" w14:textId="77777777" w:rsidR="00EB4287" w:rsidRPr="00CD6915" w:rsidRDefault="00EB4287" w:rsidP="00EB4287">
      <w:r w:rsidRPr="00CD6915">
        <w:t>No_RB ,_, I_PRP shall_MD take_VB none_NN to-night_NN !_.</w:t>
      </w:r>
    </w:p>
    <w:p w14:paraId="574E1FA2" w14:textId="77777777" w:rsidR="00EB4287" w:rsidRPr="00CD6915" w:rsidRDefault="00EB4287" w:rsidP="00EB4287">
      <w:r w:rsidRPr="00CD6915">
        <w:t>I_PRP have_VBP thought_VBN of_IN Lucy_NNP ,_, and_CC I_PRP shall_MD not_RB dishonour_VB her_PRP by_IN mixing_VBG the_DT two_CD ._.</w:t>
      </w:r>
    </w:p>
    <w:p w14:paraId="6B205C58" w14:textId="77777777" w:rsidR="00EB4287" w:rsidRPr="00CD6915" w:rsidRDefault="00EB4287" w:rsidP="00EB4287">
      <w:r w:rsidRPr="00CD6915">
        <w:t>If_IN need_MD be_VB ,_, to-night_JJ shall_MD be_VB sleepless_JJ ..._: ._.</w:t>
      </w:r>
    </w:p>
    <w:p w14:paraId="53839BA5" w14:textId="77777777" w:rsidR="00EB4287" w:rsidRPr="00CD6915" w:rsidRDefault="00EB4287" w:rsidP="00EB4287">
      <w:r w:rsidRPr="00CD6915">
        <w:t>Later_RB ._.</w:t>
      </w:r>
    </w:p>
    <w:p w14:paraId="7AF6F68F" w14:textId="77777777" w:rsidR="00EB4287" w:rsidRPr="00CD6915" w:rsidRDefault="00EB4287" w:rsidP="00EB4287">
      <w:r w:rsidRPr="00CD6915">
        <w:t>--_: Glad_NN I_PRP made_VBD the_DT resolution_NN ;_: gladder_JJR that_IN I_PRP kept_VBD to_TO it_PRP ._.</w:t>
      </w:r>
    </w:p>
    <w:p w14:paraId="6F5DC22F" w14:textId="77777777" w:rsidR="00EB4287" w:rsidRPr="00CD6915" w:rsidRDefault="00EB4287" w:rsidP="00EB4287">
      <w:r w:rsidRPr="00CD6915">
        <w:t>I_PRP had_VBD lain_NN tossing_VBG about_IN ,_, and_CC had_VBD heard_VBN the_DT clock_NN strike_NN only_RB twice_RB ,_, when_WRB the_DT night-watchman_NN came_VBD to_TO me_PRP ,_, sent_VBD up_RP from_IN the_DT ward_NN ,_, to_TO say_VB that_IN Renfield_NNP had_VBD escaped_VBN ._.</w:t>
      </w:r>
    </w:p>
    <w:p w14:paraId="7AEF7730" w14:textId="77777777" w:rsidR="00EB4287" w:rsidRPr="00CD6915" w:rsidRDefault="00EB4287" w:rsidP="00EB4287">
      <w:r w:rsidRPr="00CD6915">
        <w:t>I_PRP threw_VBD on_IN my_PRP$ clothes_NNS and_CC ran_VBD down_RB at_IN once_RB ;_: my_PRP$ patient_NN is_VBZ too_RB dangerous_JJ a_DT person_NN to_TO be_VB roaming_VBG about_IN ._.</w:t>
      </w:r>
    </w:p>
    <w:p w14:paraId="4FBC5EDA" w14:textId="77777777" w:rsidR="00EB4287" w:rsidRPr="00CD6915" w:rsidRDefault="00EB4287" w:rsidP="00EB4287">
      <w:r w:rsidRPr="00CD6915">
        <w:t>Those_DT ideas_NNS of_IN his_PRP$ might_MD work_VB out_RP dangerously_RB with_IN strangers_NNS ._.</w:t>
      </w:r>
    </w:p>
    <w:p w14:paraId="088FB920" w14:textId="77777777" w:rsidR="00EB4287" w:rsidRPr="00CD6915" w:rsidRDefault="00EB4287" w:rsidP="00EB4287">
      <w:r w:rsidRPr="00CD6915">
        <w:t>The_DT attendant_NN was_VBD waiting_VBG for_IN me_PRP ._.</w:t>
      </w:r>
    </w:p>
    <w:p w14:paraId="0CBDB1A2" w14:textId="77777777" w:rsidR="00EB4287" w:rsidRPr="00CD6915" w:rsidRDefault="00EB4287" w:rsidP="00EB4287">
      <w:r w:rsidRPr="00CD6915">
        <w:t>He_PRP said_VBD he_PRP had_VBD seen_VBN him_PRP not_RB ten_CD minutes_NNS before_RB ,_, seemingly_RB asleep_RB in_IN his_PRP$ bed_NN ,_, when_WRB he_PRP had_VBD looked_VBN through_IN the_DT observation-trap_NN in_IN the_DT door_NN ._.</w:t>
      </w:r>
    </w:p>
    <w:p w14:paraId="64543F62" w14:textId="77777777" w:rsidR="00EB4287" w:rsidRPr="00CD6915" w:rsidRDefault="00EB4287" w:rsidP="00EB4287">
      <w:r w:rsidRPr="00CD6915">
        <w:t>His_PRP$ attention_NN was_VBD called_VBN by_IN the_DT sound_NN of_IN the_DT window_NN being_VBG wrenched_VBN out_RP ._.</w:t>
      </w:r>
    </w:p>
    <w:p w14:paraId="0F1080E6" w14:textId="77777777" w:rsidR="00EB4287" w:rsidRPr="00CD6915" w:rsidRDefault="00EB4287" w:rsidP="00EB4287">
      <w:r w:rsidRPr="00CD6915">
        <w:t>He_PRP ran_VBD back_RB and_CC saw_VBD his_PRP$ feet_NNS disappear_VBP through_IN the_DT window_NN ,_, and_CC had_VBD at_IN once_RB sent_VBN up_RP for_IN me_PRP ._.</w:t>
      </w:r>
    </w:p>
    <w:p w14:paraId="072DB96C" w14:textId="77777777" w:rsidR="00EB4287" w:rsidRPr="00CD6915" w:rsidRDefault="00EB4287" w:rsidP="00EB4287">
      <w:r w:rsidRPr="00CD6915">
        <w:t>He_PRP was_VBD only_RB in_IN his_PRP$ night-gear_JJ ,_, and_CC can_MD not_RB be_VB far_RB off_RB ._.</w:t>
      </w:r>
    </w:p>
    <w:p w14:paraId="002F0AC0" w14:textId="77777777" w:rsidR="00EB4287" w:rsidRPr="00CD6915" w:rsidRDefault="00EB4287" w:rsidP="00EB4287">
      <w:r w:rsidRPr="00CD6915">
        <w:t>The_DT attendant_NN thought_VBD it_PRP would_MD be_VB more_RBR useful_JJ to_TO watch_VB where_WRB he_PRP should_MD go_VB than_IN to_TO follow_VB him_PRP ,_, as_IN he_PRP might_MD lose_VB sight_NN of_IN him_PRP whilst_IN getting_VBG out_IN of_IN the_DT building_NN by_IN the_DT door_NN ._.</w:t>
      </w:r>
    </w:p>
    <w:p w14:paraId="27BC292A" w14:textId="77777777" w:rsidR="00EB4287" w:rsidRPr="00CD6915" w:rsidRDefault="00EB4287" w:rsidP="00EB4287">
      <w:r w:rsidRPr="00CD6915">
        <w:t>He_PRP is_VBZ a_DT bulky_JJ man_NN ,_, and_CC could_MD n't_RB get_VB through_IN the_DT window_NN ._.</w:t>
      </w:r>
    </w:p>
    <w:p w14:paraId="7883F9B0" w14:textId="77777777" w:rsidR="00EB4287" w:rsidRPr="00CD6915" w:rsidRDefault="00EB4287" w:rsidP="00EB4287">
      <w:r w:rsidRPr="00CD6915">
        <w:t>I_PRP am_VBP thin_JJ ,_, so_RB ,_, with_IN his_PRP$ aid_NN ,_, I_PRP got_VBD out_RB ,_, but_CC feet_NNS foremost_JJ ,_, and_CC ,_, as_IN we_PRP were_VBD only_RB a_DT few_JJ feet_NNS above_IN ground_NN ,_, landed_VBD unhurt_JJ ._.</w:t>
      </w:r>
    </w:p>
    <w:p w14:paraId="7A0EBD76" w14:textId="77777777" w:rsidR="00EB4287" w:rsidRPr="00CD6915" w:rsidRDefault="00EB4287" w:rsidP="00EB4287">
      <w:r w:rsidRPr="00CD6915">
        <w:t>The_DT attendant_NN told_VBD me_PRP the_DT patient_NN had_VBD gone_VBN to_TO the_DT left_NN ,_, and_CC had_VBD taken_VBN a_DT straight_JJ line_NN ,_, so_IN I_PRP ran_VBD as_RB quickly_RB as_IN I_PRP could_MD ._.</w:t>
      </w:r>
    </w:p>
    <w:p w14:paraId="228740B2" w14:textId="77777777" w:rsidR="00EB4287" w:rsidRPr="00CD6915" w:rsidRDefault="00EB4287" w:rsidP="00EB4287">
      <w:r w:rsidRPr="00CD6915">
        <w:lastRenderedPageBreak/>
        <w:t>As_IN I_PRP got_VBD through_IN the_DT belt_NN of_IN trees_NNS I_PRP saw_VBD a_DT white_JJ figure_NN scale_NN the_DT high_JJ wall_NN which_WDT separates_VBZ our_PRP$ grounds_NNS from_IN those_DT of_IN the_DT deserted_VBN house_NN ._.</w:t>
      </w:r>
    </w:p>
    <w:p w14:paraId="39C9A4A3" w14:textId="77777777" w:rsidR="00EB4287" w:rsidRPr="00CD6915" w:rsidRDefault="00EB4287" w:rsidP="00EB4287">
      <w:r w:rsidRPr="00CD6915">
        <w:t>I_PRP ran_VBD back_RB at_IN once_RB ,_, told_VBD the_DT watchman_NN to_TO get_VB three_CD or_CC four_CD men_NNS immediately_RB and_CC follow_VB me_PRP into_IN the_DT grounds_NNS of_IN Carfax_NNP ,_, in_IN case_NN our_PRP$ friend_NN might_MD be_VB dangerous_JJ ._.</w:t>
      </w:r>
    </w:p>
    <w:p w14:paraId="07BDCEFF" w14:textId="77777777" w:rsidR="00EB4287" w:rsidRPr="00CD6915" w:rsidRDefault="00EB4287" w:rsidP="00EB4287">
      <w:r w:rsidRPr="00CD6915">
        <w:t>I_PRP got_VBD a_DT ladder_NN myself_PRP ,_, and_CC crossing_VBG the_DT wall_NN ,_, dropped_VBD down_RP on_IN the_DT other_JJ side_NN ._.</w:t>
      </w:r>
    </w:p>
    <w:p w14:paraId="17BAAE95" w14:textId="77777777" w:rsidR="00EB4287" w:rsidRPr="00CD6915" w:rsidRDefault="00EB4287" w:rsidP="00EB4287">
      <w:r w:rsidRPr="00CD6915">
        <w:t>I_PRP could_MD see_VB Renfield_NNP 's_POS figure_NN just_RB disappearing_VBG behind_IN the_DT angle_NN of_IN the_DT house_NN ,_, so_IN I_PRP ran_VBD after_IN him_PRP ._.</w:t>
      </w:r>
    </w:p>
    <w:p w14:paraId="6FC84877" w14:textId="77777777" w:rsidR="00EB4287" w:rsidRPr="00CD6915" w:rsidRDefault="00EB4287" w:rsidP="00EB4287">
      <w:r w:rsidRPr="00CD6915">
        <w:t>On_IN the_DT far_JJ side_NN of_IN the_DT house_NN I_PRP found_VBD him_PRP pressed_VBN close_RB against_IN the_DT old_JJ ironbound_JJ oak_NN door_NN of_IN the_DT chapel_NN ._.</w:t>
      </w:r>
    </w:p>
    <w:p w14:paraId="7191023A" w14:textId="77777777" w:rsidR="00EB4287" w:rsidRPr="00CD6915" w:rsidRDefault="00EB4287" w:rsidP="00EB4287">
      <w:r w:rsidRPr="00CD6915">
        <w:t>He_PRP was_VBD talking_VBG ,_, apparently_RB to_TO some_DT one_CD ,_, but_CC I_PRP was_VBD afraid_JJ to_TO go_VB near_RB enough_RB to_TO hear_VB what_WP he_PRP was_VBD saying_VBG ,_, lest_IN I_PRP might_MD frighten_VB him_PRP ,_, and_CC he_PRP should_MD run_VB off_RP ._.</w:t>
      </w:r>
    </w:p>
    <w:p w14:paraId="630F54CB" w14:textId="77777777" w:rsidR="00EB4287" w:rsidRPr="00CD6915" w:rsidRDefault="00EB4287" w:rsidP="00EB4287">
      <w:r w:rsidRPr="00CD6915">
        <w:t>Chasing_VBG an_DT errant_JJ swarm_NN of_IN bees_NNS is_VBZ nothing_NN to_TO following_VBG a_DT naked_JJ lunatic_NN ,_, when_WRB the_DT fit_NN of_IN escaping_VBG is_VBZ upon_IN him_PRP !_.</w:t>
      </w:r>
    </w:p>
    <w:p w14:paraId="5E34D4F9" w14:textId="77777777" w:rsidR="00EB4287" w:rsidRPr="00CD6915" w:rsidRDefault="00EB4287" w:rsidP="00EB4287">
      <w:r w:rsidRPr="00CD6915">
        <w:t>After_IN a_DT few_JJ minutes_NNS ,_, however_RB ,_, I_PRP could_MD see_VB that_IN he_PRP did_VBD not_RB take_VB note_NN of_IN anything_NN around_IN him_PRP ,_, and_CC so_RB ventured_VBD to_TO draw_VB nearer_IN to_TO him_PRP --_: the_DT more_RBR so_RB as_IN my_PRP$ men_NNS had_VBD now_RB crossed_VBN the_DT wall_NN and_CC were_VBD closing_VBG him_PRP in_IN ._.</w:t>
      </w:r>
    </w:p>
    <w:p w14:paraId="2BDB3D82" w14:textId="77777777" w:rsidR="00EB4287" w:rsidRPr="00CD6915" w:rsidRDefault="00EB4287" w:rsidP="00EB4287">
      <w:r w:rsidRPr="00CD6915">
        <w:t>I_PRP heard_VBD him_PRP say_VB :_: --_: ``_`` I_PRP am_VBP here_RB to_TO do_VB Your_PRP$ bidding_NN ,_, Master_NNP ._.</w:t>
      </w:r>
    </w:p>
    <w:p w14:paraId="14D37108" w14:textId="77777777" w:rsidR="00EB4287" w:rsidRPr="00CD6915" w:rsidRDefault="00EB4287" w:rsidP="00EB4287">
      <w:r w:rsidRPr="00CD6915">
        <w:t>I_PRP am_VBP Your_PRP$ slave_NN ,_, and_CC You_PRP will_MD reward_VB me_PRP ,_, for_IN I_PRP shall_MD be_VB faithful_JJ ._.</w:t>
      </w:r>
    </w:p>
    <w:p w14:paraId="0EA3FA5B" w14:textId="77777777" w:rsidR="00EB4287" w:rsidRPr="00CD6915" w:rsidRDefault="00EB4287" w:rsidP="00EB4287">
      <w:r w:rsidRPr="00CD6915">
        <w:t>I_PRP have_VBP worshipped_VBN You_PRP long_RB and_CC afar_VB off_RP ._.</w:t>
      </w:r>
    </w:p>
    <w:p w14:paraId="43C81C3F" w14:textId="77777777" w:rsidR="00EB4287" w:rsidRPr="00CD6915" w:rsidRDefault="00EB4287" w:rsidP="00EB4287">
      <w:r w:rsidRPr="00CD6915">
        <w:t>Now_RB that_IN You_PRP are_VBP near_IN ,_, I_PRP await_VBP Your_PRP$ commands_NNS ,_, and_CC You_PRP will_MD not_RB pass_VB me_PRP by_IN ,_, will_MD You_PRP ,_, dear_RB Master_NNP ,_, in_IN Your_PRP$ distribution_NN of_IN good_JJ things_NNS ?_. ''_''</w:t>
      </w:r>
    </w:p>
    <w:p w14:paraId="6EF076A6" w14:textId="77777777" w:rsidR="00EB4287" w:rsidRPr="00CD6915" w:rsidRDefault="00EB4287" w:rsidP="00EB4287">
      <w:r w:rsidRPr="00CD6915">
        <w:t>He_PRP is_VBZ a_DT selfish_JJ old_JJ beggar_NN anyhow_RB ._.</w:t>
      </w:r>
    </w:p>
    <w:p w14:paraId="1A04AF60" w14:textId="77777777" w:rsidR="00EB4287" w:rsidRPr="00CD6915" w:rsidRDefault="00EB4287" w:rsidP="00EB4287">
      <w:r w:rsidRPr="00CD6915">
        <w:t>He_PRP thinks_VBZ of_IN the_DT loaves_NNS and_CC fishes_NNS even_RB when_WRB he_PRP believes_VBZ he_PRP is_VBZ in_IN a_DT Real_JJ Presence_NN ._.</w:t>
      </w:r>
    </w:p>
    <w:p w14:paraId="40C8AD19" w14:textId="77777777" w:rsidR="00EB4287" w:rsidRPr="00CD6915" w:rsidRDefault="00EB4287" w:rsidP="00EB4287">
      <w:r w:rsidRPr="00CD6915">
        <w:t>His_PRP$ manias_NNS make_VBP a_DT startling_JJ combination_NN ._.</w:t>
      </w:r>
    </w:p>
    <w:p w14:paraId="6DA56CE6" w14:textId="77777777" w:rsidR="00EB4287" w:rsidRPr="00CD6915" w:rsidRDefault="00EB4287" w:rsidP="00EB4287">
      <w:r w:rsidRPr="00CD6915">
        <w:t>When_WRB we_PRP closed_VBD in_RP on_IN him_PRP he_PRP fought_VBD like_IN a_DT tiger_NN ._.</w:t>
      </w:r>
    </w:p>
    <w:p w14:paraId="7E4FA511" w14:textId="77777777" w:rsidR="00EB4287" w:rsidRPr="00CD6915" w:rsidRDefault="00EB4287" w:rsidP="00EB4287">
      <w:r w:rsidRPr="00CD6915">
        <w:t>He_PRP is_VBZ immensely_RB strong_JJ ,_, for_IN he_PRP was_VBD more_JJR like_IN a_DT wild_JJ beast_NN than_IN a_DT man_NN ._.</w:t>
      </w:r>
    </w:p>
    <w:p w14:paraId="507C8492" w14:textId="77777777" w:rsidR="00EB4287" w:rsidRPr="00CD6915" w:rsidRDefault="00EB4287" w:rsidP="00EB4287">
      <w:r w:rsidRPr="00CD6915">
        <w:t>I_PRP never_RB saw_VBD a_DT lunatic_NN in_IN such_JJ a_DT paroxysm_NN of_IN rage_NN before_IN ;_: and_CC I_PRP hope_VBP I_PRP shall_MD not_RB again_RB ._.</w:t>
      </w:r>
    </w:p>
    <w:p w14:paraId="53F6B792" w14:textId="77777777" w:rsidR="00EB4287" w:rsidRPr="00CD6915" w:rsidRDefault="00EB4287" w:rsidP="00EB4287">
      <w:r w:rsidRPr="00CD6915">
        <w:lastRenderedPageBreak/>
        <w:t>It_PRP is_VBZ a_DT mercy_NN that_IN we_PRP have_VBP found_VBN out_RP his_PRP$ strength_NN and_CC his_PRP$ danger_NN in_IN good_JJ time_NN ._.</w:t>
      </w:r>
    </w:p>
    <w:p w14:paraId="3AED3069" w14:textId="77777777" w:rsidR="00EB4287" w:rsidRPr="00CD6915" w:rsidRDefault="00EB4287" w:rsidP="00EB4287">
      <w:r w:rsidRPr="00CD6915">
        <w:t>With_IN strength_NN and_CC determination_NN like_IN his_PRP$ ,_, he_PRP might_MD have_VB done_VBN wild_JJ work_NN before_IN he_PRP was_VBD caged_VBN ._.</w:t>
      </w:r>
    </w:p>
    <w:p w14:paraId="3866F3DA" w14:textId="77777777" w:rsidR="00EB4287" w:rsidRPr="00CD6915" w:rsidRDefault="00EB4287" w:rsidP="00EB4287">
      <w:r w:rsidRPr="00CD6915">
        <w:t>He_PRP is_VBZ safe_JJ now_RB at_IN any_DT rate_NN ._.</w:t>
      </w:r>
    </w:p>
    <w:p w14:paraId="60A5C584" w14:textId="77777777" w:rsidR="00EB4287" w:rsidRPr="00CD6915" w:rsidRDefault="00EB4287" w:rsidP="00EB4287">
      <w:r w:rsidRPr="00CD6915">
        <w:t>Jack_NNP Sheppard_NNP himself_PRP could_MD n't_RB get_VB free_JJ from_IN the_DT strait-waistcoat_NN that_WDT keeps_VBZ him_PRP restrained_VBN ,_, and_CC he_PRP 's_VBZ chained_JJ to_TO the_DT wall_NN in_IN the_DT padded_JJ room_NN ._.</w:t>
      </w:r>
    </w:p>
    <w:p w14:paraId="52973231" w14:textId="77777777" w:rsidR="00EB4287" w:rsidRPr="00CD6915" w:rsidRDefault="00EB4287" w:rsidP="00EB4287">
      <w:r w:rsidRPr="00CD6915">
        <w:t>His_PRP$ cries_VBZ are_VBP at_IN times_NNS awful_JJ ,_, but_CC the_DT silences_NNS that_WDT follow_VBP are_VBP more_RBR deadly_JJ still_RB ,_, for_IN he_PRP means_VBZ murder_NN in_IN every_DT turn_NN and_CC movement_NN ._.</w:t>
      </w:r>
    </w:p>
    <w:p w14:paraId="0D6D6875" w14:textId="77777777" w:rsidR="00EB4287" w:rsidRPr="00CD6915" w:rsidRDefault="00EB4287" w:rsidP="00EB4287">
      <w:r w:rsidRPr="00CD6915">
        <w:t>Just_RB now_RB he_PRP spoke_VBD coherent_JJ words_NNS for_IN the_DT first_JJ time_NN :_: --_: ``_`` I_PRP shall_MD be_VB patient_NN ,_, Master_NNP ._.</w:t>
      </w:r>
    </w:p>
    <w:p w14:paraId="394CFE23" w14:textId="77777777" w:rsidR="00EB4287" w:rsidRPr="00CD6915" w:rsidRDefault="00EB4287" w:rsidP="00EB4287">
      <w:r w:rsidRPr="00CD6915">
        <w:t>It_PRP is_VBZ coming_VBG --_: coming_VBG --_: coming_VBG !_. ''_''</w:t>
      </w:r>
    </w:p>
    <w:p w14:paraId="59BE4FF1" w14:textId="77777777" w:rsidR="00EB4287" w:rsidRPr="00CD6915" w:rsidRDefault="00EB4287" w:rsidP="00EB4287">
      <w:r w:rsidRPr="00CD6915">
        <w:t>So_RB I_PRP took_VBD the_DT hint_NN ,_, and_CC came_VBD too_RB ._.</w:t>
      </w:r>
    </w:p>
    <w:p w14:paraId="750DB879" w14:textId="77777777" w:rsidR="00EB4287" w:rsidRPr="00CD6915" w:rsidRDefault="00EB4287" w:rsidP="00EB4287">
      <w:r w:rsidRPr="00CD6915">
        <w:t>I_PRP was_VBD too_RB excited_JJ to_TO sleep_VB ,_, but_CC this_DT diary_NN has_VBZ quieted_VBN me_PRP ,_, and_CC I_PRP feel_VBP I_PRP shall_MD get_VB some_DT sleep_NN to-night_NN ._.</w:t>
      </w:r>
    </w:p>
    <w:p w14:paraId="2A6AF7B0" w14:textId="77777777" w:rsidR="00EB4287" w:rsidRPr="00CD6915" w:rsidRDefault="00EB4287" w:rsidP="00EB4287">
      <w:r w:rsidRPr="00CD6915">
        <w:t>CHAPTER_NN IX_CD Letter_NNP ,_, Mina_NNP Harker_NNP to_TO Lucy_NNP Westenra_NNP ._.</w:t>
      </w:r>
    </w:p>
    <w:p w14:paraId="64ACECFB" w14:textId="77777777" w:rsidR="00EB4287" w:rsidRPr="00CD6915" w:rsidRDefault="00EB4287" w:rsidP="00EB4287">
      <w:r w:rsidRPr="00CD6915">
        <w:t>``_`` Buda-Pesth_NNP ,_, 24_CD August_NNP ._.</w:t>
      </w:r>
    </w:p>
    <w:p w14:paraId="590C556A" w14:textId="77777777" w:rsidR="00EB4287" w:rsidRPr="00CD6915" w:rsidRDefault="00EB4287" w:rsidP="00EB4287">
      <w:r w:rsidRPr="00CD6915">
        <w:t>``_`` My_PRP$ dearest_JJ Lucy_NNP ,_, --_: ``_`` I_PRP know_VBP you_PRP will_MD be_VB anxious_JJ to_TO hear_VB all_DT that_WDT has_VBZ happened_VBN since_IN we_PRP parted_VBD at_IN the_DT railway_NN station_NN at_IN Whitby_NNP ._.</w:t>
      </w:r>
    </w:p>
    <w:p w14:paraId="4935A37E" w14:textId="77777777" w:rsidR="00EB4287" w:rsidRPr="00CD6915" w:rsidRDefault="00EB4287" w:rsidP="00EB4287">
      <w:r w:rsidRPr="00CD6915">
        <w:t>Well_RB ,_, my_PRP$ dear_RB ,_, I_PRP got_VBD to_TO Hull_NNP all_RB right_RB ,_, and_CC caught_VBD the_DT boat_NN to_TO Hamburg_NNP ,_, and_CC then_RB the_DT train_NN on_IN here_RB ._.</w:t>
      </w:r>
    </w:p>
    <w:p w14:paraId="29CDE667" w14:textId="77777777" w:rsidR="00EB4287" w:rsidRPr="00CD6915" w:rsidRDefault="00EB4287" w:rsidP="00EB4287">
      <w:r w:rsidRPr="00CD6915">
        <w:t>I_PRP feel_VBP that_IN I_PRP can_MD hardly_RB recall_VB anything_NN of_IN the_DT journey_NN ,_, except_IN that_IN I_PRP knew_VBD I_PRP was_VBD coming_VBG to_TO Jonathan_NNP ,_, and_CC ,_, that_IN as_IN I_PRP should_MD have_VB to_TO do_VB some_DT nursing_NN ,_, I_PRP had_VBD better_RBR get_VB all_PDT the_DT sleep_NN I_PRP could_MD ..._: ._.</w:t>
      </w:r>
    </w:p>
    <w:p w14:paraId="5B0CB7C9" w14:textId="77777777" w:rsidR="00EB4287" w:rsidRPr="00CD6915" w:rsidRDefault="00EB4287" w:rsidP="00EB4287">
      <w:r w:rsidRPr="00CD6915">
        <w:t>I_PRP found_VBD my_PRP$ dear_RB one_CD ,_, oh_UH ,_, so_RB thin_JJ and_CC pale_JJ and_CC weak-looking_JJ ._.</w:t>
      </w:r>
    </w:p>
    <w:p w14:paraId="11F386F8" w14:textId="77777777" w:rsidR="00EB4287" w:rsidRPr="00CD6915" w:rsidRDefault="00EB4287" w:rsidP="00EB4287">
      <w:r w:rsidRPr="00CD6915">
        <w:t>All_PDT the_DT resolution_NN has_VBZ gone_VBN out_IN of_IN his_PRP$ dear_RB eyes_NNS ,_, and_CC that_IN quiet_JJ dignity_NN which_WDT I_PRP told_VBD you_PRP was_VBD in_IN his_PRP$ face_NN has_VBZ vanished_VBN ._.</w:t>
      </w:r>
    </w:p>
    <w:p w14:paraId="468D8F9E" w14:textId="77777777" w:rsidR="00EB4287" w:rsidRPr="00CD6915" w:rsidRDefault="00EB4287" w:rsidP="00EB4287">
      <w:r w:rsidRPr="00CD6915">
        <w:t>He_PRP is_VBZ only_RB a_DT wreck_NN of_IN himself_PRP ,_, and_CC he_PRP does_VBZ not_RB remember_VB anything_NN that_WDT has_VBZ happened_VBN to_TO him_PRP for_IN a_DT long_JJ time_NN past_NN ._.</w:t>
      </w:r>
    </w:p>
    <w:p w14:paraId="3FCB6ABA" w14:textId="77777777" w:rsidR="00EB4287" w:rsidRPr="00CD6915" w:rsidRDefault="00EB4287" w:rsidP="00EB4287">
      <w:r w:rsidRPr="00CD6915">
        <w:t>At_IN least_JJS ,_, he_PRP wants_VBZ me_PRP to_TO believe_VB so_RB ,_, and_CC I_PRP shall_MD never_RB ask_VB ._.</w:t>
      </w:r>
    </w:p>
    <w:p w14:paraId="79CA4299" w14:textId="77777777" w:rsidR="00EB4287" w:rsidRPr="00CD6915" w:rsidRDefault="00EB4287" w:rsidP="00EB4287">
      <w:r w:rsidRPr="00CD6915">
        <w:lastRenderedPageBreak/>
        <w:t>He_PRP has_VBZ had_VBN some_DT terrible_JJ shock_NN ,_, and_CC I_PRP fear_VBP it_PRP might_MD tax_VB his_PRP$ poor_JJ brain_NN if_IN he_PRP were_VBD to_TO try_VB to_TO recall_VB it_PRP ._.</w:t>
      </w:r>
    </w:p>
    <w:p w14:paraId="5F69F066" w14:textId="77777777" w:rsidR="00EB4287" w:rsidRPr="00CD6915" w:rsidRDefault="00EB4287" w:rsidP="00EB4287">
      <w:r w:rsidRPr="00CD6915">
        <w:t>Sister_NNP Agatha_NNP ,_, who_WP is_VBZ a_DT good_JJ creature_NN and_CC a_DT born_JJ nurse_NN ,_, tells_VBZ me_PRP that_IN he_PRP raved_VBD of_IN dreadful_JJ things_NNS whilst_IN he_PRP was_VBD off_RP his_PRP$ head_NN ._.</w:t>
      </w:r>
    </w:p>
    <w:p w14:paraId="7E386CF7" w14:textId="77777777" w:rsidR="00EB4287" w:rsidRPr="00CD6915" w:rsidRDefault="00EB4287" w:rsidP="00EB4287">
      <w:r w:rsidRPr="00CD6915">
        <w:t>I_PRP wanted_VBD her_PRP to_TO tell_VB me_PRP what_WP they_PRP were_VBD ;_: but_CC she_PRP would_MD only_RB cross_VB herself_PRP ,_, and_CC say_VB she_PRP would_MD never_RB tell_VB ;_: that_IN the_DT ravings_NNS of_IN the_DT sick_JJ were_VBD the_DT secrets_NNS of_IN God_NNP ,_, and_CC that_IN if_IN a_DT nurse_NN through_IN her_PRP$ vocation_NN should_MD hear_VB them_PRP ,_, she_PRP should_MD respect_VB her_PRP$ trust_NN ._.</w:t>
      </w:r>
    </w:p>
    <w:p w14:paraId="55B93FDB" w14:textId="77777777" w:rsidR="00EB4287" w:rsidRPr="00CD6915" w:rsidRDefault="00EB4287" w:rsidP="00EB4287">
      <w:r w:rsidRPr="00CD6915">
        <w:t>She_PRP is_VBZ a_DT sweet_JJ ,_, good_JJ soul_NN ,_, and_CC the_DT next_JJ day_NN ,_, when_WRB she_PRP saw_VBD I_PRP was_VBD troubled_VBN ,_, she_PRP opened_VBD up_RP the_DT subject_NN again_RB ,_, and_CC after_IN saying_VBG that_IN she_PRP could_MD never_RB mention_VB what_WP my_PRP$ poor_NN dear_RB raved_VBD about_IN ,_, added_VBD :_: `_`` I_PRP can_MD tell_VB you_PRP this_DT much_JJ ,_, my_PRP$ dear_RB :_: that_IN it_PRP was_VBD not_RB about_IN anything_NN which_WDT he_PRP has_VBZ done_VBN wrong_JJ himself_PRP ;_: and_CC you_PRP ,_, as_IN his_PRP$ wife_NN to_TO be_VB ,_, have_VBP no_DT cause_NN to_TO be_VB concerned_VBN ._.</w:t>
      </w:r>
    </w:p>
    <w:p w14:paraId="3ED3A5C7" w14:textId="77777777" w:rsidR="00EB4287" w:rsidRPr="00CD6915" w:rsidRDefault="00EB4287" w:rsidP="00EB4287">
      <w:r w:rsidRPr="00CD6915">
        <w:t>He_PRP has_VBZ not_RB forgotten_VBN you_PRP or_CC what_WP he_PRP owes_VBZ to_TO you_PRP ._.</w:t>
      </w:r>
    </w:p>
    <w:p w14:paraId="588B8860" w14:textId="77777777" w:rsidR="00EB4287" w:rsidRPr="00CD6915" w:rsidRDefault="00EB4287" w:rsidP="00EB4287">
      <w:r w:rsidRPr="00CD6915">
        <w:t>His_PRP$ fear_NN was_VBD of_IN great_JJ and_CC terrible_JJ things_NNS ,_, which_WDT no_DT mortal_JJ can_NN treat_NN of_IN ._. '_''</w:t>
      </w:r>
    </w:p>
    <w:p w14:paraId="7BFBB6D8" w14:textId="77777777" w:rsidR="00EB4287" w:rsidRPr="00CD6915" w:rsidRDefault="00EB4287" w:rsidP="00EB4287">
      <w:r w:rsidRPr="00CD6915">
        <w:t>I_PRP do_VBP believe_VB the_DT dear_RB soul_NN thought_VBD I_PRP might_MD be_VB jealous_JJ lest_IN my_PRP$ poor_NN dear_RB should_MD have_VB fallen_VBN in_IN love_NN with_IN any_DT other_JJ girl_NN ._.</w:t>
      </w:r>
    </w:p>
    <w:p w14:paraId="02A272DC" w14:textId="77777777" w:rsidR="00EB4287" w:rsidRPr="00CD6915" w:rsidRDefault="00EB4287" w:rsidP="00EB4287">
      <w:r w:rsidRPr="00CD6915">
        <w:t>The_DT idea_NN of_IN my_PRP$ being_VBG jealous_JJ about_IN Jonathan_NNP !_.</w:t>
      </w:r>
    </w:p>
    <w:p w14:paraId="2D1D1519" w14:textId="77777777" w:rsidR="00EB4287" w:rsidRPr="00CD6915" w:rsidRDefault="00EB4287" w:rsidP="00EB4287">
      <w:r w:rsidRPr="00CD6915">
        <w:t>And_CC yet_RB ,_, my_PRP$ dear_RB ,_, let_VB me_PRP whisper_VB ,_, I_PRP felt_VBD a_DT thrill_NN of_IN joy_NN through_IN me_PRP when_WRB I_PRP knew_VBD that_IN no_DT other_JJ woman_NN was_VBD a_DT cause_NN of_IN trouble_NN ._.</w:t>
      </w:r>
    </w:p>
    <w:p w14:paraId="4FBF3C3F" w14:textId="77777777" w:rsidR="00EB4287" w:rsidRPr="00CD6915" w:rsidRDefault="00EB4287" w:rsidP="00EB4287">
      <w:r w:rsidRPr="00CD6915">
        <w:t>I_PRP am_VBP now_RB sitting_VBG by_IN his_PRP$ bedside_NN ,_, where_WRB I_PRP can_MD see_VB his_PRP$ face_NN while_IN he_PRP sleeps_VBZ ._.</w:t>
      </w:r>
    </w:p>
    <w:p w14:paraId="76771766" w14:textId="77777777" w:rsidR="00EB4287" w:rsidRPr="00CD6915" w:rsidRDefault="00EB4287" w:rsidP="00EB4287">
      <w:r w:rsidRPr="00CD6915">
        <w:t>He_PRP is_VBZ waking_VBG !_.</w:t>
      </w:r>
    </w:p>
    <w:p w14:paraId="51C98E14" w14:textId="77777777" w:rsidR="00EB4287" w:rsidRPr="00CD6915" w:rsidRDefault="00EB4287" w:rsidP="00EB4287">
      <w:r w:rsidRPr="00CD6915">
        <w:t>..._: ``_`` When_WRB he_PRP woke_VBD he_PRP asked_VBD me_PRP for_IN his_PRP$ coat_NN ,_, as_IN he_PRP wanted_VBD to_TO get_VB something_NN from_IN the_DT pocket_NN ;_: I_PRP asked_VBD Sister_NNP Agatha_NNP ,_, and_CC she_PRP brought_VBD all_PDT his_PRP$ things_NNS ._.</w:t>
      </w:r>
    </w:p>
    <w:p w14:paraId="3C5C7001" w14:textId="77777777" w:rsidR="00EB4287" w:rsidRPr="00CD6915" w:rsidRDefault="00EB4287" w:rsidP="00EB4287">
      <w:r w:rsidRPr="00CD6915">
        <w:t xml:space="preserve">I_PRP saw_VBD that_IN amongst_IN them_PRP was_VBD his_PRP$ note-book_NN ,_, and_CC was_VBD going_VBG to_TO ask_VB him_PRP to_TO let_VB me_PRP look_VB at_IN it_PRP --_: for_IN I_PRP knew_VBD then_RB that_IN I_PRP might_MD find_VB some_DT clue_NN to_TO his_PRP$ trouble_NN --_: but_CC I_PRP suppose_VBP he_PRP must_MD have_VB seen_VBN my_PRP$ wish_NN in_IN my_PRP$ eyes_NNS ,_, for_IN he_PRP sent_VBD me_PRP over_RP </w:t>
      </w:r>
      <w:r w:rsidRPr="00CD6915">
        <w:lastRenderedPageBreak/>
        <w:t>to_TO the_DT window_NN ,_, saying_VBG he_PRP wanted_VBD to_TO be_VB quite_RB alone_RB for_IN a_DT moment_NN ._.</w:t>
      </w:r>
    </w:p>
    <w:p w14:paraId="4141AEEE" w14:textId="77777777" w:rsidR="00EB4287" w:rsidRPr="00CD6915" w:rsidRDefault="00EB4287" w:rsidP="00EB4287">
      <w:r w:rsidRPr="00CD6915">
        <w:t>Then_RB he_PRP called_VBD me_PRP back_RB ,_, and_CC when_WRB I_PRP came_VBD he_PRP had_VBD his_PRP$ hand_NN over_IN the_DT note-book_NN ,_, and_CC he_PRP said_VBD to_TO me_PRP very_RB solemnly_RB :_: --_: ``_`` `_`` Wilhelmina_NNP '_'' --_: I_PRP knew_VBD then_RB that_IN he_PRP was_VBD in_IN deadly_JJ earnest_NN ,_, for_IN he_PRP has_VBZ never_RB called_VBN me_PRP by_IN that_DT name_NN since_IN he_PRP asked_VBD me_PRP to_TO marry_VB him_PRP --_: `_`` you_PRP know_VBP ,_, dear_RB ,_, my_PRP$ ideas_NNS of_IN the_DT trust_NN between_IN husband_NN and_CC wife_NN :_: there_EX should_MD be_VB no_DT secret_NN ,_, no_DT concealment_NN ._.</w:t>
      </w:r>
    </w:p>
    <w:p w14:paraId="0FE0AEC4" w14:textId="77777777" w:rsidR="00EB4287" w:rsidRPr="00CD6915" w:rsidRDefault="00EB4287" w:rsidP="00EB4287">
      <w:r w:rsidRPr="00CD6915">
        <w:t>I_PRP have_VBP had_VBN a_DT great_JJ shock_NN ,_, and_CC when_WRB I_PRP try_VBP to_TO think_VB of_IN what_WP it_PRP is_VBZ I_PRP feel_VBP my_PRP$ head_NN spin_NN round_NN ,_, and_CC I_PRP do_VBP not_RB know_VB if_IN it_PRP was_VBD all_DT real_JJ or_CC the_DT dreaming_VBG of_IN a_DT madman_NN ._.</w:t>
      </w:r>
    </w:p>
    <w:p w14:paraId="399D4190" w14:textId="77777777" w:rsidR="00EB4287" w:rsidRPr="00CD6915" w:rsidRDefault="00EB4287" w:rsidP="00EB4287">
      <w:r w:rsidRPr="00CD6915">
        <w:t>You_PRP know_VBP I_PRP have_VBP had_VBN brain_NN fever_NN ,_, and_CC that_DT is_VBZ to_TO be_VB mad_JJ ._.</w:t>
      </w:r>
    </w:p>
    <w:p w14:paraId="60E8F92B" w14:textId="77777777" w:rsidR="00EB4287" w:rsidRPr="00CD6915" w:rsidRDefault="00EB4287" w:rsidP="00EB4287">
      <w:r w:rsidRPr="00CD6915">
        <w:t>The_DT secret_NN is_VBZ here_RB ,_, and_CC I_PRP do_VBP not_RB want_VB to_TO know_VB it_PRP ._.</w:t>
      </w:r>
    </w:p>
    <w:p w14:paraId="64ABC7E0" w14:textId="77777777" w:rsidR="00EB4287" w:rsidRPr="00CD6915" w:rsidRDefault="00EB4287" w:rsidP="00EB4287">
      <w:r w:rsidRPr="00CD6915">
        <w:t>I_PRP want_VBP to_TO take_VB up_RP my_PRP$ life_NN here_RB ,_, with_IN our_PRP$ marriage_NN ._. '_''</w:t>
      </w:r>
    </w:p>
    <w:p w14:paraId="2D1FD3BD" w14:textId="77777777" w:rsidR="00EB4287" w:rsidRPr="00CD6915" w:rsidRDefault="00EB4287" w:rsidP="00EB4287">
      <w:r w:rsidRPr="00CD6915">
        <w:t>For_IN ,_, my_PRP$ dear_RB ,_, we_PRP had_VBD decided_VBN to_TO be_VB married_VBN as_RB soon_RB as_IN the_DT formalities_NNS are_VBP complete_JJ ._.</w:t>
      </w:r>
    </w:p>
    <w:p w14:paraId="390ABAB3" w14:textId="77777777" w:rsidR="00EB4287" w:rsidRPr="00CD6915" w:rsidRDefault="00EB4287" w:rsidP="00EB4287">
      <w:r w:rsidRPr="00CD6915">
        <w:t>`_`` Are_VBP you_PRP willing_JJ ,_, Wilhelmina_NNP ,_, to_TO share_VB my_PRP$ ignorance_NN ?_.</w:t>
      </w:r>
    </w:p>
    <w:p w14:paraId="6BA931FA" w14:textId="77777777" w:rsidR="00EB4287" w:rsidRPr="00CD6915" w:rsidRDefault="00EB4287" w:rsidP="00EB4287">
      <w:r w:rsidRPr="00CD6915">
        <w:t>Here_RB is_VBZ the_DT book_NN ._.</w:t>
      </w:r>
    </w:p>
    <w:p w14:paraId="54EF3290" w14:textId="77777777" w:rsidR="00EB4287" w:rsidRPr="00CD6915" w:rsidRDefault="00EB4287" w:rsidP="00EB4287">
      <w:r w:rsidRPr="00CD6915">
        <w:t>Take_VB it_PRP and_CC keep_VB it_PRP ,_, read_VB it_PRP if_IN you_PRP will_MD ,_, but_CC never_RB let_VB me_PRP know_VB ;_: unless_IN ,_, indeed_RB ,_, some_DT solemn_JJ duty_NN should_MD come_VB upon_IN me_PRP to_TO go_VB back_RB to_TO the_DT bitter_JJ hours_NNS ,_, asleep_JJ or_CC awake_JJ ,_, sane_JJ or_CC mad_JJ ,_, recorded_VBN here_RB ._. '_''</w:t>
      </w:r>
    </w:p>
    <w:p w14:paraId="7773AA22" w14:textId="77777777" w:rsidR="00EB4287" w:rsidRPr="00CD6915" w:rsidRDefault="00EB4287" w:rsidP="00EB4287">
      <w:r w:rsidRPr="00CD6915">
        <w:t>He_PRP fell_VBD back_RB exhausted_VBN ,_, and_CC I_PRP put_VBD the_DT book_NN under_IN his_PRP$ pillow_NN ,_, and_CC kissed_VBD him_PRP ._.</w:t>
      </w:r>
    </w:p>
    <w:p w14:paraId="2B52C2CE" w14:textId="77777777" w:rsidR="00EB4287" w:rsidRPr="00CD6915" w:rsidRDefault="00EB4287" w:rsidP="00EB4287">
      <w:r w:rsidRPr="00CD6915">
        <w:t>I_PRP have_VBP asked_VBN Sister_NNP Agatha_NNP to_TO beg_VB the_DT Superior_NNP to_TO let_VB our_PRP$ wedding_NN be_VB this_DT afternoon_NN ,_, and_CC am_RB waiting_VBG her_PRP$ reply_NN ..._: ``_`` She_PRP has_VBZ come_VBN and_CC told_VBD me_PRP that_IN the_DT chaplain_NN of_IN the_DT English_JJ mission_NN church_NN has_VBZ been_VBN sent_VBN for_IN ._.</w:t>
      </w:r>
    </w:p>
    <w:p w14:paraId="21081468" w14:textId="77777777" w:rsidR="00EB4287" w:rsidRPr="00CD6915" w:rsidRDefault="00EB4287" w:rsidP="00EB4287">
      <w:r w:rsidRPr="00CD6915">
        <w:t>We_PRP are_VBP to_TO be_VB married_VBN in_IN an_DT hour_NN ,_, or_CC as_RB soon_RB after_IN as_IN Jonathan_NNP awakes_VBZ ..._: ``_`` Lucy_NNP ,_, the_DT time_NN has_VBZ come_VBN and_CC gone_VBN ._.</w:t>
      </w:r>
    </w:p>
    <w:p w14:paraId="4E039CC4" w14:textId="77777777" w:rsidR="00EB4287" w:rsidRPr="00CD6915" w:rsidRDefault="00EB4287" w:rsidP="00EB4287">
      <w:r w:rsidRPr="00CD6915">
        <w:t>I_PRP feel_VBP very_RB solemn_JJ ,_, but_CC very_RB ,_, very_RB happy_JJ ._.</w:t>
      </w:r>
    </w:p>
    <w:p w14:paraId="7BA1F3E0" w14:textId="77777777" w:rsidR="00EB4287" w:rsidRPr="00CD6915" w:rsidRDefault="00EB4287" w:rsidP="00EB4287">
      <w:r w:rsidRPr="00CD6915">
        <w:t>Jonathan_NNP woke_VBD a_DT little_JJ after_IN the_DT hour_NN ,_, and_CC all_DT was_VBD ready_JJ ,_, and_CC he_PRP sat_VBD up_RP in_IN bed_NN ,_, propped_VBD up_RP with_IN pillows_NNS ._.</w:t>
      </w:r>
    </w:p>
    <w:p w14:paraId="0F15CF11" w14:textId="77777777" w:rsidR="00EB4287" w:rsidRPr="00CD6915" w:rsidRDefault="00EB4287" w:rsidP="00EB4287">
      <w:r w:rsidRPr="00CD6915">
        <w:lastRenderedPageBreak/>
        <w:t>He_PRP answered_VBD his_PRP$ `_`` I_PRP will_MD '_'' firmly_RB and_CC strongly_RB ._.</w:t>
      </w:r>
    </w:p>
    <w:p w14:paraId="52B567DC" w14:textId="77777777" w:rsidR="00EB4287" w:rsidRPr="00CD6915" w:rsidRDefault="00EB4287" w:rsidP="00EB4287">
      <w:r w:rsidRPr="00CD6915">
        <w:t>I_PRP could_MD hardly_RB speak_VB ;_: my_PRP$ heart_NN was_VBD so_RB full_JJ that_IN even_RB those_DT words_NNS seemed_VBD to_TO choke_VB me_PRP ._.</w:t>
      </w:r>
    </w:p>
    <w:p w14:paraId="145E54F7" w14:textId="77777777" w:rsidR="00EB4287" w:rsidRPr="00CD6915" w:rsidRDefault="00EB4287" w:rsidP="00EB4287">
      <w:r w:rsidRPr="00CD6915">
        <w:t>The_DT dear_RB sisters_NNS were_VBD so_RB kind_JJ ._.</w:t>
      </w:r>
    </w:p>
    <w:p w14:paraId="01EE4CBE" w14:textId="77777777" w:rsidR="00EB4287" w:rsidRPr="00CD6915" w:rsidRDefault="00EB4287" w:rsidP="00EB4287">
      <w:r w:rsidRPr="00CD6915">
        <w:t>Please_VB God_NNP ,_, I_PRP shall_MD never_RB ,_, never_RB forget_VB them_PRP ,_, nor_CC the_DT grave_JJ and_CC sweet_JJ responsibilities_NNS I_PRP have_VBP taken_VBN upon_IN me_PRP ._.</w:t>
      </w:r>
    </w:p>
    <w:p w14:paraId="2E02D3AA" w14:textId="77777777" w:rsidR="00EB4287" w:rsidRPr="00CD6915" w:rsidRDefault="00EB4287" w:rsidP="00EB4287">
      <w:r w:rsidRPr="00CD6915">
        <w:t>I_PRP must_MD tell_VB you_PRP of_IN my_PRP$ wedding_NN present_JJ ._.</w:t>
      </w:r>
    </w:p>
    <w:p w14:paraId="3D7EF4E8" w14:textId="77777777" w:rsidR="00EB4287" w:rsidRPr="00CD6915" w:rsidRDefault="00EB4287" w:rsidP="00EB4287">
      <w:r w:rsidRPr="00CD6915">
        <w:t>When_WRB the_DT chaplain_NN and_CC the_DT sisters_NNS had_VBD left_VBN me_PRP alone_RB with_IN my_PRP$ husband_NN --_: oh_UH ,_, Lucy_NNP ,_, it_PRP is_VBZ the_DT first_JJ time_NN I_PRP have_VBP written_VBN the_DT words_NNS `_`` my_PRP$ husband_NN '_'' --_: left_VBD me_PRP alone_RB with_IN my_PRP$ husband_NN ,_, I_PRP took_VBD the_DT book_NN from_IN under_IN his_PRP$ pillow_NN ,_, and_CC wrapped_VBD it_PRP up_RP in_IN white_JJ paper_NN ,_, and_CC tied_VBD it_PRP with_IN a_DT little_JJ bit_NN of_IN pale_JJ blue_JJ ribbon_NN which_WDT was_VBD round_JJ my_PRP$ neck_NN ,_, and_CC sealed_VBD it_PRP over_IN the_DT knot_NN with_IN sealing-wax_NN ,_, and_CC for_IN my_PRP$ seal_NN I_PRP used_VBD my_PRP$ wedding_NN ring_NN ._.</w:t>
      </w:r>
    </w:p>
    <w:p w14:paraId="4A863216" w14:textId="77777777" w:rsidR="00EB4287" w:rsidRPr="00CD6915" w:rsidRDefault="00EB4287" w:rsidP="00EB4287">
      <w:r w:rsidRPr="00CD6915">
        <w:t>Then_RB I_PRP kissed_VBD it_PRP and_CC showed_VBD it_PRP to_TO my_PRP$ husband_NN ,_, and_CC told_VBD him_PRP that_IN I_PRP would_MD keep_VB it_PRP so_RB ,_, and_CC then_RB it_PRP would_MD be_VB an_DT outward_JJ and_CC visible_JJ sign_NN for_IN us_PRP all_PDT our_PRP$ lives_NNS that_IN we_PRP trusted_VBD each_DT other_JJ ;_: that_IN I_PRP would_MD never_RB open_VB it_PRP unless_IN it_PRP were_VBD for_IN his_PRP$ own_JJ dear_RB sake_NN or_CC for_IN the_DT sake_NN of_IN some_DT stern_JJ duty_NN ._.</w:t>
      </w:r>
    </w:p>
    <w:p w14:paraId="193C4C9D" w14:textId="77777777" w:rsidR="00EB4287" w:rsidRPr="00CD6915" w:rsidRDefault="00EB4287" w:rsidP="00EB4287">
      <w:r w:rsidRPr="00CD6915">
        <w:t>Then_RB he_PRP took_VBD my_PRP$ hand_NN in_IN his_PRP$ ,_, and_CC oh_UH ,_, Lucy_NNP ,_, it_PRP was_VBD the_DT first_JJ time_NN he_PRP took_VBD his_PRP$ wife_NN 's_POS hand_NN ,_, and_CC said_VBD that_IN it_PRP was_VBD the_DT dearest_JJS thing_NN in_IN all_PDT the_DT wide_JJ world_NN ,_, and_CC that_IN he_PRP would_MD go_VB through_IN all_PDT the_DT past_NN again_RB to_TO win_VB it_PRP ,_, if_IN need_NN be_VB ._.</w:t>
      </w:r>
    </w:p>
    <w:p w14:paraId="3953D59D" w14:textId="77777777" w:rsidR="00EB4287" w:rsidRPr="00CD6915" w:rsidRDefault="00EB4287" w:rsidP="00EB4287">
      <w:r w:rsidRPr="00CD6915">
        <w:t>The_DT poor_NN dear_RB meant_VBD to_TO have_VB said_VBD a_DT part_NN of_IN the_DT past_NN ,_, but_CC he_PRP can_MD not_RB think_VB of_IN time_NN yet_RB ,_, and_CC I_PRP shall_MD not_RB wonder_VB if_IN at_IN first_JJ he_PRP mixes_VBZ up_RP not_RB only_RB the_DT month_NN ,_, but_CC the_DT year_NN ._.</w:t>
      </w:r>
    </w:p>
    <w:p w14:paraId="6036B2D0" w14:textId="77777777" w:rsidR="00EB4287" w:rsidRPr="00CD6915" w:rsidRDefault="00EB4287" w:rsidP="00EB4287">
      <w:r w:rsidRPr="00CD6915">
        <w:t>``_`` Well_UH ,_, my_PRP$ dear_RB ,_, what_WP could_MD I_PRP say_VB ?_.</w:t>
      </w:r>
    </w:p>
    <w:p w14:paraId="2D76BA0B" w14:textId="77777777" w:rsidR="00EB4287" w:rsidRPr="00CD6915" w:rsidRDefault="00EB4287" w:rsidP="00EB4287">
      <w:r w:rsidRPr="00CD6915">
        <w:t>I_PRP could_MD only_RB tell_VB him_PRP that_IN I_PRP was_VBD the_DT happiest_JJS woman_NN in_IN all_PDT the_DT wide_JJ world_NN ,_, and_CC that_IN I_PRP had_VBD nothing_NN to_TO give_VB him_PRP except_IN myself_PRP ,_, my_PRP$ life_NN ,_, and_CC my_PRP$ trust_NN ,_, and_CC that_IN with_IN these_DT went_VBD my_PRP$ love_NN and_CC duty_NN for_IN all_PDT the_DT days_NNS of_IN my_PRP$ life_NN ._.</w:t>
      </w:r>
    </w:p>
    <w:p w14:paraId="3ECC01BA" w14:textId="77777777" w:rsidR="00EB4287" w:rsidRPr="00CD6915" w:rsidRDefault="00EB4287" w:rsidP="00EB4287">
      <w:r w:rsidRPr="00CD6915">
        <w:t>And_CC ,_, my_PRP$ dear_RB ,_, when_WRB he_PRP kissed_VBD me_PRP ,_, and_CC drew_VBD me_PRP to_TO him_PRP with_IN his_PRP$ poor_JJ weak_JJ hands_NNS ,_, it_PRP was_VBD like_IN a_DT very_RB solemn_JJ pledge_NN between_IN us_PRP ..._: ``_`` Lucy_NNP dear_RB ,_, do_VBP you_PRP know_VB why_WRB I_PRP tell_VBP you_PRP all_PDT this_DT ?_.</w:t>
      </w:r>
    </w:p>
    <w:p w14:paraId="336B0C38" w14:textId="77777777" w:rsidR="00EB4287" w:rsidRPr="00CD6915" w:rsidRDefault="00EB4287" w:rsidP="00EB4287">
      <w:r w:rsidRPr="00CD6915">
        <w:lastRenderedPageBreak/>
        <w:t>It_PRP is_VBZ not_RB only_RB because_IN it_PRP is_VBZ all_DT sweet_JJ to_TO me_PRP ,_, but_CC because_IN you_PRP have_VBP been_VBN ,_, and_CC are_VBP ,_, very_RB dear_RB to_TO me_PRP ._.</w:t>
      </w:r>
    </w:p>
    <w:p w14:paraId="2CC09D68" w14:textId="77777777" w:rsidR="00EB4287" w:rsidRPr="00CD6915" w:rsidRDefault="00EB4287" w:rsidP="00EB4287">
      <w:r w:rsidRPr="00CD6915">
        <w:t>It_PRP was_VBD my_PRP$ privilege_NN to_TO be_VB your_PRP$ friend_NN and_CC guide_NN when_WRB you_PRP came_VBD from_IN the_DT schoolroom_NN to_TO prepare_VB for_IN the_DT world_NN of_IN life_NN ._.</w:t>
      </w:r>
    </w:p>
    <w:p w14:paraId="7463692F" w14:textId="77777777" w:rsidR="00EB4287" w:rsidRPr="00CD6915" w:rsidRDefault="00EB4287" w:rsidP="00EB4287">
      <w:r w:rsidRPr="00CD6915">
        <w:t>I_PRP want_VBP you_PRP to_TO see_VB now_RB ,_, and_CC with_IN the_DT eyes_NNS of_IN a_DT very_RB happy_JJ wife_NN ,_, whither_NN duty_NN has_VBZ led_VBN me_PRP ;_: so_RB that_IN in_IN your_PRP$ own_JJ married_JJ life_NN you_PRP too_RB may_MD be_VB all_DT happy_JJ as_IN I_PRP am_VBP ._.</w:t>
      </w:r>
    </w:p>
    <w:p w14:paraId="24C71814" w14:textId="77777777" w:rsidR="00EB4287" w:rsidRPr="00CD6915" w:rsidRDefault="00EB4287" w:rsidP="00EB4287">
      <w:r w:rsidRPr="00CD6915">
        <w:t>My_PRP$ dear_RB ,_, please_VB Almighty_NNP God_NNP ,_, your_PRP$ life_NN may_MD be_VB all_DT it_PRP promises_VBZ :_: a_DT long_JJ day_NN of_IN sunshine_NN ,_, with_IN no_DT harsh_JJ wind_NN ,_, no_DT forgetting_VBG duty_NN ,_, no_DT distrust_VB ._.</w:t>
      </w:r>
    </w:p>
    <w:p w14:paraId="04F36F3E" w14:textId="77777777" w:rsidR="00EB4287" w:rsidRPr="00CD6915" w:rsidRDefault="00EB4287" w:rsidP="00EB4287">
      <w:r w:rsidRPr="00CD6915">
        <w:t>I_PRP must_MD not_RB wish_VB you_PRP no_DT pain_NN ,_, for_IN that_DT can_MD never_RB be_VB ;_: but_CC I_PRP do_VBP hope_VB you_PRP will_MD be_VB always_RB as_RB happy_JJ as_IN I_PRP am_VBP now_RB ._.</w:t>
      </w:r>
    </w:p>
    <w:p w14:paraId="09FF44F0" w14:textId="77777777" w:rsidR="00EB4287" w:rsidRPr="00CD6915" w:rsidRDefault="00EB4287" w:rsidP="00EB4287">
      <w:r w:rsidRPr="00CD6915">
        <w:t>Good-bye_JJ ,_, my_PRP$ dear_RB ._.</w:t>
      </w:r>
    </w:p>
    <w:p w14:paraId="2104737F" w14:textId="77777777" w:rsidR="00EB4287" w:rsidRPr="00CD6915" w:rsidRDefault="00EB4287" w:rsidP="00EB4287">
      <w:r w:rsidRPr="00CD6915">
        <w:t>I_PRP shall_MD post_VB this_DT at_IN once_RB ,_, and_CC ,_, perhaps_RB ,_, write_VB you_PRP very_RB soon_RB again_RB ._.</w:t>
      </w:r>
    </w:p>
    <w:p w14:paraId="42CF8D7A" w14:textId="77777777" w:rsidR="00EB4287" w:rsidRPr="00CD6915" w:rsidRDefault="00EB4287" w:rsidP="00EB4287">
      <w:r w:rsidRPr="00CD6915">
        <w:t>I_PRP must_MD stop_VB ,_, for_IN Jonathan_NNP is_VBZ waking_VBG --_: I_PRP must_MD attend_VB to_TO my_PRP$ husband_NN !_.</w:t>
      </w:r>
    </w:p>
    <w:p w14:paraId="2F735FF5" w14:textId="77777777" w:rsidR="00EB4287" w:rsidRPr="00CD6915" w:rsidRDefault="00EB4287" w:rsidP="00EB4287">
      <w:r w:rsidRPr="00CD6915">
        <w:t>``_`` Your_PRP$ ever-loving_JJ ``_`` Mina_NNP Harker_NNP ._. ''_''</w:t>
      </w:r>
    </w:p>
    <w:p w14:paraId="7834FD49" w14:textId="77777777" w:rsidR="00EB4287" w:rsidRPr="00CD6915" w:rsidRDefault="00EB4287" w:rsidP="00EB4287">
      <w:r w:rsidRPr="00CD6915">
        <w:t>Letter_NNP ,_, Lucy_NNP Westenra_NNP to_TO Mina_NNP Harker_NNP ._.</w:t>
      </w:r>
    </w:p>
    <w:p w14:paraId="23E5DE12" w14:textId="77777777" w:rsidR="00EB4287" w:rsidRPr="00CD6915" w:rsidRDefault="00EB4287" w:rsidP="00EB4287">
      <w:r w:rsidRPr="00CD6915">
        <w:t>``_`` Whitby_NNP ,_, 30_CD August_NNP ._.</w:t>
      </w:r>
    </w:p>
    <w:p w14:paraId="44851874" w14:textId="77777777" w:rsidR="00EB4287" w:rsidRPr="00CD6915" w:rsidRDefault="00EB4287" w:rsidP="00EB4287">
      <w:r w:rsidRPr="00CD6915">
        <w:t>``_`` My_PRP$ dearest_JJ Mina_NNP ,_, --_: ``_`` Oceans_NNS of_IN love_NN and_CC millions_NNS of_IN kisses_NNS ,_, and_CC may_MD you_PRP soon_RB be_VB in_IN your_PRP$ own_JJ home_NN with_IN your_PRP$ husband_NN ._.</w:t>
      </w:r>
    </w:p>
    <w:p w14:paraId="4107F1A8" w14:textId="77777777" w:rsidR="00EB4287" w:rsidRPr="00CD6915" w:rsidRDefault="00EB4287" w:rsidP="00EB4287">
      <w:r w:rsidRPr="00CD6915">
        <w:t>I_PRP wish_VBP you_PRP could_MD be_VB coming_VBG home_RB soon_RB enough_JJ to_TO stay_VB with_IN us_PRP here_RB ._.</w:t>
      </w:r>
    </w:p>
    <w:p w14:paraId="68CE99DD" w14:textId="77777777" w:rsidR="00EB4287" w:rsidRPr="00CD6915" w:rsidRDefault="00EB4287" w:rsidP="00EB4287">
      <w:r w:rsidRPr="00CD6915">
        <w:t>The_DT strong_JJ air_NN would_MD soon_RB restore_VB Jonathan_NNP ;_: it_PRP has_VBZ quite_RB restored_VBN me_PRP ._.</w:t>
      </w:r>
    </w:p>
    <w:p w14:paraId="58F19956" w14:textId="77777777" w:rsidR="00EB4287" w:rsidRPr="00CD6915" w:rsidRDefault="00EB4287" w:rsidP="00EB4287">
      <w:r w:rsidRPr="00CD6915">
        <w:t>I_PRP have_VBP an_DT appetite_NN like_IN a_DT cormorant_NN ,_, am_VBP full_JJ of_IN life_NN ,_, and_CC sleep_VB well_RB ._.</w:t>
      </w:r>
    </w:p>
    <w:p w14:paraId="47946137" w14:textId="77777777" w:rsidR="00EB4287" w:rsidRPr="00CD6915" w:rsidRDefault="00EB4287" w:rsidP="00EB4287">
      <w:r w:rsidRPr="00CD6915">
        <w:t>You_PRP will_MD be_VB glad_JJ to_TO know_VB that_IN I_PRP have_VBP quite_RB given_VBN up_RP walking_VBG in_IN my_PRP$ sleep_NN ._.</w:t>
      </w:r>
    </w:p>
    <w:p w14:paraId="2262672E" w14:textId="77777777" w:rsidR="00EB4287" w:rsidRPr="00CD6915" w:rsidRDefault="00EB4287" w:rsidP="00EB4287">
      <w:r w:rsidRPr="00CD6915">
        <w:t>I_PRP think_VBP I_PRP have_VBP not_RB stirred_VBN out_IN of_IN my_PRP$ bed_NN for_IN a_DT week_NN ,_, that_WDT is_VBZ when_WRB I_PRP once_RB got_VBD into_IN it_PRP at_IN night_NN ._.</w:t>
      </w:r>
    </w:p>
    <w:p w14:paraId="341D0E47" w14:textId="77777777" w:rsidR="00EB4287" w:rsidRPr="00CD6915" w:rsidRDefault="00EB4287" w:rsidP="00EB4287">
      <w:r w:rsidRPr="00CD6915">
        <w:t>Arthur_NNP says_VBZ I_PRP am_VBP getting_VBG fat_NN ._.</w:t>
      </w:r>
    </w:p>
    <w:p w14:paraId="59B986F8" w14:textId="77777777" w:rsidR="00EB4287" w:rsidRPr="00CD6915" w:rsidRDefault="00EB4287" w:rsidP="00EB4287">
      <w:r w:rsidRPr="00CD6915">
        <w:t>By_IN the_DT way_NN ,_, I_PRP forgot_VBD to_TO tell_VB you_PRP that_IN Arthur_NNP is_VBZ here_RB ._.</w:t>
      </w:r>
    </w:p>
    <w:p w14:paraId="3D7BB561" w14:textId="77777777" w:rsidR="00EB4287" w:rsidRPr="00CD6915" w:rsidRDefault="00EB4287" w:rsidP="00EB4287">
      <w:r w:rsidRPr="00CD6915">
        <w:t>We_PRP have_VBP such_JJ walks_VBZ and_CC drives_VBZ ,_, and_CC rides_NNS ,_, and_CC rowing_NN ,_, and_CC tennis_NN ,_, and_CC fishing_NN together_RB ;_: and_CC I_PRP love_VBP him_PRP more_RBR than_IN ever_RB ._.</w:t>
      </w:r>
    </w:p>
    <w:p w14:paraId="4DEA298C" w14:textId="77777777" w:rsidR="00EB4287" w:rsidRPr="00CD6915" w:rsidRDefault="00EB4287" w:rsidP="00EB4287">
      <w:r w:rsidRPr="00CD6915">
        <w:lastRenderedPageBreak/>
        <w:t>He_PRP tells_VBZ me_PRP that_IN he_PRP loves_VBZ me_PRP more_JJR ,_, but_CC I_PRP doubt_VBP that_IN ,_, for_IN at_IN first_RB he_PRP told_VBD me_PRP that_IN he_PRP could_MD n't_RB love_VB me_PRP more_RBR than_IN he_PRP did_VBD then_RB ._.</w:t>
      </w:r>
    </w:p>
    <w:p w14:paraId="2B48BB80" w14:textId="77777777" w:rsidR="00EB4287" w:rsidRPr="00CD6915" w:rsidRDefault="00EB4287" w:rsidP="00EB4287">
      <w:r w:rsidRPr="00CD6915">
        <w:t>But_CC this_DT is_VBZ nonsense_NN ._.</w:t>
      </w:r>
    </w:p>
    <w:p w14:paraId="204DD699" w14:textId="77777777" w:rsidR="00EB4287" w:rsidRPr="00CD6915" w:rsidRDefault="00EB4287" w:rsidP="00EB4287">
      <w:r w:rsidRPr="00CD6915">
        <w:t>There_EX he_PRP is_VBZ ,_, calling_VBG to_TO me_PRP ._.</w:t>
      </w:r>
    </w:p>
    <w:p w14:paraId="652E6ECA" w14:textId="77777777" w:rsidR="00EB4287" w:rsidRPr="00CD6915" w:rsidRDefault="00EB4287" w:rsidP="00EB4287">
      <w:r w:rsidRPr="00CD6915">
        <w:t>So_RB no_DT more_RBR just_RB at_IN present_JJ from_IN your_PRP$ loving_JJ ``_`` Lucy_NNP ._.</w:t>
      </w:r>
    </w:p>
    <w:p w14:paraId="415D38F6" w14:textId="77777777" w:rsidR="00EB4287" w:rsidRPr="00CD6915" w:rsidRDefault="00EB4287" w:rsidP="00EB4287">
      <w:r w:rsidRPr="00CD6915">
        <w:t>``_`` P._NNP S._NNP --_: Mother_NNP sends_VBZ her_PRP$ love_NN ._.</w:t>
      </w:r>
    </w:p>
    <w:p w14:paraId="305F1FB1" w14:textId="77777777" w:rsidR="00EB4287" w:rsidRPr="00CD6915" w:rsidRDefault="00EB4287" w:rsidP="00EB4287">
      <w:r w:rsidRPr="00CD6915">
        <w:t>She_PRP seems_VBZ better_JJR ,_, poor_JJ dear_RB ._.</w:t>
      </w:r>
    </w:p>
    <w:p w14:paraId="4C4F9979" w14:textId="77777777" w:rsidR="00EB4287" w:rsidRPr="00CD6915" w:rsidRDefault="00EB4287" w:rsidP="00EB4287">
      <w:r w:rsidRPr="00CD6915">
        <w:t>``_`` P._NNP P._NNP S._NNP --_: We_PRP are_VBP to_TO be_VB married_VBN on_IN 28_CD September_NNP ._. ''_''</w:t>
      </w:r>
    </w:p>
    <w:p w14:paraId="24BF9E6F" w14:textId="77777777" w:rsidR="00EB4287" w:rsidRPr="00CD6915" w:rsidRDefault="00EB4287" w:rsidP="00EB4287">
      <w:r w:rsidRPr="00CD6915">
        <w:t>Dr._NNP Seward_NNP 's_POS Diary_NNP ._.</w:t>
      </w:r>
    </w:p>
    <w:p w14:paraId="662DDC3E" w14:textId="77777777" w:rsidR="00EB4287" w:rsidRPr="00CD6915" w:rsidRDefault="00EB4287" w:rsidP="00EB4287">
      <w:r w:rsidRPr="00CD6915">
        <w:t>20_CD August_NNP ._.</w:t>
      </w:r>
    </w:p>
    <w:p w14:paraId="08672126" w14:textId="77777777" w:rsidR="00EB4287" w:rsidRPr="00CD6915" w:rsidRDefault="00EB4287" w:rsidP="00EB4287">
      <w:r w:rsidRPr="00CD6915">
        <w:t>--_: The_DT case_NN of_IN Renfield_NNP grows_VBZ even_RB more_RBR interesting_JJ ._.</w:t>
      </w:r>
    </w:p>
    <w:p w14:paraId="776F747C" w14:textId="77777777" w:rsidR="00EB4287" w:rsidRPr="00CD6915" w:rsidRDefault="00EB4287" w:rsidP="00EB4287">
      <w:r w:rsidRPr="00CD6915">
        <w:t>He_PRP has_VBZ now_RB so_RB far_RB quieted_VBN that_IN there_EX are_VBP spells_NNS of_IN cessation_NN from_IN his_PRP$ passion_NN ._.</w:t>
      </w:r>
    </w:p>
    <w:p w14:paraId="09D4B668" w14:textId="77777777" w:rsidR="00EB4287" w:rsidRPr="00CD6915" w:rsidRDefault="00EB4287" w:rsidP="00EB4287">
      <w:r w:rsidRPr="00CD6915">
        <w:t>For_IN the_DT first_JJ week_NN after_IN his_PRP$ attack_NN he_PRP was_VBD perpetually_RB violent_JJ ._.</w:t>
      </w:r>
    </w:p>
    <w:p w14:paraId="406662E9" w14:textId="77777777" w:rsidR="00EB4287" w:rsidRPr="00CD6915" w:rsidRDefault="00EB4287" w:rsidP="00EB4287">
      <w:r w:rsidRPr="00CD6915">
        <w:t>Then_RB one_CD night_NN ,_, just_RB as_IN the_DT moon_NN rose_VBD ,_, he_PRP grew_VBD quiet_JJ ,_, and_CC kept_VBD murmuring_VBG to_TO himself_PRP :_: ``_`` Now_RB I_PRP can_MD wait_VB ;_: now_RB I_PRP can_MD wait_VB ._. ''_''</w:t>
      </w:r>
    </w:p>
    <w:p w14:paraId="32ED6827" w14:textId="77777777" w:rsidR="00EB4287" w:rsidRPr="00CD6915" w:rsidRDefault="00EB4287" w:rsidP="00EB4287">
      <w:r w:rsidRPr="00CD6915">
        <w:t>The_DT attendant_NN came_VBD to_TO tell_VB me_PRP ,_, so_IN I_PRP ran_VBD down_RB at_IN once_RB to_TO have_VB a_DT look_NN at_IN him_PRP ._.</w:t>
      </w:r>
    </w:p>
    <w:p w14:paraId="58C15C09" w14:textId="77777777" w:rsidR="00EB4287" w:rsidRPr="00CD6915" w:rsidRDefault="00EB4287" w:rsidP="00EB4287">
      <w:r w:rsidRPr="00CD6915">
        <w:t>He_PRP was_VBD still_RB in_IN the_DT strait-waistcoat_NN and_CC in_IN the_DT padded_JJ room_NN ,_, but_CC the_DT suffused_JJ look_NN had_VBD gone_VBN from_IN his_PRP$ face_NN ,_, and_CC his_PRP$ eyes_NNS had_VBD something_NN of_IN their_PRP$ old_JJ pleading_VBG --_: I_PRP might_MD almost_RB say_VB ,_, ``_`` cringing_VBG ''_'' --_: softness_NN ._.</w:t>
      </w:r>
    </w:p>
    <w:p w14:paraId="0CF4A422" w14:textId="77777777" w:rsidR="00EB4287" w:rsidRPr="00CD6915" w:rsidRDefault="00EB4287" w:rsidP="00EB4287">
      <w:r w:rsidRPr="00CD6915">
        <w:t>I_PRP was_VBD satisfied_VBN with_IN his_PRP$ present_JJ condition_NN ,_, and_CC directed_VBD him_PRP to_TO be_VB relieved_VBN ._.</w:t>
      </w:r>
    </w:p>
    <w:p w14:paraId="20495E2E" w14:textId="77777777" w:rsidR="00EB4287" w:rsidRPr="00CD6915" w:rsidRDefault="00EB4287" w:rsidP="00EB4287">
      <w:r w:rsidRPr="00CD6915">
        <w:t>The_DT attendants_NNS hesitated_VBD ,_, but_CC finally_RB carried_VBD out_RP my_PRP$ wishes_NNS without_IN protest_NN ._.</w:t>
      </w:r>
    </w:p>
    <w:p w14:paraId="39AEDC89" w14:textId="77777777" w:rsidR="00EB4287" w:rsidRPr="00CD6915" w:rsidRDefault="00EB4287" w:rsidP="00EB4287">
      <w:r w:rsidRPr="00CD6915">
        <w:t>It_PRP was_VBD a_DT strange_JJ thing_NN that_IN the_DT patient_NN had_VBD humour_NN enough_JJ to_TO see_VB their_PRP$ distrust_VB ,_, for_IN ,_, coming_VBG close_RB to_TO me_PRP ,_, he_PRP said_VBD in_IN a_DT whisper_NN ,_, all_PDT the_DT while_NN looking_VBG furtively_RB at_IN them_PRP :_: --_: ``_`` They_PRP think_VBP I_PRP could_MD hurt_VB you_PRP !_.</w:t>
      </w:r>
    </w:p>
    <w:p w14:paraId="044F34BD" w14:textId="77777777" w:rsidR="00EB4287" w:rsidRPr="00CD6915" w:rsidRDefault="00EB4287" w:rsidP="00EB4287">
      <w:r w:rsidRPr="00CD6915">
        <w:t>Fancy_VB me_PRP hurting_VBG you_PRP !_.</w:t>
      </w:r>
    </w:p>
    <w:p w14:paraId="6DA6D647" w14:textId="77777777" w:rsidR="00EB4287" w:rsidRPr="00CD6915" w:rsidRDefault="00EB4287" w:rsidP="00EB4287">
      <w:r w:rsidRPr="00CD6915">
        <w:t>The_DT fools_NNS !_. ''_''</w:t>
      </w:r>
    </w:p>
    <w:p w14:paraId="347754A9" w14:textId="77777777" w:rsidR="00EB4287" w:rsidRPr="00CD6915" w:rsidRDefault="00EB4287" w:rsidP="00EB4287">
      <w:r w:rsidRPr="00CD6915">
        <w:t>It_PRP was_VBD soothing_JJ ,_, somehow_RB ,_, to_TO the_DT feelings_NNS to_TO find_VB myself_PRP dissociated_VBD even_RB in_IN the_DT mind_NN of_IN this_DT poor_JJ madman_NN from_IN the_DT others_NNS ;_: but_CC all_PDT the_DT same_JJ I_PRP do_VBP not_RB follow_VB his_PRP$ thought_NN ._.</w:t>
      </w:r>
    </w:p>
    <w:p w14:paraId="60F79C67" w14:textId="77777777" w:rsidR="00EB4287" w:rsidRPr="00CD6915" w:rsidRDefault="00EB4287" w:rsidP="00EB4287">
      <w:r w:rsidRPr="00CD6915">
        <w:lastRenderedPageBreak/>
        <w:t>Am_VBP I_PRP to_TO take_VB it_PRP that_IN I_PRP have_VBP anything_NN in_IN common_JJ with_IN him_PRP ,_, so_IN that_IN we_PRP are_VBP ,_, as_IN it_PRP were_VBD ,_, to_TO stand_VB together_RB ;_: or_CC has_VBZ he_PRP to_TO gain_VB from_IN me_PRP some_DT good_JJ so_RB stupendous_JJ that_IN my_PRP$ well-being_NN is_VBZ needful_JJ to_TO him_PRP ?_.</w:t>
      </w:r>
    </w:p>
    <w:p w14:paraId="1638006D" w14:textId="77777777" w:rsidR="00EB4287" w:rsidRPr="00CD6915" w:rsidRDefault="00EB4287" w:rsidP="00EB4287">
      <w:r w:rsidRPr="00CD6915">
        <w:t>I_PRP must_MD find_VB out_RP later_RB on_RB ._.</w:t>
      </w:r>
    </w:p>
    <w:p w14:paraId="7D750360" w14:textId="77777777" w:rsidR="00EB4287" w:rsidRPr="00CD6915" w:rsidRDefault="00EB4287" w:rsidP="00EB4287">
      <w:r w:rsidRPr="00CD6915">
        <w:t>To-night_JJ he_PRP will_MD not_RB speak_VB ._.</w:t>
      </w:r>
    </w:p>
    <w:p w14:paraId="0D0F7968" w14:textId="77777777" w:rsidR="00EB4287" w:rsidRPr="00CD6915" w:rsidRDefault="00EB4287" w:rsidP="00EB4287">
      <w:r w:rsidRPr="00CD6915">
        <w:t>Even_RB the_DT offer_NN of_IN a_DT kitten_NN or_CC even_RB a_DT full-grown_JJ cat_NN will_MD not_RB tempt_VB him_PRP ._.</w:t>
      </w:r>
    </w:p>
    <w:p w14:paraId="25B14441" w14:textId="77777777" w:rsidR="00EB4287" w:rsidRPr="00CD6915" w:rsidRDefault="00EB4287" w:rsidP="00EB4287">
      <w:r w:rsidRPr="00CD6915">
        <w:t>He_PRP will_MD only_RB say_VB :_: ``_`` I_PRP do_VBP n't_RB take_VB any_DT stock_NN in_IN cats_NNS ._.</w:t>
      </w:r>
    </w:p>
    <w:p w14:paraId="1C94314E" w14:textId="77777777" w:rsidR="00EB4287" w:rsidRPr="00CD6915" w:rsidRDefault="00EB4287" w:rsidP="00EB4287">
      <w:r w:rsidRPr="00CD6915">
        <w:t>I_PRP have_VBP more_JJR to_TO think_VB of_IN now_RB ,_, and_CC I_PRP can_MD wait_VB ;_: I_PRP can_MD wait_VB ._. ''_''</w:t>
      </w:r>
    </w:p>
    <w:p w14:paraId="7C343FF2" w14:textId="77777777" w:rsidR="00EB4287" w:rsidRPr="00CD6915" w:rsidRDefault="00EB4287" w:rsidP="00EB4287">
      <w:r w:rsidRPr="00CD6915">
        <w:t>After_IN a_DT while_NN I_PRP left_VBD him_PRP ._.</w:t>
      </w:r>
    </w:p>
    <w:p w14:paraId="7B86131B" w14:textId="77777777" w:rsidR="00EB4287" w:rsidRPr="00CD6915" w:rsidRDefault="00EB4287" w:rsidP="00EB4287">
      <w:r w:rsidRPr="00CD6915">
        <w:t>The_DT attendant_NN tells_VBZ me_PRP that_IN he_PRP was_VBD quiet_JJ until_IN just_RB before_IN dawn_NN ,_, and_CC that_IN then_RB he_PRP began_VBD to_TO get_VB uneasy_JJ ,_, and_CC at_IN length_NN violent_JJ ,_, until_IN at_IN last_JJ he_PRP fell_VBD into_IN a_DT paroxysm_NN which_WDT exhausted_VBD him_PRP so_RB that_IN he_PRP swooned_VBD into_IN a_DT sort_NN of_IN coma_NN ._.</w:t>
      </w:r>
    </w:p>
    <w:p w14:paraId="6197FE19" w14:textId="77777777" w:rsidR="00EB4287" w:rsidRPr="00CD6915" w:rsidRDefault="00EB4287" w:rsidP="00EB4287">
      <w:r w:rsidRPr="00CD6915">
        <w:t>..._: Three_CD nights_NNS has_VBZ the_DT same_JJ thing_NN happened_VBD --_: violent_JJ all_DT day_NN then_RB quiet_JJ from_IN moonrise_NN to_TO sunrise_NN ._.</w:t>
      </w:r>
    </w:p>
    <w:p w14:paraId="1EFBF8B3" w14:textId="77777777" w:rsidR="00EB4287" w:rsidRPr="00CD6915" w:rsidRDefault="00EB4287" w:rsidP="00EB4287">
      <w:r w:rsidRPr="00CD6915">
        <w:t>I_PRP wish_VBP I_PRP could_MD get_VB some_DT clue_NN to_TO the_DT cause_NN ._.</w:t>
      </w:r>
    </w:p>
    <w:p w14:paraId="4380A8EB" w14:textId="77777777" w:rsidR="00EB4287" w:rsidRPr="00CD6915" w:rsidRDefault="00EB4287" w:rsidP="00EB4287">
      <w:r w:rsidRPr="00CD6915">
        <w:t>It_PRP would_MD almost_RB seem_VB as_IN if_IN there_EX was_VBD some_DT influence_NN which_WDT came_VBD and_CC went_VBD ._.</w:t>
      </w:r>
    </w:p>
    <w:p w14:paraId="39DD1A8F" w14:textId="77777777" w:rsidR="00EB4287" w:rsidRPr="00CD6915" w:rsidRDefault="00EB4287" w:rsidP="00EB4287">
      <w:r w:rsidRPr="00CD6915">
        <w:t>Happy_JJ thought_NN !_.</w:t>
      </w:r>
    </w:p>
    <w:p w14:paraId="7250BBF5" w14:textId="77777777" w:rsidR="00EB4287" w:rsidRPr="00CD6915" w:rsidRDefault="00EB4287" w:rsidP="00EB4287">
      <w:r w:rsidRPr="00CD6915">
        <w:t>We_PRP shall_MD to-night_RB play_VB sane_JJ wits_NNS against_IN mad_JJ ones_NNS ._.</w:t>
      </w:r>
    </w:p>
    <w:p w14:paraId="1E47A84E" w14:textId="77777777" w:rsidR="00EB4287" w:rsidRPr="00CD6915" w:rsidRDefault="00EB4287" w:rsidP="00EB4287">
      <w:r w:rsidRPr="00CD6915">
        <w:t>He_PRP escaped_VBD before_RB without_IN our_PRP$ help_NN ;_: to-night_NN he_PRP shall_MD escape_VB with_IN it_PRP ._.</w:t>
      </w:r>
    </w:p>
    <w:p w14:paraId="3E108D61" w14:textId="77777777" w:rsidR="00EB4287" w:rsidRPr="00CD6915" w:rsidRDefault="00EB4287" w:rsidP="00EB4287">
      <w:r w:rsidRPr="00CD6915">
        <w:t>We_PRP shall_MD give_VB him_PRP a_DT chance_NN ,_, and_CC have_VBP the_DT men_NNS ready_JJ to_TO follow_VB in_IN case_NN they_PRP are_VBP required_VBN ..._: 23_CD August_NNP ._.</w:t>
      </w:r>
    </w:p>
    <w:p w14:paraId="1C0CA24D" w14:textId="77777777" w:rsidR="00EB4287" w:rsidRPr="00CD6915" w:rsidRDefault="00EB4287" w:rsidP="00EB4287">
      <w:r w:rsidRPr="00CD6915">
        <w:t>--_: ``_`` The_DT unexpected_JJ always_RB happens_VBZ ._. ''_''</w:t>
      </w:r>
    </w:p>
    <w:p w14:paraId="2BBB1234" w14:textId="77777777" w:rsidR="00EB4287" w:rsidRPr="00CD6915" w:rsidRDefault="00EB4287" w:rsidP="00EB4287">
      <w:r w:rsidRPr="00CD6915">
        <w:t>How_WRB well_RB Disraeli_NNP knew_VBD life_NN ._.</w:t>
      </w:r>
    </w:p>
    <w:p w14:paraId="42B63181" w14:textId="77777777" w:rsidR="00EB4287" w:rsidRPr="00CD6915" w:rsidRDefault="00EB4287" w:rsidP="00EB4287">
      <w:r w:rsidRPr="00CD6915">
        <w:t>Our_PRP$ bird_NN when_WRB he_PRP found_VBD the_DT cage_NN open_JJ would_MD not_RB fly_VB ,_, so_RB all_PDT our_PRP$ subtle_JJ arrangements_NNS were_VBD for_IN nought_NN ._.</w:t>
      </w:r>
    </w:p>
    <w:p w14:paraId="6295E8D2" w14:textId="77777777" w:rsidR="00EB4287" w:rsidRPr="00CD6915" w:rsidRDefault="00EB4287" w:rsidP="00EB4287">
      <w:r w:rsidRPr="00CD6915">
        <w:t>At_IN any_DT rate_NN ,_, we_PRP have_VBP proved_VBN one_CD thing_NN ;_: that_IN the_DT spells_NNS of_IN quietness_NN last_VBP a_DT reasonable_JJ time_NN ._.</w:t>
      </w:r>
    </w:p>
    <w:p w14:paraId="2C119AA7" w14:textId="77777777" w:rsidR="00EB4287" w:rsidRPr="00CD6915" w:rsidRDefault="00EB4287" w:rsidP="00EB4287">
      <w:r w:rsidRPr="00CD6915">
        <w:t>We_PRP shall_MD in_IN future_NN be_VB able_JJ to_TO ease_VB his_PRP$ bonds_NNS for_IN a_DT few_JJ hours_NNS each_DT day_NN ._.</w:t>
      </w:r>
    </w:p>
    <w:p w14:paraId="3A66D4C1" w14:textId="77777777" w:rsidR="00EB4287" w:rsidRPr="00CD6915" w:rsidRDefault="00EB4287" w:rsidP="00EB4287">
      <w:r w:rsidRPr="00CD6915">
        <w:t>I_PRP have_VBP given_VBN orders_NNS to_TO the_DT night_NN attendant_NN merely_RB to_TO shut_VB him_PRP in_IN the_DT padded_JJ room_NN ,_, when_WRB once_RB he_PRP is_VBZ quiet_JJ ,_, until_IN an_DT hour_NN before_IN sunrise_NN ._.</w:t>
      </w:r>
    </w:p>
    <w:p w14:paraId="15FCD306" w14:textId="77777777" w:rsidR="00EB4287" w:rsidRPr="00CD6915" w:rsidRDefault="00EB4287" w:rsidP="00EB4287">
      <w:r w:rsidRPr="00CD6915">
        <w:lastRenderedPageBreak/>
        <w:t>The_DT poor_JJ soul_NN 's_POS body_NN will_MD enjoy_VB the_DT relief_NN even_RB if_IN his_PRP$ mind_NN can_MD not_RB appreciate_VB it_PRP ._.</w:t>
      </w:r>
    </w:p>
    <w:p w14:paraId="1F3837AB" w14:textId="77777777" w:rsidR="00EB4287" w:rsidRPr="00CD6915" w:rsidRDefault="00EB4287" w:rsidP="00EB4287">
      <w:r w:rsidRPr="00CD6915">
        <w:t>Hark_NN !_.</w:t>
      </w:r>
    </w:p>
    <w:p w14:paraId="4ABC4E39" w14:textId="77777777" w:rsidR="00EB4287" w:rsidRPr="00CD6915" w:rsidRDefault="00EB4287" w:rsidP="00EB4287">
      <w:r w:rsidRPr="00CD6915">
        <w:t>The_DT unexpected_JJ again_RB !_.</w:t>
      </w:r>
    </w:p>
    <w:p w14:paraId="3511B5E7" w14:textId="77777777" w:rsidR="00EB4287" w:rsidRPr="00CD6915" w:rsidRDefault="00EB4287" w:rsidP="00EB4287">
      <w:r w:rsidRPr="00CD6915">
        <w:t>I_PRP am_VBP called_VBN ;_: the_DT patient_NN has_VBZ once_RB more_RBR escaped_VBN ._.</w:t>
      </w:r>
    </w:p>
    <w:p w14:paraId="037C268E" w14:textId="77777777" w:rsidR="00EB4287" w:rsidRPr="00CD6915" w:rsidRDefault="00EB4287" w:rsidP="00EB4287">
      <w:r w:rsidRPr="00CD6915">
        <w:t>Later_RB ._.</w:t>
      </w:r>
    </w:p>
    <w:p w14:paraId="4CDFBB93" w14:textId="77777777" w:rsidR="00EB4287" w:rsidRPr="00CD6915" w:rsidRDefault="00EB4287" w:rsidP="00EB4287">
      <w:r w:rsidRPr="00CD6915">
        <w:t>--_: Another_DT night_NN adventure_NN ._.</w:t>
      </w:r>
    </w:p>
    <w:p w14:paraId="3E2BD3C3" w14:textId="77777777" w:rsidR="00EB4287" w:rsidRPr="00CD6915" w:rsidRDefault="00EB4287" w:rsidP="00EB4287">
      <w:r w:rsidRPr="00CD6915">
        <w:t>Renfield_NNP artfully_RB waited_VBD until_IN the_DT attendant_NN was_VBD entering_VBG the_DT room_NN to_TO inspect_VB ._.</w:t>
      </w:r>
    </w:p>
    <w:p w14:paraId="3267C61E" w14:textId="77777777" w:rsidR="00EB4287" w:rsidRPr="00CD6915" w:rsidRDefault="00EB4287" w:rsidP="00EB4287">
      <w:r w:rsidRPr="00CD6915">
        <w:t>Then_RB he_PRP dashed_VBD out_RP past_IN him_PRP and_CC flew_VBD down_RP the_DT passage_NN ._.</w:t>
      </w:r>
    </w:p>
    <w:p w14:paraId="5228446A" w14:textId="77777777" w:rsidR="00EB4287" w:rsidRPr="00CD6915" w:rsidRDefault="00EB4287" w:rsidP="00EB4287">
      <w:r w:rsidRPr="00CD6915">
        <w:t>I_PRP sent_VBD word_NN for_IN the_DT attendants_NNS to_TO follow_VB ._.</w:t>
      </w:r>
    </w:p>
    <w:p w14:paraId="6DD57657" w14:textId="77777777" w:rsidR="00EB4287" w:rsidRPr="00CD6915" w:rsidRDefault="00EB4287" w:rsidP="00EB4287">
      <w:r w:rsidRPr="00CD6915">
        <w:t>Again_RB he_PRP went_VBD into_IN the_DT grounds_NNS of_IN the_DT deserted_VBN house_NN ,_, and_CC we_PRP found_VBD him_PRP in_IN the_DT same_JJ place_NN ,_, pressed_VBN against_IN the_DT old_JJ chapel_NN door_NN ._.</w:t>
      </w:r>
    </w:p>
    <w:p w14:paraId="3129CDA9" w14:textId="77777777" w:rsidR="00EB4287" w:rsidRPr="00CD6915" w:rsidRDefault="00EB4287" w:rsidP="00EB4287">
      <w:r w:rsidRPr="00CD6915">
        <w:t>When_WRB he_PRP saw_VBD me_PRP he_PRP became_VBD furious_JJ ,_, and_CC had_VBD not_RB the_DT attendants_NNS seized_VBD him_PRP in_IN time_NN ,_, he_PRP would_MD have_VB tried_VBN to_TO kill_VB me_PRP ._.</w:t>
      </w:r>
    </w:p>
    <w:p w14:paraId="2BC38F28" w14:textId="77777777" w:rsidR="00EB4287" w:rsidRPr="00CD6915" w:rsidRDefault="00EB4287" w:rsidP="00EB4287">
      <w:r w:rsidRPr="00CD6915">
        <w:t>As_IN we_PRP were_VBD holding_VBG him_PRP a_DT strange_JJ thing_NN happened_VBD ._.</w:t>
      </w:r>
    </w:p>
    <w:p w14:paraId="0857C54E" w14:textId="77777777" w:rsidR="00EB4287" w:rsidRPr="00CD6915" w:rsidRDefault="00EB4287" w:rsidP="00EB4287">
      <w:r w:rsidRPr="00CD6915">
        <w:t>He_PRP suddenly_RB redoubled_VBD his_PRP$ efforts_NNS ,_, and_CC then_RB as_RB suddenly_RB grew_VBD calm_NN ._.</w:t>
      </w:r>
    </w:p>
    <w:p w14:paraId="2A38F7A9" w14:textId="77777777" w:rsidR="00EB4287" w:rsidRPr="00CD6915" w:rsidRDefault="00EB4287" w:rsidP="00EB4287">
      <w:r w:rsidRPr="00CD6915">
        <w:t>I_PRP looked_VBD round_NN instinctively_RB ,_, but_CC could_MD see_VB nothing_NN ._.</w:t>
      </w:r>
    </w:p>
    <w:p w14:paraId="6681DC51" w14:textId="77777777" w:rsidR="00EB4287" w:rsidRPr="00CD6915" w:rsidRDefault="00EB4287" w:rsidP="00EB4287">
      <w:r w:rsidRPr="00CD6915">
        <w:t>Then_RB I_PRP caught_VBD the_DT patient_NN 's_POS eye_NN and_CC followed_VBD it_PRP ,_, but_CC could_MD trace_VB nothing_NN as_IN it_PRP looked_VBD into_IN the_DT moonlit_JJ sky_NN except_IN a_DT big_JJ bat_NN ,_, which_WDT was_VBD flapping_VBG its_PRP$ silent_JJ and_CC ghostly_JJ way_NN to_TO the_DT west_NN ._.</w:t>
      </w:r>
    </w:p>
    <w:p w14:paraId="1EEE0C09" w14:textId="77777777" w:rsidR="00EB4287" w:rsidRPr="00CD6915" w:rsidRDefault="00EB4287" w:rsidP="00EB4287">
      <w:r w:rsidRPr="00CD6915">
        <w:t>Bats_NNS usually_RB wheel_NN and_CC flit_NN about_IN ,_, but_CC this_DT one_NN seemed_VBD to_TO go_VB straight_RB on_RB ,_, as_IN if_IN it_PRP knew_VBD where_WRB it_PRP was_VBD bound_VBN for_IN or_CC had_VBD some_DT intention_NN of_IN its_PRP$ own_JJ ._.</w:t>
      </w:r>
    </w:p>
    <w:p w14:paraId="2D506B5F" w14:textId="77777777" w:rsidR="00EB4287" w:rsidRPr="00CD6915" w:rsidRDefault="00EB4287" w:rsidP="00EB4287">
      <w:r w:rsidRPr="00CD6915">
        <w:t>The_DT patient_NN grew_VBD calmer_JJR every_DT instant_NN ,_, and_CC presently_RB said_VBD :_: --_: ``_`` You_PRP need_VBP n't_RB tie_VB me_PRP ;_: I_PRP shall_MD go_VB quietly_RB !_. ''_''</w:t>
      </w:r>
    </w:p>
    <w:p w14:paraId="0133D489" w14:textId="77777777" w:rsidR="00EB4287" w:rsidRPr="00CD6915" w:rsidRDefault="00EB4287" w:rsidP="00EB4287">
      <w:r w:rsidRPr="00CD6915">
        <w:t>Without_IN trouble_NN we_PRP came_VBD back_RB to_TO the_DT house_NN ._.</w:t>
      </w:r>
    </w:p>
    <w:p w14:paraId="3C6D4803" w14:textId="77777777" w:rsidR="00EB4287" w:rsidRPr="00CD6915" w:rsidRDefault="00EB4287" w:rsidP="00EB4287">
      <w:r w:rsidRPr="00CD6915">
        <w:t>I_PRP feel_VBP there_EX is_VBZ something_NN ominous_JJ in_IN his_PRP$ calm_NN ,_, and_CC shall_MD not_RB forget_VB this_DT night_NN ..._: ._.</w:t>
      </w:r>
    </w:p>
    <w:p w14:paraId="4770766E" w14:textId="77777777" w:rsidR="00EB4287" w:rsidRPr="00CD6915" w:rsidRDefault="00EB4287" w:rsidP="00EB4287">
      <w:r w:rsidRPr="00CD6915">
        <w:t>Lucy_NNP Westenra_NNP 's_POS Diary_NNP Hillingham_NNP ,_, 24_CD August_NNP ._.</w:t>
      </w:r>
    </w:p>
    <w:p w14:paraId="407C2903" w14:textId="77777777" w:rsidR="00EB4287" w:rsidRPr="00CD6915" w:rsidRDefault="00EB4287" w:rsidP="00EB4287">
      <w:r w:rsidRPr="00CD6915">
        <w:t>--_: I_PRP must_MD imitate_VB Mina_NNP ,_, and_CC keep_VB writing_VBG things_NNS down_RP ._.</w:t>
      </w:r>
    </w:p>
    <w:p w14:paraId="763E23C4" w14:textId="77777777" w:rsidR="00EB4287" w:rsidRPr="00CD6915" w:rsidRDefault="00EB4287" w:rsidP="00EB4287">
      <w:r w:rsidRPr="00CD6915">
        <w:t>Then_RB we_PRP can_MD have_VB long_JJ talks_NNS when_WRB we_PRP do_VBP meet_VB ._.</w:t>
      </w:r>
    </w:p>
    <w:p w14:paraId="48EF0193" w14:textId="77777777" w:rsidR="00EB4287" w:rsidRPr="00CD6915" w:rsidRDefault="00EB4287" w:rsidP="00EB4287">
      <w:r w:rsidRPr="00CD6915">
        <w:t>I_PRP wonder_VBP when_WRB it_PRP will_MD be_VB ._.</w:t>
      </w:r>
    </w:p>
    <w:p w14:paraId="141C497C" w14:textId="77777777" w:rsidR="00EB4287" w:rsidRPr="00CD6915" w:rsidRDefault="00EB4287" w:rsidP="00EB4287">
      <w:r w:rsidRPr="00CD6915">
        <w:lastRenderedPageBreak/>
        <w:t>I_PRP wish_VBP she_PRP were_VBD with_IN me_PRP again_RB ,_, for_IN I_PRP feel_VBP so_RB unhappy_JJ ._.</w:t>
      </w:r>
    </w:p>
    <w:p w14:paraId="1C3BCECD" w14:textId="77777777" w:rsidR="00EB4287" w:rsidRPr="00CD6915" w:rsidRDefault="00EB4287" w:rsidP="00EB4287">
      <w:r w:rsidRPr="00CD6915">
        <w:t>Last_JJ night_NN I_PRP seemed_VBD to_TO be_VB dreaming_VBG again_RB just_RB as_IN I_PRP was_VBD at_IN Whitby_NNP ._.</w:t>
      </w:r>
    </w:p>
    <w:p w14:paraId="3D793D27" w14:textId="77777777" w:rsidR="00EB4287" w:rsidRPr="00CD6915" w:rsidRDefault="00EB4287" w:rsidP="00EB4287">
      <w:r w:rsidRPr="00CD6915">
        <w:t>Perhaps_RB it_PRP is_VBZ the_DT change_NN of_IN air_NN ,_, or_CC getting_VBG home_NN again_RB ._.</w:t>
      </w:r>
    </w:p>
    <w:p w14:paraId="6F2BE139" w14:textId="77777777" w:rsidR="00EB4287" w:rsidRPr="00CD6915" w:rsidRDefault="00EB4287" w:rsidP="00EB4287">
      <w:r w:rsidRPr="00CD6915">
        <w:t>It_PRP is_VBZ all_DT dark_JJ and_CC horrid_JJ to_TO me_PRP ,_, for_IN I_PRP can_MD remember_VB nothing_NN ;_: but_CC I_PRP am_VBP full_JJ of_IN vague_JJ fear_NN ,_, and_CC I_PRP feel_VBP so_RB weak_JJ and_CC worn_VBN out_RP ._.</w:t>
      </w:r>
    </w:p>
    <w:p w14:paraId="016C42AB" w14:textId="77777777" w:rsidR="00EB4287" w:rsidRPr="00CD6915" w:rsidRDefault="00EB4287" w:rsidP="00EB4287">
      <w:r w:rsidRPr="00CD6915">
        <w:t>When_WRB Arthur_NNP came_VBD to_TO lunch_VB he_PRP looked_VBD quite_RB grieved_VBN when_WRB he_PRP saw_VBD me_PRP ,_, and_CC I_PRP had_VBD n't_RB the_DT spirit_NN to_TO try_VB to_TO be_VB cheerful_JJ ._.</w:t>
      </w:r>
    </w:p>
    <w:p w14:paraId="31465072" w14:textId="77777777" w:rsidR="00EB4287" w:rsidRPr="00CD6915" w:rsidRDefault="00EB4287" w:rsidP="00EB4287">
      <w:r w:rsidRPr="00CD6915">
        <w:t>I_PRP wonder_VBP if_IN I_PRP could_MD sleep_VB in_IN mother_NN 's_POS room_NN to-night_NN ._.</w:t>
      </w:r>
    </w:p>
    <w:p w14:paraId="7188F357" w14:textId="77777777" w:rsidR="00EB4287" w:rsidRPr="00CD6915" w:rsidRDefault="00EB4287" w:rsidP="00EB4287">
      <w:r w:rsidRPr="00CD6915">
        <w:t>I_PRP shall_MD make_VB an_DT excuse_NN and_CC try_NN ._.</w:t>
      </w:r>
    </w:p>
    <w:p w14:paraId="2DEC325A" w14:textId="77777777" w:rsidR="00EB4287" w:rsidRPr="00CD6915" w:rsidRDefault="00EB4287" w:rsidP="00EB4287">
      <w:r w:rsidRPr="00CD6915">
        <w:t>25_CD August_NNP ._.</w:t>
      </w:r>
    </w:p>
    <w:p w14:paraId="59546B8E" w14:textId="77777777" w:rsidR="00EB4287" w:rsidRPr="00CD6915" w:rsidRDefault="00EB4287" w:rsidP="00EB4287">
      <w:r w:rsidRPr="00CD6915">
        <w:t>--_: Another_DT bad_JJ night_NN ._.</w:t>
      </w:r>
    </w:p>
    <w:p w14:paraId="16AEFDA8" w14:textId="77777777" w:rsidR="00EB4287" w:rsidRPr="00CD6915" w:rsidRDefault="00EB4287" w:rsidP="00EB4287">
      <w:r w:rsidRPr="00CD6915">
        <w:t>Mother_NNP did_VBD not_RB seem_VB to_TO take_VB to_TO my_PRP$ proposal_NN ._.</w:t>
      </w:r>
    </w:p>
    <w:p w14:paraId="5245CC0E" w14:textId="77777777" w:rsidR="00EB4287" w:rsidRPr="00CD6915" w:rsidRDefault="00EB4287" w:rsidP="00EB4287">
      <w:r w:rsidRPr="00CD6915">
        <w:t>She_PRP seems_VBZ not_RB too_RB well_RB herself_PRP ,_, and_CC doubtless_VBZ she_PRP fears_VBZ to_TO worry_VB me_PRP ._.</w:t>
      </w:r>
    </w:p>
    <w:p w14:paraId="5AB20D80" w14:textId="77777777" w:rsidR="00EB4287" w:rsidRPr="00CD6915" w:rsidRDefault="00EB4287" w:rsidP="00EB4287">
      <w:r w:rsidRPr="00CD6915">
        <w:t>I_PRP tried_VBD to_TO keep_VB awake_RB ,_, and_CC succeeded_VBD for_IN a_DT while_NN ;_: but_CC when_WRB the_DT clock_NN struck_VBD twelve_CD it_PRP waked_VBD me_PRP from_IN a_DT doze_NN ,_, so_IN I_PRP must_MD have_VB been_VBN falling_VBG asleep_RB ._.</w:t>
      </w:r>
    </w:p>
    <w:p w14:paraId="7BBCCE39" w14:textId="77777777" w:rsidR="00EB4287" w:rsidRPr="00CD6915" w:rsidRDefault="00EB4287" w:rsidP="00EB4287">
      <w:r w:rsidRPr="00CD6915">
        <w:t>There_EX was_VBD a_DT sort_NN of_IN scratching_VBG or_CC flapping_VBG at_IN the_DT window_NN ,_, but_CC I_PRP did_VBD not_RB mind_VB it_PRP ,_, and_CC as_IN I_PRP remember_VBP no_DT more_JJR ,_, I_PRP suppose_VBP I_PRP must_MD then_RB have_VB fallen_VBN asleep_RB ._.</w:t>
      </w:r>
    </w:p>
    <w:p w14:paraId="15406209" w14:textId="77777777" w:rsidR="00EB4287" w:rsidRPr="00CD6915" w:rsidRDefault="00EB4287" w:rsidP="00EB4287">
      <w:r w:rsidRPr="00CD6915">
        <w:t>More_JJR bad_JJ dreams_NNS ._.</w:t>
      </w:r>
    </w:p>
    <w:p w14:paraId="61FDBA86" w14:textId="77777777" w:rsidR="00EB4287" w:rsidRPr="00CD6915" w:rsidRDefault="00EB4287" w:rsidP="00EB4287">
      <w:r w:rsidRPr="00CD6915">
        <w:t>I_PRP wish_VBP I_PRP could_MD remember_VB them_PRP ._.</w:t>
      </w:r>
    </w:p>
    <w:p w14:paraId="5DE99CEA" w14:textId="77777777" w:rsidR="00EB4287" w:rsidRPr="00CD6915" w:rsidRDefault="00EB4287" w:rsidP="00EB4287">
      <w:r w:rsidRPr="00CD6915">
        <w:t>This_DT morning_NN I_PRP am_VBP horribly_RB weak_JJ ._.</w:t>
      </w:r>
    </w:p>
    <w:p w14:paraId="6635AEF9" w14:textId="77777777" w:rsidR="00EB4287" w:rsidRPr="00CD6915" w:rsidRDefault="00EB4287" w:rsidP="00EB4287">
      <w:r w:rsidRPr="00CD6915">
        <w:t>My_PRP$ face_NN is_VBZ ghastly_JJ pale_NN ,_, and_CC my_PRP$ throat_NN pains_NNS me_PRP ._.</w:t>
      </w:r>
    </w:p>
    <w:p w14:paraId="34866ADD" w14:textId="77777777" w:rsidR="00EB4287" w:rsidRPr="00CD6915" w:rsidRDefault="00EB4287" w:rsidP="00EB4287">
      <w:r w:rsidRPr="00CD6915">
        <w:t>It_PRP must_MD be_VB something_NN wrong_JJ with_IN my_PRP$ lungs_NNS ,_, for_IN I_PRP do_VBP n't_RB seem_VB ever_RB to_TO get_VB air_NN enough_RB ._.</w:t>
      </w:r>
    </w:p>
    <w:p w14:paraId="23BE630C" w14:textId="77777777" w:rsidR="00EB4287" w:rsidRPr="00CD6915" w:rsidRDefault="00EB4287" w:rsidP="00EB4287">
      <w:r w:rsidRPr="00CD6915">
        <w:t>I_PRP shall_MD try_VB to_TO cheer_VB up_RP when_WRB Arthur_NNP comes_VBZ ,_, or_CC else_RB I_PRP know_VBP he_PRP will_MD be_VB miserable_JJ to_TO see_VB me_PRP so_RB ._.</w:t>
      </w:r>
    </w:p>
    <w:p w14:paraId="59EA9721" w14:textId="77777777" w:rsidR="00EB4287" w:rsidRPr="00CD6915" w:rsidRDefault="00EB4287" w:rsidP="00EB4287">
      <w:r w:rsidRPr="00CD6915">
        <w:t>Letter_NNP ,_, Arthur_NNP Holmwood_NNP to_TO Dr._NNP Seward_NNP ._.</w:t>
      </w:r>
    </w:p>
    <w:p w14:paraId="17B4A9AD" w14:textId="77777777" w:rsidR="00EB4287" w:rsidRPr="00CD6915" w:rsidRDefault="00EB4287" w:rsidP="00EB4287">
      <w:r w:rsidRPr="00CD6915">
        <w:t>``_`` Albemarle_NNP Hotel_NNP ,_, 31_CD August_NNP ._.</w:t>
      </w:r>
    </w:p>
    <w:p w14:paraId="08DE1FC7" w14:textId="77777777" w:rsidR="00EB4287" w:rsidRPr="00CD6915" w:rsidRDefault="00EB4287" w:rsidP="00EB4287">
      <w:r w:rsidRPr="00CD6915">
        <w:t>``_`` My_PRP$ dear_RB Jack_NNP ,_, --_: ``_`` I_PRP want_VBP you_PRP to_TO do_VB me_PRP a_DT favour_NN ._.</w:t>
      </w:r>
    </w:p>
    <w:p w14:paraId="4C75C52C" w14:textId="77777777" w:rsidR="00EB4287" w:rsidRPr="00CD6915" w:rsidRDefault="00EB4287" w:rsidP="00EB4287">
      <w:r w:rsidRPr="00CD6915">
        <w:t>Lucy_NNP is_VBZ ill_JJ ;_: that_DT is_VBZ ,_, she_PRP has_VBZ no_DT special_JJ disease_NN ,_, but_CC she_PRP looks_VBZ awful_JJ ,_, and_CC is_VBZ getting_VBG worse_JJR every_DT day_NN ._.</w:t>
      </w:r>
    </w:p>
    <w:p w14:paraId="5D1A0572" w14:textId="77777777" w:rsidR="00EB4287" w:rsidRPr="00CD6915" w:rsidRDefault="00EB4287" w:rsidP="00EB4287">
      <w:r w:rsidRPr="00CD6915">
        <w:lastRenderedPageBreak/>
        <w:t>I_PRP have_VBP asked_VBN her_PRP if_IN there_EX is_VBZ any_DT cause_NN ;_: I_PRP do_VBP not_RB dare_VB to_TO ask_VB her_PRP$ mother_NN ,_, for_IN to_TO disturb_VB the_DT poor_JJ lady_NN 's_POS mind_NN about_IN her_PRP$ daughter_NN in_IN her_PRP$ present_JJ state_NN of_IN health_NN would_MD be_VB fatal_JJ ._.</w:t>
      </w:r>
    </w:p>
    <w:p w14:paraId="4A4FC5CC" w14:textId="77777777" w:rsidR="00EB4287" w:rsidRPr="00CD6915" w:rsidRDefault="00EB4287" w:rsidP="00EB4287">
      <w:r w:rsidRPr="00CD6915">
        <w:t>Mrs._NNP Westenra_NNP has_VBZ confided_VBN to_TO me_PRP that_IN her_PRP$ doom_NN is_VBZ spoken_VBN --_: disease_NN of_IN the_DT heart_NN --_: though_IN poor_JJ Lucy_NNP does_VBZ not_RB know_VB it_PRP yet_RB ._.</w:t>
      </w:r>
    </w:p>
    <w:p w14:paraId="716405B6" w14:textId="77777777" w:rsidR="00EB4287" w:rsidRPr="00CD6915" w:rsidRDefault="00EB4287" w:rsidP="00EB4287">
      <w:r w:rsidRPr="00CD6915">
        <w:t>I_PRP am_VBP sure_JJ that_IN there_EX is_VBZ something_NN preying_VBG on_IN my_PRP$ dear_RB girl_NN 's_POS mind_NN ._.</w:t>
      </w:r>
    </w:p>
    <w:p w14:paraId="253C18D2" w14:textId="77777777" w:rsidR="00EB4287" w:rsidRPr="00CD6915" w:rsidRDefault="00EB4287" w:rsidP="00EB4287">
      <w:r w:rsidRPr="00CD6915">
        <w:t>I_PRP am_VBP almost_RB distracted_VBN when_WRB I_PRP think_VBP of_IN her_PRP ;_: to_TO look_VB at_IN her_PRP gives_VBZ me_PRP a_DT pang_NN ._.</w:t>
      </w:r>
    </w:p>
    <w:p w14:paraId="0D90F3F4" w14:textId="77777777" w:rsidR="00EB4287" w:rsidRPr="00CD6915" w:rsidRDefault="00EB4287" w:rsidP="00EB4287">
      <w:r w:rsidRPr="00CD6915">
        <w:t>I_PRP told_VBD her_PRP I_PRP should_MD ask_VB you_PRP to_TO see_VB her_PRP ,_, and_CC though_IN she_PRP demurred_VBD at_IN first_JJ --_: I_PRP know_VBP why_WRB ,_, old_JJ fellow_NN --_: she_PRP finally_RB consented_VBD ._.</w:t>
      </w:r>
    </w:p>
    <w:p w14:paraId="0CEB8BF2" w14:textId="77777777" w:rsidR="00EB4287" w:rsidRPr="00CD6915" w:rsidRDefault="00EB4287" w:rsidP="00EB4287">
      <w:r w:rsidRPr="00CD6915">
        <w:t>It_PRP will_MD be_VB a_DT painful_JJ task_NN for_IN you_PRP ,_, I_PRP know_VBP ,_, old_JJ friend_NN ,_, but_CC it_PRP is_VBZ for_IN her_PRP$ sake_NN ,_, and_CC I_PRP must_MD not_RB hesitate_VB to_TO ask_VB ,_, or_CC you_PRP to_TO act_VB ._.</w:t>
      </w:r>
    </w:p>
    <w:p w14:paraId="43646E26" w14:textId="77777777" w:rsidR="00EB4287" w:rsidRPr="00CD6915" w:rsidRDefault="00EB4287" w:rsidP="00EB4287">
      <w:r w:rsidRPr="00CD6915">
        <w:t>You_PRP are_VBP to_TO come_VB to_TO lunch_NN at_IN Hillingham_NNP to-morrow_NN ,_, two_CD o'clock_RB ,_, so_RB as_RB not_RB to_TO arouse_VB any_DT suspicion_NN in_IN Mrs._NNP Westenra_NNP ,_, and_CC after_IN lunch_NN Lucy_NNP will_MD take_VB an_DT opportunity_NN of_IN being_VBG alone_RB with_IN you_PRP ._.</w:t>
      </w:r>
    </w:p>
    <w:p w14:paraId="7EE27A39" w14:textId="77777777" w:rsidR="00EB4287" w:rsidRPr="00CD6915" w:rsidRDefault="00EB4287" w:rsidP="00EB4287">
      <w:r w:rsidRPr="00CD6915">
        <w:t>I_PRP shall_MD come_VB in_RP for_IN tea_NN ,_, and_CC we_PRP can_MD go_VB away_RB together_RB ;_: I_PRP am_VBP filled_VBN with_IN anxiety_NN ,_, and_CC want_VBP to_TO consult_VB with_IN you_PRP alone_RB as_RB soon_RB as_IN I_PRP can_MD after_IN you_PRP have_VBP seen_VBN her_PRP ._.</w:t>
      </w:r>
    </w:p>
    <w:p w14:paraId="5177D56A" w14:textId="77777777" w:rsidR="00EB4287" w:rsidRPr="00CD6915" w:rsidRDefault="00EB4287" w:rsidP="00EB4287">
      <w:r w:rsidRPr="00CD6915">
        <w:t>Do_VBP not_RB fail_VB !_.</w:t>
      </w:r>
    </w:p>
    <w:p w14:paraId="7D433552" w14:textId="77777777" w:rsidR="00EB4287" w:rsidRPr="00CD6915" w:rsidRDefault="00EB4287" w:rsidP="00EB4287">
      <w:r w:rsidRPr="00CD6915">
        <w:t>``_`` Arthur_NNP ._. ''_''</w:t>
      </w:r>
    </w:p>
    <w:p w14:paraId="1661879F" w14:textId="77777777" w:rsidR="00EB4287" w:rsidRPr="00CD6915" w:rsidRDefault="00EB4287" w:rsidP="00EB4287">
      <w:r w:rsidRPr="00CD6915">
        <w:t>Telegram_NN ,_, Arthur_NNP Holmwood_NNP to_TO Seward_NNP ._.</w:t>
      </w:r>
    </w:p>
    <w:p w14:paraId="369CA9EA" w14:textId="77777777" w:rsidR="00EB4287" w:rsidRPr="00CD6915" w:rsidRDefault="00EB4287" w:rsidP="00EB4287">
      <w:r w:rsidRPr="00CD6915">
        <w:t>``_`` 1_CD September_NNP ._.</w:t>
      </w:r>
    </w:p>
    <w:p w14:paraId="332F56F7" w14:textId="77777777" w:rsidR="00EB4287" w:rsidRPr="00CD6915" w:rsidRDefault="00EB4287" w:rsidP="00EB4287">
      <w:r w:rsidRPr="00CD6915">
        <w:t>``_`` Am_VBP summoned_VBN to_TO see_VB my_PRP$ father_NN ,_, who_WP is_VBZ worse_JJR ._.</w:t>
      </w:r>
    </w:p>
    <w:p w14:paraId="3A281D38" w14:textId="77777777" w:rsidR="00EB4287" w:rsidRPr="00CD6915" w:rsidRDefault="00EB4287" w:rsidP="00EB4287">
      <w:r w:rsidRPr="00CD6915">
        <w:t>Am_VBP writing_NN ._.</w:t>
      </w:r>
    </w:p>
    <w:p w14:paraId="2FF5BEDE" w14:textId="77777777" w:rsidR="00EB4287" w:rsidRPr="00CD6915" w:rsidRDefault="00EB4287" w:rsidP="00EB4287">
      <w:r w:rsidRPr="00CD6915">
        <w:t>Write_VB me_PRP fully_RB by_IN to-night_NN 's_POS post_NN to_TO Ring_NN ._.</w:t>
      </w:r>
    </w:p>
    <w:p w14:paraId="01A8161B" w14:textId="77777777" w:rsidR="00EB4287" w:rsidRPr="00CD6915" w:rsidRDefault="00EB4287" w:rsidP="00EB4287">
      <w:r w:rsidRPr="00CD6915">
        <w:t>Wire_VB me_PRP if_IN necessary_JJ ._. ''_''</w:t>
      </w:r>
    </w:p>
    <w:p w14:paraId="2864B9EA" w14:textId="77777777" w:rsidR="00EB4287" w:rsidRPr="00CD6915" w:rsidRDefault="00EB4287" w:rsidP="00EB4287">
      <w:r w:rsidRPr="00CD6915">
        <w:t>Letter_NNP from_IN Dr._NNP Seward_NNP to_TO Arthur_NNP Holmwood_NNP ._.</w:t>
      </w:r>
    </w:p>
    <w:p w14:paraId="3B3D1103" w14:textId="77777777" w:rsidR="00EB4287" w:rsidRPr="00CD6915" w:rsidRDefault="00EB4287" w:rsidP="00EB4287">
      <w:r w:rsidRPr="00CD6915">
        <w:t>``_`` 2_CD September_NNP ._.</w:t>
      </w:r>
    </w:p>
    <w:p w14:paraId="30C27E9D" w14:textId="77777777" w:rsidR="00EB4287" w:rsidRPr="00CD6915" w:rsidRDefault="00EB4287" w:rsidP="00EB4287">
      <w:r w:rsidRPr="00CD6915">
        <w:t>``_`` My_PRP$ dear_RB old_JJ fellow_NN ,_, --_: ``_`` With_IN regard_NN to_TO Miss_NNP Westenra_NNP 's_POS health_NN I_PRP hasten_VBP to_TO let_VB you_PRP know_VB at_IN once_RB that_IN in_IN my_PRP$ opinion_NN there_EX is_VBZ not_RB any_DT functional_JJ disturbance_NN or_CC any_DT malady_NN that_IN I_PRP know_VBP of_IN ._.</w:t>
      </w:r>
    </w:p>
    <w:p w14:paraId="30801904" w14:textId="77777777" w:rsidR="00EB4287" w:rsidRPr="00CD6915" w:rsidRDefault="00EB4287" w:rsidP="00EB4287">
      <w:r w:rsidRPr="00CD6915">
        <w:t>At_IN the_DT same_JJ time_NN ,_, I_PRP am_VBP not_RB by_IN any_DT means_NNS satisfied_VBN with_IN her_PRP$ appearance_NN ;_: she_PRP is_VBZ woefully_RB different_JJ from_IN what_WP she_PRP was_VBD when_WRB I_PRP saw_VBD her_PRP last_JJ ._.</w:t>
      </w:r>
    </w:p>
    <w:p w14:paraId="3D4C68F9" w14:textId="77777777" w:rsidR="00EB4287" w:rsidRPr="00CD6915" w:rsidRDefault="00EB4287" w:rsidP="00EB4287">
      <w:r w:rsidRPr="00CD6915">
        <w:lastRenderedPageBreak/>
        <w:t>Of_IN course_NN you_PRP must_MD bear_VB in_IN mind_NN that_IN I_PRP did_VBD not_RB have_VB full_JJ opportunity_NN of_IN examination_NN such_JJ as_IN I_PRP should_MD wish_VB ;_: our_PRP$ very_JJ friendship_NN makes_VBZ a_DT little_JJ difficulty_NN which_WDT not_RB even_RB medical_JJ science_NN or_CC custom_NN can_MD bridge_VB over_RB ._.</w:t>
      </w:r>
    </w:p>
    <w:p w14:paraId="3763ECFA" w14:textId="77777777" w:rsidR="00EB4287" w:rsidRPr="00CD6915" w:rsidRDefault="00EB4287" w:rsidP="00EB4287">
      <w:r w:rsidRPr="00CD6915">
        <w:t>I_PRP had_VBD better_RBR tell_VB you_PRP exactly_RB what_WP happened_VBD ,_, leaving_VBG you_PRP to_TO draw_VB ,_, in_IN a_DT measure_NN ,_, your_PRP$ own_JJ conclusions_NNS ._.</w:t>
      </w:r>
    </w:p>
    <w:p w14:paraId="0F870877" w14:textId="77777777" w:rsidR="00EB4287" w:rsidRPr="00CD6915" w:rsidRDefault="00EB4287" w:rsidP="00EB4287">
      <w:r w:rsidRPr="00CD6915">
        <w:t>I_PRP shall_MD then_RB say_VB what_WP I_PRP have_VBP done_VBN and_CC propose_VBP doing_VBG ._.</w:t>
      </w:r>
    </w:p>
    <w:p w14:paraId="4A5C884F" w14:textId="77777777" w:rsidR="00EB4287" w:rsidRPr="00CD6915" w:rsidRDefault="00EB4287" w:rsidP="00EB4287">
      <w:r w:rsidRPr="00CD6915">
        <w:t>``_`` I_PRP found_VBD Miss_NNP Westenra_NNP in_IN seemingly_RB gay_JJ spirits_NNS ._.</w:t>
      </w:r>
    </w:p>
    <w:p w14:paraId="5AE618B0" w14:textId="77777777" w:rsidR="00EB4287" w:rsidRPr="00CD6915" w:rsidRDefault="00EB4287" w:rsidP="00EB4287">
      <w:r w:rsidRPr="00CD6915">
        <w:t>Her_PRP$ mother_NN was_VBD present_JJ ,_, and_CC in_IN a_DT few_JJ seconds_NNS I_PRP made_VBD up_RP my_PRP$ mind_NN that_IN she_PRP was_VBD trying_VBG all_DT she_PRP knew_VBD to_TO mislead_VB her_PRP$ mother_NN and_CC prevent_VB her_PRP from_IN being_VBG anxious_JJ ._.</w:t>
      </w:r>
    </w:p>
    <w:p w14:paraId="484DF78C" w14:textId="77777777" w:rsidR="00EB4287" w:rsidRPr="00CD6915" w:rsidRDefault="00EB4287" w:rsidP="00EB4287">
      <w:r w:rsidRPr="00CD6915">
        <w:t>I_PRP have_VBP no_DT doubt_NN she_PRP guesses_VBZ ,_, if_IN she_PRP does_VBZ not_RB know_VB ,_, what_WDT need_NN of_IN caution_NN there_EX is_VBZ ._.</w:t>
      </w:r>
    </w:p>
    <w:p w14:paraId="721E8701" w14:textId="77777777" w:rsidR="00EB4287" w:rsidRPr="00CD6915" w:rsidRDefault="00EB4287" w:rsidP="00EB4287">
      <w:r w:rsidRPr="00CD6915">
        <w:t>We_PRP lunched_VBD alone_RB ,_, and_CC as_IN we_PRP all_DT exerted_VBD ourselves_PRP to_TO be_VB cheerful_JJ ,_, we_PRP got_VBD ,_, as_IN some_DT kind_NN of_IN reward_NN for_IN our_PRP$ labours_NNS ,_, some_DT real_JJ cheerfulness_NN amongst_IN us_PRP ._.</w:t>
      </w:r>
    </w:p>
    <w:p w14:paraId="182E26B4" w14:textId="77777777" w:rsidR="00EB4287" w:rsidRPr="00CD6915" w:rsidRDefault="00EB4287" w:rsidP="00EB4287">
      <w:r w:rsidRPr="00CD6915">
        <w:t>Then_RB Mrs._NNP Westenra_NNP went_VBD to_TO lie_VB down_RP ,_, and_CC Lucy_NNP was_VBD left_VBN with_IN me_PRP ._.</w:t>
      </w:r>
    </w:p>
    <w:p w14:paraId="3D8F8C40" w14:textId="77777777" w:rsidR="00EB4287" w:rsidRPr="00CD6915" w:rsidRDefault="00EB4287" w:rsidP="00EB4287">
      <w:r w:rsidRPr="00CD6915">
        <w:t>We_PRP went_VBD into_IN her_PRP$ boudoir_NN ,_, and_CC till_IN we_PRP got_VBD there_EX her_PRP$ gaiety_NN remained_VBD ,_, for_IN the_DT servants_NNS were_VBD coming_VBG and_CC going_VBG ._.</w:t>
      </w:r>
    </w:p>
    <w:p w14:paraId="47044A51" w14:textId="77777777" w:rsidR="00EB4287" w:rsidRPr="00CD6915" w:rsidRDefault="00EB4287" w:rsidP="00EB4287">
      <w:r w:rsidRPr="00CD6915">
        <w:t>As_RB soon_RB as_IN the_DT door_NN was_VBD closed_VBN ,_, however_RB ,_, the_DT mask_NN fell_VBD from_IN her_PRP$ face_NN ,_, and_CC she_PRP sank_VBD down_RP into_IN a_DT chair_NN with_IN a_DT great_JJ sigh_NN ,_, and_CC hid_VBD her_PRP$ eyes_NNS with_IN her_PRP$ hand_NN ._.</w:t>
      </w:r>
    </w:p>
    <w:p w14:paraId="0AA3E1D1" w14:textId="77777777" w:rsidR="00EB4287" w:rsidRPr="00CD6915" w:rsidRDefault="00EB4287" w:rsidP="00EB4287">
      <w:r w:rsidRPr="00CD6915">
        <w:t>When_WRB I_PRP saw_VBD that_IN her_PRP$ high_JJ spirits_NNS had_VBD failed_VBN ,_, I_PRP at_IN once_RB took_VBD advantage_NN of_IN her_PRP$ reaction_NN to_TO make_VB a_DT diagnosis_NN ._.</w:t>
      </w:r>
    </w:p>
    <w:p w14:paraId="4C1AC0FA" w14:textId="77777777" w:rsidR="00EB4287" w:rsidRPr="00CD6915" w:rsidRDefault="00EB4287" w:rsidP="00EB4287">
      <w:r w:rsidRPr="00CD6915">
        <w:t>She_PRP said_VBD to_TO me_PRP very_RB sweetly_RB :_: --_: ``_`` `_`` I_PRP can_MD not_RB tell_VB you_PRP how_WRB I_PRP loathe_VBP talking_VBG about_IN myself_PRP ._. '_''</w:t>
      </w:r>
    </w:p>
    <w:p w14:paraId="396A1D8C" w14:textId="77777777" w:rsidR="00EB4287" w:rsidRPr="00CD6915" w:rsidRDefault="00EB4287" w:rsidP="00EB4287">
      <w:r w:rsidRPr="00CD6915">
        <w:t>I_PRP reminded_VBD her_PRP that_IN a_DT doctor_NN 's_POS confidence_NN was_VBD sacred_JJ ,_, but_CC that_IN you_PRP were_VBD grievously_RB anxious_JJ about_IN her_PRP ._.</w:t>
      </w:r>
    </w:p>
    <w:p w14:paraId="36FC5ED3" w14:textId="77777777" w:rsidR="00EB4287" w:rsidRPr="00CD6915" w:rsidRDefault="00EB4287" w:rsidP="00EB4287">
      <w:r w:rsidRPr="00CD6915">
        <w:t>She_PRP caught_VBD on_RP to_TO my_PRP$ meaning_NN at_IN once_RB ,_, and_CC settled_VBD that_IN matter_NN in_IN a_DT word_NN ._.</w:t>
      </w:r>
    </w:p>
    <w:p w14:paraId="0ACE8BC3" w14:textId="77777777" w:rsidR="00EB4287" w:rsidRPr="00CD6915" w:rsidRDefault="00EB4287" w:rsidP="00EB4287">
      <w:r w:rsidRPr="00CD6915">
        <w:t>`_`` Tell_VB Arthur_NNP everything_NN you_PRP choose_VBP ._.</w:t>
      </w:r>
    </w:p>
    <w:p w14:paraId="30D479C7" w14:textId="77777777" w:rsidR="00EB4287" w:rsidRPr="00CD6915" w:rsidRDefault="00EB4287" w:rsidP="00EB4287">
      <w:r w:rsidRPr="00CD6915">
        <w:t>I_PRP do_VBP not_RB care_VB for_IN myself_PRP ,_, but_CC all_DT for_IN him_PRP !_. '_''</w:t>
      </w:r>
    </w:p>
    <w:p w14:paraId="62509B23" w14:textId="77777777" w:rsidR="00EB4287" w:rsidRPr="00CD6915" w:rsidRDefault="00EB4287" w:rsidP="00EB4287">
      <w:r w:rsidRPr="00CD6915">
        <w:t>So_RB I_PRP am_VBP quite_RB free_JJ ._.</w:t>
      </w:r>
    </w:p>
    <w:p w14:paraId="495C715F" w14:textId="77777777" w:rsidR="00EB4287" w:rsidRPr="00CD6915" w:rsidRDefault="00EB4287" w:rsidP="00EB4287">
      <w:r w:rsidRPr="00CD6915">
        <w:t xml:space="preserve">``_`` I_PRP could_MD easily_RB see_VB that_IN she_PRP is_VBZ somewhat_RB bloodless_JJ ,_, but_CC I_PRP could_MD not_RB see_VB the_DT usual_JJ anæmic_JJ signs_NNS ,_, and_CC </w:t>
      </w:r>
      <w:r w:rsidRPr="00CD6915">
        <w:lastRenderedPageBreak/>
        <w:t>by_IN a_DT chance_NN I_PRP was_VBD actually_RB able_JJ to_TO test_VB the_DT quality_NN of_IN her_PRP$ blood_NN ,_, for_IN in_IN opening_VBG a_DT window_NN which_WDT was_VBD stiff_JJ a_DT cord_NN gave_VBD way_NN ,_, and_CC she_PRP cut_VBD her_PRP$ hand_NN slightly_RB with_IN broken_JJ glass_NN ._.</w:t>
      </w:r>
    </w:p>
    <w:p w14:paraId="7A761350" w14:textId="77777777" w:rsidR="00EB4287" w:rsidRPr="00CD6915" w:rsidRDefault="00EB4287" w:rsidP="00EB4287">
      <w:r w:rsidRPr="00CD6915">
        <w:t>It_PRP was_VBD a_DT slight_JJ matter_NN in_IN itself_PRP ,_, but_CC it_PRP gave_VBD me_PRP an_DT evident_JJ chance_NN ,_, and_CC I_PRP secured_VBD a_DT few_JJ drops_NNS of_IN the_DT blood_NN and_CC have_VBP analysed_VBN them_PRP ._.</w:t>
      </w:r>
    </w:p>
    <w:p w14:paraId="1ECFE10C" w14:textId="77777777" w:rsidR="00EB4287" w:rsidRPr="00CD6915" w:rsidRDefault="00EB4287" w:rsidP="00EB4287">
      <w:r w:rsidRPr="00CD6915">
        <w:t>The_DT qualitative_JJ analysis_NN gives_VBZ a_DT quite_RB normal_JJ condition_NN ,_, and_CC shows_VBZ ,_, I_PRP should_MD infer_VB ,_, in_IN itself_PRP a_DT vigorous_JJ state_NN of_IN health_NN ._.</w:t>
      </w:r>
    </w:p>
    <w:p w14:paraId="27F93BF0" w14:textId="77777777" w:rsidR="00EB4287" w:rsidRPr="00CD6915" w:rsidRDefault="00EB4287" w:rsidP="00EB4287">
      <w:r w:rsidRPr="00CD6915">
        <w:t>In_IN other_JJ physical_JJ matters_NNS I_PRP was_VBD quite_RB satisfied_JJ that_IN there_EX is_VBZ no_DT need_NN for_IN anxiety_NN ;_: but_CC as_IN there_EX must_MD be_VB a_DT cause_NN somewhere_RB ,_, I_PRP have_VBP come_VBN to_TO the_DT conclusion_NN that_IN it_PRP must_MD be_VB something_NN mental_JJ ._.</w:t>
      </w:r>
    </w:p>
    <w:p w14:paraId="1F7D30F8" w14:textId="77777777" w:rsidR="00EB4287" w:rsidRPr="00CD6915" w:rsidRDefault="00EB4287" w:rsidP="00EB4287">
      <w:r w:rsidRPr="00CD6915">
        <w:t>She_PRP complains_VBZ of_IN difficulty_NN in_IN breathing_VBG satisfactorily_RB at_IN times_NNS ,_, and_CC of_IN heavy_JJ ,_, lethargic_JJ sleep_NN ,_, with_IN dreams_NNS that_WDT frighten_VBP her_PRP ,_, but_CC regarding_VBG which_WDT she_PRP can_MD remember_VB nothing_NN ._.</w:t>
      </w:r>
    </w:p>
    <w:p w14:paraId="20CC5836" w14:textId="77777777" w:rsidR="00EB4287" w:rsidRPr="00CD6915" w:rsidRDefault="00EB4287" w:rsidP="00EB4287">
      <w:r w:rsidRPr="00CD6915">
        <w:t>She_PRP says_VBZ that_IN as_IN a_DT child_NN she_PRP used_VBD to_TO walk_VB in_IN her_PRP$ sleep_NN ,_, and_CC that_IN when_WRB in_IN Whitby_NNP the_DT habit_NN came_VBD back_RB ,_, and_CC that_IN once_RB she_PRP walked_VBD out_RP in_IN the_DT night_NN and_CC went_VBD to_TO East_NNP Cliff_NNP ,_, where_WRB Miss_NNP Murray_NNP found_VBD her_PRP ;_: but_CC she_PRP assures_VBZ me_PRP that_DT of_IN late_RB the_DT habit_NN has_VBZ not_RB returned_VBN ._.</w:t>
      </w:r>
    </w:p>
    <w:p w14:paraId="5A60D958" w14:textId="77777777" w:rsidR="00EB4287" w:rsidRPr="00CD6915" w:rsidRDefault="00EB4287" w:rsidP="00EB4287">
      <w:r w:rsidRPr="00CD6915">
        <w:t>I_PRP am_VBP in_IN doubt_NN ,_, and_CC so_RB have_VB done_VBN the_DT best_JJS thing_NN I_PRP know_VBP of_IN ;_: I_PRP have_VBP written_VBN to_TO my_PRP$ old_JJ friend_NN and_CC master_NN ,_, Professor_NNP Van_NNP Helsing_NNP ,_, of_IN Amsterdam_NNP ,_, who_WP knows_VBZ as_RB much_JJ about_IN obscure_JJ diseases_NNS as_IN any_DT one_CD in_IN the_DT world_NN ._.</w:t>
      </w:r>
    </w:p>
    <w:p w14:paraId="507EFAFB" w14:textId="77777777" w:rsidR="00EB4287" w:rsidRPr="00CD6915" w:rsidRDefault="00EB4287" w:rsidP="00EB4287">
      <w:r w:rsidRPr="00CD6915">
        <w:t>I_PRP have_VBP asked_VBN him_PRP to_TO come_VB over_RB ,_, and_CC as_IN you_PRP told_VBD me_PRP that_IN all_DT things_NNS were_VBD to_TO be_VB at_IN your_PRP$ charge_NN ,_, I_PRP have_VBP mentioned_VBN to_TO him_PRP who_WP you_PRP are_VBP and_CC your_PRP$ relations_NNS to_TO Miss_NNP Westenra_NNP ._.</w:t>
      </w:r>
    </w:p>
    <w:p w14:paraId="326F4C3F" w14:textId="77777777" w:rsidR="00EB4287" w:rsidRPr="00CD6915" w:rsidRDefault="00EB4287" w:rsidP="00EB4287">
      <w:r w:rsidRPr="00CD6915">
        <w:t>This_DT ,_, my_PRP$ dear_RB fellow_JJ ,_, is_VBZ in_IN obedience_NN to_TO your_PRP$ wishes_NNS ,_, for_IN I_PRP am_VBP only_RB too_RB proud_JJ and_CC happy_JJ to_TO do_VB anything_NN I_PRP can_MD for_IN her_PRP ._.</w:t>
      </w:r>
    </w:p>
    <w:p w14:paraId="72CCD74A" w14:textId="77777777" w:rsidR="00EB4287" w:rsidRPr="00CD6915" w:rsidRDefault="00EB4287" w:rsidP="00EB4287">
      <w:r w:rsidRPr="00CD6915">
        <w:t>Van_NNP Helsing_NNP would_MD ,_, I_PRP know_VBP ,_, do_VBP anything_NN for_IN me_PRP for_IN a_DT personal_JJ reason_NN ,_, so_RB ,_, no_DT matter_NN on_IN what_WDT ground_NN he_PRP comes_VBZ ,_, we_PRP must_MD accept_VB his_PRP$ wishes_NNS ._.</w:t>
      </w:r>
    </w:p>
    <w:p w14:paraId="376C19E2" w14:textId="77777777" w:rsidR="00EB4287" w:rsidRPr="00CD6915" w:rsidRDefault="00EB4287" w:rsidP="00EB4287">
      <w:r w:rsidRPr="00CD6915">
        <w:t>He_PRP is_VBZ a_DT seemingly_RB arbitrary_JJ man_NN ,_, but_CC this_DT is_VBZ because_IN he_PRP knows_VBZ what_WP he_PRP is_VBZ talking_VBG about_IN better_RBR than_IN any_DT one_CD else_NN ._.</w:t>
      </w:r>
    </w:p>
    <w:p w14:paraId="4929D170" w14:textId="77777777" w:rsidR="00EB4287" w:rsidRPr="00CD6915" w:rsidRDefault="00EB4287" w:rsidP="00EB4287">
      <w:r w:rsidRPr="00CD6915">
        <w:lastRenderedPageBreak/>
        <w:t>He_PRP is_VBZ a_DT philosopher_NN and_CC a_DT metaphysician_NN ,_, and_CC one_CD of_IN the_DT most_RBS advanced_JJ scientists_NNS of_IN his_PRP$ day_NN ;_: and_CC he_PRP has_VBZ ,_, I_PRP believe_VBP ,_, an_DT absolutely_RB open_JJ mind_NN ._.</w:t>
      </w:r>
    </w:p>
    <w:p w14:paraId="64548376" w14:textId="77777777" w:rsidR="00EB4287" w:rsidRPr="00CD6915" w:rsidRDefault="00EB4287" w:rsidP="00EB4287">
      <w:r w:rsidRPr="00CD6915">
        <w:t>This_DT ,_, with_IN an_DT iron_NN nerve_NN ,_, a_DT temper_NN of_IN the_DT ice-brook_NN ,_, an_DT indomitable_JJ resolution_NN ,_, self-command_NN ,_, and_CC toleration_NN exalted_VBN from_IN virtues_NNS to_TO blessings_NNS ,_, and_CC the_DT kindliest_JJS and_CC truest_JJS heart_NN that_WDT beats_VBZ --_: these_DT form_VBP his_PRP$ equipment_NN for_IN the_DT noble_JJ work_NN that_IN he_PRP is_VBZ doing_VBG for_IN mankind_NN --_: work_NN both_CC in_IN theory_NN and_CC practice_NN ,_, for_IN his_PRP$ views_NNS are_VBP as_RB wide_JJ as_IN his_PRP$ all-embracing_JJ sympathy_NN ._.</w:t>
      </w:r>
    </w:p>
    <w:p w14:paraId="1944348A" w14:textId="77777777" w:rsidR="00EB4287" w:rsidRPr="00CD6915" w:rsidRDefault="00EB4287" w:rsidP="00EB4287">
      <w:r w:rsidRPr="00CD6915">
        <w:t>I_PRP tell_VBP you_PRP these_DT facts_NNS that_IN you_PRP may_MD know_VB why_WRB I_PRP have_VBP such_JJ confidence_NN in_IN him_PRP ._.</w:t>
      </w:r>
    </w:p>
    <w:p w14:paraId="68A05079" w14:textId="77777777" w:rsidR="00EB4287" w:rsidRPr="00CD6915" w:rsidRDefault="00EB4287" w:rsidP="00EB4287">
      <w:r w:rsidRPr="00CD6915">
        <w:t>I_PRP have_VBP asked_VBN him_PRP to_TO come_VB at_IN once_RB ._.</w:t>
      </w:r>
    </w:p>
    <w:p w14:paraId="693C1097" w14:textId="77777777" w:rsidR="00EB4287" w:rsidRPr="00CD6915" w:rsidRDefault="00EB4287" w:rsidP="00EB4287">
      <w:r w:rsidRPr="00CD6915">
        <w:t>I_PRP shall_MD see_VB Miss_NNP Westenra_NNP to-morrow_NN again_RB ._.</w:t>
      </w:r>
    </w:p>
    <w:p w14:paraId="40555A81" w14:textId="77777777" w:rsidR="00EB4287" w:rsidRPr="00CD6915" w:rsidRDefault="00EB4287" w:rsidP="00EB4287">
      <w:r w:rsidRPr="00CD6915">
        <w:t>She_PRP is_VBZ to_TO meet_VB me_PRP at_IN the_DT Stores_NNP ,_, so_IN that_IN I_PRP may_MD not_RB alarm_NN her_PRP$ mother_NN by_IN too_RB early_RB a_DT repetition_NN of_IN my_PRP$ call_NN ._.</w:t>
      </w:r>
    </w:p>
    <w:p w14:paraId="257DE50D" w14:textId="77777777" w:rsidR="00EB4287" w:rsidRPr="00CD6915" w:rsidRDefault="00EB4287" w:rsidP="00EB4287">
      <w:r w:rsidRPr="00CD6915">
        <w:t>``_`` Yours_NNS always_RB ,_, ``_`` John_NNP Seward_NNP ._. ''_''</w:t>
      </w:r>
    </w:p>
    <w:p w14:paraId="69C8E38F" w14:textId="77777777" w:rsidR="00EB4287" w:rsidRPr="00CD6915" w:rsidRDefault="00EB4287" w:rsidP="00EB4287">
      <w:r w:rsidRPr="00CD6915">
        <w:t>Letter_NNP ,_, Abraham_NNP Van_NNP Helsing_NNP ,_, M._NNP D._NNP ,_, D._NNP Ph._NNP ,_, D._NNP Lit._NNP ,_, etc._NN ,_, etc._NN ,_, to_TO Dr._NNP Seward_NNP ._.</w:t>
      </w:r>
    </w:p>
    <w:p w14:paraId="5ACEDBDC" w14:textId="77777777" w:rsidR="00EB4287" w:rsidRPr="00CD6915" w:rsidRDefault="00EB4287" w:rsidP="00EB4287">
      <w:r w:rsidRPr="00CD6915">
        <w:t>``_`` 2_CD September_NNP ._.</w:t>
      </w:r>
    </w:p>
    <w:p w14:paraId="4CD56AE0" w14:textId="77777777" w:rsidR="00EB4287" w:rsidRPr="00CD6915" w:rsidRDefault="00EB4287" w:rsidP="00EB4287">
      <w:r w:rsidRPr="00CD6915">
        <w:t>``_`` My_PRP$ good_JJ Friend_NN ,_, --_: ``_`` When_WRB I_PRP have_VBP received_VBN your_PRP$ letter_NN I_PRP am_VBP already_RB coming_VBG to_TO you_PRP ._.</w:t>
      </w:r>
    </w:p>
    <w:p w14:paraId="3271F90E" w14:textId="77777777" w:rsidR="00EB4287" w:rsidRPr="00CD6915" w:rsidRDefault="00EB4287" w:rsidP="00EB4287">
      <w:r w:rsidRPr="00CD6915">
        <w:t>By_IN good_JJ fortune_NN I_PRP can_MD leave_VB just_RB at_IN once_RB ,_, without_IN wrong_JJ to_TO any_DT of_IN those_DT who_WP have_VBP trusted_VBN me_PRP ._.</w:t>
      </w:r>
    </w:p>
    <w:p w14:paraId="596C5438" w14:textId="77777777" w:rsidR="00EB4287" w:rsidRPr="00CD6915" w:rsidRDefault="00EB4287" w:rsidP="00EB4287">
      <w:r w:rsidRPr="00CD6915">
        <w:t>Were_VBD fortune_NN other_JJ ,_, then_RB it_PRP were_VBD bad_JJ for_IN those_DT who_WP have_VBP trusted_VBN ,_, for_IN I_PRP come_VBP to_TO my_PRP$ friend_NN when_WRB he_PRP call_VB me_PRP to_TO aid_VB those_DT he_PRP holds_VBZ dear_RB ._.</w:t>
      </w:r>
    </w:p>
    <w:p w14:paraId="2BE7C2C9" w14:textId="77777777" w:rsidR="00EB4287" w:rsidRPr="00CD6915" w:rsidRDefault="00EB4287" w:rsidP="00EB4287">
      <w:r w:rsidRPr="00CD6915">
        <w:t>Tell_VB your_PRP$ friend_NN that_IN when_WRB that_DT time_NN you_PRP suck_VBP from_IN my_PRP$ wound_NN so_RB swiftly_RB the_DT poison_NN of_IN the_DT gangrene_NN from_IN that_DT knife_NN that_IN our_PRP$ other_JJ friend_NN ,_, too_RB nervous_JJ ,_, let_VB slip_NN ,_, you_PRP did_VBD more_JJR for_IN him_PRP when_WRB he_PRP wants_VBZ my_PRP$ aids_NNS and_CC you_PRP call_VBP for_IN them_PRP than_IN all_PDT his_PRP$ great_JJ fortune_NN could_MD do_VB ._.</w:t>
      </w:r>
    </w:p>
    <w:p w14:paraId="752855B5" w14:textId="77777777" w:rsidR="00EB4287" w:rsidRPr="00CD6915" w:rsidRDefault="00EB4287" w:rsidP="00EB4287">
      <w:r w:rsidRPr="00CD6915">
        <w:t>But_CC it_PRP is_VBZ pleasure_NN added_VBN to_TO do_VB for_IN him_PRP ,_, your_PRP$ friend_NN ;_: it_PRP is_VBZ to_TO you_PRP that_IN I_PRP come_VBP ._.</w:t>
      </w:r>
    </w:p>
    <w:p w14:paraId="276D05E7" w14:textId="77777777" w:rsidR="00EB4287" w:rsidRPr="00CD6915" w:rsidRDefault="00EB4287" w:rsidP="00EB4287">
      <w:r w:rsidRPr="00CD6915">
        <w:t>Have_VBP then_RB rooms_NNS for_IN me_PRP at_IN the_DT Great_NNP Eastern_NNP Hotel_NNP ,_, so_IN that_IN I_PRP may_MD be_VB near_JJ to_TO hand_NN ,_, and_CC please_VB it_PRP so_RB arrange_VB that_IN we_PRP may_MD see_VB the_DT young_JJ lady_NN not_RB too_RB late_JJ on_IN to-morrow_NN ,_, for_IN it_PRP is_VBZ likely_JJ that_IN I_PRP may_MD have_VB to_TO return_VB here_RB that_IN night_NN ._.</w:t>
      </w:r>
    </w:p>
    <w:p w14:paraId="1C884038" w14:textId="77777777" w:rsidR="00EB4287" w:rsidRPr="00CD6915" w:rsidRDefault="00EB4287" w:rsidP="00EB4287">
      <w:r w:rsidRPr="00CD6915">
        <w:t>But_CC if_IN need_MD be_VB I_PRP shall_MD come_VB again_RB in_IN three_CD days_NNS ,_, and_CC stay_VB longer_RBR if_IN it_PRP must_MD ._.</w:t>
      </w:r>
    </w:p>
    <w:p w14:paraId="32145AE5" w14:textId="77777777" w:rsidR="00EB4287" w:rsidRPr="00CD6915" w:rsidRDefault="00EB4287" w:rsidP="00EB4287">
      <w:r w:rsidRPr="00CD6915">
        <w:t>Till_IN then_RB good-bye_JJ ,_, my_PRP$ friend_NN John_NNP ._.</w:t>
      </w:r>
    </w:p>
    <w:p w14:paraId="51EFBFA8" w14:textId="77777777" w:rsidR="00EB4287" w:rsidRPr="00CD6915" w:rsidRDefault="00EB4287" w:rsidP="00EB4287">
      <w:r w:rsidRPr="00CD6915">
        <w:lastRenderedPageBreak/>
        <w:t>``_`` Van_NNP Helsing_NNP ._. ''_''</w:t>
      </w:r>
    </w:p>
    <w:p w14:paraId="75988045" w14:textId="77777777" w:rsidR="00EB4287" w:rsidRPr="00CD6915" w:rsidRDefault="00EB4287" w:rsidP="00EB4287">
      <w:r w:rsidRPr="00CD6915">
        <w:t>Letter_NNP ,_, Dr._NNP Seward_NNP to_TO Hon._NNP Arthur_NNP Holmwood_NNP ._.</w:t>
      </w:r>
    </w:p>
    <w:p w14:paraId="767DDB03" w14:textId="77777777" w:rsidR="00EB4287" w:rsidRPr="00CD6915" w:rsidRDefault="00EB4287" w:rsidP="00EB4287">
      <w:r w:rsidRPr="00CD6915">
        <w:t>``_`` 3_CD September_NNP ._.</w:t>
      </w:r>
    </w:p>
    <w:p w14:paraId="5547FD59" w14:textId="77777777" w:rsidR="00EB4287" w:rsidRPr="00CD6915" w:rsidRDefault="00EB4287" w:rsidP="00EB4287">
      <w:r w:rsidRPr="00CD6915">
        <w:t>``_`` My_PRP$ dear_RB Art_NNP ,_, --_: ``_`` Van_NNP Helsing_NNP has_VBZ come_VBN and_CC gone_VBN ._.</w:t>
      </w:r>
    </w:p>
    <w:p w14:paraId="45CF1187" w14:textId="77777777" w:rsidR="00EB4287" w:rsidRPr="00CD6915" w:rsidRDefault="00EB4287" w:rsidP="00EB4287">
      <w:r w:rsidRPr="00CD6915">
        <w:t>He_PRP came_VBD on_RP with_IN me_PRP to_TO Hillingham_NNP ,_, and_CC found_VBD that_IN ,_, by_IN Lucy_NNP 's_POS discretion_NN ,_, her_PRP$ mother_NN was_VBD lunching_VBG out_RP ,_, so_IN that_IN we_PRP were_VBD alone_RB with_IN her_PRP ._.</w:t>
      </w:r>
    </w:p>
    <w:p w14:paraId="33E04BD9" w14:textId="77777777" w:rsidR="00EB4287" w:rsidRPr="00CD6915" w:rsidRDefault="00EB4287" w:rsidP="00EB4287">
      <w:r w:rsidRPr="00CD6915">
        <w:t>Van_NNP Helsing_NNP made_VBD a_DT very_RB careful_JJ examination_NN of_IN the_DT patient_NN ._.</w:t>
      </w:r>
    </w:p>
    <w:p w14:paraId="3ECA9B93" w14:textId="77777777" w:rsidR="00EB4287" w:rsidRPr="00CD6915" w:rsidRDefault="00EB4287" w:rsidP="00EB4287">
      <w:r w:rsidRPr="00CD6915">
        <w:t>He_PRP is_VBZ to_TO report_VB to_TO me_PRP ,_, and_CC I_PRP shall_MD advise_VB you_PRP ,_, for_IN of_IN course_NN I_PRP was_VBD not_RB present_JJ all_PDT the_DT time_NN ._.</w:t>
      </w:r>
    </w:p>
    <w:p w14:paraId="7DBF24C6" w14:textId="77777777" w:rsidR="00EB4287" w:rsidRPr="00CD6915" w:rsidRDefault="00EB4287" w:rsidP="00EB4287">
      <w:r w:rsidRPr="00CD6915">
        <w:t>He_PRP is_VBZ ,_, I_PRP fear_VBP ,_, much_RB concerned_VBN ,_, but_CC says_VBZ he_PRP must_MD think_VB ._.</w:t>
      </w:r>
    </w:p>
    <w:p w14:paraId="28F2BFFC" w14:textId="77777777" w:rsidR="00EB4287" w:rsidRPr="00CD6915" w:rsidRDefault="00EB4287" w:rsidP="00EB4287">
      <w:r w:rsidRPr="00CD6915">
        <w:t>When_WRB I_PRP told_VBD him_PRP of_IN our_PRP$ friendship_NN and_CC how_WRB you_PRP trust_VBP to_TO me_PRP in_IN the_DT matter_NN ,_, he_PRP said_VBD :_: `_`` You_PRP must_MD tell_VB him_PRP all_DT you_PRP think_VBP ._.</w:t>
      </w:r>
    </w:p>
    <w:p w14:paraId="03BBEA5C" w14:textId="77777777" w:rsidR="00EB4287" w:rsidRPr="00CD6915" w:rsidRDefault="00EB4287" w:rsidP="00EB4287">
      <w:r w:rsidRPr="00CD6915">
        <w:t>Tell_VB him_PRP what_WP I_PRP think_VBP ,_, if_IN you_PRP can_MD guess_VB it_PRP ,_, if_IN you_PRP will_MD ._.</w:t>
      </w:r>
    </w:p>
    <w:p w14:paraId="5B1A8DA8" w14:textId="77777777" w:rsidR="00EB4287" w:rsidRPr="00CD6915" w:rsidRDefault="00EB4287" w:rsidP="00EB4287">
      <w:r w:rsidRPr="00CD6915">
        <w:t>Nay_NNP ,_, I_PRP am_VBP not_RB jesting_VBG ._.</w:t>
      </w:r>
    </w:p>
    <w:p w14:paraId="24B955C0" w14:textId="77777777" w:rsidR="00EB4287" w:rsidRPr="00CD6915" w:rsidRDefault="00EB4287" w:rsidP="00EB4287">
      <w:r w:rsidRPr="00CD6915">
        <w:t>This_DT is_VBZ no_DT jest_NN ,_, but_CC life_NN and_CC death_NN ,_, perhaps_RB more_JJR ._. '_''</w:t>
      </w:r>
    </w:p>
    <w:p w14:paraId="751B79EB" w14:textId="77777777" w:rsidR="00EB4287" w:rsidRPr="00CD6915" w:rsidRDefault="00EB4287" w:rsidP="00EB4287">
      <w:r w:rsidRPr="00CD6915">
        <w:t>I_PRP asked_VBD what_WP he_PRP meant_VBD by_IN that_DT ,_, for_IN he_PRP was_VBD very_RB serious_JJ ._.</w:t>
      </w:r>
    </w:p>
    <w:p w14:paraId="3A211E0A" w14:textId="77777777" w:rsidR="00EB4287" w:rsidRPr="00CD6915" w:rsidRDefault="00EB4287" w:rsidP="00EB4287">
      <w:r w:rsidRPr="00CD6915">
        <w:t>This_DT was_VBD when_WRB we_PRP had_VBD come_VBN back_RB to_TO town_NN ,_, and_CC he_PRP was_VBD having_VBG a_DT cup_NN of_IN tea_NN before_IN starting_VBG on_IN his_PRP$ return_NN to_TO Amsterdam_NNP ._.</w:t>
      </w:r>
    </w:p>
    <w:p w14:paraId="238A2E3E" w14:textId="77777777" w:rsidR="00EB4287" w:rsidRPr="00CD6915" w:rsidRDefault="00EB4287" w:rsidP="00EB4287">
      <w:r w:rsidRPr="00CD6915">
        <w:t>He_PRP would_MD not_RB give_VB me_PRP any_DT further_JJ clue_NN ._.</w:t>
      </w:r>
    </w:p>
    <w:p w14:paraId="071CB461" w14:textId="77777777" w:rsidR="00EB4287" w:rsidRPr="00CD6915" w:rsidRDefault="00EB4287" w:rsidP="00EB4287">
      <w:r w:rsidRPr="00CD6915">
        <w:t>You_PRP must_MD not_RB be_VB angry_JJ with_IN me_PRP ,_, Art_NNP ,_, because_IN his_PRP$ very_JJ reticence_NN means_VBZ that_IN all_PDT his_PRP$ brains_NNS are_VBP working_VBG for_IN her_PRP$ good_NN ._.</w:t>
      </w:r>
    </w:p>
    <w:p w14:paraId="73409506" w14:textId="77777777" w:rsidR="00EB4287" w:rsidRPr="00CD6915" w:rsidRDefault="00EB4287" w:rsidP="00EB4287">
      <w:r w:rsidRPr="00CD6915">
        <w:t>He_PRP will_MD speak_VB plainly_RB enough_RB when_WRB the_DT time_NN comes_VBZ ,_, be_VB sure_JJ ._.</w:t>
      </w:r>
    </w:p>
    <w:p w14:paraId="0FA1F255" w14:textId="77777777" w:rsidR="00EB4287" w:rsidRPr="00CD6915" w:rsidRDefault="00EB4287" w:rsidP="00EB4287">
      <w:r w:rsidRPr="00CD6915">
        <w:t>So_RB I_PRP told_VBD him_PRP I_PRP would_MD simply_RB write_VB an_DT account_NN of_IN our_PRP$ visit_NN ,_, just_RB as_IN if_IN I_PRP were_VBD doing_VBG a_DT descriptive_JJ special_JJ article_NN for_IN The_DT Daily_NNP Telegraph_NNP ._.</w:t>
      </w:r>
    </w:p>
    <w:p w14:paraId="52DA50C3" w14:textId="77777777" w:rsidR="00EB4287" w:rsidRPr="00CD6915" w:rsidRDefault="00EB4287" w:rsidP="00EB4287">
      <w:r w:rsidRPr="00CD6915">
        <w:t>He_PRP seemed_VBD not_RB to_TO notice_VB ,_, but_CC remarked_VBD that_IN the_DT smuts_NNS in_IN London_NNP were_VBD not_RB quite_RB so_RB bad_JJ as_IN they_PRP used_VBD to_TO be_VB when_WRB he_PRP was_VBD a_DT student_NN here_RB ._.</w:t>
      </w:r>
    </w:p>
    <w:p w14:paraId="1C593749" w14:textId="77777777" w:rsidR="00EB4287" w:rsidRPr="00CD6915" w:rsidRDefault="00EB4287" w:rsidP="00EB4287">
      <w:r w:rsidRPr="00CD6915">
        <w:t>I_PRP am_VBP to_TO get_VB his_PRP$ report_NN to-morrow_NN if_IN he_PRP can_MD possibly_RB make_VB it_PRP ._.</w:t>
      </w:r>
    </w:p>
    <w:p w14:paraId="25AABB52" w14:textId="77777777" w:rsidR="00EB4287" w:rsidRPr="00CD6915" w:rsidRDefault="00EB4287" w:rsidP="00EB4287">
      <w:r w:rsidRPr="00CD6915">
        <w:t>In_IN any_DT case_NN I_PRP am_VBP to_TO have_VB a_DT letter_NN ._.</w:t>
      </w:r>
    </w:p>
    <w:p w14:paraId="21E0FD6D" w14:textId="77777777" w:rsidR="00EB4287" w:rsidRPr="00CD6915" w:rsidRDefault="00EB4287" w:rsidP="00EB4287">
      <w:r w:rsidRPr="00CD6915">
        <w:t>``_`` Well_RB ,_, as_IN to_TO the_DT visit_NN ._.</w:t>
      </w:r>
    </w:p>
    <w:p w14:paraId="4F6700C2" w14:textId="77777777" w:rsidR="00EB4287" w:rsidRPr="00CD6915" w:rsidRDefault="00EB4287" w:rsidP="00EB4287">
      <w:r w:rsidRPr="00CD6915">
        <w:lastRenderedPageBreak/>
        <w:t>Lucy_NNP was_VBD more_RBR cheerful_JJ than_IN on_IN the_DT day_NN I_PRP first_RB saw_VBD her_PRP ,_, and_CC certainly_RB looked_VBD better_RBR ._.</w:t>
      </w:r>
    </w:p>
    <w:p w14:paraId="3D94FB3A" w14:textId="77777777" w:rsidR="00EB4287" w:rsidRPr="00CD6915" w:rsidRDefault="00EB4287" w:rsidP="00EB4287">
      <w:r w:rsidRPr="00CD6915">
        <w:t>She_PRP had_VBD lost_VBN something_NN of_IN the_DT ghastly_JJ look_NN that_WDT so_RB upset_VB you_PRP ,_, and_CC her_PRP$ breathing_NN was_VBD normal_JJ ._.</w:t>
      </w:r>
    </w:p>
    <w:p w14:paraId="1776B75D" w14:textId="77777777" w:rsidR="00EB4287" w:rsidRPr="00CD6915" w:rsidRDefault="00EB4287" w:rsidP="00EB4287">
      <w:r w:rsidRPr="00CD6915">
        <w:t>She_PRP was_VBD very_RB sweet_JJ to_TO the_DT professor_NN -LRB-_-LRB- as_IN she_PRP always_RB is_VBZ -RRB-_-RRB- ,_, and_CC tried_VBD to_TO make_VB him_PRP feel_VB at_IN ease_NN ;_: though_IN I_PRP could_MD see_VB that_IN the_DT poor_JJ girl_NN was_VBD making_VBG a_DT hard_JJ struggle_NN for_IN it_PRP ._.</w:t>
      </w:r>
    </w:p>
    <w:p w14:paraId="406535B7" w14:textId="77777777" w:rsidR="00EB4287" w:rsidRPr="00CD6915" w:rsidRDefault="00EB4287" w:rsidP="00EB4287">
      <w:r w:rsidRPr="00CD6915">
        <w:t>I_PRP believe_VBP Van_NNP Helsing_NNP saw_VBD it_PRP ,_, too_RB ,_, for_IN I_PRP saw_VBD the_DT quick_JJ look_NN under_IN his_PRP$ bushy_JJ brows_NNS that_IN I_PRP knew_VBD of_IN old_JJ ._.</w:t>
      </w:r>
    </w:p>
    <w:p w14:paraId="05CA7989" w14:textId="77777777" w:rsidR="00EB4287" w:rsidRPr="00CD6915" w:rsidRDefault="00EB4287" w:rsidP="00EB4287">
      <w:r w:rsidRPr="00CD6915">
        <w:t>Then_RB he_PRP began_VBD to_TO chat_VB of_IN all_DT things_NNS except_IN ourselves_PRP and_CC diseases_NNS and_CC with_IN such_JJ an_DT infinite_JJ geniality_NN that_IN I_PRP could_MD see_VB poor_JJ Lucy_NNP 's_POS pretense_NN of_IN animation_NN merge_VBP into_IN reality_NN ._.</w:t>
      </w:r>
    </w:p>
    <w:p w14:paraId="43A53E42" w14:textId="77777777" w:rsidR="00EB4287" w:rsidRPr="00CD6915" w:rsidRDefault="00EB4287" w:rsidP="00EB4287">
      <w:r w:rsidRPr="00CD6915">
        <w:t>Then_RB ,_, without_IN any_DT seeming_JJ change_NN ,_, he_PRP brought_VBD the_DT conversation_NN gently_RB round_JJ to_TO his_PRP$ visit_NN ,_, and_CC suavely_RB said_VBD :_: --_: ``_`` `_`` My_PRP$ dear_RB young_JJ miss_VBP ,_, I_PRP have_VBP the_DT so_RB great_JJ pleasure_NN because_IN you_PRP are_VBP so_RB much_RB beloved_JJ ._.</w:t>
      </w:r>
    </w:p>
    <w:p w14:paraId="35523A60" w14:textId="77777777" w:rsidR="00EB4287" w:rsidRPr="00CD6915" w:rsidRDefault="00EB4287" w:rsidP="00EB4287">
      <w:r w:rsidRPr="00CD6915">
        <w:t>That_DT is_VBZ much_JJ ,_, my_PRP$ dear_RB ,_, ever_RB were_VBD there_EX that_IN which_WDT I_PRP do_VBP not_RB see_VB ._.</w:t>
      </w:r>
    </w:p>
    <w:p w14:paraId="2E964AE5" w14:textId="77777777" w:rsidR="00EB4287" w:rsidRPr="00CD6915" w:rsidRDefault="00EB4287" w:rsidP="00EB4287">
      <w:r w:rsidRPr="00CD6915">
        <w:t>They_PRP told_VBD me_PRP you_PRP were_VBD down_RB in_IN the_DT spirit_NN ,_, and_CC that_IN you_PRP were_VBD of_IN a_DT ghastly_JJ pale_NN ._.</w:t>
      </w:r>
    </w:p>
    <w:p w14:paraId="56C3FABF" w14:textId="77777777" w:rsidR="00EB4287" w:rsidRPr="00CD6915" w:rsidRDefault="00EB4287" w:rsidP="00EB4287">
      <w:r w:rsidRPr="00CD6915">
        <w:t>To_TO them_PRP I_PRP say_VBP :_: ``_`` Pouf_NN !_. ''_'' '_''</w:t>
      </w:r>
    </w:p>
    <w:p w14:paraId="37775D22" w14:textId="77777777" w:rsidR="00EB4287" w:rsidRPr="00CD6915" w:rsidRDefault="00EB4287" w:rsidP="00EB4287">
      <w:r w:rsidRPr="00CD6915">
        <w:t>And_CC he_PRP snapped_VBD his_PRP$ fingers_NNS at_IN me_PRP and_CC went_VBD on_IN :_: `_`` But_CC you_PRP and_CC I_PRP shall_MD show_VB them_PRP how_WRB wrong_JJ they_PRP are_VBP ._.</w:t>
      </w:r>
    </w:p>
    <w:p w14:paraId="793CC2D5" w14:textId="77777777" w:rsidR="00EB4287" w:rsidRPr="00CD6915" w:rsidRDefault="00EB4287" w:rsidP="00EB4287">
      <w:r w:rsidRPr="00CD6915">
        <w:t>How_WRB can_MD he_PRP '_'' --_: and_CC he_PRP pointed_VBD at_IN me_PRP with_IN the_DT same_JJ look_NN and_CC gesture_NN as_IN that_DT with_IN which_WDT once_RB he_PRP pointed_VBD me_PRP out_RP to_TO his_PRP$ class_NN ,_, on_IN ,_, or_CC rather_RB after_IN ,_, a_DT particular_JJ occasion_NN which_WDT he_PRP never_RB fails_VBZ to_TO remind_VB me_PRP of_IN --_: `_`` know_VB anything_NN of_IN a_DT young_JJ ladies_NNS ?_.</w:t>
      </w:r>
    </w:p>
    <w:p w14:paraId="2B0B4B48" w14:textId="77777777" w:rsidR="00EB4287" w:rsidRPr="00CD6915" w:rsidRDefault="00EB4287" w:rsidP="00EB4287">
      <w:r w:rsidRPr="00CD6915">
        <w:t>He_PRP has_VBZ his_PRP$ madams_NNS to_TO play_VB with_IN ,_, and_CC to_TO bring_VB them_PRP back_RB to_TO happiness_NN ,_, and_CC to_TO those_DT that_WDT love_VBP them_PRP ._.</w:t>
      </w:r>
    </w:p>
    <w:p w14:paraId="6B53E431" w14:textId="77777777" w:rsidR="00EB4287" w:rsidRPr="00CD6915" w:rsidRDefault="00EB4287" w:rsidP="00EB4287">
      <w:r w:rsidRPr="00CD6915">
        <w:t>It_PRP is_VBZ much_JJ to_TO do_VB ,_, and_CC ,_, oh_UH ,_, but_CC there_EX are_VBP rewards_NNS ,_, in_IN that_IN we_PRP can_MD bestow_VB such_JJ happiness_NN ._.</w:t>
      </w:r>
    </w:p>
    <w:p w14:paraId="0C66203E" w14:textId="77777777" w:rsidR="00EB4287" w:rsidRPr="00CD6915" w:rsidRDefault="00EB4287" w:rsidP="00EB4287">
      <w:r w:rsidRPr="00CD6915">
        <w:t>But_CC the_DT young_JJ ladies_NNS !_.</w:t>
      </w:r>
    </w:p>
    <w:p w14:paraId="44EFA87D" w14:textId="77777777" w:rsidR="00EB4287" w:rsidRPr="00CD6915" w:rsidRDefault="00EB4287" w:rsidP="00EB4287">
      <w:r w:rsidRPr="00CD6915">
        <w:t>He_PRP has_VBZ no_DT wife_NN nor_CC daughter_NN ,_, and_CC the_DT young_JJ do_VBP not_RB tell_VB themselves_PRP to_TO the_DT young_JJ ,_, but_CC to_TO the_DT old_JJ ,_, like_IN me_PRP ,_, who_WP have_VBP known_VBN so_RB many_JJ sorrows_NNS and_CC the_DT causes_NNS of_IN them_PRP ._.</w:t>
      </w:r>
    </w:p>
    <w:p w14:paraId="391FA591" w14:textId="77777777" w:rsidR="00EB4287" w:rsidRPr="00CD6915" w:rsidRDefault="00EB4287" w:rsidP="00EB4287">
      <w:r w:rsidRPr="00CD6915">
        <w:lastRenderedPageBreak/>
        <w:t>So_RB ,_, my_PRP$ dear_RB ,_, we_PRP will_MD send_VB him_PRP away_RB to_TO smoke_VB the_DT cigarette_NN in_IN the_DT garden_NN ,_, whiles_VBZ you_PRP and_CC I_PRP have_VBP little_JJ talk_NN all_DT to_TO ourselves_PRP ._. '_''</w:t>
      </w:r>
    </w:p>
    <w:p w14:paraId="0E1F8392" w14:textId="77777777" w:rsidR="00EB4287" w:rsidRPr="00CD6915" w:rsidRDefault="00EB4287" w:rsidP="00EB4287">
      <w:r w:rsidRPr="00CD6915">
        <w:t>I_PRP took_VBD the_DT hint_NN ,_, and_CC strolled_VBD about_IN ,_, and_CC presently_RB the_DT professor_NN came_VBD to_TO the_DT window_NN and_CC called_VBD me_PRP in_IN ._.</w:t>
      </w:r>
    </w:p>
    <w:p w14:paraId="6A072DFC" w14:textId="77777777" w:rsidR="00EB4287" w:rsidRPr="00CD6915" w:rsidRDefault="00EB4287" w:rsidP="00EB4287">
      <w:r w:rsidRPr="00CD6915">
        <w:t>He_PRP looked_VBD grave_JJ ,_, but_CC said_VBD :_: `_`` I_PRP have_VBP made_VBN careful_JJ examination_NN ,_, but_CC there_EX is_VBZ no_DT functional_JJ cause_NN ._.</w:t>
      </w:r>
    </w:p>
    <w:p w14:paraId="307C145C" w14:textId="77777777" w:rsidR="00EB4287" w:rsidRPr="00CD6915" w:rsidRDefault="00EB4287" w:rsidP="00EB4287">
      <w:r w:rsidRPr="00CD6915">
        <w:t>With_IN you_PRP I_PRP agree_VBP that_IN there_EX has_VBZ been_VBN much_JJ blood_NN lost_VBD ;_: it_PRP has_VBZ been_VBN ,_, but_CC is_VBZ not_RB ._.</w:t>
      </w:r>
    </w:p>
    <w:p w14:paraId="2325D1E9" w14:textId="77777777" w:rsidR="00EB4287" w:rsidRPr="00CD6915" w:rsidRDefault="00EB4287" w:rsidP="00EB4287">
      <w:r w:rsidRPr="00CD6915">
        <w:t>But_CC the_DT conditions_NNS of_IN her_PRP are_VBP in_IN no_DT way_NN anæmic_JJ ._.</w:t>
      </w:r>
    </w:p>
    <w:p w14:paraId="7CF28BDE" w14:textId="77777777" w:rsidR="00EB4287" w:rsidRPr="00CD6915" w:rsidRDefault="00EB4287" w:rsidP="00EB4287">
      <w:r w:rsidRPr="00CD6915">
        <w:t>I_PRP have_VBP asked_VBN her_PRP to_TO send_VB me_PRP her_PRP$ maid_NN ,_, that_IN I_PRP may_MD ask_VB just_RB one_CD or_CC two_CD question_NN ,_, that_IN so_IN I_PRP may_MD not_RB chance_VB to_TO miss_VB nothing_NN ._.</w:t>
      </w:r>
    </w:p>
    <w:p w14:paraId="7FECB4A3" w14:textId="77777777" w:rsidR="00EB4287" w:rsidRPr="00CD6915" w:rsidRDefault="00EB4287" w:rsidP="00EB4287">
      <w:r w:rsidRPr="00CD6915">
        <w:t>I_PRP know_VBP well_RB what_WP she_PRP will_MD say_VB ._.</w:t>
      </w:r>
    </w:p>
    <w:p w14:paraId="36DACE1F" w14:textId="77777777" w:rsidR="00EB4287" w:rsidRPr="00CD6915" w:rsidRDefault="00EB4287" w:rsidP="00EB4287">
      <w:r w:rsidRPr="00CD6915">
        <w:t>And_CC yet_RB there_EX is_VBZ cause_NN ;_: there_EX is_VBZ always_RB cause_NN for_IN everything_NN ._.</w:t>
      </w:r>
    </w:p>
    <w:p w14:paraId="03224D50" w14:textId="77777777" w:rsidR="00EB4287" w:rsidRPr="00CD6915" w:rsidRDefault="00EB4287" w:rsidP="00EB4287">
      <w:r w:rsidRPr="00CD6915">
        <w:t>I_PRP must_MD go_VB back_RB home_NN and_CC think_NN ._.</w:t>
      </w:r>
    </w:p>
    <w:p w14:paraId="55FCA591" w14:textId="77777777" w:rsidR="00EB4287" w:rsidRPr="00CD6915" w:rsidRDefault="00EB4287" w:rsidP="00EB4287">
      <w:r w:rsidRPr="00CD6915">
        <w:t>You_PRP must_MD send_VB to_TO me_PRP the_DT telegram_NN every_DT day_NN ;_: and_CC if_IN there_RB be_VB cause_NN I_PRP shall_MD come_VB again_RB ._.</w:t>
      </w:r>
    </w:p>
    <w:p w14:paraId="58688BA9" w14:textId="77777777" w:rsidR="00EB4287" w:rsidRPr="00CD6915" w:rsidRDefault="00EB4287" w:rsidP="00EB4287">
      <w:r w:rsidRPr="00CD6915">
        <w:t>The_DT disease_NN --_: for_IN not_RB to_TO be_VB all_RB well_RB is_VBZ a_DT disease_NN --_: interest_NN me_PRP ,_, and_CC the_DT sweet_JJ young_JJ dear_RB ,_, she_PRP interest_VBP me_PRP too_RB ._.</w:t>
      </w:r>
    </w:p>
    <w:p w14:paraId="3DC2B706" w14:textId="77777777" w:rsidR="00EB4287" w:rsidRPr="00CD6915" w:rsidRDefault="00EB4287" w:rsidP="00EB4287">
      <w:r w:rsidRPr="00CD6915">
        <w:t>She_PRP charm_NN me_PRP ,_, and_CC for_IN her_PRP ,_, if_IN not_RB for_IN you_PRP or_CC disease_NN ,_, I_PRP come_VBP ._. '_''</w:t>
      </w:r>
    </w:p>
    <w:p w14:paraId="71F438D8" w14:textId="77777777" w:rsidR="00EB4287" w:rsidRPr="00CD6915" w:rsidRDefault="00EB4287" w:rsidP="00EB4287">
      <w:r w:rsidRPr="00CD6915">
        <w:t>``_`` As_IN I_PRP tell_VBP you_PRP ,_, he_PRP would_MD not_RB say_VB a_DT word_NN more_JJR ,_, even_RB when_WRB we_PRP were_VBD alone_RB ._.</w:t>
      </w:r>
    </w:p>
    <w:p w14:paraId="4135A43D" w14:textId="77777777" w:rsidR="00EB4287" w:rsidRPr="00CD6915" w:rsidRDefault="00EB4287" w:rsidP="00EB4287">
      <w:r w:rsidRPr="00CD6915">
        <w:t>And_CC so_RB now_RB ,_, Art_NNP ,_, you_PRP know_VBP all_DT I_PRP know_VBP ._.</w:t>
      </w:r>
    </w:p>
    <w:p w14:paraId="41EA960C" w14:textId="77777777" w:rsidR="00EB4287" w:rsidRPr="00CD6915" w:rsidRDefault="00EB4287" w:rsidP="00EB4287">
      <w:r w:rsidRPr="00CD6915">
        <w:t>I_PRP shall_MD keep_VB stern_JJ watch_NN ._.</w:t>
      </w:r>
    </w:p>
    <w:p w14:paraId="5F8B14B0" w14:textId="77777777" w:rsidR="00EB4287" w:rsidRPr="00CD6915" w:rsidRDefault="00EB4287" w:rsidP="00EB4287">
      <w:r w:rsidRPr="00CD6915">
        <w:t>I_PRP trust_VBP your_PRP$ poor_JJ father_NN is_VBZ rallying_VBG ._.</w:t>
      </w:r>
    </w:p>
    <w:p w14:paraId="75A584F7" w14:textId="77777777" w:rsidR="00EB4287" w:rsidRPr="00CD6915" w:rsidRDefault="00EB4287" w:rsidP="00EB4287">
      <w:r w:rsidRPr="00CD6915">
        <w:t>It_PRP must_MD be_VB a_DT terrible_JJ thing_NN to_TO you_PRP ,_, my_PRP$ dear_RB old_JJ fellow_NN ,_, to_TO be_VB placed_VBN in_IN such_JJ a_DT position_NN between_IN two_CD people_NNS who_WP are_VBP both_DT so_RB dear_RB to_TO you_PRP ._.</w:t>
      </w:r>
    </w:p>
    <w:p w14:paraId="69EB008C" w14:textId="77777777" w:rsidR="00EB4287" w:rsidRPr="00CD6915" w:rsidRDefault="00EB4287" w:rsidP="00EB4287">
      <w:r w:rsidRPr="00CD6915">
        <w:t>I_PRP know_VBP your_PRP$ idea_NN of_IN duty_NN to_TO your_PRP$ father_NN ,_, and_CC you_PRP are_VBP right_JJ to_TO stick_VB to_TO it_PRP ;_: but_CC ,_, if_IN need_NN be_VB ,_, I_PRP shall_MD send_VB you_PRP word_NN to_TO come_VB at_IN once_RB to_TO Lucy_NNP ;_: so_RB do_VBP not_RB be_VB over-anxious_JJ unless_IN you_PRP hear_VBP from_IN me_PRP ._. ''_''</w:t>
      </w:r>
    </w:p>
    <w:p w14:paraId="7780EEC5" w14:textId="77777777" w:rsidR="00EB4287" w:rsidRPr="00CD6915" w:rsidRDefault="00EB4287" w:rsidP="00EB4287">
      <w:r w:rsidRPr="00CD6915">
        <w:t>Dr._NNP Seward_NNP 's_POS Diary_NNP ._.</w:t>
      </w:r>
    </w:p>
    <w:p w14:paraId="2854FBB2" w14:textId="77777777" w:rsidR="00EB4287" w:rsidRPr="00CD6915" w:rsidRDefault="00EB4287" w:rsidP="00EB4287">
      <w:r w:rsidRPr="00CD6915">
        <w:t>4_CD September_NNP ._.</w:t>
      </w:r>
    </w:p>
    <w:p w14:paraId="5F48A684" w14:textId="77777777" w:rsidR="00EB4287" w:rsidRPr="00CD6915" w:rsidRDefault="00EB4287" w:rsidP="00EB4287">
      <w:r w:rsidRPr="00CD6915">
        <w:t>--_: Zoöphagous_JJ patient_NN still_RB keeps_VBZ up_RP our_PRP$ interest_NN in_IN him_PRP ._.</w:t>
      </w:r>
    </w:p>
    <w:p w14:paraId="01290168" w14:textId="77777777" w:rsidR="00EB4287" w:rsidRPr="00CD6915" w:rsidRDefault="00EB4287" w:rsidP="00EB4287">
      <w:r w:rsidRPr="00CD6915">
        <w:t>He_PRP had_VBD only_RB one_CD outburst_NN and_CC that_DT was_VBD yesterday_NN at_IN an_DT unusual_JJ time_NN ._.</w:t>
      </w:r>
    </w:p>
    <w:p w14:paraId="1D279207" w14:textId="77777777" w:rsidR="00EB4287" w:rsidRPr="00CD6915" w:rsidRDefault="00EB4287" w:rsidP="00EB4287">
      <w:r w:rsidRPr="00CD6915">
        <w:lastRenderedPageBreak/>
        <w:t>Just_RB before_IN the_DT stroke_NN of_IN noon_NN he_PRP began_VBD to_TO grow_VB restless_JJ ._.</w:t>
      </w:r>
    </w:p>
    <w:p w14:paraId="1219E692" w14:textId="77777777" w:rsidR="00EB4287" w:rsidRPr="00CD6915" w:rsidRDefault="00EB4287" w:rsidP="00EB4287">
      <w:r w:rsidRPr="00CD6915">
        <w:t>The_DT attendant_NN knew_VBD the_DT symptoms_NNS ,_, and_CC at_IN once_RB summoned_VBN aid_NN ._.</w:t>
      </w:r>
    </w:p>
    <w:p w14:paraId="06AF2DB8" w14:textId="77777777" w:rsidR="00EB4287" w:rsidRPr="00CD6915" w:rsidRDefault="00EB4287" w:rsidP="00EB4287">
      <w:r w:rsidRPr="00CD6915">
        <w:t>Fortunately_RB the_DT men_NNS came_VBD at_IN a_DT run_NN ,_, and_CC were_VBD just_RB in_IN time_NN ,_, for_IN at_IN the_DT stroke_NN of_IN noon_NN he_PRP became_VBD so_RB violent_JJ that_IN it_PRP took_VBD all_DT their_PRP$ strength_NN to_TO hold_VB him_PRP ._.</w:t>
      </w:r>
    </w:p>
    <w:p w14:paraId="0979B04B" w14:textId="77777777" w:rsidR="00EB4287" w:rsidRPr="00CD6915" w:rsidRDefault="00EB4287" w:rsidP="00EB4287">
      <w:r w:rsidRPr="00CD6915">
        <w:t>In_IN about_RB five_CD minutes_NNS ,_, however_RB ,_, he_PRP began_VBD to_TO get_VB more_JJR and_CC more_RBR quiet_JJ ,_, and_CC finally_RB sank_VBD into_IN a_DT sort_NN of_IN melancholy_JJ ,_, in_IN which_WDT state_NN he_PRP has_VBZ remained_VBN up_RP to_TO now_RB ._.</w:t>
      </w:r>
    </w:p>
    <w:p w14:paraId="1C6CF12C" w14:textId="77777777" w:rsidR="00EB4287" w:rsidRPr="00CD6915" w:rsidRDefault="00EB4287" w:rsidP="00EB4287">
      <w:r w:rsidRPr="00CD6915">
        <w:t>The_DT attendant_NN tells_VBZ me_PRP that_IN his_PRP$ screams_NNS whilst_IN in_IN the_DT paroxysm_NN were_VBD really_RB appalling_JJ ;_: I_PRP found_VBD my_PRP$ hands_NNS full_JJ when_WRB I_PRP got_VBD in_IN ,_, attending_VBG to_TO some_DT of_IN the_DT other_JJ patients_NNS who_WP were_VBD frightened_VBN by_IN him_PRP ._.</w:t>
      </w:r>
    </w:p>
    <w:p w14:paraId="1A6CDE7F" w14:textId="77777777" w:rsidR="00EB4287" w:rsidRPr="00CD6915" w:rsidRDefault="00EB4287" w:rsidP="00EB4287">
      <w:r w:rsidRPr="00CD6915">
        <w:t>Indeed_RB ,_, I_PRP can_MD quite_RB understand_VB the_DT effect_NN ,_, for_IN the_DT sounds_NNS disturbed_VBD even_RB me_PRP ,_, though_IN I_PRP was_VBD some_DT distance_NN away_RB ._.</w:t>
      </w:r>
    </w:p>
    <w:p w14:paraId="5DA05E20" w14:textId="77777777" w:rsidR="00EB4287" w:rsidRPr="00CD6915" w:rsidRDefault="00EB4287" w:rsidP="00EB4287">
      <w:r w:rsidRPr="00CD6915">
        <w:t>It_PRP is_VBZ now_RB after_IN the_DT dinner-hour_NN of_IN the_DT asylum_NN ,_, and_CC as_RB yet_RB my_PRP$ patient_NN sits_VBZ in_IN a_DT corner_NN brooding_NN ,_, with_IN a_DT dull_JJ ,_, sullen_JJ ,_, woe-begone_JJ look_NN in_IN his_PRP$ face_NN ,_, which_WDT seems_VBZ rather_RB to_TO indicate_VB than_IN to_TO show_VB something_NN directly_RB ._.</w:t>
      </w:r>
    </w:p>
    <w:p w14:paraId="6C47EBB8" w14:textId="77777777" w:rsidR="00EB4287" w:rsidRPr="00CD6915" w:rsidRDefault="00EB4287" w:rsidP="00EB4287">
      <w:r w:rsidRPr="00CD6915">
        <w:t>I_PRP can_MD not_RB quite_RB understand_VB it_PRP ._.</w:t>
      </w:r>
    </w:p>
    <w:p w14:paraId="1E2ADE31" w14:textId="77777777" w:rsidR="00EB4287" w:rsidRPr="00CD6915" w:rsidRDefault="00EB4287" w:rsidP="00EB4287">
      <w:r w:rsidRPr="00CD6915">
        <w:t>Later_RB ._.</w:t>
      </w:r>
    </w:p>
    <w:p w14:paraId="6D9ACA73" w14:textId="77777777" w:rsidR="00EB4287" w:rsidRPr="00CD6915" w:rsidRDefault="00EB4287" w:rsidP="00EB4287">
      <w:r w:rsidRPr="00CD6915">
        <w:t>--_: Another_DT change_NN in_IN my_PRP$ patient_NN ._.</w:t>
      </w:r>
    </w:p>
    <w:p w14:paraId="66559702" w14:textId="77777777" w:rsidR="00EB4287" w:rsidRPr="00CD6915" w:rsidRDefault="00EB4287" w:rsidP="00EB4287">
      <w:r w:rsidRPr="00CD6915">
        <w:t>At_IN five_CD o'clock_RB I_PRP looked_VBD in_RP on_IN him_PRP ,_, and_CC found_VBD him_PRP seemingly_RB as_IN happy_JJ and_CC contented_JJ as_IN he_PRP used_VBD to_TO be_VB ._.</w:t>
      </w:r>
    </w:p>
    <w:p w14:paraId="7C8F2407" w14:textId="77777777" w:rsidR="00EB4287" w:rsidRPr="00CD6915" w:rsidRDefault="00EB4287" w:rsidP="00EB4287">
      <w:r w:rsidRPr="00CD6915">
        <w:t>He_PRP was_VBD catching_VBG flies_NNS and_CC eating_VBG them_PRP ,_, and_CC was_VBD keeping_VBG note_NN of_IN his_PRP$ capture_NN by_IN making_VBG nail-marks_NNS on_IN the_DT edge_NN of_IN the_DT door_NN between_IN the_DT ridges_NNS of_IN padding_NN ._.</w:t>
      </w:r>
    </w:p>
    <w:p w14:paraId="1A662DDC" w14:textId="77777777" w:rsidR="00EB4287" w:rsidRPr="00CD6915" w:rsidRDefault="00EB4287" w:rsidP="00EB4287">
      <w:r w:rsidRPr="00CD6915">
        <w:t>When_WRB he_PRP saw_VBD me_PRP ,_, he_PRP came_VBD over_RB and_CC apologised_VBD for_IN his_PRP$ bad_JJ conduct_NN ,_, and_CC asked_VBD me_PRP in_IN a_DT very_RB humble_JJ ,_, cringing_VBG way_NN to_TO be_VB led_VBN back_RB to_TO his_PRP$ own_JJ room_NN and_CC to_TO have_VB his_PRP$ note-book_NN again_RB ._.</w:t>
      </w:r>
    </w:p>
    <w:p w14:paraId="5CFA1A93" w14:textId="77777777" w:rsidR="00EB4287" w:rsidRPr="00CD6915" w:rsidRDefault="00EB4287" w:rsidP="00EB4287">
      <w:r w:rsidRPr="00CD6915">
        <w:t>I_PRP thought_VBD it_PRP well_RB to_TO humour_NN him_PRP :_: so_IN he_PRP is_VBZ back_RB in_IN his_PRP$ room_NN with_IN the_DT window_NN open_JJ ._.</w:t>
      </w:r>
    </w:p>
    <w:p w14:paraId="01DA6873" w14:textId="77777777" w:rsidR="00EB4287" w:rsidRPr="00CD6915" w:rsidRDefault="00EB4287" w:rsidP="00EB4287">
      <w:r w:rsidRPr="00CD6915">
        <w:t>He_PRP has_VBZ the_DT sugar_NN of_IN his_PRP$ tea_NN spread_VBN out_RP on_IN the_DT window-sill_NN ,_, and_CC is_VBZ reaping_VBG quite_RB a_DT harvest_NN of_IN flies_NNS ._.</w:t>
      </w:r>
    </w:p>
    <w:p w14:paraId="32E5BE99" w14:textId="77777777" w:rsidR="00EB4287" w:rsidRPr="00CD6915" w:rsidRDefault="00EB4287" w:rsidP="00EB4287">
      <w:r w:rsidRPr="00CD6915">
        <w:t>He_PRP is_VBZ not_RB now_RB eating_VBG them_PRP ,_, but_CC putting_VBG them_PRP into_IN a_DT box_NN ,_, as_IN of_IN old_JJ ,_, and_CC is_VBZ already_RB examining_VBG the_DT corners_NNS of_IN his_PRP$ room_NN to_TO find_VB a_DT spider_NN ._.</w:t>
      </w:r>
    </w:p>
    <w:p w14:paraId="32CDBD9D" w14:textId="77777777" w:rsidR="00EB4287" w:rsidRPr="00CD6915" w:rsidRDefault="00EB4287" w:rsidP="00EB4287">
      <w:r w:rsidRPr="00CD6915">
        <w:lastRenderedPageBreak/>
        <w:t>I_PRP tried_VBD to_TO get_VB him_PRP to_TO talk_VB about_IN the_DT past_JJ few_JJ days_NNS ,_, for_IN any_DT clue_NN to_TO his_PRP$ thoughts_NNS would_MD be_VB of_IN immense_JJ help_NN to_TO me_PRP ;_: but_CC he_PRP would_MD not_RB rise_VB ._.</w:t>
      </w:r>
    </w:p>
    <w:p w14:paraId="19F00C33" w14:textId="77777777" w:rsidR="00EB4287" w:rsidRPr="00CD6915" w:rsidRDefault="00EB4287" w:rsidP="00EB4287">
      <w:r w:rsidRPr="00CD6915">
        <w:t>For_IN a_DT moment_NN or_CC two_CD he_PRP looked_VBD very_RB sad_JJ ,_, and_CC said_VBD in_IN a_DT sort_NN of_IN far-away_JJ voice_NN ,_, as_IN though_IN saying_VBG it_PRP rather_RB to_TO himself_PRP than_IN to_TO me_PRP :_: --_: ``_`` All_DT over_IN !_.</w:t>
      </w:r>
    </w:p>
    <w:p w14:paraId="2910C40A" w14:textId="77777777" w:rsidR="00EB4287" w:rsidRPr="00CD6915" w:rsidRDefault="00EB4287" w:rsidP="00EB4287">
      <w:r w:rsidRPr="00CD6915">
        <w:t>all_DT over_IN !_.</w:t>
      </w:r>
    </w:p>
    <w:p w14:paraId="033D805D" w14:textId="77777777" w:rsidR="00EB4287" w:rsidRPr="00CD6915" w:rsidRDefault="00EB4287" w:rsidP="00EB4287">
      <w:r w:rsidRPr="00CD6915">
        <w:t>He_PRP has_VBZ deserted_VBN me_PRP ._.</w:t>
      </w:r>
    </w:p>
    <w:p w14:paraId="69722342" w14:textId="77777777" w:rsidR="00EB4287" w:rsidRPr="00CD6915" w:rsidRDefault="00EB4287" w:rsidP="00EB4287">
      <w:r w:rsidRPr="00CD6915">
        <w:t>No_DT hope_NN for_IN me_PRP now_RB unless_IN I_PRP do_VBP it_PRP for_IN myself_PRP !_. ''_''</w:t>
      </w:r>
    </w:p>
    <w:p w14:paraId="5ABF9303" w14:textId="77777777" w:rsidR="00EB4287" w:rsidRPr="00CD6915" w:rsidRDefault="00EB4287" w:rsidP="00EB4287">
      <w:r w:rsidRPr="00CD6915">
        <w:t>Then_RB suddenly_RB turning_VBG to_TO me_PRP in_IN a_DT resolute_JJ way_NN ,_, he_PRP said_VBD :_: ``_`` Doctor_NN ,_, wo_MD n't_RB you_PRP be_VB very_RB good_JJ to_TO me_PRP and_CC let_VB me_PRP have_VB a_DT little_RB more_JJR sugar_NN ?_.</w:t>
      </w:r>
    </w:p>
    <w:p w14:paraId="0277CA7D" w14:textId="77777777" w:rsidR="00EB4287" w:rsidRPr="00CD6915" w:rsidRDefault="00EB4287" w:rsidP="00EB4287">
      <w:r w:rsidRPr="00CD6915">
        <w:t>I_PRP think_VBP it_PRP would_MD be_VB good_JJ for_IN me_PRP ._. ''_''</w:t>
      </w:r>
    </w:p>
    <w:p w14:paraId="489FBC35" w14:textId="77777777" w:rsidR="00EB4287" w:rsidRPr="00CD6915" w:rsidRDefault="00EB4287" w:rsidP="00EB4287">
      <w:r w:rsidRPr="00CD6915">
        <w:t>``_`` And_CC the_DT flies_NNS ?_. ''_''</w:t>
      </w:r>
    </w:p>
    <w:p w14:paraId="330409D6" w14:textId="77777777" w:rsidR="00EB4287" w:rsidRPr="00CD6915" w:rsidRDefault="00EB4287" w:rsidP="00EB4287">
      <w:r w:rsidRPr="00CD6915">
        <w:t>I_PRP said_VBD ._.</w:t>
      </w:r>
    </w:p>
    <w:p w14:paraId="3CFA1349" w14:textId="77777777" w:rsidR="00EB4287" w:rsidRPr="00CD6915" w:rsidRDefault="00EB4287" w:rsidP="00EB4287">
      <w:r w:rsidRPr="00CD6915">
        <w:t>``_`` Yes_UH !_.</w:t>
      </w:r>
    </w:p>
    <w:p w14:paraId="60C2A85E" w14:textId="77777777" w:rsidR="00EB4287" w:rsidRPr="00CD6915" w:rsidRDefault="00EB4287" w:rsidP="00EB4287">
      <w:r w:rsidRPr="00CD6915">
        <w:t>The_DT flies_NNS like_IN it_PRP ,_, too_RB ,_, and_CC I_PRP like_VBP the_DT flies_NNS ;_: therefore_RB I_PRP like_VBP it_PRP ._. ''_''</w:t>
      </w:r>
    </w:p>
    <w:p w14:paraId="26C1F79D" w14:textId="77777777" w:rsidR="00EB4287" w:rsidRPr="00CD6915" w:rsidRDefault="00EB4287" w:rsidP="00EB4287">
      <w:r w:rsidRPr="00CD6915">
        <w:t>And_CC there_EX are_VBP people_NNS who_WP know_VBP so_RB little_JJ as_IN to_TO think_VB that_IN madmen_NNS do_VBP not_RB argue_VB ._.</w:t>
      </w:r>
    </w:p>
    <w:p w14:paraId="7A45173A" w14:textId="77777777" w:rsidR="00EB4287" w:rsidRPr="00CD6915" w:rsidRDefault="00EB4287" w:rsidP="00EB4287">
      <w:r w:rsidRPr="00CD6915">
        <w:t>I_PRP procured_VBD him_PRP a_DT double_JJ supply_NN ,_, and_CC left_VBD him_PRP as_IN happy_JJ a_DT man_NN as_IN ,_, I_PRP suppose_VBP ,_, any_DT in_IN the_DT world_NN ._.</w:t>
      </w:r>
    </w:p>
    <w:p w14:paraId="4798FA11" w14:textId="77777777" w:rsidR="00EB4287" w:rsidRPr="00CD6915" w:rsidRDefault="00EB4287" w:rsidP="00EB4287">
      <w:r w:rsidRPr="00CD6915">
        <w:t>I_PRP wish_VBP I_PRP could_MD fathom_NN his_PRP$ mind_NN ._.</w:t>
      </w:r>
    </w:p>
    <w:p w14:paraId="52BE2A87" w14:textId="77777777" w:rsidR="00EB4287" w:rsidRPr="00CD6915" w:rsidRDefault="00EB4287" w:rsidP="00EB4287">
      <w:r w:rsidRPr="00CD6915">
        <w:t>Midnight_NN ._.</w:t>
      </w:r>
    </w:p>
    <w:p w14:paraId="64725A67" w14:textId="77777777" w:rsidR="00EB4287" w:rsidRPr="00CD6915" w:rsidRDefault="00EB4287" w:rsidP="00EB4287">
      <w:r w:rsidRPr="00CD6915">
        <w:t>--_: Another_DT change_NN in_IN him_PRP ._.</w:t>
      </w:r>
    </w:p>
    <w:p w14:paraId="120307B3" w14:textId="77777777" w:rsidR="00EB4287" w:rsidRPr="00CD6915" w:rsidRDefault="00EB4287" w:rsidP="00EB4287">
      <w:r w:rsidRPr="00CD6915">
        <w:t>I_PRP had_VBD been_VBN to_TO see_VB Miss_NNP Westenra_NNP ,_, whom_WP I_PRP found_VBD much_RB better_JJR ,_, and_CC had_VBD just_RB returned_VBN ,_, and_CC was_VBD standing_VBG at_IN our_PRP$ own_JJ gate_NN looking_VBG at_IN the_DT sunset_NN ,_, when_WRB once_RB more_JJR I_PRP heard_VBD him_PRP yelling_VBG ._.</w:t>
      </w:r>
    </w:p>
    <w:p w14:paraId="194B0F2F" w14:textId="77777777" w:rsidR="00EB4287" w:rsidRPr="00CD6915" w:rsidRDefault="00EB4287" w:rsidP="00EB4287">
      <w:r w:rsidRPr="00CD6915">
        <w:t>As_IN his_PRP$ room_NN is_VBZ on_IN this_DT side_NN of_IN the_DT house_NN ,_, I_PRP could_MD hear_VB it_PRP better_RBR than_IN in_IN the_DT morning_NN ._.</w:t>
      </w:r>
    </w:p>
    <w:p w14:paraId="6F92378B" w14:textId="77777777" w:rsidR="00EB4287" w:rsidRPr="00CD6915" w:rsidRDefault="00EB4287" w:rsidP="00EB4287">
      <w:r w:rsidRPr="00CD6915">
        <w:t>It_PRP was_VBD a_DT shock_NN to_TO me_PRP to_TO turn_VB from_IN the_DT wonderful_JJ smoky_JJ beauty_NN of_IN a_DT sunset_NN over_IN London_NNP ,_, with_IN its_PRP$ lurid_JJ lights_NNS and_CC inky_JJ shadows_NNS and_CC all_PDT the_DT marvellous_JJ tints_NNS that_WDT come_VBP on_IN foul_JJ clouds_NNS even_RB as_IN on_IN foul_JJ water_NN ,_, and_CC to_TO realise_VB all_PDT the_DT grim_JJ sternness_NN of_IN my_PRP$ own_JJ cold_JJ stone_NN building_NN ,_, with_IN its_PRP$ wealth_NN of_IN breathing_NN misery_NN ,_, and_CC my_PRP$ own_JJ desolate_JJ heart_NN to_TO endure_VB it_PRP all_DT ._.</w:t>
      </w:r>
    </w:p>
    <w:p w14:paraId="5769B58C" w14:textId="77777777" w:rsidR="00EB4287" w:rsidRPr="00CD6915" w:rsidRDefault="00EB4287" w:rsidP="00EB4287">
      <w:r w:rsidRPr="00CD6915">
        <w:t>I_PRP reached_VBD him_PRP just_RB as_IN the_DT sun_NN was_VBD going_VBG down_RB ,_, and_CC from_IN his_PRP$ window_NN saw_VBD the_DT red_JJ disc_NN sink_NN ._.</w:t>
      </w:r>
    </w:p>
    <w:p w14:paraId="0D66A4FD" w14:textId="77777777" w:rsidR="00EB4287" w:rsidRPr="00CD6915" w:rsidRDefault="00EB4287" w:rsidP="00EB4287">
      <w:r w:rsidRPr="00CD6915">
        <w:t>As_IN it_PRP sank_VBD he_PRP became_VBD less_RBR and_CC less_RBR frenzied_JJ ;_: and_CC just_RB as_IN it_PRP dipped_VBD he_PRP slid_VBD from_IN the_DT hands_NNS that_WDT held_VBD him_PRP ,_, an_DT inert_JJ mass_NN ,_, on_IN the_DT floor_NN ._.</w:t>
      </w:r>
    </w:p>
    <w:p w14:paraId="35D42B51" w14:textId="77777777" w:rsidR="00EB4287" w:rsidRPr="00CD6915" w:rsidRDefault="00EB4287" w:rsidP="00EB4287">
      <w:r w:rsidRPr="00CD6915">
        <w:lastRenderedPageBreak/>
        <w:t>It_PRP is_VBZ wonderful_JJ ,_, however_RB ,_, what_WP intellectual_JJ recuperative_JJ power_NN lunatics_NNS have_VBP ,_, for_IN within_IN a_DT few_JJ minutes_NNS he_PRP stood_VBD up_RP quite_RB calmly_RB and_CC looked_VBD around_IN him_PRP ._.</w:t>
      </w:r>
    </w:p>
    <w:p w14:paraId="278E9F1D" w14:textId="77777777" w:rsidR="00EB4287" w:rsidRPr="00CD6915" w:rsidRDefault="00EB4287" w:rsidP="00EB4287">
      <w:r w:rsidRPr="00CD6915">
        <w:t>I_PRP signalled_VBD to_TO the_DT attendants_NNS not_RB to_TO hold_VB him_PRP ,_, for_IN I_PRP was_VBD anxious_JJ to_TO see_VB what_WP he_PRP would_MD do_VB ._.</w:t>
      </w:r>
    </w:p>
    <w:p w14:paraId="257AE976" w14:textId="77777777" w:rsidR="00EB4287" w:rsidRPr="00CD6915" w:rsidRDefault="00EB4287" w:rsidP="00EB4287">
      <w:r w:rsidRPr="00CD6915">
        <w:t>He_PRP went_VBD straight_RB over_IN to_TO the_DT window_NN and_CC brushed_VBD out_RP the_DT crumbs_NNS of_IN sugar_NN ;_: then_RB he_PRP took_VBD his_PRP$ fly-box_NN ,_, and_CC emptied_VBD it_PRP outside_JJ ,_, and_CC threw_VBD away_RB the_DT box_NN ;_: then_RB he_PRP shut_VBD the_DT window_NN ,_, and_CC crossing_VBG over_RP ,_, sat_VBD down_RP on_IN his_PRP$ bed_NN ._.</w:t>
      </w:r>
    </w:p>
    <w:p w14:paraId="775B2A1B" w14:textId="77777777" w:rsidR="00EB4287" w:rsidRPr="00CD6915" w:rsidRDefault="00EB4287" w:rsidP="00EB4287">
      <w:r w:rsidRPr="00CD6915">
        <w:t>All_PDT this_DT surprised_VBD me_PRP ,_, so_IN I_PRP asked_VBD him_PRP :_: ``_`` Are_VBP you_PRP not_RB going_VBG to_TO keep_VB flies_NNS any_DT more_JJR ?_. ''_''</w:t>
      </w:r>
    </w:p>
    <w:p w14:paraId="7F6B50A1" w14:textId="77777777" w:rsidR="00EB4287" w:rsidRPr="00CD6915" w:rsidRDefault="00EB4287" w:rsidP="00EB4287">
      <w:r w:rsidRPr="00CD6915">
        <w:t>``_`` No_UH ,_, ''_'' said_VBD he_PRP ;_: ``_`` I_PRP am_VBP sick_JJ of_IN all_PDT that_DT rubbish_JJ !_. ''_''</w:t>
      </w:r>
    </w:p>
    <w:p w14:paraId="53013662" w14:textId="77777777" w:rsidR="00EB4287" w:rsidRPr="00CD6915" w:rsidRDefault="00EB4287" w:rsidP="00EB4287">
      <w:r w:rsidRPr="00CD6915">
        <w:t>He_PRP certainly_RB is_VBZ a_DT wonderfully_RB interesting_JJ study_NN ._.</w:t>
      </w:r>
    </w:p>
    <w:p w14:paraId="70903E37" w14:textId="77777777" w:rsidR="00EB4287" w:rsidRPr="00CD6915" w:rsidRDefault="00EB4287" w:rsidP="00EB4287">
      <w:r w:rsidRPr="00CD6915">
        <w:t>I_PRP wish_VBP I_PRP could_MD get_VB some_DT glimpse_NN of_IN his_PRP$ mind_NN or_CC of_IN the_DT cause_NN of_IN his_PRP$ sudden_JJ passion_NN ._.</w:t>
      </w:r>
    </w:p>
    <w:p w14:paraId="68AFC468" w14:textId="77777777" w:rsidR="00EB4287" w:rsidRPr="00CD6915" w:rsidRDefault="00EB4287" w:rsidP="00EB4287">
      <w:r w:rsidRPr="00CD6915">
        <w:t>Stop_NNP ;_: there_EX may_MD be_VB a_DT clue_NN after_IN all_DT ,_, if_IN we_PRP can_MD find_VB why_WRB to-day_JJ his_PRP$ paroxysms_NNS came_VBD on_RP at_IN high_JJ noon_NN and_CC at_IN sunset_NN ._.</w:t>
      </w:r>
    </w:p>
    <w:p w14:paraId="3A0EB082" w14:textId="77777777" w:rsidR="00EB4287" w:rsidRPr="00CD6915" w:rsidRDefault="00EB4287" w:rsidP="00EB4287">
      <w:r w:rsidRPr="00CD6915">
        <w:t>Can_MD it_PRP be_VB that_IN there_EX is_VBZ a_DT malign_JJ influence_NN of_IN the_DT sun_NN at_IN periods_NNS which_WDT affects_VBZ certain_JJ natures_NNS --_: as_IN at_IN times_NNS the_DT moon_NN does_VBZ others_NNS ?_.</w:t>
      </w:r>
    </w:p>
    <w:p w14:paraId="60964630" w14:textId="77777777" w:rsidR="00EB4287" w:rsidRPr="00CD6915" w:rsidRDefault="00EB4287" w:rsidP="00EB4287">
      <w:r w:rsidRPr="00CD6915">
        <w:t>We_PRP shall_MD see_VB ._.</w:t>
      </w:r>
    </w:p>
    <w:p w14:paraId="000F8CE9" w14:textId="77777777" w:rsidR="00EB4287" w:rsidRPr="00CD6915" w:rsidRDefault="00EB4287" w:rsidP="00EB4287">
      <w:r w:rsidRPr="00CD6915">
        <w:t>Telegram_NN ,_, Seward_NNP ,_, London_NNP ,_, to_TO Van_NNP Helsing_NNP ,_, Amsterdam_NNP ._.</w:t>
      </w:r>
    </w:p>
    <w:p w14:paraId="6F9D8894" w14:textId="77777777" w:rsidR="00EB4287" w:rsidRPr="00CD6915" w:rsidRDefault="00EB4287" w:rsidP="00EB4287">
      <w:r w:rsidRPr="00CD6915">
        <w:t>``_`` 4_CD September_NNP ._.</w:t>
      </w:r>
    </w:p>
    <w:p w14:paraId="098D8FFB" w14:textId="77777777" w:rsidR="00EB4287" w:rsidRPr="00CD6915" w:rsidRDefault="00EB4287" w:rsidP="00EB4287">
      <w:r w:rsidRPr="00CD6915">
        <w:t>--_: Patient_NN still_RB better_JJR to-day_NN ._. ''_''</w:t>
      </w:r>
    </w:p>
    <w:p w14:paraId="16D934D4" w14:textId="77777777" w:rsidR="00EB4287" w:rsidRPr="00CD6915" w:rsidRDefault="00EB4287" w:rsidP="00EB4287">
      <w:r w:rsidRPr="00CD6915">
        <w:t>Telegram_NN ,_, Seward_NNP ,_, London_NNP ,_, to_TO Van_NNP Helsing_NNP ,_, Amsterdam_NNP ._.</w:t>
      </w:r>
    </w:p>
    <w:p w14:paraId="25CC55AD" w14:textId="77777777" w:rsidR="00EB4287" w:rsidRPr="00CD6915" w:rsidRDefault="00EB4287" w:rsidP="00EB4287">
      <w:r w:rsidRPr="00CD6915">
        <w:t>``_`` 5_CD September_NNP ._.</w:t>
      </w:r>
    </w:p>
    <w:p w14:paraId="2AFF8B37" w14:textId="77777777" w:rsidR="00EB4287" w:rsidRPr="00CD6915" w:rsidRDefault="00EB4287" w:rsidP="00EB4287">
      <w:r w:rsidRPr="00CD6915">
        <w:t>--_: Patient_NN greatly_RB improved_VBD ._.</w:t>
      </w:r>
    </w:p>
    <w:p w14:paraId="288C8DC1" w14:textId="77777777" w:rsidR="00EB4287" w:rsidRPr="00CD6915" w:rsidRDefault="00EB4287" w:rsidP="00EB4287">
      <w:r w:rsidRPr="00CD6915">
        <w:t>Good_JJ appetite_NN ;_: sleeps_NNS naturally_RB ;_: good_JJ spirits_NNS ;_: colour_NN coming_VBG back_RB ._. ''_''</w:t>
      </w:r>
    </w:p>
    <w:p w14:paraId="3326F79C" w14:textId="77777777" w:rsidR="00EB4287" w:rsidRPr="00CD6915" w:rsidRDefault="00EB4287" w:rsidP="00EB4287">
      <w:r w:rsidRPr="00CD6915">
        <w:t>Telegram_NN ,_, Seward_NNP ,_, London_NNP ,_, to_TO Van_NNP Helsing_NNP ,_, Amsterdam_NNP ._.</w:t>
      </w:r>
    </w:p>
    <w:p w14:paraId="78F5F4FC" w14:textId="77777777" w:rsidR="00EB4287" w:rsidRPr="00CD6915" w:rsidRDefault="00EB4287" w:rsidP="00EB4287">
      <w:r w:rsidRPr="00CD6915">
        <w:t>``_`` 6_CD September_NNP ._.</w:t>
      </w:r>
    </w:p>
    <w:p w14:paraId="0EC4552C" w14:textId="77777777" w:rsidR="00EB4287" w:rsidRPr="00CD6915" w:rsidRDefault="00EB4287" w:rsidP="00EB4287">
      <w:r w:rsidRPr="00CD6915">
        <w:t>--_: Terrible_JJ change_NN for_IN the_DT worse_JJR ._.</w:t>
      </w:r>
    </w:p>
    <w:p w14:paraId="1D042292" w14:textId="77777777" w:rsidR="00EB4287" w:rsidRPr="00CD6915" w:rsidRDefault="00EB4287" w:rsidP="00EB4287">
      <w:r w:rsidRPr="00CD6915">
        <w:t>Come_VB at_IN once_RB ;_: do_VBP not_RB lose_VB an_DT hour_NN ._.</w:t>
      </w:r>
    </w:p>
    <w:p w14:paraId="42AF0D9C" w14:textId="77777777" w:rsidR="00EB4287" w:rsidRPr="00CD6915" w:rsidRDefault="00EB4287" w:rsidP="00EB4287">
      <w:pPr>
        <w:rPr>
          <w:ins w:id="15" w:author="Lee Ji Eun" w:date="2019-09-22T22:23:00Z"/>
        </w:rPr>
      </w:pPr>
      <w:r w:rsidRPr="00CD6915">
        <w:t>I_PRP hold_VBP over_IN telegram_NN to_TO Holmwood_NNP till_IN have_VBP seen_VBN you_PRP ._. ''_''</w:t>
      </w:r>
    </w:p>
    <w:p w14:paraId="50A9F9F4" w14:textId="77777777" w:rsidR="00DC0CBC" w:rsidRPr="00CD6915" w:rsidRDefault="00DC0CBC" w:rsidP="00EB4287">
      <w:pPr>
        <w:rPr>
          <w:ins w:id="16" w:author="Lee Ji Eun" w:date="2019-09-22T22:23:00Z"/>
        </w:rPr>
      </w:pPr>
    </w:p>
    <w:p w14:paraId="23E6EF24" w14:textId="77777777" w:rsidR="00DC0CBC" w:rsidRPr="00CD6915" w:rsidRDefault="00DC0CBC" w:rsidP="00EB4287">
      <w:pPr>
        <w:rPr>
          <w:ins w:id="17" w:author="Lee Ji Eun" w:date="2019-09-22T22:23:00Z"/>
        </w:rPr>
      </w:pPr>
    </w:p>
    <w:p w14:paraId="6D710853" w14:textId="77777777" w:rsidR="00DC0CBC" w:rsidRPr="00CD6915" w:rsidRDefault="00DC0CBC" w:rsidP="00EB4287"/>
    <w:p w14:paraId="24594699" w14:textId="77777777" w:rsidR="00EB4287" w:rsidRPr="00CD6915" w:rsidRDefault="00EB4287" w:rsidP="00EB4287">
      <w:r w:rsidRPr="00CD6915">
        <w:lastRenderedPageBreak/>
        <w:t>CHAPTER_NNP X_NNP Letter_NNP ,_, Dr._NNP Seward_NNP to_TO Hon._NNP Arthur_NNP Holmwood_NNP ._.</w:t>
      </w:r>
    </w:p>
    <w:p w14:paraId="0FF62B89" w14:textId="77777777" w:rsidR="00EB4287" w:rsidRPr="00CD6915" w:rsidRDefault="00EB4287" w:rsidP="00EB4287">
      <w:r w:rsidRPr="00CD6915">
        <w:t>``_`` 6_CD September_NNP ._.</w:t>
      </w:r>
    </w:p>
    <w:p w14:paraId="71F0D2F9" w14:textId="77777777" w:rsidR="00EB4287" w:rsidRPr="00CD6915" w:rsidRDefault="00EB4287" w:rsidP="00EB4287">
      <w:r w:rsidRPr="00CD6915">
        <w:t>``_`` My_PRP$ dear_RB Art_NNP ,_, --_: ``_`` My_PRP$ news_NN to-day_NN is_VBZ not_RB so_RB good_JJ ._.</w:t>
      </w:r>
    </w:p>
    <w:p w14:paraId="3EDAA11B" w14:textId="77777777" w:rsidR="00EB4287" w:rsidRPr="00CD6915" w:rsidRDefault="00EB4287" w:rsidP="00EB4287">
      <w:r w:rsidRPr="00CD6915">
        <w:t>Lucy_NNP this_DT morning_NN had_VBD gone_VBN back_RB a_DT bit_NN ._.</w:t>
      </w:r>
    </w:p>
    <w:p w14:paraId="64634C04" w14:textId="77777777" w:rsidR="00EB4287" w:rsidRPr="00CD6915" w:rsidRDefault="00EB4287" w:rsidP="00EB4287">
      <w:r w:rsidRPr="00CD6915">
        <w:t>There_EX is_VBZ ,_, however_RB ,_, one_CD good_JJ thing_NN which_WDT has_VBZ arisen_VBN from_IN it_PRP ;_: Mrs._NNP Westenra_NNP was_VBD naturally_RB anxious_JJ concerning_VBG Lucy_NNP ,_, and_CC has_VBZ consulted_VBN me_PRP professionally_RB about_IN her_PRP ._.</w:t>
      </w:r>
    </w:p>
    <w:p w14:paraId="50683308" w14:textId="77777777" w:rsidR="00EB4287" w:rsidRPr="00CD6915" w:rsidRDefault="00EB4287" w:rsidP="00EB4287">
      <w:r w:rsidRPr="00CD6915">
        <w:t>I_PRP took_VBD advantage_NN of_IN the_DT opportunity_NN ,_, and_CC told_VBD her_PRP that_IN my_PRP$ old_JJ master_NN ,_, Van_NNP Helsing_NNP ,_, the_DT great_JJ specialist_NN ,_, was_VBD coming_VBG to_TO stay_VB with_IN me_PRP ,_, and_CC that_IN I_PRP would_MD put_VB her_PRP in_IN his_PRP$ charge_NN conjointly_RB with_IN myself_PRP ;_: so_RB now_RB we_PRP can_MD come_VB and_CC go_VB without_IN alarming_JJ her_PRP unduly_RB ,_, for_IN a_DT shock_NN to_TO her_PRP would_MD mean_VB sudden_JJ death_NN ,_, and_CC this_DT ,_, in_IN Lucy_NNP 's_POS weak_JJ condition_NN ,_, might_MD be_VB disastrous_JJ to_TO her_PRP ._.</w:t>
      </w:r>
    </w:p>
    <w:p w14:paraId="487AA43B" w14:textId="77777777" w:rsidR="00EB4287" w:rsidRPr="00CD6915" w:rsidRDefault="00EB4287" w:rsidP="00EB4287">
      <w:r w:rsidRPr="00CD6915">
        <w:t>We_PRP are_VBP hedged_VBN in_RP with_IN difficulties_NNS ,_, all_DT of_IN us_PRP ,_, my_PRP$ poor_JJ old_JJ fellow_NN ;_: but_CC ,_, please_VB God_NNP ,_, we_PRP shall_MD come_VB through_IN them_PRP all_DT right_NN ._.</w:t>
      </w:r>
    </w:p>
    <w:p w14:paraId="23FB3B9C" w14:textId="77777777" w:rsidR="00EB4287" w:rsidRPr="00CD6915" w:rsidRDefault="00EB4287" w:rsidP="00EB4287">
      <w:r w:rsidRPr="00CD6915">
        <w:t>If_IN any_DT need_NN I_PRP shall_MD write_VB ,_, so_IN that_IN ,_, if_IN you_PRP do_VBP not_RB hear_VB from_IN me_PRP ,_, take_VB it_PRP for_IN granted_VBN that_IN I_PRP am_VBP simply_RB waiting_VBG for_IN news_NN ._.</w:t>
      </w:r>
    </w:p>
    <w:p w14:paraId="782A90C8" w14:textId="77777777" w:rsidR="00EB4287" w:rsidRPr="00CD6915" w:rsidRDefault="00EB4287" w:rsidP="00EB4287">
      <w:r w:rsidRPr="00CD6915">
        <w:t>In_IN haste_NN Yours_NNP ever_RB ,_, ``_`` John_NNP Seward_NNP ._. ''_''</w:t>
      </w:r>
    </w:p>
    <w:p w14:paraId="140142F1" w14:textId="77777777" w:rsidR="00EB4287" w:rsidRPr="00CD6915" w:rsidRDefault="00EB4287" w:rsidP="00EB4287">
      <w:r w:rsidRPr="00CD6915">
        <w:t>Dr._NNP Seward_NNP 's_POS Diary_NNP ._.</w:t>
      </w:r>
    </w:p>
    <w:p w14:paraId="0F71DBD0" w14:textId="77777777" w:rsidR="00EB4287" w:rsidRPr="00CD6915" w:rsidRDefault="00EB4287" w:rsidP="00EB4287">
      <w:r w:rsidRPr="00CD6915">
        <w:t>7_CD September_NNP ._.</w:t>
      </w:r>
    </w:p>
    <w:p w14:paraId="1E0A8040" w14:textId="77777777" w:rsidR="00EB4287" w:rsidRPr="00CD6915" w:rsidRDefault="00EB4287" w:rsidP="00EB4287">
      <w:r w:rsidRPr="00CD6915">
        <w:t>--_: The_DT first_JJ thing_NN Van_NNP Helsing_NNP said_VBD to_TO me_PRP when_WRB we_PRP met_VBD at_IN Liverpool_NNP Street_NNP was_VBD :_: --_: ``_`` Have_VBP you_PRP said_VBD anything_NN to_TO our_PRP$ young_JJ friend_NN the_DT lover_NN of_IN her_PRP ?_. ''_''</w:t>
      </w:r>
    </w:p>
    <w:p w14:paraId="13E6C7E2" w14:textId="77777777" w:rsidR="00EB4287" w:rsidRPr="00CD6915" w:rsidRDefault="00EB4287" w:rsidP="00EB4287">
      <w:r w:rsidRPr="00CD6915">
        <w:t>``_`` No_UH ,_, ''_'' I_PRP said_VBD ._.</w:t>
      </w:r>
    </w:p>
    <w:p w14:paraId="178ED829" w14:textId="77777777" w:rsidR="00EB4287" w:rsidRPr="00CD6915" w:rsidRDefault="00EB4287" w:rsidP="00EB4287">
      <w:r w:rsidRPr="00CD6915">
        <w:t>``_`` I_PRP waited_VBD till_IN I_PRP had_VBD seen_VBN you_PRP ,_, as_IN I_PRP said_VBD in_IN my_PRP$ telegram_NN ._.</w:t>
      </w:r>
    </w:p>
    <w:p w14:paraId="5E075311" w14:textId="77777777" w:rsidR="00EB4287" w:rsidRPr="00CD6915" w:rsidRDefault="00EB4287" w:rsidP="00EB4287">
      <w:r w:rsidRPr="00CD6915">
        <w:t>I_PRP wrote_VBD him_PRP a_DT letter_NN simply_RB telling_VBG him_PRP that_IN you_PRP were_VBD coming_VBG ,_, as_IN Miss_NNP Westenra_NNP was_VBD not_RB so_RB well_RB ,_, and_CC that_IN I_PRP should_MD let_VB him_PRP know_VB if_IN need_NN be_VB ._. ''_''</w:t>
      </w:r>
    </w:p>
    <w:p w14:paraId="5A0A9987" w14:textId="77777777" w:rsidR="00EB4287" w:rsidRPr="00CD6915" w:rsidRDefault="00EB4287" w:rsidP="00EB4287">
      <w:r w:rsidRPr="00CD6915">
        <w:t>``_`` Right_RB ,_, my_PRP$ friend_NN ,_, ''_'' he_PRP said_VBD ,_, ``_`` quite_RB right_JJ !_.</w:t>
      </w:r>
    </w:p>
    <w:p w14:paraId="63B0AE87" w14:textId="77777777" w:rsidR="00EB4287" w:rsidRPr="00CD6915" w:rsidRDefault="00EB4287" w:rsidP="00EB4287">
      <w:r w:rsidRPr="00CD6915">
        <w:t>Better_NNP he_PRP not_RB know_VB as_IN yet_RB ;_: perhaps_RB he_PRP shall_MD never_RB know_VB ._.</w:t>
      </w:r>
    </w:p>
    <w:p w14:paraId="0C244CC2" w14:textId="77777777" w:rsidR="00EB4287" w:rsidRPr="00CD6915" w:rsidRDefault="00EB4287" w:rsidP="00EB4287">
      <w:r w:rsidRPr="00CD6915">
        <w:t>I_PRP pray_VBP so_RB ;_: but_CC if_IN it_PRP be_VB needed_VBN ,_, then_RB he_PRP shall_MD know_VB all_DT ._.</w:t>
      </w:r>
    </w:p>
    <w:p w14:paraId="67A16E8A" w14:textId="77777777" w:rsidR="00EB4287" w:rsidRPr="00CD6915" w:rsidRDefault="00EB4287" w:rsidP="00EB4287">
      <w:r w:rsidRPr="00CD6915">
        <w:t>And_CC ,_, my_PRP$ good_JJ friend_NN John_NNP ,_, let_VB me_PRP caution_VB you_PRP ._.</w:t>
      </w:r>
    </w:p>
    <w:p w14:paraId="371A8996" w14:textId="77777777" w:rsidR="00EB4287" w:rsidRPr="00CD6915" w:rsidRDefault="00EB4287" w:rsidP="00EB4287">
      <w:r w:rsidRPr="00CD6915">
        <w:lastRenderedPageBreak/>
        <w:t>You_PRP deal_VBP with_IN the_DT madmen_NNS ._.</w:t>
      </w:r>
    </w:p>
    <w:p w14:paraId="101D1716" w14:textId="77777777" w:rsidR="00EB4287" w:rsidRPr="00CD6915" w:rsidRDefault="00EB4287" w:rsidP="00EB4287">
      <w:r w:rsidRPr="00CD6915">
        <w:t>All_DT men_NNS are_VBP mad_JJ in_IN some_DT way_NN or_CC the_DT other_JJ ;_: and_CC inasmuch_RB as_IN you_PRP deal_VBP discreetly_RB with_IN your_PRP$ madmen_NNS ,_, so_IN deal_NN with_IN God_NNP 's_POS madmen_NNS ,_, too_RB --_: the_DT rest_NN of_IN the_DT world_NN ._.</w:t>
      </w:r>
    </w:p>
    <w:p w14:paraId="470B676E" w14:textId="77777777" w:rsidR="00EB4287" w:rsidRPr="00CD6915" w:rsidRDefault="00EB4287" w:rsidP="00EB4287">
      <w:r w:rsidRPr="00CD6915">
        <w:t>You_PRP tell_VBP not_RB your_PRP$ madmen_NNS what_WP you_PRP do_VBP nor_CC why_WRB you_PRP do_VBP it_PRP ;_: you_PRP tell_VBP them_PRP not_RB what_WP you_PRP think_VBP ._.</w:t>
      </w:r>
    </w:p>
    <w:p w14:paraId="1B8BC8E5" w14:textId="77777777" w:rsidR="00EB4287" w:rsidRPr="00CD6915" w:rsidRDefault="00EB4287" w:rsidP="00EB4287">
      <w:r w:rsidRPr="00CD6915">
        <w:t>So_RB you_PRP shall_MD keep_VB knowledge_NN in_IN its_PRP$ place_NN ,_, where_WRB it_PRP may_MD rest_VB --_: where_WRB it_PRP may_MD gather_VB its_PRP$ kind_NN around_IN it_PRP and_CC breed_NN ._.</w:t>
      </w:r>
    </w:p>
    <w:p w14:paraId="5CA6BC2D" w14:textId="77777777" w:rsidR="00EB4287" w:rsidRPr="00CD6915" w:rsidRDefault="00EB4287" w:rsidP="00EB4287">
      <w:r w:rsidRPr="00CD6915">
        <w:t>You_PRP and_CC I_PRP shall_MD keep_VB as_RB yet_RB what_WP we_PRP know_VBP here_RB ,_, and_CC here_RB ._. ''_''</w:t>
      </w:r>
    </w:p>
    <w:p w14:paraId="038DF307" w14:textId="77777777" w:rsidR="00EB4287" w:rsidRPr="00CD6915" w:rsidRDefault="00EB4287" w:rsidP="00EB4287">
      <w:r w:rsidRPr="00CD6915">
        <w:t>He_PRP touched_VBD me_PRP on_IN the_DT heart_NN and_CC on_IN the_DT forehead_NN ,_, and_CC then_RB touched_VBD himself_PRP the_DT same_JJ way_NN ._.</w:t>
      </w:r>
    </w:p>
    <w:p w14:paraId="77B0FD80" w14:textId="77777777" w:rsidR="00EB4287" w:rsidRPr="00CD6915" w:rsidRDefault="00EB4287" w:rsidP="00EB4287">
      <w:r w:rsidRPr="00CD6915">
        <w:t>``_`` I_PRP have_VBP for_IN myself_PRP thoughts_NNS at_IN the_DT present_JJ ._.</w:t>
      </w:r>
    </w:p>
    <w:p w14:paraId="5BFA0CE9" w14:textId="77777777" w:rsidR="00EB4287" w:rsidRPr="00CD6915" w:rsidRDefault="00EB4287" w:rsidP="00EB4287">
      <w:r w:rsidRPr="00CD6915">
        <w:t>Later_RB I_PRP shall_MD unfold_VB to_TO you_PRP ._. ''_''</w:t>
      </w:r>
    </w:p>
    <w:p w14:paraId="22CE38C3" w14:textId="77777777" w:rsidR="00EB4287" w:rsidRPr="00CD6915" w:rsidRDefault="00EB4287" w:rsidP="00EB4287">
      <w:r w:rsidRPr="00CD6915">
        <w:t>``_`` Why_WRB not_RB now_RB ?_. ''_''</w:t>
      </w:r>
    </w:p>
    <w:p w14:paraId="5C645CD1" w14:textId="77777777" w:rsidR="00EB4287" w:rsidRPr="00CD6915" w:rsidRDefault="00EB4287" w:rsidP="00EB4287">
      <w:r w:rsidRPr="00CD6915">
        <w:t>I_PRP asked_VBD ._.</w:t>
      </w:r>
    </w:p>
    <w:p w14:paraId="11499ED0" w14:textId="77777777" w:rsidR="00EB4287" w:rsidRPr="00CD6915" w:rsidRDefault="00EB4287" w:rsidP="00EB4287">
      <w:r w:rsidRPr="00CD6915">
        <w:t>``_`` It_PRP may_MD do_VB some_DT good_JJ ;_: we_PRP may_MD arrive_VB at_IN some_DT decision_NN ._. ''_''</w:t>
      </w:r>
    </w:p>
    <w:p w14:paraId="505E3FB8" w14:textId="77777777" w:rsidR="00EB4287" w:rsidRPr="00CD6915" w:rsidRDefault="00EB4287" w:rsidP="00EB4287">
      <w:r w:rsidRPr="00CD6915">
        <w:t>He_PRP stopped_VBD and_CC looked_VBD at_IN me_PRP ,_, and_CC said_VBD :_: --_: ``_`` My_PRP$ friend_NN John_NNP ,_, when_WRB the_DT corn_NN is_VBZ grown_VBN ,_, even_RB before_IN it_PRP has_VBZ ripened_VBN --_: while_IN the_DT milk_NN of_IN its_PRP$ mother-earth_NN is_VBZ in_IN him_PRP ,_, and_CC the_DT sunshine_NN has_VBZ not_RB yet_RB begun_VBN to_TO paint_VB him_PRP with_IN his_PRP$ gold_NN ,_, the_DT husbandman_NN he_PRP pull_VB the_DT ear_NN and_CC rub_VB him_PRP between_IN his_PRP$ rough_JJ hands_NNS ,_, and_CC blow_VB away_RP the_DT green_JJ chaff_NN ,_, and_CC say_VB to_TO you_PRP :_: `_`` Look_VB !_.</w:t>
      </w:r>
    </w:p>
    <w:p w14:paraId="4ABF4B7D" w14:textId="77777777" w:rsidR="00EB4287" w:rsidRPr="00CD6915" w:rsidRDefault="00EB4287" w:rsidP="00EB4287">
      <w:r w:rsidRPr="00CD6915">
        <w:t>he_PRP 's_VBZ good_JJ corn_NN ;_: he_PRP will_MD make_VB good_JJ crop_NN when_WRB the_DT time_NN comes_VBZ ._. '_'' ''_''</w:t>
      </w:r>
    </w:p>
    <w:p w14:paraId="27BFC57D" w14:textId="77777777" w:rsidR="00EB4287" w:rsidRPr="00CD6915" w:rsidRDefault="00EB4287" w:rsidP="00EB4287">
      <w:r w:rsidRPr="00CD6915">
        <w:t>I_PRP did_VBD not_RB see_VB the_DT application_NN ,_, and_CC told_VBD him_PRP so_RB ._.</w:t>
      </w:r>
    </w:p>
    <w:p w14:paraId="03082667" w14:textId="77777777" w:rsidR="00EB4287" w:rsidRPr="00CD6915" w:rsidRDefault="00EB4287" w:rsidP="00EB4287">
      <w:r w:rsidRPr="00CD6915">
        <w:t>For_IN reply_NN he_PRP reached_VBD over_RB and_CC took_VBD my_PRP$ ear_NN in_IN his_PRP$ hand_NN and_CC pulled_VBD it_PRP playfully_RB ,_, as_IN he_PRP used_VBD long_RB ago_RB to_TO do_VB at_IN lectures_VBZ ,_, and_CC said_VBD :_: ``_`` The_DT good_JJ husbandman_NN tell_VBP you_PRP so_RB then_RB because_IN he_PRP knows_VBZ ,_, but_CC not_RB till_IN then_RB ._.</w:t>
      </w:r>
    </w:p>
    <w:p w14:paraId="6AB5F6A9" w14:textId="77777777" w:rsidR="00EB4287" w:rsidRPr="00CD6915" w:rsidRDefault="00EB4287" w:rsidP="00EB4287">
      <w:r w:rsidRPr="00CD6915">
        <w:t>But_CC you_PRP do_VBP not_RB find_VB the_DT good_JJ husbandman_NN dig_VB up_RP his_PRP$ planted_VBN corn_NN to_TO see_VB if_IN he_PRP grow_VB ;_: that_DT is_VBZ for_IN the_DT children_NNS who_WP play_VBP at_IN husbandry_NN ,_, and_CC not_RB for_IN those_DT who_WP take_VBP it_PRP as_IN of_IN the_DT work_NN of_IN their_PRP$ life_NN ._.</w:t>
      </w:r>
    </w:p>
    <w:p w14:paraId="61C4A8E8" w14:textId="77777777" w:rsidR="00EB4287" w:rsidRPr="00CD6915" w:rsidRDefault="00EB4287" w:rsidP="00EB4287">
      <w:r w:rsidRPr="00CD6915">
        <w:t>See_VB you_PRP now_RB ,_, friend_NN John_NNP ?_.</w:t>
      </w:r>
    </w:p>
    <w:p w14:paraId="5090B242" w14:textId="77777777" w:rsidR="00EB4287" w:rsidRPr="00CD6915" w:rsidRDefault="00EB4287" w:rsidP="00EB4287">
      <w:r w:rsidRPr="00CD6915">
        <w:t xml:space="preserve">I_PRP have_VBP sown_VBN my_PRP$ corn_NN ,_, and_CC Nature_NNP has_VBZ her_PRP$ work_NN to_TO do_VB in_IN making_VBG it_PRP sprout_VB ;_: if_IN he_PRP </w:t>
      </w:r>
      <w:r w:rsidRPr="00CD6915">
        <w:lastRenderedPageBreak/>
        <w:t>sprout_VBP at_IN all_DT ,_, there_EX 's_VBZ some_DT promise_NN ;_: and_CC I_PRP wait_VBP till_IN the_DT ear_NN begins_VBZ to_TO swell_VB ._. ''_''</w:t>
      </w:r>
    </w:p>
    <w:p w14:paraId="5A136FFB" w14:textId="77777777" w:rsidR="00EB4287" w:rsidRPr="00CD6915" w:rsidRDefault="00EB4287" w:rsidP="00EB4287">
      <w:r w:rsidRPr="00CD6915">
        <w:t>He_PRP broke_VBD off_RP ,_, for_IN he_PRP evidently_RB saw_VBD that_IN I_PRP understood_VBD ._.</w:t>
      </w:r>
    </w:p>
    <w:p w14:paraId="36BBE081" w14:textId="77777777" w:rsidR="00EB4287" w:rsidRPr="00CD6915" w:rsidRDefault="00EB4287" w:rsidP="00EB4287">
      <w:r w:rsidRPr="00CD6915">
        <w:t>Then_RB he_PRP went_VBD on_IN ,_, and_CC very_RB gravely_RB :_: --_: ``_`` You_PRP were_VBD always_RB a_DT careful_JJ student_NN ,_, and_CC your_PRP$ case-book_NN was_VBD ever_RB more_RBR full_JJ than_IN the_DT rest_NN ._.</w:t>
      </w:r>
    </w:p>
    <w:p w14:paraId="60A0730D" w14:textId="77777777" w:rsidR="00EB4287" w:rsidRPr="00CD6915" w:rsidRDefault="00EB4287" w:rsidP="00EB4287">
      <w:r w:rsidRPr="00CD6915">
        <w:t>You_PRP were_VBD only_RB student_NN then_RB ;_: now_RB you_PRP are_VBP master_JJ ,_, and_CC I_PRP trust_VBP that_IN good_JJ habit_NN have_VBP not_RB fail_VB ._.</w:t>
      </w:r>
    </w:p>
    <w:p w14:paraId="066AB0CA" w14:textId="77777777" w:rsidR="00EB4287" w:rsidRPr="00CD6915" w:rsidRDefault="00EB4287" w:rsidP="00EB4287">
      <w:r w:rsidRPr="00CD6915">
        <w:t>Remember_VB ,_, my_PRP$ friend_NN ,_, that_IN knowledge_NN is_VBZ stronger_JJR than_IN memory_NN ,_, and_CC we_PRP should_MD not_RB trust_VB the_DT weaker_JJR ._.</w:t>
      </w:r>
    </w:p>
    <w:p w14:paraId="460CDA8C" w14:textId="77777777" w:rsidR="00EB4287" w:rsidRPr="00CD6915" w:rsidRDefault="00EB4287" w:rsidP="00EB4287">
      <w:r w:rsidRPr="00CD6915">
        <w:t>Even_RB if_IN you_PRP have_VBP not_RB kept_VBN the_DT good_JJ practise_NN ,_, let_VB me_PRP tell_VB you_PRP that_IN this_DT case_NN of_IN our_PRP$ dear_RB miss_VBP is_VBZ one_CD that_WDT may_MD be_VB --_: mind_NN ,_, I_PRP say_VBP may_MD be_VB --_: of_IN such_JJ interest_NN to_TO us_PRP and_CC others_NNS that_IN all_PDT the_DT rest_NN may_MD not_RB make_VB him_PRP kick_VB the_DT beam_NN ,_, as_IN your_PRP$ peoples_NNS say_VBP ._.</w:t>
      </w:r>
    </w:p>
    <w:p w14:paraId="76290A4B" w14:textId="77777777" w:rsidR="00EB4287" w:rsidRPr="00CD6915" w:rsidRDefault="00EB4287" w:rsidP="00EB4287">
      <w:r w:rsidRPr="00CD6915">
        <w:t>Take_VB then_RB good_JJ note_NN of_IN it_PRP ._.</w:t>
      </w:r>
    </w:p>
    <w:p w14:paraId="1F7CCC7E" w14:textId="77777777" w:rsidR="00EB4287" w:rsidRPr="00CD6915" w:rsidRDefault="00EB4287" w:rsidP="00EB4287">
      <w:r w:rsidRPr="00CD6915">
        <w:t>Nothing_NN is_VBZ too_RB small_JJ ._.</w:t>
      </w:r>
    </w:p>
    <w:p w14:paraId="11BDD152" w14:textId="77777777" w:rsidR="00EB4287" w:rsidRPr="00CD6915" w:rsidRDefault="00EB4287" w:rsidP="00EB4287">
      <w:r w:rsidRPr="00CD6915">
        <w:t>I_NN counsel_NN you_PRP ,_, put_VBD down_RP in_IN record_NN even_RB your_PRP$ doubts_NNS and_CC surmises_NNS ._.</w:t>
      </w:r>
    </w:p>
    <w:p w14:paraId="3A13FE92" w14:textId="77777777" w:rsidR="00EB4287" w:rsidRPr="00CD6915" w:rsidRDefault="00EB4287" w:rsidP="00EB4287">
      <w:r w:rsidRPr="00CD6915">
        <w:t>Hereafter_NNP it_PRP may_MD be_VB of_IN interest_NN to_TO you_PRP to_TO see_VB how_WRB true_JJ you_PRP guess_VBP ._.</w:t>
      </w:r>
    </w:p>
    <w:p w14:paraId="2C1A0154" w14:textId="77777777" w:rsidR="00EB4287" w:rsidRPr="00CD6915" w:rsidRDefault="00EB4287" w:rsidP="00EB4287">
      <w:r w:rsidRPr="00CD6915">
        <w:t>We_PRP learn_VBP from_IN failure_NN ,_, not_RB from_IN success_NN !_. ''_''</w:t>
      </w:r>
    </w:p>
    <w:p w14:paraId="7CB1C8A1" w14:textId="77777777" w:rsidR="00EB4287" w:rsidRPr="00CD6915" w:rsidRDefault="00EB4287" w:rsidP="00EB4287">
      <w:r w:rsidRPr="00CD6915">
        <w:t>When_WRB I_PRP described_VBD Lucy_NNP 's_POS symptoms_NNS --_: the_DT same_JJ as_IN before_RB ,_, but_CC infinitely_RB more_RBR marked_JJ --_: he_PRP looked_VBD very_RB grave_JJ ,_, but_CC said_VBD nothing_NN ._.</w:t>
      </w:r>
    </w:p>
    <w:p w14:paraId="4B6AD5E1" w14:textId="77777777" w:rsidR="00EB4287" w:rsidRPr="00CD6915" w:rsidRDefault="00EB4287" w:rsidP="00EB4287">
      <w:r w:rsidRPr="00CD6915">
        <w:t>He_PRP took_VBD with_IN him_PRP a_DT bag_NN in_IN which_WDT were_VBD many_JJ instruments_NNS and_CC drugs_NNS ,_, ``_`` the_DT ghastly_JJ paraphernalia_NN of_IN our_PRP$ beneficial_JJ trade_NN ,_, ''_'' as_IN he_PRP once_RB called_VBD ,_, in_IN one_CD of_IN his_PRP$ lectures_VBZ ,_, the_DT equipment_NN of_IN a_DT professor_NN of_IN the_DT healing_NN craft_NN ._.</w:t>
      </w:r>
    </w:p>
    <w:p w14:paraId="5C9BE949" w14:textId="77777777" w:rsidR="00EB4287" w:rsidRPr="00CD6915" w:rsidRDefault="00EB4287" w:rsidP="00EB4287">
      <w:r w:rsidRPr="00CD6915">
        <w:t>When_WRB we_PRP were_VBD shown_VBN in_IN ,_, Mrs._NNP Westenra_NNP met_VBD us_PRP ._.</w:t>
      </w:r>
    </w:p>
    <w:p w14:paraId="64517979" w14:textId="77777777" w:rsidR="00EB4287" w:rsidRPr="00CD6915" w:rsidRDefault="00EB4287" w:rsidP="00EB4287">
      <w:r w:rsidRPr="00CD6915">
        <w:t>She_PRP was_VBD alarmed_VBN ,_, but_CC not_RB nearly_RB so_RB much_JJ as_IN I_PRP expected_VBD to_TO find_VB her_PRP ._.</w:t>
      </w:r>
    </w:p>
    <w:p w14:paraId="24ADFCA3" w14:textId="77777777" w:rsidR="00EB4287" w:rsidRPr="00CD6915" w:rsidRDefault="00EB4287" w:rsidP="00EB4287">
      <w:r w:rsidRPr="00CD6915">
        <w:t>Nature_NN in_IN one_CD of_IN her_PRP$ beneficent_JJ moods_NNS has_VBZ ordained_VBN that_IN even_RB death_NN has_VBZ some_DT antidote_NN to_TO its_PRP$ own_JJ terrors_NNS ._.</w:t>
      </w:r>
    </w:p>
    <w:p w14:paraId="41C1BF59" w14:textId="77777777" w:rsidR="00EB4287" w:rsidRPr="00CD6915" w:rsidRDefault="00EB4287" w:rsidP="00EB4287">
      <w:r w:rsidRPr="00CD6915">
        <w:t>Here_RB ,_, in_IN a_DT case_NN where_WRB any_DT shock_NN may_MD prove_VB fatal_JJ ,_, matters_NNS are_VBP so_RB ordered_VBN that_IN ,_, from_IN some_DT cause_NN or_CC other_JJ ,_, the_DT things_NNS not_RB personal_JJ --_: even_RB the_DT terrible_JJ change_NN in_IN her_PRP$ daughter_NN to_TO whom_WP she_PRP is_VBZ so_RB attached_JJ --_: do_VBP not_RB seem_VB to_TO reach_VB her_PRP ._.</w:t>
      </w:r>
    </w:p>
    <w:p w14:paraId="40D693C5" w14:textId="77777777" w:rsidR="00EB4287" w:rsidRPr="00CD6915" w:rsidRDefault="00EB4287" w:rsidP="00EB4287">
      <w:r w:rsidRPr="00CD6915">
        <w:lastRenderedPageBreak/>
        <w:t>It_PRP is_VBZ something_NN like_IN the_DT way_NN Dame_NNP Nature_NNP gathers_NNS round_VBP a_DT foreign_JJ body_NN an_DT envelope_NN of_IN some_DT insensitive_JJ tissue_NN which_WDT can_MD protect_VB from_IN evil_NN that_IN which_WDT it_PRP would_MD otherwise_RB harm_VB by_IN contact_NN ._.</w:t>
      </w:r>
    </w:p>
    <w:p w14:paraId="02EFCFA0" w14:textId="77777777" w:rsidR="00EB4287" w:rsidRPr="00CD6915" w:rsidRDefault="00EB4287" w:rsidP="00EB4287">
      <w:r w:rsidRPr="00CD6915">
        <w:t>If_IN this_DT be_VB an_DT ordered_VBN selfishness_NN ,_, then_RB we_PRP should_MD pause_VB before_IN we_PRP condemn_VBP any_DT one_CD for_IN the_DT vice_NN of_IN egoism_NN ,_, for_IN there_EX may_MD be_VB deeper_JJR root_NN for_IN its_PRP$ causes_NNS than_IN we_PRP have_VBP knowledge_NN of_IN ._.</w:t>
      </w:r>
    </w:p>
    <w:p w14:paraId="44FCE58C" w14:textId="77777777" w:rsidR="00EB4287" w:rsidRPr="00CD6915" w:rsidRDefault="00EB4287" w:rsidP="00EB4287">
      <w:r w:rsidRPr="00CD6915">
        <w:t>I_PRP used_VBD my_PRP$ knowledge_NN of_IN this_DT phase_NN of_IN spiritual_JJ pathology_NN ,_, and_CC laid_VBD down_RP a_DT rule_NN that_IN she_PRP should_MD not_RB be_VB present_JJ with_IN Lucy_NNP or_CC think_VB of_IN her_PRP$ illness_NN more_JJR than_IN was_VBD absolutely_RB required_VBN ._.</w:t>
      </w:r>
    </w:p>
    <w:p w14:paraId="34FEFD16" w14:textId="77777777" w:rsidR="00EB4287" w:rsidRPr="00CD6915" w:rsidRDefault="00EB4287" w:rsidP="00EB4287">
      <w:r w:rsidRPr="00CD6915">
        <w:t>She_PRP assented_VBD readily_RB ,_, so_RB readily_RB that_IN I_PRP saw_VBD again_RB the_DT hand_NN of_IN Nature_NNP fighting_VBG for_IN life_NN ._.</w:t>
      </w:r>
    </w:p>
    <w:p w14:paraId="353FFB93" w14:textId="77777777" w:rsidR="00EB4287" w:rsidRPr="00CD6915" w:rsidRDefault="00EB4287" w:rsidP="00EB4287">
      <w:r w:rsidRPr="00CD6915">
        <w:t>Van_NNP Helsing_NNP and_CC I_PRP were_VBD shown_VBN up_IN to_TO Lucy_NNP 's_POS room_NN ._.</w:t>
      </w:r>
    </w:p>
    <w:p w14:paraId="72A31449" w14:textId="77777777" w:rsidR="00EB4287" w:rsidRPr="00CD6915" w:rsidRDefault="00EB4287" w:rsidP="00EB4287">
      <w:r w:rsidRPr="00CD6915">
        <w:t>If_IN I_PRP was_VBD shocked_VBN when_WRB I_PRP saw_VBD her_PRP$ yesterday_NN ,_, I_PRP was_VBD horrified_VBN when_WRB I_PRP saw_VBD her_PRP$ to-day_NN ._.</w:t>
      </w:r>
    </w:p>
    <w:p w14:paraId="754E2535" w14:textId="77777777" w:rsidR="00EB4287" w:rsidRPr="00CD6915" w:rsidRDefault="00EB4287" w:rsidP="00EB4287">
      <w:r w:rsidRPr="00CD6915">
        <w:t>She_PRP was_VBD ghastly_JJ ,_, chalkily_JJ pale_NN ;_: the_DT red_NN seemed_VBD to_TO have_VB gone_VBN even_RB from_IN her_PRP$ lips_NNS and_CC gums_NNS ,_, and_CC the_DT bones_NNS of_IN her_PRP$ face_NN stood_VBD out_RP prominently_RB ;_: her_PRP$ breathing_NN was_VBD painful_JJ to_TO see_VB or_CC hear_VB ._.</w:t>
      </w:r>
    </w:p>
    <w:p w14:paraId="51F669A6" w14:textId="77777777" w:rsidR="00EB4287" w:rsidRPr="00CD6915" w:rsidRDefault="00EB4287" w:rsidP="00EB4287">
      <w:r w:rsidRPr="00CD6915">
        <w:t>Van_NNP Helsing_NNP 's_POS face_NN grew_VBD set_VBN as_IN marble_NN ,_, and_CC his_PRP$ eyebrows_NNS converged_VBN till_IN they_PRP almost_RB touched_VBD over_IN his_PRP$ nose_NN ._.</w:t>
      </w:r>
    </w:p>
    <w:p w14:paraId="753FE7D5" w14:textId="77777777" w:rsidR="00EB4287" w:rsidRPr="00CD6915" w:rsidRDefault="00EB4287" w:rsidP="00EB4287">
      <w:r w:rsidRPr="00CD6915">
        <w:t>Lucy_NNP lay_VBD motionless_JJ ,_, and_CC did_VBD not_RB seem_VB to_TO have_VB strength_NN to_TO speak_VB ,_, so_RB for_IN a_DT while_NN we_PRP were_VBD all_DT silent_JJ ._.</w:t>
      </w:r>
    </w:p>
    <w:p w14:paraId="2FADD11D" w14:textId="77777777" w:rsidR="00EB4287" w:rsidRPr="00CD6915" w:rsidRDefault="00EB4287" w:rsidP="00EB4287">
      <w:r w:rsidRPr="00CD6915">
        <w:t>Then_RB Van_NNP Helsing_NNP beckoned_VBD to_TO me_PRP ,_, and_CC we_PRP went_VBD gently_RB out_IN of_IN the_DT room_NN ._.</w:t>
      </w:r>
    </w:p>
    <w:p w14:paraId="3A3C0D64" w14:textId="77777777" w:rsidR="00EB4287" w:rsidRPr="00CD6915" w:rsidRDefault="00EB4287" w:rsidP="00EB4287">
      <w:r w:rsidRPr="00CD6915">
        <w:t>The_DT instant_NN we_PRP had_VBD closed_VBN the_DT door_NN he_PRP stepped_VBD quickly_RB along_IN the_DT passage_NN to_TO the_DT next_JJ door_NN ,_, which_WDT was_VBD open_JJ ._.</w:t>
      </w:r>
    </w:p>
    <w:p w14:paraId="2CDA9696" w14:textId="77777777" w:rsidR="00EB4287" w:rsidRPr="00CD6915" w:rsidRDefault="00EB4287" w:rsidP="00EB4287">
      <w:r w:rsidRPr="00CD6915">
        <w:t>Then_RB he_PRP pulled_VBD me_PRP quickly_RB in_IN with_IN him_PRP and_CC closed_VBD the_DT door_NN ._.</w:t>
      </w:r>
    </w:p>
    <w:p w14:paraId="58CFC97D" w14:textId="77777777" w:rsidR="00EB4287" w:rsidRPr="00CD6915" w:rsidRDefault="00EB4287" w:rsidP="00EB4287">
      <w:r w:rsidRPr="00CD6915">
        <w:t>``_`` My_PRP$ God_NN !_. ''_''</w:t>
      </w:r>
    </w:p>
    <w:p w14:paraId="3671A7D0" w14:textId="77777777" w:rsidR="00EB4287" w:rsidRPr="00CD6915" w:rsidRDefault="00EB4287" w:rsidP="00EB4287">
      <w:r w:rsidRPr="00CD6915">
        <w:t>he_PRP said_VBD ;_: ``_`` this_DT is_VBZ dreadful_JJ ._.</w:t>
      </w:r>
    </w:p>
    <w:p w14:paraId="413FA384" w14:textId="77777777" w:rsidR="00EB4287" w:rsidRPr="00CD6915" w:rsidRDefault="00EB4287" w:rsidP="00EB4287">
      <w:r w:rsidRPr="00CD6915">
        <w:t>There_EX is_VBZ no_DT time_NN to_TO be_VB lost_VBN ._.</w:t>
      </w:r>
    </w:p>
    <w:p w14:paraId="4170C756" w14:textId="77777777" w:rsidR="00EB4287" w:rsidRPr="00CD6915" w:rsidRDefault="00EB4287" w:rsidP="00EB4287">
      <w:r w:rsidRPr="00CD6915">
        <w:t>She_PRP will_MD die_VB for_IN sheer_NN want_VBP of_IN blood_NN to_TO keep_VB the_DT heart_NN 's_POS action_NN as_IN it_PRP should_MD be_VB ._.</w:t>
      </w:r>
    </w:p>
    <w:p w14:paraId="1E9BF38E" w14:textId="77777777" w:rsidR="00EB4287" w:rsidRPr="00CD6915" w:rsidRDefault="00EB4287" w:rsidP="00EB4287">
      <w:r w:rsidRPr="00CD6915">
        <w:t>There_EX must_MD be_VB transfusion_NN of_IN blood_NN at_IN once_RB ._.</w:t>
      </w:r>
    </w:p>
    <w:p w14:paraId="5FDB42BC" w14:textId="77777777" w:rsidR="00EB4287" w:rsidRPr="00CD6915" w:rsidRDefault="00EB4287" w:rsidP="00EB4287">
      <w:r w:rsidRPr="00CD6915">
        <w:t>Is_VBZ it_PRP you_PRP or_CC me_PRP ?_. ''_''</w:t>
      </w:r>
    </w:p>
    <w:p w14:paraId="799C1051" w14:textId="77777777" w:rsidR="00EB4287" w:rsidRPr="00CD6915" w:rsidRDefault="00EB4287" w:rsidP="00EB4287">
      <w:r w:rsidRPr="00CD6915">
        <w:t>``_`` I_PRP am_VBP younger_JJR and_CC stronger_JJR ,_, Professor_NNP ._.</w:t>
      </w:r>
    </w:p>
    <w:p w14:paraId="732AF473" w14:textId="77777777" w:rsidR="00EB4287" w:rsidRPr="00CD6915" w:rsidRDefault="00EB4287" w:rsidP="00EB4287">
      <w:r w:rsidRPr="00CD6915">
        <w:t>It_PRP must_MD be_VB me_PRP ._. ''_''</w:t>
      </w:r>
    </w:p>
    <w:p w14:paraId="51F0D7E3" w14:textId="77777777" w:rsidR="00EB4287" w:rsidRPr="00CD6915" w:rsidRDefault="00EB4287" w:rsidP="00EB4287">
      <w:r w:rsidRPr="00CD6915">
        <w:lastRenderedPageBreak/>
        <w:t>``_`` Then_RB get_VB ready_JJ at_IN once_RB ._.</w:t>
      </w:r>
    </w:p>
    <w:p w14:paraId="1F96FFE6" w14:textId="77777777" w:rsidR="00EB4287" w:rsidRPr="00CD6915" w:rsidRDefault="00EB4287" w:rsidP="00EB4287">
      <w:r w:rsidRPr="00CD6915">
        <w:t>I_PRP will_MD bring_VB up_RP my_PRP$ bag_NN ._.</w:t>
      </w:r>
    </w:p>
    <w:p w14:paraId="7EE3EBA0" w14:textId="77777777" w:rsidR="00EB4287" w:rsidRPr="00CD6915" w:rsidRDefault="00EB4287" w:rsidP="00EB4287">
      <w:r w:rsidRPr="00CD6915">
        <w:t>I_PRP am_VBP prepared_VBN ._. ''_''</w:t>
      </w:r>
    </w:p>
    <w:p w14:paraId="08D34780" w14:textId="77777777" w:rsidR="00EB4287" w:rsidRPr="00CD6915" w:rsidRDefault="00EB4287" w:rsidP="00EB4287">
      <w:r w:rsidRPr="00CD6915">
        <w:t>I_PRP went_VBD downstairs_NNS with_IN him_PRP ,_, and_CC as_IN we_PRP were_VBD going_VBG there_EX was_VBD a_DT knock_VB at_IN the_DT hall-door_NN ._.</w:t>
      </w:r>
    </w:p>
    <w:p w14:paraId="2C6A9C0B" w14:textId="77777777" w:rsidR="00EB4287" w:rsidRPr="00CD6915" w:rsidRDefault="00EB4287" w:rsidP="00EB4287">
      <w:r w:rsidRPr="00CD6915">
        <w:t>When_WRB we_PRP reached_VBD the_DT hall_NN the_DT maid_NN had_VBD just_RB opened_VBN the_DT door_NN ,_, and_CC Arthur_NNP was_VBD stepping_VBG quickly_RB in_IN ._.</w:t>
      </w:r>
    </w:p>
    <w:p w14:paraId="10F121B9" w14:textId="77777777" w:rsidR="00EB4287" w:rsidRPr="00CD6915" w:rsidRDefault="00EB4287" w:rsidP="00EB4287">
      <w:r w:rsidRPr="00CD6915">
        <w:t>He_PRP rushed_VBD up_RP to_TO me_PRP ,_, saying_VBG in_IN an_DT eager_JJ whisper_NN :_: --_: ``_`` Jack_NNP ,_, I_PRP was_VBD so_RB anxious_JJ ._.</w:t>
      </w:r>
    </w:p>
    <w:p w14:paraId="0DA773E0" w14:textId="77777777" w:rsidR="00EB4287" w:rsidRPr="00CD6915" w:rsidRDefault="00EB4287" w:rsidP="00EB4287">
      <w:r w:rsidRPr="00CD6915">
        <w:t>I_PRP read_VBP between_IN the_DT lines_NNS of_IN your_PRP$ letter_NN ,_, and_CC have_VBP been_VBN in_IN an_DT agony_NN ._.</w:t>
      </w:r>
    </w:p>
    <w:p w14:paraId="6C151EA8" w14:textId="77777777" w:rsidR="00EB4287" w:rsidRPr="00CD6915" w:rsidRDefault="00EB4287" w:rsidP="00EB4287">
      <w:r w:rsidRPr="00CD6915">
        <w:t>The_DT dad_NN was_VBD better_JJR ,_, so_IN I_PRP ran_VBD down_RB here_RB to_TO see_VB for_IN myself_PRP ._.</w:t>
      </w:r>
    </w:p>
    <w:p w14:paraId="0145FB69" w14:textId="77777777" w:rsidR="00EB4287" w:rsidRPr="00CD6915" w:rsidRDefault="00EB4287" w:rsidP="00EB4287">
      <w:r w:rsidRPr="00CD6915">
        <w:t>Is_VBZ not_RB that_DT gentleman_NN Dr._NNP Van_NNP Helsing_NNP ?_.</w:t>
      </w:r>
    </w:p>
    <w:p w14:paraId="74CA9FAB" w14:textId="77777777" w:rsidR="00EB4287" w:rsidRPr="00CD6915" w:rsidRDefault="00EB4287" w:rsidP="00EB4287">
      <w:r w:rsidRPr="00CD6915">
        <w:t>I_PRP am_VBP so_RB thankful_JJ to_TO you_PRP ,_, sir_NN ,_, for_IN coming_VBG ._. ''_''</w:t>
      </w:r>
    </w:p>
    <w:p w14:paraId="1C5C49A0" w14:textId="77777777" w:rsidR="00EB4287" w:rsidRPr="00CD6915" w:rsidRDefault="00EB4287" w:rsidP="00EB4287">
      <w:r w:rsidRPr="00CD6915">
        <w:t>When_WRB first_RB the_DT Professor_NNP 's_POS eye_NN had_VBD lit_VBN upon_IN him_PRP he_PRP had_VBD been_VBN angry_JJ at_IN his_PRP$ interruption_NN at_IN such_PDT a_DT time_NN ;_: but_CC now_RB ,_, as_IN he_PRP took_VBD in_IN his_PRP$ stalwart_NN proportions_NNS and_CC recognised_VBD the_DT strong_JJ young_JJ manhood_NN which_WDT seemed_VBD to_TO emanate_VB from_IN him_PRP ,_, his_PRP$ eyes_NNS gleamed_VBD ._.</w:t>
      </w:r>
    </w:p>
    <w:p w14:paraId="1B8150B9" w14:textId="77777777" w:rsidR="00EB4287" w:rsidRPr="00CD6915" w:rsidRDefault="00EB4287" w:rsidP="00EB4287">
      <w:r w:rsidRPr="00CD6915">
        <w:t>Without_IN a_DT pause_NN he_PRP said_VBD to_TO him_PRP gravely_RB as_IN he_PRP held_VBD out_RP his_PRP$ hand_NN :_: --_: ``_`` Sir_NNP ,_, you_PRP have_VBP come_VBN in_IN time_NN ._.</w:t>
      </w:r>
    </w:p>
    <w:p w14:paraId="4B029BA1" w14:textId="77777777" w:rsidR="00EB4287" w:rsidRPr="00CD6915" w:rsidRDefault="00EB4287" w:rsidP="00EB4287">
      <w:r w:rsidRPr="00CD6915">
        <w:t>You_PRP are_VBP the_DT lover_NN of_IN our_PRP$ dear_RB miss_VB ._.</w:t>
      </w:r>
    </w:p>
    <w:p w14:paraId="3E1941D6" w14:textId="77777777" w:rsidR="00EB4287" w:rsidRPr="00CD6915" w:rsidRDefault="00EB4287" w:rsidP="00EB4287">
      <w:r w:rsidRPr="00CD6915">
        <w:t>She_PRP is_VBZ bad_JJ ,_, very_RB ,_, very_RB bad_JJ ._.</w:t>
      </w:r>
    </w:p>
    <w:p w14:paraId="69FF7A1E" w14:textId="77777777" w:rsidR="00EB4287" w:rsidRPr="00CD6915" w:rsidRDefault="00EB4287" w:rsidP="00EB4287">
      <w:r w:rsidRPr="00CD6915">
        <w:t>Nay_NNP ,_, my_PRP$ child_NN ,_, do_VBP not_RB go_VB like_IN that_DT ._. ''_''</w:t>
      </w:r>
    </w:p>
    <w:p w14:paraId="08FCC6C4" w14:textId="77777777" w:rsidR="00EB4287" w:rsidRPr="00CD6915" w:rsidRDefault="00EB4287" w:rsidP="00EB4287">
      <w:r w:rsidRPr="00CD6915">
        <w:t>For_IN he_PRP suddenly_RB grew_VBD pale_NN and_CC sat_VBD down_RP in_IN a_DT chair_NN almost_RB fainting_VBG ._.</w:t>
      </w:r>
    </w:p>
    <w:p w14:paraId="6461F5F6" w14:textId="77777777" w:rsidR="00EB4287" w:rsidRPr="00CD6915" w:rsidRDefault="00EB4287" w:rsidP="00EB4287">
      <w:r w:rsidRPr="00CD6915">
        <w:t>``_`` You_PRP are_VBP to_TO help_VB her_PRP ._.</w:t>
      </w:r>
    </w:p>
    <w:p w14:paraId="1D25D761" w14:textId="77777777" w:rsidR="00EB4287" w:rsidRPr="00CD6915" w:rsidRDefault="00EB4287" w:rsidP="00EB4287">
      <w:r w:rsidRPr="00CD6915">
        <w:t>You_PRP can_MD do_VB more_JJR than_IN any_DT that_WDT live_VBP ,_, and_CC your_PRP$ courage_NN is_VBZ your_PRP$ best_JJS help_NN ._. ''_''</w:t>
      </w:r>
    </w:p>
    <w:p w14:paraId="4FC46520" w14:textId="77777777" w:rsidR="00EB4287" w:rsidRPr="00CD6915" w:rsidRDefault="00EB4287" w:rsidP="00EB4287">
      <w:r w:rsidRPr="00CD6915">
        <w:t>``_`` What_WP can_MD I_PRP do_VB ?_. ''_''</w:t>
      </w:r>
    </w:p>
    <w:p w14:paraId="3C686201" w14:textId="77777777" w:rsidR="00EB4287" w:rsidRPr="00CD6915" w:rsidRDefault="00EB4287" w:rsidP="00EB4287">
      <w:r w:rsidRPr="00CD6915">
        <w:t>asked_VBD Arthur_NNP hoarsely_RB ._.</w:t>
      </w:r>
    </w:p>
    <w:p w14:paraId="0B8490FD" w14:textId="77777777" w:rsidR="00EB4287" w:rsidRPr="00CD6915" w:rsidRDefault="00EB4287" w:rsidP="00EB4287">
      <w:r w:rsidRPr="00CD6915">
        <w:t>``_`` Tell_VB me_PRP ,_, and_CC I_PRP shall_MD do_VB it_PRP ._.</w:t>
      </w:r>
    </w:p>
    <w:p w14:paraId="77BAFE77" w14:textId="77777777" w:rsidR="00EB4287" w:rsidRPr="00CD6915" w:rsidRDefault="00EB4287" w:rsidP="00EB4287">
      <w:r w:rsidRPr="00CD6915">
        <w:t>My_PRP$ life_NN is_VBZ hers_NNS ,_, and_CC I_PRP would_MD give_VB the_DT last_JJ drop_NN of_IN blood_NN in_IN my_PRP$ body_NN for_IN her_PRP ._. ''_''</w:t>
      </w:r>
    </w:p>
    <w:p w14:paraId="5BC12326" w14:textId="77777777" w:rsidR="00EB4287" w:rsidRPr="00CD6915" w:rsidRDefault="00EB4287" w:rsidP="00EB4287">
      <w:r w:rsidRPr="00CD6915">
        <w:t>The_DT Professor_NNP has_VBZ a_DT strongly_RB humorous_JJ side_NN ,_, and_CC I_PRP could_MD from_IN old_JJ knowledge_NN detect_VB a_DT trace_NN of_IN its_PRP$ origin_NN in_IN his_PRP$ answer_NN :_: --_: ``_`` My_PRP$ young_JJ sir_NN ,_, I_PRP do_VBP not_RB ask_VB so_RB much_RB as_IN that_DT --_: not_RB the_DT last_JJ !_. ''_''</w:t>
      </w:r>
    </w:p>
    <w:p w14:paraId="1B6E55D4" w14:textId="77777777" w:rsidR="00EB4287" w:rsidRPr="00CD6915" w:rsidRDefault="00EB4287" w:rsidP="00EB4287">
      <w:r w:rsidRPr="00CD6915">
        <w:t>``_`` What_WP shall_MD I_PRP do_VB ?_. ''_''</w:t>
      </w:r>
    </w:p>
    <w:p w14:paraId="72DF6481" w14:textId="77777777" w:rsidR="00EB4287" w:rsidRPr="00CD6915" w:rsidRDefault="00EB4287" w:rsidP="00EB4287">
      <w:r w:rsidRPr="00CD6915">
        <w:lastRenderedPageBreak/>
        <w:t>There_EX was_VBD fire_NN in_IN his_PRP$ eyes_NNS ,_, and_CC his_PRP$ open_JJ nostril_NN quivered_VBD with_IN intent_NN ._.</w:t>
      </w:r>
    </w:p>
    <w:p w14:paraId="7F1F956E" w14:textId="77777777" w:rsidR="00EB4287" w:rsidRPr="00CD6915" w:rsidRDefault="00EB4287" w:rsidP="00EB4287">
      <w:r w:rsidRPr="00CD6915">
        <w:t>Van_NNP Helsing_NNP slapped_VBD him_PRP on_IN the_DT shoulder_NN ._.</w:t>
      </w:r>
    </w:p>
    <w:p w14:paraId="79B4A4CE" w14:textId="77777777" w:rsidR="00EB4287" w:rsidRPr="00CD6915" w:rsidRDefault="00EB4287" w:rsidP="00EB4287">
      <w:r w:rsidRPr="00CD6915">
        <w:t>``_`` Come_VB !_. ''_''</w:t>
      </w:r>
    </w:p>
    <w:p w14:paraId="222358D1" w14:textId="77777777" w:rsidR="00EB4287" w:rsidRPr="00CD6915" w:rsidRDefault="00EB4287" w:rsidP="00EB4287">
      <w:r w:rsidRPr="00CD6915">
        <w:t>he_PRP said_VBD ._.</w:t>
      </w:r>
    </w:p>
    <w:p w14:paraId="411305A5" w14:textId="77777777" w:rsidR="00EB4287" w:rsidRPr="00CD6915" w:rsidRDefault="00EB4287" w:rsidP="00EB4287">
      <w:r w:rsidRPr="00CD6915">
        <w:t>``_`` You_PRP are_VBP a_DT man_NN ,_, and_CC it_PRP is_VBZ a_DT man_NN we_PRP want_VBP ._.</w:t>
      </w:r>
    </w:p>
    <w:p w14:paraId="11CC5BDE" w14:textId="77777777" w:rsidR="00EB4287" w:rsidRPr="00CD6915" w:rsidRDefault="00EB4287" w:rsidP="00EB4287">
      <w:r w:rsidRPr="00CD6915">
        <w:t>You_PRP are_VBP better_JJR than_IN me_PRP ,_, better_JJR than_IN my_PRP$ friend_NN John_NNP ._. ''_''</w:t>
      </w:r>
    </w:p>
    <w:p w14:paraId="67ED0DB7" w14:textId="77777777" w:rsidR="00EB4287" w:rsidRPr="00CD6915" w:rsidRDefault="00EB4287" w:rsidP="00EB4287">
      <w:r w:rsidRPr="00CD6915">
        <w:t>Arthur_NNP looked_VBD bewildered_JJ ,_, and_CC the_DT Professor_NNP went_VBD on_RP by_IN explaining_VBG in_IN a_DT kindly_RB way_NN :_: --_: ``_`` Young_NNP miss_VBP is_VBZ bad_JJ ,_, very_RB bad_JJ ._.</w:t>
      </w:r>
    </w:p>
    <w:p w14:paraId="0C341CEB" w14:textId="77777777" w:rsidR="00EB4287" w:rsidRPr="00CD6915" w:rsidRDefault="00EB4287" w:rsidP="00EB4287">
      <w:r w:rsidRPr="00CD6915">
        <w:t>She_PRP wants_VBZ blood_NN ,_, and_CC blood_NN she_PRP must_MD have_VB or_CC die_VB ._.</w:t>
      </w:r>
    </w:p>
    <w:p w14:paraId="46462B61" w14:textId="77777777" w:rsidR="00EB4287" w:rsidRPr="00CD6915" w:rsidRDefault="00EB4287" w:rsidP="00EB4287">
      <w:r w:rsidRPr="00CD6915">
        <w:t>My_PRP$ friend_NN John_NNP and_CC I_PRP have_VBP consulted_VBN ;_: and_CC we_PRP are_VBP about_IN to_TO perform_VB what_WP we_PRP call_VBP transfusion_NN of_IN blood_NN --_: to_TO transfer_VB from_IN full_JJ veins_NNS of_IN one_CD to_TO the_DT empty_JJ veins_NNS which_WDT pine_VBP for_IN him_PRP ._.</w:t>
      </w:r>
    </w:p>
    <w:p w14:paraId="0CFAF112" w14:textId="77777777" w:rsidR="00EB4287" w:rsidRPr="00CD6915" w:rsidRDefault="00EB4287" w:rsidP="00EB4287">
      <w:r w:rsidRPr="00CD6915">
        <w:t>John_NNP was_VBD to_TO give_VB his_PRP$ blood_NN ,_, as_IN he_PRP is_VBZ the_DT more_RBR young_JJ and_CC strong_JJ than_IN me_PRP ''_'' --_: here_RB Arthur_NNP took_VBD my_PRP$ hand_NN and_CC wrung_VBD it_PRP hard_RB in_IN silence_NN --_: ``_`` but_CC ,_, now_RB you_PRP are_VBP here_RB ,_, you_PRP are_VBP more_RBR good_JJ than_IN us_PRP ,_, old_JJ or_CC young_JJ ,_, who_WP toil_VBP much_RB in_IN the_DT world_NN of_IN thought_NN ._.</w:t>
      </w:r>
    </w:p>
    <w:p w14:paraId="11FF084C" w14:textId="77777777" w:rsidR="00EB4287" w:rsidRPr="00CD6915" w:rsidRDefault="00EB4287" w:rsidP="00EB4287">
      <w:r w:rsidRPr="00CD6915">
        <w:t>Our_PRP$ nerves_NNS are_VBP not_RB so_RB calm_JJ and_CC our_PRP$ blood_NN not_RB so_RB bright_JJ than_IN yours_PRP$ !_. ''_''</w:t>
      </w:r>
    </w:p>
    <w:p w14:paraId="7FEE0D65" w14:textId="77777777" w:rsidR="00EB4287" w:rsidRPr="00CD6915" w:rsidRDefault="00EB4287" w:rsidP="00EB4287">
      <w:r w:rsidRPr="00CD6915">
        <w:t>Arthur_NNP turned_VBD to_TO him_PRP and_CC said_VBD :_: --_: ``_`` If_IN you_PRP only_RB knew_VBD how_WRB gladly_RB I_PRP would_MD die_VB for_IN her_PRP you_PRP would_MD understand_VB --_: --_: ''_'' He_PRP stopped_VBD ,_, with_IN a_DT sort_NN of_IN choke_VB in_IN his_PRP$ voice_NN ._.</w:t>
      </w:r>
    </w:p>
    <w:p w14:paraId="6A84C7F6" w14:textId="77777777" w:rsidR="00EB4287" w:rsidRPr="00CD6915" w:rsidRDefault="00EB4287" w:rsidP="00EB4287">
      <w:r w:rsidRPr="00CD6915">
        <w:t>``_`` Good_JJ boy_NN !_. ''_''</w:t>
      </w:r>
    </w:p>
    <w:p w14:paraId="02F81458" w14:textId="77777777" w:rsidR="00EB4287" w:rsidRPr="00CD6915" w:rsidRDefault="00EB4287" w:rsidP="00EB4287">
      <w:r w:rsidRPr="00CD6915">
        <w:t>said_VBD Van_NNP Helsing_NNP ._.</w:t>
      </w:r>
    </w:p>
    <w:p w14:paraId="02311DA2" w14:textId="77777777" w:rsidR="00EB4287" w:rsidRPr="00CD6915" w:rsidRDefault="00EB4287" w:rsidP="00EB4287">
      <w:r w:rsidRPr="00CD6915">
        <w:t>``_`` In_IN the_DT not-so-far-off_NN you_PRP will_MD be_VB happy_JJ that_IN you_PRP have_VBP done_VBN all_DT for_IN her_PRP$ you_NN love_NN ._.</w:t>
      </w:r>
    </w:p>
    <w:p w14:paraId="314A8308" w14:textId="77777777" w:rsidR="00EB4287" w:rsidRPr="00CD6915" w:rsidRDefault="00EB4287" w:rsidP="00EB4287">
      <w:r w:rsidRPr="00CD6915">
        <w:t>Come_VB now_RB and_CC be_VB silent_JJ ._.</w:t>
      </w:r>
    </w:p>
    <w:p w14:paraId="129196B5" w14:textId="77777777" w:rsidR="00EB4287" w:rsidRPr="00CD6915" w:rsidRDefault="00EB4287" w:rsidP="00EB4287">
      <w:r w:rsidRPr="00CD6915">
        <w:t>You_PRP shall_MD kiss_NN her_PRP once_RB before_IN it_PRP is_VBZ done_VBN ,_, but_CC then_RB you_PRP must_MD go_VB ;_: and_CC you_PRP must_MD leave_VB at_IN my_PRP$ sign_NN ._.</w:t>
      </w:r>
    </w:p>
    <w:p w14:paraId="764F508D" w14:textId="77777777" w:rsidR="00EB4287" w:rsidRPr="00CD6915" w:rsidRDefault="00EB4287" w:rsidP="00EB4287">
      <w:r w:rsidRPr="00CD6915">
        <w:t>Say_VB no_DT word_NN to_TO Madame_NNP ;_: you_PRP know_VBP how_WRB it_PRP is_VBZ with_IN her_PRP !_.</w:t>
      </w:r>
    </w:p>
    <w:p w14:paraId="5BD23745" w14:textId="77777777" w:rsidR="00EB4287" w:rsidRPr="00CD6915" w:rsidRDefault="00EB4287" w:rsidP="00EB4287">
      <w:r w:rsidRPr="00CD6915">
        <w:t>There_EX must_MD be_VB no_DT shock_NN ;_: any_DT knowledge_NN of_IN this_DT would_MD be_VB one_CD ._.</w:t>
      </w:r>
    </w:p>
    <w:p w14:paraId="2A9F2A42" w14:textId="77777777" w:rsidR="00EB4287" w:rsidRPr="00CD6915" w:rsidRDefault="00EB4287" w:rsidP="00EB4287">
      <w:r w:rsidRPr="00CD6915">
        <w:t>Come_VB !_. ''_''</w:t>
      </w:r>
    </w:p>
    <w:p w14:paraId="3724F7CD" w14:textId="77777777" w:rsidR="00EB4287" w:rsidRPr="00CD6915" w:rsidRDefault="00EB4287" w:rsidP="00EB4287">
      <w:r w:rsidRPr="00CD6915">
        <w:t>We_PRP all_DT went_VBD up_RB to_TO Lucy_NNP 's_POS room_NN ._.</w:t>
      </w:r>
    </w:p>
    <w:p w14:paraId="20433470" w14:textId="77777777" w:rsidR="00EB4287" w:rsidRPr="00CD6915" w:rsidRDefault="00EB4287" w:rsidP="00EB4287">
      <w:r w:rsidRPr="00CD6915">
        <w:lastRenderedPageBreak/>
        <w:t>Arthur_NNP by_IN direction_NN remained_VBD outside_JJ ._.</w:t>
      </w:r>
    </w:p>
    <w:p w14:paraId="4D3F72AC" w14:textId="77777777" w:rsidR="00EB4287" w:rsidRPr="00CD6915" w:rsidRDefault="00EB4287" w:rsidP="00EB4287">
      <w:r w:rsidRPr="00CD6915">
        <w:t>Lucy_NNP turned_VBD her_PRP$ head_NN and_CC looked_VBD at_IN us_PRP ,_, but_CC said_VBD nothing_NN ._.</w:t>
      </w:r>
    </w:p>
    <w:p w14:paraId="161EFCFD" w14:textId="77777777" w:rsidR="00EB4287" w:rsidRPr="00CD6915" w:rsidRDefault="00EB4287" w:rsidP="00EB4287">
      <w:r w:rsidRPr="00CD6915">
        <w:t>She_PRP was_VBD not_RB asleep_JJ ,_, but_CC she_PRP was_VBD simply_RB too_RB weak_JJ to_TO make_VB the_DT effort_NN ._.</w:t>
      </w:r>
    </w:p>
    <w:p w14:paraId="3DDC3AD8" w14:textId="77777777" w:rsidR="00EB4287" w:rsidRPr="00CD6915" w:rsidRDefault="00EB4287" w:rsidP="00EB4287">
      <w:r w:rsidRPr="00CD6915">
        <w:t>Her_PRP$ eyes_NNS spoke_VBD to_TO us_PRP ;_: that_WDT was_VBD all_DT ._.</w:t>
      </w:r>
    </w:p>
    <w:p w14:paraId="44CA4E81" w14:textId="77777777" w:rsidR="00EB4287" w:rsidRPr="00CD6915" w:rsidRDefault="00EB4287" w:rsidP="00EB4287">
      <w:r w:rsidRPr="00CD6915">
        <w:t>Van_NNP Helsing_NNP took_VBD some_DT things_NNS from_IN his_PRP$ bag_NN and_CC laid_VBD them_PRP on_IN a_DT little_JJ table_NN out_IN of_IN sight_NN ._.</w:t>
      </w:r>
    </w:p>
    <w:p w14:paraId="20328322" w14:textId="77777777" w:rsidR="00EB4287" w:rsidRPr="00CD6915" w:rsidRDefault="00EB4287" w:rsidP="00EB4287">
      <w:r w:rsidRPr="00CD6915">
        <w:t>Then_RB he_PRP mixed_VBD a_DT narcotic_JJ ,_, and_CC coming_VBG over_RP to_TO the_DT bed_NN ,_, said_VBD cheerily_RB :_: --_: ``_`` Now_RB ,_, little_RB miss_VB ,_, here_RB is_VBZ your_PRP$ medicine_NN ._.</w:t>
      </w:r>
    </w:p>
    <w:p w14:paraId="4CDD61C7" w14:textId="77777777" w:rsidR="00EB4287" w:rsidRPr="00CD6915" w:rsidRDefault="00EB4287" w:rsidP="00EB4287">
      <w:r w:rsidRPr="00CD6915">
        <w:t>Drink_VB it_PRP off_RP ,_, like_IN a_DT good_JJ child_NN ._.</w:t>
      </w:r>
    </w:p>
    <w:p w14:paraId="63FCF27F" w14:textId="77777777" w:rsidR="00EB4287" w:rsidRPr="00CD6915" w:rsidRDefault="00EB4287" w:rsidP="00EB4287">
      <w:r w:rsidRPr="00CD6915">
        <w:t>See_NNP ,_, I_PRP lift_VBP you_PRP so_IN that_DT to_TO swallow_VB is_VBZ easy_JJ ._.</w:t>
      </w:r>
    </w:p>
    <w:p w14:paraId="79EFDEDB" w14:textId="77777777" w:rsidR="00EB4287" w:rsidRPr="00CD6915" w:rsidRDefault="00EB4287" w:rsidP="00EB4287">
      <w:r w:rsidRPr="00CD6915">
        <w:t>Yes_UH ._. ''_''</w:t>
      </w:r>
    </w:p>
    <w:p w14:paraId="024566E8" w14:textId="77777777" w:rsidR="00EB4287" w:rsidRPr="00CD6915" w:rsidRDefault="00EB4287" w:rsidP="00EB4287">
      <w:r w:rsidRPr="00CD6915">
        <w:t>She_PRP had_VBD made_VBN the_DT effort_NN with_IN success_NN ._.</w:t>
      </w:r>
    </w:p>
    <w:p w14:paraId="3B8982C3" w14:textId="77777777" w:rsidR="00EB4287" w:rsidRPr="00CD6915" w:rsidRDefault="00EB4287" w:rsidP="00EB4287">
      <w:r w:rsidRPr="00CD6915">
        <w:t>It_PRP astonished_VBD me_PRP how_WRB long_JJ the_DT drug_NN took_VBD to_TO act_VB ._.</w:t>
      </w:r>
    </w:p>
    <w:p w14:paraId="256A3A53" w14:textId="77777777" w:rsidR="00EB4287" w:rsidRPr="00CD6915" w:rsidRDefault="00EB4287" w:rsidP="00EB4287">
      <w:r w:rsidRPr="00CD6915">
        <w:t>This_DT ,_, in_IN fact_NN ,_, marked_VBD the_DT extent_NN of_IN her_PRP$ weakness_NN ._.</w:t>
      </w:r>
    </w:p>
    <w:p w14:paraId="774C5791" w14:textId="77777777" w:rsidR="00EB4287" w:rsidRPr="00CD6915" w:rsidRDefault="00EB4287" w:rsidP="00EB4287">
      <w:r w:rsidRPr="00CD6915">
        <w:t>The_DT time_NN seemed_VBD endless_JJ until_IN sleep_NN began_VBD to_TO flicker_VB in_IN her_PRP$ eyelids_NNS ._.</w:t>
      </w:r>
    </w:p>
    <w:p w14:paraId="46C85893" w14:textId="77777777" w:rsidR="00EB4287" w:rsidRPr="00CD6915" w:rsidRDefault="00EB4287" w:rsidP="00EB4287">
      <w:r w:rsidRPr="00CD6915">
        <w:t>At_IN last_JJ ,_, however_RB ,_, the_DT narcotic_NN began_VBD to_TO manifest_VB its_PRP$ potency_NN ;_: and_CC she_PRP fell_VBD into_IN a_DT deep_JJ sleep_NN ._.</w:t>
      </w:r>
    </w:p>
    <w:p w14:paraId="0EFAE5D5" w14:textId="77777777" w:rsidR="00EB4287" w:rsidRPr="00CD6915" w:rsidRDefault="00EB4287" w:rsidP="00EB4287">
      <w:r w:rsidRPr="00CD6915">
        <w:t>When_WRB the_DT Professor_NNP was_VBD satisfied_VBN he_PRP called_VBD Arthur_NNP into_IN the_DT room_NN ,_, and_CC bade_VBD him_PRP strip_VB off_RP his_PRP$ coat_NN ._.</w:t>
      </w:r>
    </w:p>
    <w:p w14:paraId="4A4FDB78" w14:textId="77777777" w:rsidR="00EB4287" w:rsidRPr="00CD6915" w:rsidRDefault="00EB4287" w:rsidP="00EB4287">
      <w:r w:rsidRPr="00CD6915">
        <w:t>Then_RB he_PRP added_VBD :_: ``_`` You_PRP may_MD take_VB that_DT one_CD little_JJ kiss_NN whiles_VBZ I_PRP bring_VBP over_IN the_DT table_NN ._.</w:t>
      </w:r>
    </w:p>
    <w:p w14:paraId="74A3622F" w14:textId="77777777" w:rsidR="00EB4287" w:rsidRPr="00CD6915" w:rsidRDefault="00EB4287" w:rsidP="00EB4287">
      <w:r w:rsidRPr="00CD6915">
        <w:t>Friend_NN John_NNP ,_, help_NN to_TO me_PRP !_. ''_''</w:t>
      </w:r>
    </w:p>
    <w:p w14:paraId="3AFA8BE0" w14:textId="77777777" w:rsidR="00EB4287" w:rsidRPr="00CD6915" w:rsidRDefault="00EB4287" w:rsidP="00EB4287">
      <w:r w:rsidRPr="00CD6915">
        <w:t>So_IN neither_DT of_IN us_PRP looked_VBD whilst_IN he_PRP bent_JJ over_IN her_PRP ._.</w:t>
      </w:r>
    </w:p>
    <w:p w14:paraId="38D4F24F" w14:textId="77777777" w:rsidR="00EB4287" w:rsidRPr="00CD6915" w:rsidRDefault="00EB4287" w:rsidP="00EB4287">
      <w:r w:rsidRPr="00CD6915">
        <w:t>Van_NNP Helsing_NNP turning_VBG to_TO me_PRP ,_, said_VBD :_: ``_`` He_PRP is_VBZ so_RB young_JJ and_CC strong_JJ and_CC of_IN blood_NN so_RB pure_JJ that_IN we_PRP need_VBP not_RB defibrinate_VB it_PRP ._. ''_''</w:t>
      </w:r>
    </w:p>
    <w:p w14:paraId="5C6083AF" w14:textId="77777777" w:rsidR="00EB4287" w:rsidRPr="00CD6915" w:rsidRDefault="00EB4287" w:rsidP="00EB4287">
      <w:r w:rsidRPr="00CD6915">
        <w:t>Then_RB with_IN swiftness_NN ,_, but_CC with_IN absolute_JJ method_NN ,_, Van_NNP Helsing_NNP performed_VBD the_DT operation_NN ._.</w:t>
      </w:r>
    </w:p>
    <w:p w14:paraId="7DA8B93F" w14:textId="77777777" w:rsidR="00EB4287" w:rsidRPr="00CD6915" w:rsidRDefault="00EB4287" w:rsidP="00EB4287">
      <w:r w:rsidRPr="00CD6915">
        <w:t>As_IN the_DT transfusion_NN went_VBD on_IN something_NN like_IN life_NN seemed_VBD to_TO come_VB back_RB to_TO poor_JJ Lucy_NNP 's_POS cheeks_NNS ,_, and_CC through_IN Arthur_NNP 's_POS growing_VBG pallor_NN the_DT joy_NN of_IN his_PRP$ face_NN seemed_VBD absolutely_RB to_TO shine_VB ._.</w:t>
      </w:r>
    </w:p>
    <w:p w14:paraId="4CD79C93" w14:textId="77777777" w:rsidR="00EB4287" w:rsidRPr="00CD6915" w:rsidRDefault="00EB4287" w:rsidP="00EB4287">
      <w:r w:rsidRPr="00CD6915">
        <w:t>After_IN a_DT bit_NN I_PRP began_VBD to_TO grow_VB anxious_JJ ,_, for_IN the_DT loss_NN of_IN blood_NN was_VBD telling_VBG on_IN Arthur_NNP ,_, strong_JJ man_NN as_IN he_PRP was_VBD ._.</w:t>
      </w:r>
    </w:p>
    <w:p w14:paraId="069E8275" w14:textId="77777777" w:rsidR="00EB4287" w:rsidRPr="00CD6915" w:rsidRDefault="00EB4287" w:rsidP="00EB4287">
      <w:r w:rsidRPr="00CD6915">
        <w:t>It_PRP gave_VBD me_PRP an_DT idea_NN of_IN what_WP a_DT terrible_JJ strain_NN Lucy_NNP 's_POS system_NN must_MD have_VB undergone_VBN that_IN what_WP weakened_VBD Arthur_NNP only_RB partially_RB restored_VBD her_PRP ._.</w:t>
      </w:r>
    </w:p>
    <w:p w14:paraId="09FF67D2" w14:textId="77777777" w:rsidR="00EB4287" w:rsidRPr="00CD6915" w:rsidRDefault="00EB4287" w:rsidP="00EB4287">
      <w:r w:rsidRPr="00CD6915">
        <w:lastRenderedPageBreak/>
        <w:t>But_CC the_DT Professor_NNP 's_POS face_NN was_VBD set_VBN ,_, and_CC he_PRP stood_VBD watch_NN in_IN hand_NN and_CC with_IN his_PRP$ eyes_NNS fixed_VBN now_RB on_IN the_DT patient_NN and_CC now_RB on_IN Arthur_NNP ._.</w:t>
      </w:r>
    </w:p>
    <w:p w14:paraId="263EA84D" w14:textId="77777777" w:rsidR="00EB4287" w:rsidRPr="00CD6915" w:rsidRDefault="00EB4287" w:rsidP="00EB4287">
      <w:r w:rsidRPr="00CD6915">
        <w:t>I_PRP could_MD hear_VB my_PRP$ own_JJ heart_NN beat_NN ._.</w:t>
      </w:r>
    </w:p>
    <w:p w14:paraId="4CCB509D" w14:textId="77777777" w:rsidR="00EB4287" w:rsidRPr="00CD6915" w:rsidRDefault="00EB4287" w:rsidP="00EB4287">
      <w:r w:rsidRPr="00CD6915">
        <w:t>Presently_RB he_PRP said_VBD in_IN a_DT soft_JJ voice_NN :_: ``_`` Do_VBP not_RB stir_VB an_DT instant_NN ._.</w:t>
      </w:r>
    </w:p>
    <w:p w14:paraId="2EE06B2E" w14:textId="77777777" w:rsidR="00EB4287" w:rsidRPr="00CD6915" w:rsidRDefault="00EB4287" w:rsidP="00EB4287">
      <w:r w:rsidRPr="00CD6915">
        <w:t>It_PRP is_VBZ enough_JJ ._.</w:t>
      </w:r>
    </w:p>
    <w:p w14:paraId="727C9CDF" w14:textId="77777777" w:rsidR="00EB4287" w:rsidRPr="00CD6915" w:rsidRDefault="00EB4287" w:rsidP="00EB4287">
      <w:r w:rsidRPr="00CD6915">
        <w:t>You_PRP attend_VBP him_PRP ;_: I_PRP will_MD look_VB to_TO her_PRP ._. ''_''</w:t>
      </w:r>
    </w:p>
    <w:p w14:paraId="319B1D0F" w14:textId="77777777" w:rsidR="00EB4287" w:rsidRPr="00CD6915" w:rsidRDefault="00EB4287" w:rsidP="00EB4287">
      <w:r w:rsidRPr="00CD6915">
        <w:t>When_WRB all_DT was_VBD over_IN I_PRP could_MD see_VB how_WRB much_JJ Arthur_NNP was_VBD weakened_VBN ._.</w:t>
      </w:r>
    </w:p>
    <w:p w14:paraId="26B6A0A4" w14:textId="77777777" w:rsidR="00EB4287" w:rsidRPr="00CD6915" w:rsidRDefault="00EB4287" w:rsidP="00EB4287">
      <w:r w:rsidRPr="00CD6915">
        <w:t>I_PRP dressed_VBD the_DT wound_NN and_CC took_VBD his_PRP$ arm_NN to_TO bring_VB him_PRP away_RB ,_, when_WRB Van_NNP Helsing_NNP spoke_VBD without_IN turning_VBG round_NN --_: the_DT man_NN seems_VBZ to_TO have_VB eyes_NNS in_IN the_DT back_NN of_IN his_PRP$ head_NN :_: --_: ``_`` The_DT brave_VBP lover_NN ,_, I_PRP think_VBP ,_, deserve_VBP another_DT kiss_NN ,_, which_WDT he_PRP shall_MD have_VB presently_RB ._. ''_''</w:t>
      </w:r>
    </w:p>
    <w:p w14:paraId="473D8566" w14:textId="77777777" w:rsidR="00EB4287" w:rsidRPr="00CD6915" w:rsidRDefault="00EB4287" w:rsidP="00EB4287">
      <w:r w:rsidRPr="00CD6915">
        <w:t>And_CC as_IN he_PRP had_VBD now_RB finished_VBN his_PRP$ operation_NN ,_, he_PRP adjusted_VBD the_DT pillow_NN to_TO the_DT patient_NN 's_POS head_NN ._.</w:t>
      </w:r>
    </w:p>
    <w:p w14:paraId="1E338162" w14:textId="77777777" w:rsidR="00EB4287" w:rsidRPr="00CD6915" w:rsidRDefault="00EB4287" w:rsidP="00EB4287">
      <w:r w:rsidRPr="00CD6915">
        <w:t>As_IN he_PRP did_VBD so_RB the_DT narrow_JJ black_JJ velvet_NN band_NN which_WDT she_PRP seems_VBZ always_RB to_TO wear_VB round_NN her_PRP$ throat_NN ,_, buckled_VBN with_IN an_DT old_JJ diamond_NN buckle_NN which_WDT her_PRP$ lover_NN had_VBD given_VBN her_PRP ,_, was_VBD dragged_VBN a_DT little_JJ up_NN ,_, and_CC showed_VBD a_DT red_JJ mark_NN on_IN her_PRP$ throat_NN ._.</w:t>
      </w:r>
    </w:p>
    <w:p w14:paraId="38F75296" w14:textId="77777777" w:rsidR="00EB4287" w:rsidRPr="00CD6915" w:rsidRDefault="00EB4287" w:rsidP="00EB4287">
      <w:r w:rsidRPr="00CD6915">
        <w:t>Arthur_NNP did_VBD not_RB notice_VB it_PRP ,_, but_CC I_PRP could_MD hear_VB the_DT deep_JJ hiss_NN of_IN indrawn_JJ breath_NN which_WDT is_VBZ one_CD of_IN Van_NNP Helsing_NNP 's_POS ways_NNS of_IN betraying_VBG emotion_NN ._.</w:t>
      </w:r>
    </w:p>
    <w:p w14:paraId="032810FF" w14:textId="77777777" w:rsidR="00EB4287" w:rsidRPr="00CD6915" w:rsidRDefault="00EB4287" w:rsidP="00EB4287">
      <w:r w:rsidRPr="00CD6915">
        <w:t>He_PRP said_VBD nothing_NN at_IN the_DT moment_NN ,_, but_CC turned_VBD to_TO me_PRP ,_, saying_VBG :_: ``_`` Now_RB take_VB down_RP our_PRP$ brave_VB young_JJ lover_NN ,_, give_VB him_PRP of_IN the_DT port_NN wine_NN ,_, and_CC let_VB him_PRP lie_VB down_RP a_DT while_NN ._.</w:t>
      </w:r>
    </w:p>
    <w:p w14:paraId="3320CB92" w14:textId="77777777" w:rsidR="00EB4287" w:rsidRPr="00CD6915" w:rsidRDefault="00EB4287" w:rsidP="00EB4287">
      <w:r w:rsidRPr="00CD6915">
        <w:t>He_PRP must_MD then_RB go_VB home_NN and_CC rest_NN ,_, sleep_VB much_RB and_CC eat_VB much_JJ ,_, that_IN he_PRP may_MD be_VB recruited_VBN of_IN what_WP he_PRP has_VBZ so_RB given_VBN to_TO his_PRP$ love_NN ._.</w:t>
      </w:r>
    </w:p>
    <w:p w14:paraId="0C2E7E14" w14:textId="77777777" w:rsidR="00EB4287" w:rsidRPr="00CD6915" w:rsidRDefault="00EB4287" w:rsidP="00EB4287">
      <w:r w:rsidRPr="00CD6915">
        <w:t>He_PRP must_MD not_RB stay_VB here_RB ._.</w:t>
      </w:r>
    </w:p>
    <w:p w14:paraId="6EA78E2B" w14:textId="77777777" w:rsidR="00EB4287" w:rsidRPr="00CD6915" w:rsidRDefault="00EB4287" w:rsidP="00EB4287">
      <w:r w:rsidRPr="00CD6915">
        <w:t>Hold_VB !_.</w:t>
      </w:r>
    </w:p>
    <w:p w14:paraId="2D05FDB6" w14:textId="77777777" w:rsidR="00EB4287" w:rsidRPr="00CD6915" w:rsidRDefault="00EB4287" w:rsidP="00EB4287">
      <w:r w:rsidRPr="00CD6915">
        <w:t>a_DT moment_NN ._.</w:t>
      </w:r>
    </w:p>
    <w:p w14:paraId="59E2ECC8" w14:textId="77777777" w:rsidR="00EB4287" w:rsidRPr="00CD6915" w:rsidRDefault="00EB4287" w:rsidP="00EB4287">
      <w:r w:rsidRPr="00CD6915">
        <w:t>I_PRP may_MD take_VB it_PRP ,_, sir_NN ,_, that_IN you_PRP are_VBP anxious_JJ of_IN result_NN ._.</w:t>
      </w:r>
    </w:p>
    <w:p w14:paraId="71A2A14D" w14:textId="77777777" w:rsidR="00EB4287" w:rsidRPr="00CD6915" w:rsidRDefault="00EB4287" w:rsidP="00EB4287">
      <w:r w:rsidRPr="00CD6915">
        <w:t>Then_RB bring_VB it_PRP with_IN you_PRP that_IN in_IN all_DT ways_NNS the_DT operation_NN is_VBZ successful_JJ ._.</w:t>
      </w:r>
    </w:p>
    <w:p w14:paraId="0712EF5A" w14:textId="77777777" w:rsidR="00EB4287" w:rsidRPr="00CD6915" w:rsidRDefault="00EB4287" w:rsidP="00EB4287">
      <w:r w:rsidRPr="00CD6915">
        <w:t>You_PRP have_VBP saved_VBN her_PRP$ life_NN this_DT time_NN ,_, and_CC you_PRP can_MD go_VB home_NN and_CC rest_NN easy_JJ in_IN mind_NN that_IN all_DT that_WDT can_MD be_VB is_VBZ ._.</w:t>
      </w:r>
    </w:p>
    <w:p w14:paraId="7C750437" w14:textId="77777777" w:rsidR="00EB4287" w:rsidRPr="00CD6915" w:rsidRDefault="00EB4287" w:rsidP="00EB4287">
      <w:r w:rsidRPr="00CD6915">
        <w:lastRenderedPageBreak/>
        <w:t>I_PRP shall_MD tell_VB her_PRP all_DT when_WRB she_PRP is_VBZ well_RB ;_: she_PRP shall_MD love_VB you_PRP none_NN the_DT less_JJR for_IN what_WP you_PRP have_VBP done_VBN ._.</w:t>
      </w:r>
    </w:p>
    <w:p w14:paraId="302FBED9" w14:textId="77777777" w:rsidR="00EB4287" w:rsidRPr="00CD6915" w:rsidRDefault="00EB4287" w:rsidP="00EB4287">
      <w:r w:rsidRPr="00CD6915">
        <w:t>Good-bye_JJ ._. ''_''</w:t>
      </w:r>
    </w:p>
    <w:p w14:paraId="32B950E4" w14:textId="77777777" w:rsidR="00EB4287" w:rsidRPr="00CD6915" w:rsidRDefault="00EB4287" w:rsidP="00EB4287">
      <w:r w:rsidRPr="00CD6915">
        <w:t>When_WRB Arthur_NNP had_VBD gone_VBN I_PRP went_VBD back_RB to_TO the_DT room_NN ._.</w:t>
      </w:r>
    </w:p>
    <w:p w14:paraId="0A610E4D" w14:textId="77777777" w:rsidR="00EB4287" w:rsidRPr="00CD6915" w:rsidRDefault="00EB4287" w:rsidP="00EB4287">
      <w:r w:rsidRPr="00CD6915">
        <w:t>Lucy_NNP was_VBD sleeping_VBG gently_RB ,_, but_CC her_PRP$ breathing_NN was_VBD stronger_JJR ;_: I_PRP could_MD see_VB the_DT counterpane_NN move_NN as_IN her_PRP$ breast_NN heaved_VBD ._.</w:t>
      </w:r>
    </w:p>
    <w:p w14:paraId="486E60C9" w14:textId="77777777" w:rsidR="00EB4287" w:rsidRPr="00CD6915" w:rsidRDefault="00EB4287" w:rsidP="00EB4287">
      <w:r w:rsidRPr="00CD6915">
        <w:t>By_IN the_DT bedside_NN sat_VBD Van_NNP Helsing_NNP ,_, looking_VBG at_IN her_PRP intently_RB ._.</w:t>
      </w:r>
    </w:p>
    <w:p w14:paraId="4D83DD6E" w14:textId="77777777" w:rsidR="00EB4287" w:rsidRPr="00CD6915" w:rsidRDefault="00EB4287" w:rsidP="00EB4287">
      <w:r w:rsidRPr="00CD6915">
        <w:t>The_DT velvet_NN band_NN again_RB covered_VBD the_DT red_JJ mark_NN ._.</w:t>
      </w:r>
    </w:p>
    <w:p w14:paraId="56D299B4" w14:textId="77777777" w:rsidR="00EB4287" w:rsidRPr="00CD6915" w:rsidRDefault="00EB4287" w:rsidP="00EB4287">
      <w:r w:rsidRPr="00CD6915">
        <w:t>I_PRP asked_VBD the_DT Professor_NNP in_IN a_DT whisper_NN :_: --_: ``_`` What_WP do_VBP you_PRP make_VB of_IN that_DT mark_NN on_IN her_PRP$ throat_NN ?_. ''_''</w:t>
      </w:r>
    </w:p>
    <w:p w14:paraId="685F78F0" w14:textId="77777777" w:rsidR="00EB4287" w:rsidRPr="00CD6915" w:rsidRDefault="00EB4287" w:rsidP="00EB4287">
      <w:r w:rsidRPr="00CD6915">
        <w:t>``_`` What_WP do_VBP you_PRP make_VB of_IN it_PRP ?_. ''_''</w:t>
      </w:r>
    </w:p>
    <w:p w14:paraId="31AF7444" w14:textId="77777777" w:rsidR="00EB4287" w:rsidRPr="00CD6915" w:rsidRDefault="00EB4287" w:rsidP="00EB4287">
      <w:r w:rsidRPr="00CD6915">
        <w:t>``_`` I_PRP have_VBP not_RB examined_VBN it_PRP yet_RB ,_, ''_'' I_PRP answered_VBD ,_, and_CC then_RB and_CC there_RB proceeded_VBD to_TO loose_VB the_DT band_NN ._.</w:t>
      </w:r>
    </w:p>
    <w:p w14:paraId="330C2FD1" w14:textId="77777777" w:rsidR="00EB4287" w:rsidRPr="00CD6915" w:rsidRDefault="00EB4287" w:rsidP="00EB4287">
      <w:r w:rsidRPr="00CD6915">
        <w:t>Just_RB over_IN the_DT external_JJ jugular_JJ vein_NN there_EX were_VBD two_CD punctures_NNS ,_, not_RB large_JJ ,_, but_CC not_RB wholesome-looking_JJ ._.</w:t>
      </w:r>
    </w:p>
    <w:p w14:paraId="759339F7" w14:textId="77777777" w:rsidR="00EB4287" w:rsidRPr="00CD6915" w:rsidRDefault="00EB4287" w:rsidP="00EB4287">
      <w:r w:rsidRPr="00CD6915">
        <w:t>There_EX was_VBD no_DT sign_NN of_IN disease_NN ,_, but_CC the_DT edges_NNS were_VBD white_JJ and_CC worn-looking_JJ ,_, as_IN if_IN by_IN some_DT trituration_NN ._.</w:t>
      </w:r>
    </w:p>
    <w:p w14:paraId="2C23BF27" w14:textId="77777777" w:rsidR="00EB4287" w:rsidRPr="00CD6915" w:rsidRDefault="00EB4287" w:rsidP="00EB4287">
      <w:r w:rsidRPr="00CD6915">
        <w:t>It_PRP at_IN once_RB occurred_VBN to_TO me_PRP that_IN this_DT wound_NN ,_, or_CC whatever_WDT it_PRP was_VBD ,_, might_MD be_VB the_DT means_NNS of_IN that_DT manifest_JJ loss_NN of_IN blood_NN ;_: but_CC I_PRP abandoned_VBD the_DT idea_NN as_RB soon_RB as_IN formed_VBN ,_, for_IN such_PDT a_DT thing_NN could_MD not_RB be_VB ._.</w:t>
      </w:r>
    </w:p>
    <w:p w14:paraId="72690FE9" w14:textId="77777777" w:rsidR="00EB4287" w:rsidRPr="00CD6915" w:rsidRDefault="00EB4287" w:rsidP="00EB4287">
      <w:r w:rsidRPr="00CD6915">
        <w:t>The_DT whole_JJ bed_NN would_MD have_VB been_VBN drenched_VBN to_TO a_DT scarlet_JJ with_IN the_DT blood_NN which_WDT the_DT girl_NN must_MD have_VB lost_VBN to_TO leave_VB such_PDT a_DT pallor_NN as_IN she_PRP had_VBD before_IN the_DT transfusion_NN ._.</w:t>
      </w:r>
    </w:p>
    <w:p w14:paraId="43944831" w14:textId="77777777" w:rsidR="00EB4287" w:rsidRPr="00CD6915" w:rsidRDefault="00EB4287" w:rsidP="00EB4287">
      <w:r w:rsidRPr="00CD6915">
        <w:t>``_`` Well_NNP ?_. ''_''</w:t>
      </w:r>
    </w:p>
    <w:p w14:paraId="2AA26508" w14:textId="77777777" w:rsidR="00EB4287" w:rsidRPr="00CD6915" w:rsidRDefault="00EB4287" w:rsidP="00EB4287">
      <w:r w:rsidRPr="00CD6915">
        <w:t>said_VBD Van_NNP Helsing_NNP ._.</w:t>
      </w:r>
    </w:p>
    <w:p w14:paraId="330AA698" w14:textId="77777777" w:rsidR="00EB4287" w:rsidRPr="00CD6915" w:rsidRDefault="00EB4287" w:rsidP="00EB4287">
      <w:r w:rsidRPr="00CD6915">
        <w:t>``_`` Well_UH ,_, ''_'' said_VBD I_PRP ,_, ``_`` I_PRP can_MD make_VB nothing_NN of_IN it_PRP ._. ''_''</w:t>
      </w:r>
    </w:p>
    <w:p w14:paraId="3AA5E205" w14:textId="77777777" w:rsidR="00EB4287" w:rsidRPr="00CD6915" w:rsidRDefault="00EB4287" w:rsidP="00EB4287">
      <w:r w:rsidRPr="00CD6915">
        <w:t>The_DT Professor_NNP stood_VBD up_RP ._.</w:t>
      </w:r>
    </w:p>
    <w:p w14:paraId="08DCBAA1" w14:textId="77777777" w:rsidR="00EB4287" w:rsidRPr="00CD6915" w:rsidRDefault="00EB4287" w:rsidP="00EB4287">
      <w:r w:rsidRPr="00CD6915">
        <w:t>``_`` I_PRP must_MD go_VB back_RB to_TO Amsterdam_NNP to-night_NN ,_, ''_'' he_PRP said_VBD ._.</w:t>
      </w:r>
    </w:p>
    <w:p w14:paraId="16F059AE" w14:textId="77777777" w:rsidR="00EB4287" w:rsidRPr="00CD6915" w:rsidRDefault="00EB4287" w:rsidP="00EB4287">
      <w:r w:rsidRPr="00CD6915">
        <w:t>``_`` There_EX are_VBP books_NNS and_CC things_NNS there_RB which_WDT I_PRP want_VBP ._.</w:t>
      </w:r>
    </w:p>
    <w:p w14:paraId="1DAD1B9D" w14:textId="77777777" w:rsidR="00EB4287" w:rsidRPr="00CD6915" w:rsidRDefault="00EB4287" w:rsidP="00EB4287">
      <w:r w:rsidRPr="00CD6915">
        <w:t>You_PRP must_MD remain_VB here_RB all_PDT the_DT night_NN ,_, and_CC you_PRP must_MD not_RB let_VB your_PRP$ sight_NN pass_NN from_IN her_PRP ._. ''_''</w:t>
      </w:r>
    </w:p>
    <w:p w14:paraId="150920BE" w14:textId="77777777" w:rsidR="00EB4287" w:rsidRPr="00CD6915" w:rsidRDefault="00EB4287" w:rsidP="00EB4287">
      <w:r w:rsidRPr="00CD6915">
        <w:t>``_`` Shall_NNP I_PRP have_VBP a_DT nurse_NN ?_. ''_''</w:t>
      </w:r>
    </w:p>
    <w:p w14:paraId="1A39D02C" w14:textId="77777777" w:rsidR="00EB4287" w:rsidRPr="00CD6915" w:rsidRDefault="00EB4287" w:rsidP="00EB4287">
      <w:r w:rsidRPr="00CD6915">
        <w:t>I_PRP asked_VBD ._.</w:t>
      </w:r>
    </w:p>
    <w:p w14:paraId="36F3F5D6" w14:textId="77777777" w:rsidR="00EB4287" w:rsidRPr="00CD6915" w:rsidRDefault="00EB4287" w:rsidP="00EB4287">
      <w:r w:rsidRPr="00CD6915">
        <w:t>``_`` We_PRP are_VBP the_DT best_JJS nurses_NNS ,_, you_PRP and_CC I_PRP ._.</w:t>
      </w:r>
    </w:p>
    <w:p w14:paraId="482AE204" w14:textId="77777777" w:rsidR="00EB4287" w:rsidRPr="00CD6915" w:rsidRDefault="00EB4287" w:rsidP="00EB4287">
      <w:r w:rsidRPr="00CD6915">
        <w:lastRenderedPageBreak/>
        <w:t>You_PRP keep_VBP watch_VB all_DT night_NN ;_: see_VB that_IN she_PRP is_VBZ well_RB fed_VBN ,_, and_CC that_IN nothing_NN disturbs_VBZ her_PRP ._.</w:t>
      </w:r>
    </w:p>
    <w:p w14:paraId="302D9409" w14:textId="77777777" w:rsidR="00EB4287" w:rsidRPr="00CD6915" w:rsidRDefault="00EB4287" w:rsidP="00EB4287">
      <w:r w:rsidRPr="00CD6915">
        <w:t>You_PRP must_MD not_RB sleep_VB all_PDT the_DT night_NN ._.</w:t>
      </w:r>
    </w:p>
    <w:p w14:paraId="5F94FC47" w14:textId="77777777" w:rsidR="00EB4287" w:rsidRPr="00CD6915" w:rsidRDefault="00EB4287" w:rsidP="00EB4287">
      <w:r w:rsidRPr="00CD6915">
        <w:t>Later_RB on_IN we_PRP can_MD sleep_VB ,_, you_PRP and_CC I._NN I_PRP shall_MD be_VB back_RB as_RB soon_RB as_IN possible_JJ ._.</w:t>
      </w:r>
    </w:p>
    <w:p w14:paraId="719F15EB" w14:textId="77777777" w:rsidR="00EB4287" w:rsidRPr="00CD6915" w:rsidRDefault="00EB4287" w:rsidP="00EB4287">
      <w:r w:rsidRPr="00CD6915">
        <w:t>And_CC then_RB we_PRP may_MD begin_VB ._. ''_''</w:t>
      </w:r>
    </w:p>
    <w:p w14:paraId="7F18C84F" w14:textId="77777777" w:rsidR="00EB4287" w:rsidRPr="00CD6915" w:rsidRDefault="00EB4287" w:rsidP="00EB4287">
      <w:r w:rsidRPr="00CD6915">
        <w:t>``_`` May_NNP begin_VB ?_. ''_''</w:t>
      </w:r>
    </w:p>
    <w:p w14:paraId="74C98D49" w14:textId="77777777" w:rsidR="00EB4287" w:rsidRPr="00CD6915" w:rsidRDefault="00EB4287" w:rsidP="00EB4287">
      <w:r w:rsidRPr="00CD6915">
        <w:t>I_PRP said_VBD ._.</w:t>
      </w:r>
    </w:p>
    <w:p w14:paraId="733E1CD5" w14:textId="77777777" w:rsidR="00EB4287" w:rsidRPr="00CD6915" w:rsidRDefault="00EB4287" w:rsidP="00EB4287">
      <w:r w:rsidRPr="00CD6915">
        <w:t>``_`` What_WP on_IN earth_NN do_VBP you_PRP mean_VB ?_. ''_''</w:t>
      </w:r>
    </w:p>
    <w:p w14:paraId="30E50633" w14:textId="77777777" w:rsidR="00EB4287" w:rsidRPr="00CD6915" w:rsidRDefault="00EB4287" w:rsidP="00EB4287">
      <w:r w:rsidRPr="00CD6915">
        <w:t>``_`` We_PRP shall_MD see_VB !_. ''_''</w:t>
      </w:r>
    </w:p>
    <w:p w14:paraId="5D2B9EE1" w14:textId="77777777" w:rsidR="00EB4287" w:rsidRPr="00CD6915" w:rsidRDefault="00EB4287" w:rsidP="00EB4287">
      <w:r w:rsidRPr="00CD6915">
        <w:t>he_PRP answered_VBD ,_, as_IN he_PRP hurried_VBD out_RP ._.</w:t>
      </w:r>
    </w:p>
    <w:p w14:paraId="6D7AFB19" w14:textId="77777777" w:rsidR="00EB4287" w:rsidRPr="00CD6915" w:rsidRDefault="00EB4287" w:rsidP="00EB4287">
      <w:r w:rsidRPr="00CD6915">
        <w:t>He_PRP came_VBD back_RP a_DT moment_NN later_RB and_CC put_VB his_PRP$ head_NN inside_IN the_DT door_NN and_CC said_VBD with_IN warning_NN finger_NN held_VBD up_RP :_: --_: ``_`` Remember_VB ,_, she_PRP is_VBZ your_PRP$ charge_NN ._.</w:t>
      </w:r>
    </w:p>
    <w:p w14:paraId="21FFD45C" w14:textId="77777777" w:rsidR="00EB4287" w:rsidRPr="00CD6915" w:rsidRDefault="00EB4287" w:rsidP="00EB4287">
      <w:r w:rsidRPr="00CD6915">
        <w:t>If_IN you_PRP leave_VBP her_PRP ,_, and_CC harm_NN befall_VBP ,_, you_PRP shall_MD not_RB sleep_VB easy_JJ hereafter_RB !_. ''_''</w:t>
      </w:r>
    </w:p>
    <w:p w14:paraId="6E82A503" w14:textId="77777777" w:rsidR="00EB4287" w:rsidRPr="00CD6915" w:rsidRDefault="00EB4287" w:rsidP="00EB4287">
      <w:r w:rsidRPr="00CD6915">
        <w:t>Dr._NNP Seward_NNP 's_POS Diary_NNP --_: continued_VBD ._.</w:t>
      </w:r>
    </w:p>
    <w:p w14:paraId="25014AE5" w14:textId="77777777" w:rsidR="00EB4287" w:rsidRPr="00CD6915" w:rsidRDefault="00EB4287" w:rsidP="00EB4287">
      <w:r w:rsidRPr="00CD6915">
        <w:t>8_CD September_NNP ._.</w:t>
      </w:r>
    </w:p>
    <w:p w14:paraId="3DA2EEC3" w14:textId="77777777" w:rsidR="00EB4287" w:rsidRPr="00CD6915" w:rsidRDefault="00EB4287" w:rsidP="00EB4287">
      <w:r w:rsidRPr="00CD6915">
        <w:t>--_: I_PRP sat_VBD up_RP all_DT night_NN with_IN Lucy_NNP ._.</w:t>
      </w:r>
    </w:p>
    <w:p w14:paraId="2EAE71D4" w14:textId="77777777" w:rsidR="00EB4287" w:rsidRPr="00CD6915" w:rsidRDefault="00EB4287" w:rsidP="00EB4287">
      <w:r w:rsidRPr="00CD6915">
        <w:t>The_DT opiate_NN worked_VBD itself_PRP off_RP towards_IN dusk_NN ,_, and_CC she_PRP waked_VBD naturally_RB ;_: she_PRP looked_VBD a_DT different_JJ being_VBG from_IN what_WP she_PRP had_VBD been_VBN before_IN the_DT operation_NN ._.</w:t>
      </w:r>
    </w:p>
    <w:p w14:paraId="75519453" w14:textId="77777777" w:rsidR="00EB4287" w:rsidRPr="00CD6915" w:rsidRDefault="00EB4287" w:rsidP="00EB4287">
      <w:r w:rsidRPr="00CD6915">
        <w:t>Her_PRP$ spirits_NNS even_RB were_VBD good_JJ ,_, and_CC she_PRP was_VBD full_JJ of_IN a_DT happy_JJ vivacity_NN ,_, but_CC I_PRP could_MD see_VB evidences_NNS of_IN the_DT absolute_JJ prostration_NN which_WDT she_PRP had_VBD undergone_VBN ._.</w:t>
      </w:r>
    </w:p>
    <w:p w14:paraId="55B42AD6" w14:textId="77777777" w:rsidR="00EB4287" w:rsidRPr="00CD6915" w:rsidRDefault="00EB4287" w:rsidP="00EB4287">
      <w:r w:rsidRPr="00CD6915">
        <w:t>When_WRB I_PRP told_VBD Mrs._NNP Westenra_NNP that_IN Dr._NNP Van_NNP Helsing_NNP had_VBD directed_VBN that_IN I_PRP should_MD sit_VB up_RP with_IN her_PRP she_PRP almost_RB pooh-poohed_VBD the_DT idea_NN ,_, pointing_VBG out_RP her_PRP$ daughter_NN 's_POS renewed_VBN strength_NN and_CC excellent_JJ spirits_NNS ._.</w:t>
      </w:r>
    </w:p>
    <w:p w14:paraId="7BDC4927" w14:textId="77777777" w:rsidR="00EB4287" w:rsidRPr="00CD6915" w:rsidRDefault="00EB4287" w:rsidP="00EB4287">
      <w:r w:rsidRPr="00CD6915">
        <w:t>I_PRP was_VBD firm_JJ ,_, however_RB ,_, and_CC made_VBD preparations_NNS for_IN my_PRP$ long_JJ vigil_NN ._.</w:t>
      </w:r>
    </w:p>
    <w:p w14:paraId="4CEF4F35" w14:textId="77777777" w:rsidR="00EB4287" w:rsidRPr="00CD6915" w:rsidRDefault="00EB4287" w:rsidP="00EB4287">
      <w:r w:rsidRPr="00CD6915">
        <w:t>When_WRB her_PRP$ maid_NN had_VBD prepared_VBN her_PRP for_IN the_DT night_NN I_PRP came_VBD in_IN ,_, having_VBG in_IN the_DT meantime_NN had_VBD supper_NN ,_, and_CC took_VBD a_DT seat_NN by_IN the_DT bedside_NN ._.</w:t>
      </w:r>
    </w:p>
    <w:p w14:paraId="13BE8FC7" w14:textId="77777777" w:rsidR="00EB4287" w:rsidRPr="00CD6915" w:rsidRDefault="00EB4287" w:rsidP="00EB4287">
      <w:r w:rsidRPr="00CD6915">
        <w:t>She_PRP did_VBD not_RB in_IN any_DT way_NN make_NN objection_NN ,_, but_CC looked_VBD at_IN me_PRP gratefully_RB whenever_WRB I_PRP caught_VBD her_PRP$ eye_NN ._.</w:t>
      </w:r>
    </w:p>
    <w:p w14:paraId="109E91DF" w14:textId="77777777" w:rsidR="00EB4287" w:rsidRPr="00CD6915" w:rsidRDefault="00EB4287" w:rsidP="00EB4287">
      <w:r w:rsidRPr="00CD6915">
        <w:t>After_IN a_DT long_JJ spell_NN she_PRP seemed_VBD sinking_VBG off_RP to_TO sleep_VB ,_, but_CC with_IN an_DT effort_NN seemed_VBD to_TO pull_VB herself_PRP together_RB and_CC shook_VBD it_PRP off_RP ._.</w:t>
      </w:r>
    </w:p>
    <w:p w14:paraId="2E4EE3EA" w14:textId="77777777" w:rsidR="00EB4287" w:rsidRPr="00CD6915" w:rsidRDefault="00EB4287" w:rsidP="00EB4287">
      <w:r w:rsidRPr="00CD6915">
        <w:t>This_DT was_VBD repeated_VBN several_JJ times_NNS ,_, with_IN greater_JJR effort_NN and_CC with_IN shorter_JJR pauses_VBZ as_IN the_DT time_NN moved_VBD on_RB ._.</w:t>
      </w:r>
    </w:p>
    <w:p w14:paraId="238A61EC" w14:textId="77777777" w:rsidR="00EB4287" w:rsidRPr="00CD6915" w:rsidRDefault="00EB4287" w:rsidP="00EB4287">
      <w:r w:rsidRPr="00CD6915">
        <w:lastRenderedPageBreak/>
        <w:t>It_PRP was_VBD apparent_JJ that_IN she_PRP did_VBD not_RB want_VB to_TO sleep_VB ,_, so_IN I_PRP tackled_VBD the_DT subject_NN at_IN once_RB :_: --_: ``_`` You_PRP do_VBP not_RB want_VB to_TO go_VB to_TO sleep_VB ?_. ''_''</w:t>
      </w:r>
    </w:p>
    <w:p w14:paraId="0EDB7361" w14:textId="77777777" w:rsidR="00EB4287" w:rsidRPr="00CD6915" w:rsidRDefault="00EB4287" w:rsidP="00EB4287">
      <w:r w:rsidRPr="00CD6915">
        <w:t>``_`` No_DT ;_: I_PRP am_VBP afraid_JJ ._. ''_''</w:t>
      </w:r>
    </w:p>
    <w:p w14:paraId="13E5FF25" w14:textId="77777777" w:rsidR="00EB4287" w:rsidRPr="00CD6915" w:rsidRDefault="00EB4287" w:rsidP="00EB4287">
      <w:r w:rsidRPr="00CD6915">
        <w:t>``_`` Afraid_JJ to_TO go_VB to_TO sleep_VB !_.</w:t>
      </w:r>
    </w:p>
    <w:p w14:paraId="7979FD0A" w14:textId="77777777" w:rsidR="00EB4287" w:rsidRPr="00CD6915" w:rsidRDefault="00EB4287" w:rsidP="00EB4287">
      <w:r w:rsidRPr="00CD6915">
        <w:t>Why_WRB so_RB ?_.</w:t>
      </w:r>
    </w:p>
    <w:p w14:paraId="57ED573A" w14:textId="77777777" w:rsidR="00EB4287" w:rsidRPr="00CD6915" w:rsidRDefault="00EB4287" w:rsidP="00EB4287">
      <w:r w:rsidRPr="00CD6915">
        <w:t>It_PRP is_VBZ the_DT boon_NN we_PRP all_DT crave_VBP for_IN ._. ''_''</w:t>
      </w:r>
    </w:p>
    <w:p w14:paraId="473829CE" w14:textId="77777777" w:rsidR="00EB4287" w:rsidRPr="00CD6915" w:rsidRDefault="00EB4287" w:rsidP="00EB4287">
      <w:r w:rsidRPr="00CD6915">
        <w:t>``_`` Ah_UH ,_, not_RB if_IN you_PRP were_VBD like_IN me_PRP --_: if_IN sleep_NN was_VBD to_TO you_PRP a_DT presage_VB of_IN horror_NN !_. ''_''</w:t>
      </w:r>
    </w:p>
    <w:p w14:paraId="50A8A697" w14:textId="77777777" w:rsidR="00EB4287" w:rsidRPr="00CD6915" w:rsidRDefault="00EB4287" w:rsidP="00EB4287">
      <w:r w:rsidRPr="00CD6915">
        <w:t>``_`` A_DT presage_VBP of_IN horror_NN !_.</w:t>
      </w:r>
    </w:p>
    <w:p w14:paraId="710BD821" w14:textId="77777777" w:rsidR="00EB4287" w:rsidRPr="00CD6915" w:rsidRDefault="00EB4287" w:rsidP="00EB4287">
      <w:r w:rsidRPr="00CD6915">
        <w:t>What_WP on_IN earth_NN do_VBP you_PRP mean_VB ?_. ''_''</w:t>
      </w:r>
    </w:p>
    <w:p w14:paraId="6E6F4BB1" w14:textId="77777777" w:rsidR="00EB4287" w:rsidRPr="00CD6915" w:rsidRDefault="00EB4287" w:rsidP="00EB4287">
      <w:r w:rsidRPr="00CD6915">
        <w:t>``_`` I_PRP do_VBP n't_RB know_VB ;_: oh_UH ,_, I_PRP do_VBP n't_RB know_VB ._.</w:t>
      </w:r>
    </w:p>
    <w:p w14:paraId="3EB7C01C" w14:textId="77777777" w:rsidR="00EB4287" w:rsidRPr="00CD6915" w:rsidRDefault="00EB4287" w:rsidP="00EB4287">
      <w:r w:rsidRPr="00CD6915">
        <w:t>And_CC that_DT is_VBZ what_WP is_VBZ so_RB terrible_JJ ._.</w:t>
      </w:r>
    </w:p>
    <w:p w14:paraId="2A51C0EC" w14:textId="77777777" w:rsidR="00EB4287" w:rsidRPr="00CD6915" w:rsidRDefault="00EB4287" w:rsidP="00EB4287">
      <w:r w:rsidRPr="00CD6915">
        <w:t>All_PDT this_DT weakness_NN comes_VBZ to_TO me_PRP in_IN sleep_NN ;_: until_IN I_NN dread_NN the_DT very_JJ thought_NN ._. ''_''</w:t>
      </w:r>
    </w:p>
    <w:p w14:paraId="1D62F3E8" w14:textId="77777777" w:rsidR="00EB4287" w:rsidRPr="00CD6915" w:rsidRDefault="00EB4287" w:rsidP="00EB4287">
      <w:r w:rsidRPr="00CD6915">
        <w:t>``_`` But_CC ,_, my_PRP$ dear_RB girl_NN ,_, you_PRP may_MD sleep_VB to-night_JJ ._.</w:t>
      </w:r>
    </w:p>
    <w:p w14:paraId="7833BA68" w14:textId="77777777" w:rsidR="00EB4287" w:rsidRPr="00CD6915" w:rsidRDefault="00EB4287" w:rsidP="00EB4287">
      <w:r w:rsidRPr="00CD6915">
        <w:t>I_PRP am_VBP here_RB watching_VBG you_PRP ,_, and_CC I_PRP can_MD promise_VB that_DT nothing_NN will_MD happen_VB ._. ''_''</w:t>
      </w:r>
    </w:p>
    <w:p w14:paraId="738331A5" w14:textId="77777777" w:rsidR="00EB4287" w:rsidRPr="00CD6915" w:rsidRDefault="00EB4287" w:rsidP="00EB4287">
      <w:r w:rsidRPr="00CD6915">
        <w:t>``_`` Ah_UH ,_, I_PRP can_MD trust_VB you_PRP !_. ''_''</w:t>
      </w:r>
    </w:p>
    <w:p w14:paraId="0B148F8A" w14:textId="77777777" w:rsidR="00EB4287" w:rsidRPr="00CD6915" w:rsidRDefault="00EB4287" w:rsidP="00EB4287">
      <w:r w:rsidRPr="00CD6915">
        <w:t>I_PRP seized_VBD the_DT opportunity_NN ,_, and_CC said_VBD :_: ``_`` I_PRP promise_VBP you_PRP that_IN if_IN I_PRP see_VBP any_DT evidence_NN of_IN bad_JJ dreams_NNS I_PRP will_MD wake_VB you_PRP at_IN once_RB ._. ''_''</w:t>
      </w:r>
    </w:p>
    <w:p w14:paraId="2ED359B4" w14:textId="77777777" w:rsidR="00EB4287" w:rsidRPr="00CD6915" w:rsidRDefault="00EB4287" w:rsidP="00EB4287">
      <w:r w:rsidRPr="00CD6915">
        <w:t>``_`` You_PRP will_MD ?_.</w:t>
      </w:r>
    </w:p>
    <w:p w14:paraId="7D252D8C" w14:textId="77777777" w:rsidR="00EB4287" w:rsidRPr="00CD6915" w:rsidRDefault="00EB4287" w:rsidP="00EB4287">
      <w:r w:rsidRPr="00CD6915">
        <w:t>Oh_UH ,_, will_MD you_PRP really_RB ?_.</w:t>
      </w:r>
    </w:p>
    <w:p w14:paraId="165147ED" w14:textId="77777777" w:rsidR="00EB4287" w:rsidRPr="00CD6915" w:rsidRDefault="00EB4287" w:rsidP="00EB4287">
      <w:r w:rsidRPr="00CD6915">
        <w:t>How_WRB good_JJ you_PRP are_VBP to_TO me_PRP ._.</w:t>
      </w:r>
    </w:p>
    <w:p w14:paraId="47411083" w14:textId="77777777" w:rsidR="00EB4287" w:rsidRPr="00CD6915" w:rsidRDefault="00EB4287" w:rsidP="00EB4287">
      <w:r w:rsidRPr="00CD6915">
        <w:t>Then_RB I_PRP will_MD sleep_VB !_. ''_''</w:t>
      </w:r>
    </w:p>
    <w:p w14:paraId="26233B05" w14:textId="77777777" w:rsidR="00EB4287" w:rsidRPr="00CD6915" w:rsidRDefault="00EB4287" w:rsidP="00EB4287">
      <w:r w:rsidRPr="00CD6915">
        <w:t>And_CC almost_RB at_IN the_DT word_NN she_PRP gave_VBD a_DT deep_JJ sigh_NN of_IN relief_NN ,_, and_CC sank_VBD back_RB ,_, asleep_RB ._.</w:t>
      </w:r>
    </w:p>
    <w:p w14:paraId="309C08F5" w14:textId="77777777" w:rsidR="00EB4287" w:rsidRPr="00CD6915" w:rsidRDefault="00EB4287" w:rsidP="00EB4287">
      <w:r w:rsidRPr="00CD6915">
        <w:t>All_DT night_NN long_RB I_PRP watched_VBD by_IN her_PRP ._.</w:t>
      </w:r>
    </w:p>
    <w:p w14:paraId="6D10662F" w14:textId="77777777" w:rsidR="00EB4287" w:rsidRPr="00CD6915" w:rsidRDefault="00EB4287" w:rsidP="00EB4287">
      <w:r w:rsidRPr="00CD6915">
        <w:t>She_PRP never_RB stirred_VBD ,_, but_CC slept_VBD on_IN and_CC on_IN in_IN a_DT deep_JJ ,_, tranquil_JJ ,_, life-giving_JJ ,_, health-giving_JJ sleep_NN ._.</w:t>
      </w:r>
    </w:p>
    <w:p w14:paraId="292D0858" w14:textId="77777777" w:rsidR="00EB4287" w:rsidRPr="00CD6915" w:rsidRDefault="00EB4287" w:rsidP="00EB4287">
      <w:r w:rsidRPr="00CD6915">
        <w:t>Her_PRP$ lips_NNS were_VBD slightly_RB parted_VBN ,_, and_CC her_PRP$ breast_NN rose_VBD and_CC fell_VBD with_IN the_DT regularity_NN of_IN a_DT pendulum_NN ._.</w:t>
      </w:r>
    </w:p>
    <w:p w14:paraId="3FA5E7C5" w14:textId="77777777" w:rsidR="00EB4287" w:rsidRPr="00CD6915" w:rsidRDefault="00EB4287" w:rsidP="00EB4287">
      <w:r w:rsidRPr="00CD6915">
        <w:t>There_EX was_VBD a_DT smile_NN on_IN her_PRP$ face_NN ,_, and_CC it_PRP was_VBD evident_JJ that_IN no_DT bad_JJ dreams_NNS had_VBD come_VBN to_TO disturb_VB her_PRP$ peace_NN of_IN mind_NN ._.</w:t>
      </w:r>
    </w:p>
    <w:p w14:paraId="5AB93533" w14:textId="77777777" w:rsidR="00EB4287" w:rsidRPr="00CD6915" w:rsidRDefault="00EB4287" w:rsidP="00EB4287">
      <w:r w:rsidRPr="00CD6915">
        <w:t>In_IN the_DT early_JJ morning_NN her_PRP$ maid_NN came_VBD ,_, and_CC I_PRP left_VBD her_PRP in_IN her_PRP$ care_NN and_CC took_VBD myself_PRP back_RB home_NN ,_, for_IN I_PRP was_VBD anxious_JJ about_IN many_JJ things_NNS ._.</w:t>
      </w:r>
    </w:p>
    <w:p w14:paraId="0E3ACE0E" w14:textId="77777777" w:rsidR="00EB4287" w:rsidRPr="00CD6915" w:rsidRDefault="00EB4287" w:rsidP="00EB4287">
      <w:r w:rsidRPr="00CD6915">
        <w:t>I_PRP sent_VBD a_DT short_JJ wire_NN to_TO Van_NNP Helsing_NNP and_CC to_TO Arthur_NNP ,_, telling_VBG them_PRP of_IN the_DT excellent_JJ result_NN of_IN the_DT operation_NN ._.</w:t>
      </w:r>
    </w:p>
    <w:p w14:paraId="00FFB17A" w14:textId="77777777" w:rsidR="00EB4287" w:rsidRPr="00CD6915" w:rsidRDefault="00EB4287" w:rsidP="00EB4287">
      <w:r w:rsidRPr="00CD6915">
        <w:lastRenderedPageBreak/>
        <w:t>My_PRP$ own_JJ work_NN ,_, with_IN its_PRP$ manifold_NN arrears_NNS ,_, took_VBD me_PRP all_DT day_NN to_TO clear_VB off_RP ;_: it_PRP was_VBD dark_JJ when_WRB I_PRP was_VBD able_JJ to_TO inquire_VB about_IN my_PRP$ zoöphagous_JJ patient_NN ._.</w:t>
      </w:r>
    </w:p>
    <w:p w14:paraId="6C48463F" w14:textId="77777777" w:rsidR="00EB4287" w:rsidRPr="00CD6915" w:rsidRDefault="00EB4287" w:rsidP="00EB4287">
      <w:r w:rsidRPr="00CD6915">
        <w:t>The_DT report_NN was_VBD good_JJ ;_: he_PRP had_VBD been_VBN quite_RB quiet_JJ for_IN the_DT past_JJ day_NN and_CC night_NN ._.</w:t>
      </w:r>
    </w:p>
    <w:p w14:paraId="2BBBD02E" w14:textId="77777777" w:rsidR="00EB4287" w:rsidRPr="00CD6915" w:rsidRDefault="00EB4287" w:rsidP="00EB4287">
      <w:r w:rsidRPr="00CD6915">
        <w:t>A_DT telegram_NN came_VBD from_IN Van_NNP Helsing_NNP at_IN Amsterdam_NNP whilst_IN I_PRP was_VBD at_IN dinner_NN ,_, suggesting_VBG that_IN I_PRP should_MD be_VB at_IN Hillingham_FW to-night_FW ,_, as_IN it_PRP might_MD be_VB well_RB to_TO be_VB at_IN hand_NN ,_, and_CC stating_VBG that_IN he_PRP was_VBD leaving_VBG by_IN the_DT night_NN mail_NN and_CC would_MD join_VB me_PRP early_RB in_IN the_DT morning_NN ._.</w:t>
      </w:r>
    </w:p>
    <w:p w14:paraId="5F2E4C4D" w14:textId="77777777" w:rsidR="00EB4287" w:rsidRPr="00CD6915" w:rsidRDefault="00EB4287" w:rsidP="00EB4287">
      <w:r w:rsidRPr="00CD6915">
        <w:t>9_CD September_NNP ._.</w:t>
      </w:r>
    </w:p>
    <w:p w14:paraId="0E320CC7" w14:textId="77777777" w:rsidR="00EB4287" w:rsidRPr="00CD6915" w:rsidRDefault="00EB4287" w:rsidP="00EB4287">
      <w:r w:rsidRPr="00CD6915">
        <w:t>--_: I_PRP was_VBD pretty_RB tired_VBN and_CC worn_VBN out_RP when_WRB I_PRP got_VBD to_TO Hillingham_NNP ._.</w:t>
      </w:r>
    </w:p>
    <w:p w14:paraId="3120E9DD" w14:textId="77777777" w:rsidR="00EB4287" w:rsidRPr="00CD6915" w:rsidRDefault="00EB4287" w:rsidP="00EB4287">
      <w:r w:rsidRPr="00CD6915">
        <w:t>For_IN two_CD nights_NNS I_PRP had_VBD hardly_RB had_VBN a_DT wink_NN of_IN sleep_NN ,_, and_CC my_PRP$ brain_NN was_VBD beginning_VBG to_TO feel_VB that_DT numbness_NN which_WDT marks_VBZ cerebral_JJ exhaustion_NN ._.</w:t>
      </w:r>
    </w:p>
    <w:p w14:paraId="56B88645" w14:textId="77777777" w:rsidR="00EB4287" w:rsidRPr="00CD6915" w:rsidRDefault="00EB4287" w:rsidP="00EB4287">
      <w:r w:rsidRPr="00CD6915">
        <w:t>Lucy_NNP was_VBD up_IN and_CC in_IN cheerful_JJ spirits_NNS ._.</w:t>
      </w:r>
    </w:p>
    <w:p w14:paraId="0003EDBF" w14:textId="77777777" w:rsidR="00EB4287" w:rsidRPr="00CD6915" w:rsidRDefault="00EB4287" w:rsidP="00EB4287">
      <w:r w:rsidRPr="00CD6915">
        <w:t>When_WRB she_PRP shook_VBD hands_NNS with_IN me_PRP she_PRP looked_VBD sharply_RB in_IN my_PRP$ face_NN and_CC said_VBD :_: --_: ``_`` No_DT sitting_VBG up_RP to-night_NN for_IN you_PRP ._.</w:t>
      </w:r>
    </w:p>
    <w:p w14:paraId="31C46259" w14:textId="77777777" w:rsidR="00EB4287" w:rsidRPr="00CD6915" w:rsidRDefault="00EB4287" w:rsidP="00EB4287">
      <w:r w:rsidRPr="00CD6915">
        <w:t>You_PRP are_VBP worn_VBN out_RP ._.</w:t>
      </w:r>
    </w:p>
    <w:p w14:paraId="55FDBF62" w14:textId="77777777" w:rsidR="00EB4287" w:rsidRPr="00CD6915" w:rsidRDefault="00EB4287" w:rsidP="00EB4287">
      <w:r w:rsidRPr="00CD6915">
        <w:t>I_PRP am_VBP quite_RB well_RB again_RB ;_: indeed_RB ,_, I_PRP am_VBP ;_: and_CC if_IN there_EX is_VBZ to_TO be_VB any_DT sitting_VBG up_RP ,_, it_PRP is_VBZ I_PRP who_WP will_MD sit_VB up_RP with_IN you_PRP ._. ''_''</w:t>
      </w:r>
    </w:p>
    <w:p w14:paraId="02A3EC1C" w14:textId="77777777" w:rsidR="00EB4287" w:rsidRPr="00CD6915" w:rsidRDefault="00EB4287" w:rsidP="00EB4287">
      <w:r w:rsidRPr="00CD6915">
        <w:t>I_PRP would_MD not_RB argue_VB the_DT point_NN ,_, but_CC went_VBD and_CC had_VBD my_PRP$ supper_NN ._.</w:t>
      </w:r>
    </w:p>
    <w:p w14:paraId="65A58D57" w14:textId="77777777" w:rsidR="00EB4287" w:rsidRPr="00CD6915" w:rsidRDefault="00EB4287" w:rsidP="00EB4287">
      <w:r w:rsidRPr="00CD6915">
        <w:t>Lucy_NNP came_VBD with_IN me_PRP ,_, and_CC ,_, enlivened_VBN by_IN her_PRP$ charming_JJ presence_NN ,_, I_PRP made_VBD an_DT excellent_JJ meal_NN ,_, and_CC had_VBD a_DT couple_NN of_IN glasses_NNS of_IN the_DT more_JJR than_IN excellent_JJ port_NN ._.</w:t>
      </w:r>
    </w:p>
    <w:p w14:paraId="1B2C3207" w14:textId="77777777" w:rsidR="00EB4287" w:rsidRPr="00CD6915" w:rsidRDefault="00EB4287" w:rsidP="00EB4287">
      <w:r w:rsidRPr="00CD6915">
        <w:t>Then_RB Lucy_NNP took_VBD me_PRP upstairs_RB ,_, and_CC showed_VBD me_PRP a_DT room_NN next_IN her_PRP$ own_JJ ,_, where_WRB a_DT cozy_JJ fire_NN was_VBD burning_VBG ._.</w:t>
      </w:r>
    </w:p>
    <w:p w14:paraId="098804D9" w14:textId="77777777" w:rsidR="00EB4287" w:rsidRPr="00CD6915" w:rsidRDefault="00EB4287" w:rsidP="00EB4287">
      <w:r w:rsidRPr="00CD6915">
        <w:t>``_`` Now_RB ,_, ''_'' she_PRP said_VBD ,_, ``_`` you_PRP must_MD stay_VB here_RB ._.</w:t>
      </w:r>
    </w:p>
    <w:p w14:paraId="422EA531" w14:textId="77777777" w:rsidR="00EB4287" w:rsidRPr="00CD6915" w:rsidRDefault="00EB4287" w:rsidP="00EB4287">
      <w:r w:rsidRPr="00CD6915">
        <w:t>I_PRP shall_MD leave_VB this_DT door_NN open_JJ and_CC my_PRP$ door_NN too_RB ._.</w:t>
      </w:r>
    </w:p>
    <w:p w14:paraId="128410A9" w14:textId="77777777" w:rsidR="00EB4287" w:rsidRPr="00CD6915" w:rsidRDefault="00EB4287" w:rsidP="00EB4287">
      <w:r w:rsidRPr="00CD6915">
        <w:t>You_PRP can_MD lie_VB on_IN the_DT sofa_NN for_IN I_PRP know_VBP that_DT nothing_NN would_MD induce_VB any_DT of_IN you_PRP doctors_NNS to_TO go_VB to_TO bed_NN whilst_IN there_EX is_VBZ a_DT patient_NN above_IN the_DT horizon_NN ._.</w:t>
      </w:r>
    </w:p>
    <w:p w14:paraId="6F7FDE49" w14:textId="77777777" w:rsidR="00EB4287" w:rsidRPr="00CD6915" w:rsidRDefault="00EB4287" w:rsidP="00EB4287">
      <w:r w:rsidRPr="00CD6915">
        <w:t>If_IN I_PRP want_VBP anything_NN I_PRP shall_MD call_VB out_RP ,_, and_CC you_PRP can_MD come_VB to_TO me_PRP at_IN once_RB ._. ''_''</w:t>
      </w:r>
    </w:p>
    <w:p w14:paraId="177F8DE2" w14:textId="77777777" w:rsidR="00EB4287" w:rsidRPr="00CD6915" w:rsidRDefault="00EB4287" w:rsidP="00EB4287">
      <w:r w:rsidRPr="00CD6915">
        <w:t>I_PRP could_MD not_RB but_CC acquiesce_RB ,_, for_IN I_PRP was_VBD ``_`` dog-tired_JJ ,_, ''_'' and_CC could_MD not_RB have_VB sat_VBN up_RP had_VBD I_PRP tried_VBD ._.</w:t>
      </w:r>
    </w:p>
    <w:p w14:paraId="1372D838" w14:textId="77777777" w:rsidR="00EB4287" w:rsidRPr="00CD6915" w:rsidRDefault="00EB4287" w:rsidP="00EB4287">
      <w:r w:rsidRPr="00CD6915">
        <w:lastRenderedPageBreak/>
        <w:t>So_RB ,_, on_IN her_PRP$ renewing_VBG her_PRP$ promise_NN to_TO call_VB me_PRP if_IN she_PRP should_MD want_VB anything_NN ,_, I_PRP lay_VBD on_IN the_DT sofa_NN ,_, and_CC forgot_VBD all_DT about_IN everything_NN ._.</w:t>
      </w:r>
    </w:p>
    <w:p w14:paraId="37DD89E7" w14:textId="77777777" w:rsidR="00EB4287" w:rsidRPr="00CD6915" w:rsidRDefault="00EB4287" w:rsidP="00EB4287">
      <w:r w:rsidRPr="00CD6915">
        <w:t>Lucy_NNP Westenra_NNP 's_POS Diary_NNP ._.</w:t>
      </w:r>
    </w:p>
    <w:p w14:paraId="4900272D" w14:textId="77777777" w:rsidR="00EB4287" w:rsidRPr="00CD6915" w:rsidRDefault="00EB4287" w:rsidP="00EB4287">
      <w:r w:rsidRPr="00CD6915">
        <w:t>9_CD September_NNP ._.</w:t>
      </w:r>
    </w:p>
    <w:p w14:paraId="25EBD565" w14:textId="77777777" w:rsidR="00EB4287" w:rsidRPr="00CD6915" w:rsidRDefault="00EB4287" w:rsidP="00EB4287">
      <w:r w:rsidRPr="00CD6915">
        <w:t>--_: I_PRP feel_VBP so_RB happy_JJ to-night_NN ._.</w:t>
      </w:r>
    </w:p>
    <w:p w14:paraId="63665AAE" w14:textId="77777777" w:rsidR="00EB4287" w:rsidRPr="00CD6915" w:rsidRDefault="00EB4287" w:rsidP="00EB4287">
      <w:r w:rsidRPr="00CD6915">
        <w:t>I_PRP have_VBP been_VBN so_RB miserably_RB weak_JJ ,_, that_DT to_TO be_VB able_JJ to_TO think_VB and_CC move_VB about_IN is_VBZ like_IN feeling_VBG sunshine_NN after_IN a_DT long_JJ spell_NN of_IN east_JJ wind_NN out_IN of_IN a_DT steel_NN sky_NN ._.</w:t>
      </w:r>
    </w:p>
    <w:p w14:paraId="68B1C0FE" w14:textId="77777777" w:rsidR="00EB4287" w:rsidRPr="00CD6915" w:rsidRDefault="00EB4287" w:rsidP="00EB4287">
      <w:r w:rsidRPr="00CD6915">
        <w:t>Somehow_RB Arthur_NNP feels_VBZ very_RB ,_, very_RB close_RB to_TO me_PRP ._.</w:t>
      </w:r>
    </w:p>
    <w:p w14:paraId="0645ACD0" w14:textId="77777777" w:rsidR="00EB4287" w:rsidRPr="00CD6915" w:rsidRDefault="00EB4287" w:rsidP="00EB4287">
      <w:r w:rsidRPr="00CD6915">
        <w:t>I_PRP seem_VBP to_TO feel_VB his_PRP$ presence_NN warm_JJ about_IN me_PRP ._.</w:t>
      </w:r>
    </w:p>
    <w:p w14:paraId="3A03678D" w14:textId="77777777" w:rsidR="00EB4287" w:rsidRPr="00CD6915" w:rsidRDefault="00EB4287" w:rsidP="00EB4287">
      <w:r w:rsidRPr="00CD6915">
        <w:t>I_PRP suppose_VBP it_PRP is_VBZ that_IN sickness_NN and_CC weakness_NN are_VBP selfish_JJ things_NNS and_CC turn_VB our_PRP$ inner_JJ eyes_NNS and_CC sympathy_NN on_IN ourselves_PRP ,_, whilst_IN health_NN and_CC strength_NN give_VBP Love_NNP rein_NN ,_, and_CC in_IN thought_NN and_CC feeling_NN he_PRP can_MD wander_VB where_WRB he_PRP wills_NNS ._.</w:t>
      </w:r>
    </w:p>
    <w:p w14:paraId="2FA86AB5" w14:textId="77777777" w:rsidR="00EB4287" w:rsidRPr="00CD6915" w:rsidRDefault="00EB4287" w:rsidP="00EB4287">
      <w:r w:rsidRPr="00CD6915">
        <w:t>I_PRP know_VBP where_WRB my_PRP$ thoughts_NNS are_VBP ._.</w:t>
      </w:r>
    </w:p>
    <w:p w14:paraId="6B127D77" w14:textId="77777777" w:rsidR="00EB4287" w:rsidRPr="00CD6915" w:rsidRDefault="00EB4287" w:rsidP="00EB4287">
      <w:r w:rsidRPr="00CD6915">
        <w:t>If_IN Arthur_NNP only_RB knew_VBD !_.</w:t>
      </w:r>
    </w:p>
    <w:p w14:paraId="3F6424A8" w14:textId="77777777" w:rsidR="00EB4287" w:rsidRPr="00CD6915" w:rsidRDefault="00EB4287" w:rsidP="00EB4287">
      <w:r w:rsidRPr="00CD6915">
        <w:t>My_PRP$ dear_RB ,_, my_PRP$ dear_RB ,_, your_PRP$ ears_NNS must_MD tingle_VB as_IN you_PRP sleep_VBP ,_, as_IN mine_NN do_VBP waking_VBG ._.</w:t>
      </w:r>
    </w:p>
    <w:p w14:paraId="7FDF268E" w14:textId="77777777" w:rsidR="00EB4287" w:rsidRPr="00CD6915" w:rsidRDefault="00EB4287" w:rsidP="00EB4287">
      <w:r w:rsidRPr="00CD6915">
        <w:t>Oh_UH ,_, the_DT blissful_JJ rest_NN of_IN last_JJ night_NN !_.</w:t>
      </w:r>
    </w:p>
    <w:p w14:paraId="2ED71A83" w14:textId="77777777" w:rsidR="00EB4287" w:rsidRPr="00CD6915" w:rsidRDefault="00EB4287" w:rsidP="00EB4287">
      <w:r w:rsidRPr="00CD6915">
        <w:t>How_WRB I_PRP slept_VBD ,_, with_IN that_DT dear_RB ,_, good_JJ Dr._NNP Seward_NNP watching_VBG me_PRP ._.</w:t>
      </w:r>
    </w:p>
    <w:p w14:paraId="0D20D00F" w14:textId="77777777" w:rsidR="00EB4287" w:rsidRPr="00CD6915" w:rsidRDefault="00EB4287" w:rsidP="00EB4287">
      <w:r w:rsidRPr="00CD6915">
        <w:t>And_CC to-night_NN I_PRP shall_MD not_RB fear_VB to_TO sleep_VB ,_, since_IN he_PRP is_VBZ close_JJ at_IN hand_NN and_CC within_IN call_NN ._.</w:t>
      </w:r>
    </w:p>
    <w:p w14:paraId="3EDA9954" w14:textId="77777777" w:rsidR="00EB4287" w:rsidRPr="00CD6915" w:rsidRDefault="00EB4287" w:rsidP="00EB4287">
      <w:r w:rsidRPr="00CD6915">
        <w:t>Thank_VB everybody_NN for_IN being_VBG so_RB good_JJ to_TO me_PRP !_.</w:t>
      </w:r>
    </w:p>
    <w:p w14:paraId="63390919" w14:textId="77777777" w:rsidR="00EB4287" w:rsidRPr="00CD6915" w:rsidRDefault="00EB4287" w:rsidP="00EB4287">
      <w:r w:rsidRPr="00CD6915">
        <w:t>Thank_VB God_NNP !_.</w:t>
      </w:r>
    </w:p>
    <w:p w14:paraId="1E1EFF44" w14:textId="77777777" w:rsidR="00EB4287" w:rsidRPr="00CD6915" w:rsidRDefault="00EB4287" w:rsidP="00EB4287">
      <w:r w:rsidRPr="00CD6915">
        <w:t>Good-night_JJ ,_, Arthur_NNP ._.</w:t>
      </w:r>
    </w:p>
    <w:p w14:paraId="26339EDC" w14:textId="77777777" w:rsidR="00EB4287" w:rsidRPr="00CD6915" w:rsidRDefault="00EB4287" w:rsidP="00EB4287">
      <w:r w:rsidRPr="00CD6915">
        <w:t>Dr._NNP Seward_NNP 's_POS Diary_NNP ._.</w:t>
      </w:r>
    </w:p>
    <w:p w14:paraId="25621885" w14:textId="77777777" w:rsidR="00EB4287" w:rsidRPr="00CD6915" w:rsidRDefault="00EB4287" w:rsidP="00EB4287">
      <w:r w:rsidRPr="00CD6915">
        <w:t>10_CD September_NNP ._.</w:t>
      </w:r>
    </w:p>
    <w:p w14:paraId="3F535B71" w14:textId="77777777" w:rsidR="00EB4287" w:rsidRPr="00CD6915" w:rsidRDefault="00EB4287" w:rsidP="00EB4287">
      <w:r w:rsidRPr="00CD6915">
        <w:t>--_: I_PRP was_VBD conscious_JJ of_IN the_DT Professor_NNP 's_POS hand_NN on_IN my_PRP$ head_NN ,_, and_CC started_VBD awake_RB all_DT in_IN a_DT second_NN ._.</w:t>
      </w:r>
    </w:p>
    <w:p w14:paraId="7BE7CF92" w14:textId="77777777" w:rsidR="00EB4287" w:rsidRPr="00CD6915" w:rsidRDefault="00EB4287" w:rsidP="00EB4287">
      <w:r w:rsidRPr="00CD6915">
        <w:t>That_DT is_VBZ one_CD of_IN the_DT things_NNS that_IN we_PRP learn_VBP in_IN an_DT asylum_NN ,_, at_IN any_DT rate_NN ._.</w:t>
      </w:r>
    </w:p>
    <w:p w14:paraId="071305DC" w14:textId="77777777" w:rsidR="00EB4287" w:rsidRPr="00CD6915" w:rsidRDefault="00EB4287" w:rsidP="00EB4287">
      <w:r w:rsidRPr="00CD6915">
        <w:t>``_`` And_CC how_WRB is_VBZ our_PRP$ patient_NN ?_. ''_''</w:t>
      </w:r>
    </w:p>
    <w:p w14:paraId="7FD47919" w14:textId="77777777" w:rsidR="00EB4287" w:rsidRPr="00CD6915" w:rsidRDefault="00EB4287" w:rsidP="00EB4287">
      <w:r w:rsidRPr="00CD6915">
        <w:t>``_`` Well_UH ,_, when_WRB I_PRP left_VBD her_PRP ,_, or_CC rather_RB when_WRB she_PRP left_VBD me_PRP ,_, ''_'' I_PRP answered_VBD ._.</w:t>
      </w:r>
    </w:p>
    <w:p w14:paraId="1536AC6B" w14:textId="77777777" w:rsidR="00EB4287" w:rsidRPr="00CD6915" w:rsidRDefault="00EB4287" w:rsidP="00EB4287">
      <w:r w:rsidRPr="00CD6915">
        <w:t>``_`` Come_VB ,_, let_VB us_PRP see_VB ,_, ''_'' he_PRP said_VBD ._.</w:t>
      </w:r>
    </w:p>
    <w:p w14:paraId="6D8153EB" w14:textId="77777777" w:rsidR="00EB4287" w:rsidRPr="00CD6915" w:rsidRDefault="00EB4287" w:rsidP="00EB4287">
      <w:r w:rsidRPr="00CD6915">
        <w:t>And_CC together_RB we_PRP went_VBD into_IN the_DT room_NN ._.</w:t>
      </w:r>
    </w:p>
    <w:p w14:paraId="157D506A" w14:textId="77777777" w:rsidR="00EB4287" w:rsidRPr="00CD6915" w:rsidRDefault="00EB4287" w:rsidP="00EB4287">
      <w:r w:rsidRPr="00CD6915">
        <w:t>The_DT blind_JJ was_VBD down_RB ,_, and_CC I_PRP went_VBD over_RP to_TO raise_VB it_PRP gently_RB ,_, whilst_IN Van_NNP Helsing_NNP stepped_VBD ,_, with_IN his_PRP$ soft_JJ ,_, cat-like_JJ tread_VB ,_, over_IN to_TO the_DT bed_NN ._.</w:t>
      </w:r>
    </w:p>
    <w:p w14:paraId="0382B7AC" w14:textId="77777777" w:rsidR="00EB4287" w:rsidRPr="00CD6915" w:rsidRDefault="00EB4287" w:rsidP="00EB4287">
      <w:r w:rsidRPr="00CD6915">
        <w:t xml:space="preserve">As_IN I_PRP raised_VBD the_DT blind_JJ ,_, and_CC the_DT morning_NN sunlight_NN flooded_VBD the_DT room_NN ,_, I_PRP heard_VBD the_DT Professor_NNP 's_POS low_JJ </w:t>
      </w:r>
      <w:r w:rsidRPr="00CD6915">
        <w:lastRenderedPageBreak/>
        <w:t>hiss_NN of_IN inspiration_NN ,_, and_CC knowing_VBG its_PRP$ rarity_NN ,_, a_DT deadly_JJ fear_NN shot_NN through_IN my_PRP$ heart_NN ._.</w:t>
      </w:r>
    </w:p>
    <w:p w14:paraId="48CCE7B3" w14:textId="77777777" w:rsidR="00EB4287" w:rsidRPr="00CD6915" w:rsidRDefault="00EB4287" w:rsidP="00EB4287">
      <w:r w:rsidRPr="00CD6915">
        <w:t>As_IN I_PRP passed_VBD over_IN he_PRP moved_VBD back_RB ,_, and_CC his_PRP$ exclamation_NN of_IN horror_NN ,_, ``_`` Gott_NNP in_IN Himmel_NNP !_. ''_''</w:t>
      </w:r>
    </w:p>
    <w:p w14:paraId="77E189ED" w14:textId="77777777" w:rsidR="00EB4287" w:rsidRPr="00CD6915" w:rsidRDefault="00EB4287" w:rsidP="00EB4287">
      <w:r w:rsidRPr="00CD6915">
        <w:t>needed_VBN no_DT enforcement_NN from_IN his_PRP$ agonised_JJ face_NN ._.</w:t>
      </w:r>
    </w:p>
    <w:p w14:paraId="22754961" w14:textId="77777777" w:rsidR="00EB4287" w:rsidRPr="00CD6915" w:rsidRDefault="00EB4287" w:rsidP="00EB4287">
      <w:r w:rsidRPr="00CD6915">
        <w:t>He_PRP raised_VBD his_PRP$ hand_NN and_CC pointed_VBD to_TO the_DT bed_NN ,_, and_CC his_PRP$ iron_NN face_NN was_VBD drawn_VBN and_CC ashen_JJ white_NN ._.</w:t>
      </w:r>
    </w:p>
    <w:p w14:paraId="088CC085" w14:textId="77777777" w:rsidR="00EB4287" w:rsidRPr="00CD6915" w:rsidRDefault="00EB4287" w:rsidP="00EB4287">
      <w:r w:rsidRPr="00CD6915">
        <w:t>I_PRP felt_VBD my_PRP$ knees_NNS begin_VBP to_TO tremble_VB ._.</w:t>
      </w:r>
    </w:p>
    <w:p w14:paraId="1AC25D39" w14:textId="77777777" w:rsidR="00EB4287" w:rsidRPr="00CD6915" w:rsidRDefault="00EB4287" w:rsidP="00EB4287">
      <w:r w:rsidRPr="00CD6915">
        <w:t>There_EX on_IN the_DT bed_NN ,_, seemingly_RB in_IN a_DT swoon_NN ,_, lay_VBD poor_JJ Lucy_NNP ,_, more_RBR horribly_RB white_JJ and_CC wan-looking_JJ than_IN ever_RB ._.</w:t>
      </w:r>
    </w:p>
    <w:p w14:paraId="2D7F224F" w14:textId="77777777" w:rsidR="00EB4287" w:rsidRPr="00CD6915" w:rsidRDefault="00EB4287" w:rsidP="00EB4287">
      <w:r w:rsidRPr="00CD6915">
        <w:t>Even_RB the_DT lips_NNS were_VBD white_JJ ,_, and_CC the_DT gums_NNS seemed_VBD to_TO have_VB shrunken_VBN back_RB from_IN the_DT teeth_NNS ,_, as_IN we_PRP sometimes_RB see_VBP in_IN a_DT corpse_NN after_IN a_DT prolonged_JJ illness_NN ._.</w:t>
      </w:r>
    </w:p>
    <w:p w14:paraId="0153F8EF" w14:textId="77777777" w:rsidR="00EB4287" w:rsidRPr="00CD6915" w:rsidRDefault="00EB4287" w:rsidP="00EB4287">
      <w:r w:rsidRPr="00CD6915">
        <w:t>Van_NNP Helsing_NNP raised_VBD his_PRP$ foot_NN to_TO stamp_VB in_IN anger_NN ,_, but_CC the_DT instinct_NN of_IN his_PRP$ life_NN and_CC all_PDT the_DT long_JJ years_NNS of_IN habit_NN stood_VBD to_TO him_PRP ,_, and_CC he_PRP put_VBD it_PRP down_RP again_RB softly_RB ._.</w:t>
      </w:r>
    </w:p>
    <w:p w14:paraId="0D81A033" w14:textId="77777777" w:rsidR="00EB4287" w:rsidRPr="00CD6915" w:rsidRDefault="00EB4287" w:rsidP="00EB4287">
      <w:r w:rsidRPr="00CD6915">
        <w:t>``_`` Quick_RB !_. ''_''</w:t>
      </w:r>
    </w:p>
    <w:p w14:paraId="40EB80EC" w14:textId="77777777" w:rsidR="00EB4287" w:rsidRPr="00CD6915" w:rsidRDefault="00EB4287" w:rsidP="00EB4287">
      <w:r w:rsidRPr="00CD6915">
        <w:t>he_PRP said_VBD ._.</w:t>
      </w:r>
    </w:p>
    <w:p w14:paraId="25BDAC26" w14:textId="77777777" w:rsidR="00EB4287" w:rsidRPr="00CD6915" w:rsidRDefault="00EB4287" w:rsidP="00EB4287">
      <w:r w:rsidRPr="00CD6915">
        <w:t>``_`` Bring_VB the_DT brandy_NN ._. ''_''</w:t>
      </w:r>
    </w:p>
    <w:p w14:paraId="7881F7D5" w14:textId="77777777" w:rsidR="00EB4287" w:rsidRPr="00CD6915" w:rsidRDefault="00EB4287" w:rsidP="00EB4287">
      <w:r w:rsidRPr="00CD6915">
        <w:t>I_PRP flew_VBD to_TO the_DT dining-room_NN ,_, and_CC returned_VBD with_IN the_DT decanter_NN ._.</w:t>
      </w:r>
    </w:p>
    <w:p w14:paraId="2D0D91E7" w14:textId="77777777" w:rsidR="00EB4287" w:rsidRPr="00CD6915" w:rsidRDefault="00EB4287" w:rsidP="00EB4287">
      <w:r w:rsidRPr="00CD6915">
        <w:t>He_PRP wetted_VBD the_DT poor_JJ white_JJ lips_NNS with_IN it_PRP ,_, and_CC together_RB we_PRP rubbed_VBD palm_NN and_CC wrist_NN and_CC heart_NN ._.</w:t>
      </w:r>
    </w:p>
    <w:p w14:paraId="7CA31791" w14:textId="77777777" w:rsidR="00EB4287" w:rsidRPr="00CD6915" w:rsidRDefault="00EB4287" w:rsidP="00EB4287">
      <w:r w:rsidRPr="00CD6915">
        <w:t>He_PRP felt_VBD her_PRP$ heart_NN ,_, and_CC after_IN a_DT few_JJ moments_NNS of_IN agonising_JJ suspense_NN said_VBD :_: --_: ``_`` It_PRP is_VBZ not_RB too_RB late_JJ ._.</w:t>
      </w:r>
    </w:p>
    <w:p w14:paraId="17CC0EEA" w14:textId="77777777" w:rsidR="00EB4287" w:rsidRPr="00CD6915" w:rsidRDefault="00EB4287" w:rsidP="00EB4287">
      <w:r w:rsidRPr="00CD6915">
        <w:t>It_PRP beats_VBZ ,_, though_IN but_CC feebly_RB ._.</w:t>
      </w:r>
    </w:p>
    <w:p w14:paraId="0A64D697" w14:textId="77777777" w:rsidR="00EB4287" w:rsidRPr="00CD6915" w:rsidRDefault="00EB4287" w:rsidP="00EB4287">
      <w:r w:rsidRPr="00CD6915">
        <w:t>All_DT our_PRP$ work_NN is_VBZ undone_VBN ;_: we_PRP must_MD begin_VB again_RB ._.</w:t>
      </w:r>
    </w:p>
    <w:p w14:paraId="59891F71" w14:textId="77777777" w:rsidR="00EB4287" w:rsidRPr="00CD6915" w:rsidRDefault="00EB4287" w:rsidP="00EB4287">
      <w:r w:rsidRPr="00CD6915">
        <w:t>There_EX is_VBZ no_DT young_JJ Arthur_NNP here_RB now_RB ;_: I_PRP have_VBP to_TO call_VB on_IN you_PRP yourself_PRP this_DT time_NN ,_, friend_NN John_NNP ._. ''_''</w:t>
      </w:r>
    </w:p>
    <w:p w14:paraId="7C8821EA" w14:textId="77777777" w:rsidR="00EB4287" w:rsidRPr="00CD6915" w:rsidRDefault="00EB4287" w:rsidP="00EB4287">
      <w:r w:rsidRPr="00CD6915">
        <w:t>As_IN he_PRP spoke_VBD ,_, he_PRP was_VBD dipping_VBG into_IN his_PRP$ bag_NN and_CC producing_VBG the_DT instruments_NNS for_IN transfusion_NN ;_: I_PRP had_VBD taken_VBN off_RP my_PRP$ coat_NN and_CC rolled_VBD up_RP my_PRP$ shirt-sleeve_JJ ._.</w:t>
      </w:r>
    </w:p>
    <w:p w14:paraId="0D8A157B" w14:textId="77777777" w:rsidR="00EB4287" w:rsidRPr="00CD6915" w:rsidRDefault="00EB4287" w:rsidP="00EB4287">
      <w:r w:rsidRPr="00CD6915">
        <w:t>There_EX was_VBD no_DT possibility_NN of_IN an_DT opiate_NN just_RB at_IN present_JJ ,_, and_CC no_DT need_NN of_IN one_CD ;_: and_CC so_RB ,_, without_IN a_DT moment_NN 's_POS delay_NN ,_, we_PRP began_VBD the_DT operation_NN ._.</w:t>
      </w:r>
    </w:p>
    <w:p w14:paraId="0566D2C0" w14:textId="77777777" w:rsidR="00EB4287" w:rsidRPr="00CD6915" w:rsidRDefault="00EB4287" w:rsidP="00EB4287">
      <w:r w:rsidRPr="00CD6915">
        <w:t>After_IN a_DT time_NN --_: it_PRP did_VBD not_RB seem_VB a_DT short_JJ time_NN either_RB ,_, for_IN the_DT draining_VBG away_RB of_IN one_NN 's_POS blood_NN ,_, no_DT matter_NN how_WRB willingly_RB it_PRP be_VB given_VBN ,_, is_VBZ a_DT terrible_JJ feeling_NN --_: Van_NNP Helsing_NNP held_VBD up_RP a_DT warning_NN finger_NN ._.</w:t>
      </w:r>
    </w:p>
    <w:p w14:paraId="54AFB2AA" w14:textId="77777777" w:rsidR="00EB4287" w:rsidRPr="00CD6915" w:rsidRDefault="00EB4287" w:rsidP="00EB4287">
      <w:r w:rsidRPr="00CD6915">
        <w:t>``_`` Do_VBP not_RB stir_VB ,_, ''_'' he_PRP said_VBD ,_, ``_`` but_CC I_PRP fear_VBP that_IN with_IN growing_VBG strength_NN she_PRP may_MD wake_VB ;_: and_CC that_WDT would_MD make_VB danger_NN ,_, oh_UH ,_, so_RB much_JJ danger_NN ._.</w:t>
      </w:r>
    </w:p>
    <w:p w14:paraId="73661652" w14:textId="77777777" w:rsidR="00EB4287" w:rsidRPr="00CD6915" w:rsidRDefault="00EB4287" w:rsidP="00EB4287">
      <w:r w:rsidRPr="00CD6915">
        <w:t>But_CC I_PRP shall_MD precaution_NN take_NN ._.</w:t>
      </w:r>
    </w:p>
    <w:p w14:paraId="2E733D94" w14:textId="77777777" w:rsidR="00EB4287" w:rsidRPr="00CD6915" w:rsidRDefault="00EB4287" w:rsidP="00EB4287">
      <w:r w:rsidRPr="00CD6915">
        <w:lastRenderedPageBreak/>
        <w:t>I_PRP shall_MD give_VB hypodermic_JJ injection_NN of_IN morphia_NN ._. ''_''</w:t>
      </w:r>
    </w:p>
    <w:p w14:paraId="160E1EED" w14:textId="77777777" w:rsidR="00EB4287" w:rsidRPr="00CD6915" w:rsidRDefault="00EB4287" w:rsidP="00EB4287">
      <w:r w:rsidRPr="00CD6915">
        <w:t>He_PRP proceeded_VBD then_RB ,_, swiftly_RB and_CC deftly_RB ,_, to_TO carry_VB out_RP his_PRP$ intent_NN ._.</w:t>
      </w:r>
    </w:p>
    <w:p w14:paraId="36C51A81" w14:textId="77777777" w:rsidR="00EB4287" w:rsidRPr="00CD6915" w:rsidRDefault="00EB4287" w:rsidP="00EB4287">
      <w:r w:rsidRPr="00CD6915">
        <w:t>The_DT effect_NN on_IN Lucy_NNP was_VBD not_RB bad_JJ ,_, for_IN the_DT faint_JJ seemed_VBD to_TO merge_VB subtly_RB into_IN the_DT narcotic_JJ sleep_NN ._.</w:t>
      </w:r>
    </w:p>
    <w:p w14:paraId="42968760" w14:textId="77777777" w:rsidR="00EB4287" w:rsidRPr="00CD6915" w:rsidRDefault="00EB4287" w:rsidP="00EB4287">
      <w:r w:rsidRPr="00CD6915">
        <w:t>It_PRP was_VBD with_IN a_DT feeling_NN of_IN personal_JJ pride_NN that_IN I_PRP could_MD see_VB a_DT faint_JJ tinge_NN of_IN colour_NN steal_VBP back_RB into_IN the_DT pallid_JJ cheeks_NNS and_CC lips_NNS ._.</w:t>
      </w:r>
    </w:p>
    <w:p w14:paraId="23D456C7" w14:textId="77777777" w:rsidR="00EB4287" w:rsidRPr="00CD6915" w:rsidRDefault="00EB4287" w:rsidP="00EB4287">
      <w:r w:rsidRPr="00CD6915">
        <w:t>No_DT man_NN knows_VBZ ,_, till_IN he_PRP experiences_VBZ it_PRP ,_, what_WP it_PRP is_VBZ to_TO feel_VB his_PRP$ own_JJ life-blood_NN drawn_VBN away_RB into_IN the_DT veins_NNS of_IN the_DT woman_NN he_PRP loves_VBZ ._.</w:t>
      </w:r>
    </w:p>
    <w:p w14:paraId="2411CF29" w14:textId="77777777" w:rsidR="00EB4287" w:rsidRPr="00CD6915" w:rsidRDefault="00EB4287" w:rsidP="00EB4287">
      <w:r w:rsidRPr="00CD6915">
        <w:t>The_DT Professor_NNP watched_VBD me_PRP critically_RB ._.</w:t>
      </w:r>
    </w:p>
    <w:p w14:paraId="5A451A94" w14:textId="77777777" w:rsidR="00EB4287" w:rsidRPr="00CD6915" w:rsidRDefault="00EB4287" w:rsidP="00EB4287">
      <w:r w:rsidRPr="00CD6915">
        <w:t>``_`` That_DT will_MD do_VB ,_, ''_'' he_PRP said_VBD ._.</w:t>
      </w:r>
    </w:p>
    <w:p w14:paraId="281992EF" w14:textId="77777777" w:rsidR="00EB4287" w:rsidRPr="00CD6915" w:rsidRDefault="00EB4287" w:rsidP="00EB4287">
      <w:r w:rsidRPr="00CD6915">
        <w:t>``_`` Already_RB ?_. ''_''</w:t>
      </w:r>
    </w:p>
    <w:p w14:paraId="78269544" w14:textId="77777777" w:rsidR="00EB4287" w:rsidRPr="00CD6915" w:rsidRDefault="00EB4287" w:rsidP="00EB4287">
      <w:r w:rsidRPr="00CD6915">
        <w:t>I_PRP remonstrated_VBD ._.</w:t>
      </w:r>
    </w:p>
    <w:p w14:paraId="7B39459D" w14:textId="77777777" w:rsidR="00EB4287" w:rsidRPr="00CD6915" w:rsidRDefault="00EB4287" w:rsidP="00EB4287">
      <w:r w:rsidRPr="00CD6915">
        <w:t>``_`` You_PRP took_VBD a_DT great_JJ deal_NN more_RBR from_IN Art_NNP ._. ''_''</w:t>
      </w:r>
    </w:p>
    <w:p w14:paraId="5F30983C" w14:textId="77777777" w:rsidR="00EB4287" w:rsidRPr="00CD6915" w:rsidRDefault="00EB4287" w:rsidP="00EB4287">
      <w:r w:rsidRPr="00CD6915">
        <w:t>To_TO which_WDT he_PRP smiled_VBD a_DT sad_JJ sort_NN of_IN smile_NN as_IN he_PRP replied_VBD :_: --_: ``_`` He_PRP is_VBZ her_PRP$ lover_NN ,_, her_PRP$ fiancé_NN ._.</w:t>
      </w:r>
    </w:p>
    <w:p w14:paraId="664D2DE8" w14:textId="77777777" w:rsidR="00EB4287" w:rsidRPr="00CD6915" w:rsidRDefault="00EB4287" w:rsidP="00EB4287">
      <w:r w:rsidRPr="00CD6915">
        <w:t>You_PRP have_VBP work_NN ,_, much_JJ work_NN ,_, to_TO do_VB for_IN her_PRP and_CC for_IN others_NNS ;_: and_CC the_DT present_JJ will_NN suffice_NN ._. ''_''</w:t>
      </w:r>
    </w:p>
    <w:p w14:paraId="39E6FDA4" w14:textId="77777777" w:rsidR="00EB4287" w:rsidRPr="00CD6915" w:rsidRDefault="00EB4287" w:rsidP="00EB4287">
      <w:r w:rsidRPr="00CD6915">
        <w:t>When_WRB we_PRP stopped_VBD the_DT operation_NN ,_, he_PRP attended_VBD to_TO Lucy_NNP ,_, whilst_IN I_PRP applied_VBD digital_JJ pressure_NN to_TO my_PRP$ own_JJ incision_NN ._.</w:t>
      </w:r>
    </w:p>
    <w:p w14:paraId="6D9D46AE" w14:textId="77777777" w:rsidR="00EB4287" w:rsidRPr="00CD6915" w:rsidRDefault="00EB4287" w:rsidP="00EB4287">
      <w:r w:rsidRPr="00CD6915">
        <w:t>I_PRP laid_VBD down_RB ,_, whilst_IN I_PRP waited_VBD his_PRP$ leisure_NN to_TO attend_VB to_TO me_PRP ,_, for_IN I_PRP felt_VBD faint_JJ and_CC a_DT little_RB sick_JJ ._.</w:t>
      </w:r>
    </w:p>
    <w:p w14:paraId="45AD73B4" w14:textId="77777777" w:rsidR="00EB4287" w:rsidRPr="00CD6915" w:rsidRDefault="00EB4287" w:rsidP="00EB4287">
      <w:r w:rsidRPr="00CD6915">
        <w:t>By-and-by_JJ he_PRP bound_VBD up_RP my_PRP$ wound_NN ,_, and_CC sent_VBD me_PRP downstairs_VBZ to_TO get_VB a_DT glass_NN of_IN wine_NN for_IN myself_PRP ._.</w:t>
      </w:r>
    </w:p>
    <w:p w14:paraId="2A3C88D9" w14:textId="77777777" w:rsidR="00EB4287" w:rsidRPr="00CD6915" w:rsidRDefault="00EB4287" w:rsidP="00EB4287">
      <w:r w:rsidRPr="00CD6915">
        <w:t>As_IN I_PRP was_VBD leaving_VBG the_DT room_NN ,_, he_PRP came_VBD after_IN me_PRP ,_, and_CC half_NN whispered_VBD :_: --_: ``_`` Mind_NN ,_, nothing_NN must_MD be_VB said_VBN of_IN this_DT ._.</w:t>
      </w:r>
    </w:p>
    <w:p w14:paraId="6F5AB91B" w14:textId="77777777" w:rsidR="00EB4287" w:rsidRPr="00CD6915" w:rsidRDefault="00EB4287" w:rsidP="00EB4287">
      <w:r w:rsidRPr="00CD6915">
        <w:t>If_IN our_PRP$ young_JJ lover_NN should_MD turn_VB up_RP unexpected_JJ ,_, as_IN before_RB ,_, no_DT word_NN to_TO him_PRP ._.</w:t>
      </w:r>
    </w:p>
    <w:p w14:paraId="067C3D91" w14:textId="77777777" w:rsidR="00EB4287" w:rsidRPr="00CD6915" w:rsidRDefault="00EB4287" w:rsidP="00EB4287">
      <w:r w:rsidRPr="00CD6915">
        <w:t>It_PRP would_MD at_IN once_RB frighten_VB him_PRP and_CC enjealous_VBZ him_PRP ,_, too_RB ._.</w:t>
      </w:r>
    </w:p>
    <w:p w14:paraId="6752A7C9" w14:textId="77777777" w:rsidR="00EB4287" w:rsidRPr="00CD6915" w:rsidRDefault="00EB4287" w:rsidP="00EB4287">
      <w:r w:rsidRPr="00CD6915">
        <w:t>There_EX must_MD be_VB none_NN ._.</w:t>
      </w:r>
    </w:p>
    <w:p w14:paraId="68FBA821" w14:textId="77777777" w:rsidR="00EB4287" w:rsidRPr="00CD6915" w:rsidRDefault="00EB4287" w:rsidP="00EB4287">
      <w:r w:rsidRPr="00CD6915">
        <w:t>So_RB !_. ''_''</w:t>
      </w:r>
    </w:p>
    <w:p w14:paraId="196DD93A" w14:textId="77777777" w:rsidR="00EB4287" w:rsidRPr="00CD6915" w:rsidRDefault="00EB4287" w:rsidP="00EB4287">
      <w:r w:rsidRPr="00CD6915">
        <w:t>When_WRB I_PRP came_VBD back_RB he_PRP looked_VBD at_IN me_PRP carefully_RB ,_, and_CC then_RB said_VBD :_: --_: ``_`` You_PRP are_VBP not_RB much_RB the_DT worse_JJR ._.</w:t>
      </w:r>
    </w:p>
    <w:p w14:paraId="26333461" w14:textId="77777777" w:rsidR="00EB4287" w:rsidRPr="00CD6915" w:rsidRDefault="00EB4287" w:rsidP="00EB4287">
      <w:r w:rsidRPr="00CD6915">
        <w:t>Go_VB into_IN the_DT room_NN ,_, and_CC lie_VB on_IN your_PRP$ sofa_NN ,_, and_CC rest_NN awhile_RB ;_: then_RB have_VBP much_JJ breakfast_NN ,_, and_CC come_VBN here_RB to_TO me_PRP ._. ''_''</w:t>
      </w:r>
    </w:p>
    <w:p w14:paraId="156D2A75" w14:textId="77777777" w:rsidR="00EB4287" w:rsidRPr="00CD6915" w:rsidRDefault="00EB4287" w:rsidP="00EB4287">
      <w:r w:rsidRPr="00CD6915">
        <w:t>I_PRP followed_VBD out_RP his_PRP$ orders_NNS ,_, for_IN I_PRP knew_VBD how_WRB right_JJ and_CC wise_JJ they_PRP were_VBD ._.</w:t>
      </w:r>
    </w:p>
    <w:p w14:paraId="18028D58" w14:textId="77777777" w:rsidR="00EB4287" w:rsidRPr="00CD6915" w:rsidRDefault="00EB4287" w:rsidP="00EB4287">
      <w:r w:rsidRPr="00CD6915">
        <w:lastRenderedPageBreak/>
        <w:t>I_PRP had_VBD done_VBN my_PRP$ part_NN ,_, and_CC now_RB my_PRP$ next_JJ duty_NN was_VBD to_TO keep_VB up_RP my_PRP$ strength_NN ._.</w:t>
      </w:r>
    </w:p>
    <w:p w14:paraId="34F51D58" w14:textId="77777777" w:rsidR="00EB4287" w:rsidRPr="00CD6915" w:rsidRDefault="00EB4287" w:rsidP="00EB4287">
      <w:r w:rsidRPr="00CD6915">
        <w:t>I_PRP felt_VBD very_RB weak_JJ ,_, and_CC in_IN the_DT weakness_NN lost_VBD something_NN of_IN the_DT amazement_NN at_IN what_WP had_VBD occurred_VBN ._.</w:t>
      </w:r>
    </w:p>
    <w:p w14:paraId="3A739189" w14:textId="77777777" w:rsidR="00EB4287" w:rsidRPr="00CD6915" w:rsidRDefault="00EB4287" w:rsidP="00EB4287">
      <w:r w:rsidRPr="00CD6915">
        <w:t>I_PRP fell_VBD asleep_RB on_IN the_DT sofa_NN ,_, however_RB ,_, wondering_VBG over_IN and_CC over_IN again_RB how_WRB Lucy_NNP had_VBD made_VBN such_JJ a_DT retrograde_JJ movement_NN ,_, and_CC how_WRB she_PRP could_MD have_VB been_VBN drained_VBN of_IN so_RB much_JJ blood_NN with_IN no_DT sign_NN anywhere_RB to_TO show_VB for_IN it_PRP ._.</w:t>
      </w:r>
    </w:p>
    <w:p w14:paraId="7EA30311" w14:textId="77777777" w:rsidR="00EB4287" w:rsidRPr="00CD6915" w:rsidRDefault="00EB4287" w:rsidP="00EB4287">
      <w:r w:rsidRPr="00CD6915">
        <w:t>I_PRP think_VBP I_PRP must_MD have_VB continued_VBN my_PRP$ wonder_NN in_IN my_PRP$ dreams_NNS ,_, for_IN ,_, sleeping_VBG and_CC waking_VBG ,_, my_PRP$ thoughts_NNS always_RB came_VBD back_RB to_TO the_DT little_JJ punctures_NNS in_IN her_PRP$ throat_NN and_CC the_DT ragged_JJ ,_, exhausted_VBN appearance_NN of_IN their_PRP$ edges_NNS --_: tiny_JJ though_IN they_PRP were_VBD ._.</w:t>
      </w:r>
    </w:p>
    <w:p w14:paraId="4EB99C42" w14:textId="77777777" w:rsidR="00EB4287" w:rsidRPr="00CD6915" w:rsidRDefault="00EB4287" w:rsidP="00EB4287">
      <w:r w:rsidRPr="00CD6915">
        <w:t>Lucy_NNP slept_VBD well_RB into_IN the_DT day_NN ,_, and_CC when_WRB she_PRP woke_VBD she_PRP was_VBD fairly_RB well_RB and_CC strong_JJ ,_, though_IN not_RB nearly_RB so_RB much_JJ so_RB as_IN the_DT day_NN before_RB ._.</w:t>
      </w:r>
    </w:p>
    <w:p w14:paraId="41AC7E32" w14:textId="77777777" w:rsidR="00EB4287" w:rsidRPr="00CD6915" w:rsidRDefault="00EB4287" w:rsidP="00EB4287">
      <w:r w:rsidRPr="00CD6915">
        <w:t>When_WRB Van_NNP Helsing_NNP had_VBD seen_VBN her_PRP ,_, he_PRP went_VBD out_RP for_IN a_DT walk_NN ,_, leaving_VBG me_PRP in_IN charge_NN ,_, with_IN strict_JJ injunctions_NNS that_IN I_PRP was_VBD not_RB to_TO leave_VB her_PRP for_IN a_DT moment_NN ._.</w:t>
      </w:r>
    </w:p>
    <w:p w14:paraId="1172256D" w14:textId="77777777" w:rsidR="00EB4287" w:rsidRPr="00CD6915" w:rsidRDefault="00EB4287" w:rsidP="00EB4287">
      <w:r w:rsidRPr="00CD6915">
        <w:t>I_PRP could_MD hear_VB his_PRP$ voice_NN in_IN the_DT hall_NN ,_, asking_VBG the_DT way_NN to_TO the_DT nearest_JJS telegraph_NN office_NN ._.</w:t>
      </w:r>
    </w:p>
    <w:p w14:paraId="6312713B" w14:textId="77777777" w:rsidR="00EB4287" w:rsidRPr="00CD6915" w:rsidRDefault="00EB4287" w:rsidP="00EB4287">
      <w:r w:rsidRPr="00CD6915">
        <w:t>Lucy_NNP chatted_VBD with_IN me_PRP freely_RB ,_, and_CC seemed_VBD quite_RB unconscious_JJ that_IN anything_NN had_VBD happened_VBN ._.</w:t>
      </w:r>
    </w:p>
    <w:p w14:paraId="558ECBD5" w14:textId="77777777" w:rsidR="00EB4287" w:rsidRPr="00CD6915" w:rsidRDefault="00EB4287" w:rsidP="00EB4287">
      <w:r w:rsidRPr="00CD6915">
        <w:t>I_PRP tried_VBD to_TO keep_VB her_PRP amused_VBN and_CC interested_VBN ._.</w:t>
      </w:r>
    </w:p>
    <w:p w14:paraId="622E9DB1" w14:textId="77777777" w:rsidR="00EB4287" w:rsidRPr="00CD6915" w:rsidRDefault="00EB4287" w:rsidP="00EB4287">
      <w:r w:rsidRPr="00CD6915">
        <w:t>When_WRB her_PRP$ mother_NN came_VBD up_RP to_TO see_VB her_PRP ,_, she_PRP did_VBD not_RB seem_VB to_TO notice_VB any_DT change_NN whatever_WDT ,_, but_CC said_VBD to_TO me_PRP gratefully_RB :_: --_: ``_`` We_PRP owe_VBP you_PRP so_RB much_RB ,_, Dr._NNP Seward_NNP ,_, for_IN all_DT you_PRP have_VBP done_VBN ,_, but_CC you_PRP really_RB must_MD now_RB take_VB care_NN not_RB to_TO overwork_VB yourself_PRP ._.</w:t>
      </w:r>
    </w:p>
    <w:p w14:paraId="31647E0C" w14:textId="77777777" w:rsidR="00EB4287" w:rsidRPr="00CD6915" w:rsidRDefault="00EB4287" w:rsidP="00EB4287">
      <w:r w:rsidRPr="00CD6915">
        <w:t>You_PRP are_VBP looking_VBG pale_NN yourself_PRP ._.</w:t>
      </w:r>
    </w:p>
    <w:p w14:paraId="774457AA" w14:textId="77777777" w:rsidR="00EB4287" w:rsidRPr="00CD6915" w:rsidRDefault="00EB4287" w:rsidP="00EB4287">
      <w:r w:rsidRPr="00CD6915">
        <w:t>You_PRP want_VBP a_DT wife_NN to_TO nurse_NN and_CC look_VB after_IN you_PRP a_DT bit_NN ;_: that_IN you_PRP do_VBP !_. ''_''</w:t>
      </w:r>
    </w:p>
    <w:p w14:paraId="13E415A3" w14:textId="77777777" w:rsidR="00EB4287" w:rsidRPr="00CD6915" w:rsidRDefault="00EB4287" w:rsidP="00EB4287">
      <w:r w:rsidRPr="00CD6915">
        <w:t>As_IN she_PRP spoke_VBD ,_, Lucy_NNP turned_VBD crimson_JJ ,_, though_IN it_PRP was_VBD only_RB momentarily_RB ,_, for_IN her_PRP$ poor_JJ wasted_VBN veins_NNS could_MD not_RB stand_VB for_IN long_RB such_JJ an_DT unwonted_JJ drain_NN to_TO the_DT head_NN ._.</w:t>
      </w:r>
    </w:p>
    <w:p w14:paraId="301ED1E0" w14:textId="77777777" w:rsidR="00EB4287" w:rsidRPr="00CD6915" w:rsidRDefault="00EB4287" w:rsidP="00EB4287">
      <w:r w:rsidRPr="00CD6915">
        <w:t>The_DT reaction_NN came_VBD in_IN excessive_JJ pallor_NN as_IN she_PRP turned_VBD imploring_VBG eyes_NNS on_IN me_PRP ._.</w:t>
      </w:r>
    </w:p>
    <w:p w14:paraId="2966590A" w14:textId="77777777" w:rsidR="00EB4287" w:rsidRPr="00CD6915" w:rsidRDefault="00EB4287" w:rsidP="00EB4287">
      <w:r w:rsidRPr="00CD6915">
        <w:t>I_PRP smiled_VBD and_CC nodded_VBD ,_, and_CC laid_VBD my_PRP$ finger_NN on_IN my_PRP$ lips_NNS ;_: with_IN a_DT sigh_NN ,_, she_PRP sank_VBD back_RB amid_IN her_PRP$ pillows_NNS ._.</w:t>
      </w:r>
    </w:p>
    <w:p w14:paraId="5672A63B" w14:textId="77777777" w:rsidR="00EB4287" w:rsidRPr="00CD6915" w:rsidRDefault="00EB4287" w:rsidP="00EB4287">
      <w:r w:rsidRPr="00CD6915">
        <w:lastRenderedPageBreak/>
        <w:t>Van_NNP Helsing_NNP returned_VBD in_IN a_DT couple_NN of_IN hours_NNS ,_, and_CC presently_RB said_VBD to_TO me_PRP :_: ``_`` Now_RB you_PRP go_VBP home_NN ,_, and_CC eat_VB much_JJ and_CC drink_NN enough_RB ._.</w:t>
      </w:r>
    </w:p>
    <w:p w14:paraId="075FF7DC" w14:textId="77777777" w:rsidR="00EB4287" w:rsidRPr="00CD6915" w:rsidRDefault="00EB4287" w:rsidP="00EB4287">
      <w:r w:rsidRPr="00CD6915">
        <w:t>Make_VB yourself_PRP strong_JJ ._.</w:t>
      </w:r>
    </w:p>
    <w:p w14:paraId="07B45EE9" w14:textId="77777777" w:rsidR="00EB4287" w:rsidRPr="00CD6915" w:rsidRDefault="00EB4287" w:rsidP="00EB4287">
      <w:r w:rsidRPr="00CD6915">
        <w:t>I_PRP stay_VBP here_RB to-night_JJ ,_, and_CC I_PRP shall_MD sit_VB up_RP with_IN little_RB miss_VB myself_PRP ._.</w:t>
      </w:r>
    </w:p>
    <w:p w14:paraId="2DA9B5A9" w14:textId="77777777" w:rsidR="00EB4287" w:rsidRPr="00CD6915" w:rsidRDefault="00EB4287" w:rsidP="00EB4287">
      <w:r w:rsidRPr="00CD6915">
        <w:t>You_PRP and_CC I_PRP must_MD watch_VB the_DT case_NN ,_, and_CC we_PRP must_MD have_VB none_NN other_JJ to_TO know_VB ._.</w:t>
      </w:r>
    </w:p>
    <w:p w14:paraId="62AAE3E4" w14:textId="77777777" w:rsidR="00EB4287" w:rsidRPr="00CD6915" w:rsidRDefault="00EB4287" w:rsidP="00EB4287">
      <w:r w:rsidRPr="00CD6915">
        <w:t>I_PRP have_VBP grave_JJ reasons_NNS ._.</w:t>
      </w:r>
    </w:p>
    <w:p w14:paraId="50F59751" w14:textId="77777777" w:rsidR="00EB4287" w:rsidRPr="00CD6915" w:rsidRDefault="00EB4287" w:rsidP="00EB4287">
      <w:r w:rsidRPr="00CD6915">
        <w:t>No_RB ,_, do_VBP not_RB ask_VB them_PRP ;_: think_VB what_WP you_PRP will_MD ._.</w:t>
      </w:r>
    </w:p>
    <w:p w14:paraId="78BAD112" w14:textId="77777777" w:rsidR="00EB4287" w:rsidRPr="00CD6915" w:rsidRDefault="00EB4287" w:rsidP="00EB4287">
      <w:r w:rsidRPr="00CD6915">
        <w:t>Do_VBP not_RB fear_VB to_TO think_VB even_RB the_DT most_RBS not-probable_JJ ._.</w:t>
      </w:r>
    </w:p>
    <w:p w14:paraId="31F386CB" w14:textId="77777777" w:rsidR="00EB4287" w:rsidRPr="00CD6915" w:rsidRDefault="00EB4287" w:rsidP="00EB4287">
      <w:r w:rsidRPr="00CD6915">
        <w:t>Good-night_JJ ._. ''_''</w:t>
      </w:r>
    </w:p>
    <w:p w14:paraId="6686D8E9" w14:textId="77777777" w:rsidR="00EB4287" w:rsidRPr="00CD6915" w:rsidRDefault="00EB4287" w:rsidP="00EB4287">
      <w:r w:rsidRPr="00CD6915">
        <w:t>In_IN the_DT hall_NN two_CD of_IN the_DT maids_NNS came_VBD to_TO me_PRP ,_, and_CC asked_VBD if_IN they_PRP or_CC either_DT of_IN them_PRP might_MD not_RB sit_VB up_RP with_IN Miss_NNP Lucy_NNP ._.</w:t>
      </w:r>
    </w:p>
    <w:p w14:paraId="5E3C4134" w14:textId="77777777" w:rsidR="00EB4287" w:rsidRPr="00CD6915" w:rsidRDefault="00EB4287" w:rsidP="00EB4287">
      <w:r w:rsidRPr="00CD6915">
        <w:t>They_PRP implored_VBD me_PRP to_TO let_VB them_PRP ;_: and_CC when_WRB I_PRP said_VBD it_PRP was_VBD Dr._NNP Van_NNP Helsing_NNP 's_POS wish_NN that_IN either_CC he_PRP or_CC I_PRP should_MD sit_VB up_RP ,_, they_PRP asked_VBD me_PRP quite_RB piteously_RB to_TO intercede_VB with_IN the_DT ``_`` foreign_JJ gentleman_NN ._. ''_''</w:t>
      </w:r>
    </w:p>
    <w:p w14:paraId="489E4A92" w14:textId="77777777" w:rsidR="00EB4287" w:rsidRPr="00CD6915" w:rsidRDefault="00EB4287" w:rsidP="00EB4287">
      <w:r w:rsidRPr="00CD6915">
        <w:t>I_PRP was_VBD much_RB touched_VBN by_IN their_PRP$ kindness_NN ._.</w:t>
      </w:r>
    </w:p>
    <w:p w14:paraId="7B9FA557" w14:textId="77777777" w:rsidR="00EB4287" w:rsidRPr="00CD6915" w:rsidRDefault="00EB4287" w:rsidP="00EB4287">
      <w:r w:rsidRPr="00CD6915">
        <w:t>Perhaps_RB it_PRP is_VBZ because_IN I_PRP am_VBP weak_JJ at_IN present_NN ,_, and_CC perhaps_RB because_IN it_PRP was_VBD on_IN Lucy_NNP 's_POS account_NN ,_, that_IN their_PRP$ devotion_NN was_VBD manifested_VBN ;_: for_IN over_IN and_CC over_IN again_RB have_VBP I_PRP seen_VBN similar_JJ instances_NNS of_IN woman_NN 's_POS kindness_NN ._.</w:t>
      </w:r>
    </w:p>
    <w:p w14:paraId="369706CC" w14:textId="77777777" w:rsidR="00EB4287" w:rsidRPr="00CD6915" w:rsidRDefault="00EB4287" w:rsidP="00EB4287">
      <w:r w:rsidRPr="00CD6915">
        <w:t>I_PRP got_VBD back_RB here_RB in_IN time_NN for_IN a_DT late_JJ dinner_NN ;_: went_VBD my_PRP$ rounds_NNS --_: all_RB well_RB ;_: and_CC set_VB this_DT down_RP whilst_IN waiting_VBG for_IN sleep_NN ._.</w:t>
      </w:r>
    </w:p>
    <w:p w14:paraId="5AEC9441" w14:textId="77777777" w:rsidR="00EB4287" w:rsidRPr="00CD6915" w:rsidRDefault="00EB4287" w:rsidP="00EB4287">
      <w:r w:rsidRPr="00CD6915">
        <w:t>It_PRP is_VBZ coming_VBG ._.</w:t>
      </w:r>
    </w:p>
    <w:p w14:paraId="41005AC7" w14:textId="77777777" w:rsidR="00EB4287" w:rsidRPr="00CD6915" w:rsidRDefault="00EB4287" w:rsidP="00EB4287">
      <w:r w:rsidRPr="00CD6915">
        <w:t>11_CD September_NNP ._.</w:t>
      </w:r>
    </w:p>
    <w:p w14:paraId="45A763FA" w14:textId="77777777" w:rsidR="00EB4287" w:rsidRPr="00CD6915" w:rsidRDefault="00EB4287" w:rsidP="00EB4287">
      <w:r w:rsidRPr="00CD6915">
        <w:t>--_: This_DT afternoon_NN I_PRP went_VBD over_RP to_TO Hillingham_NNP ._.</w:t>
      </w:r>
    </w:p>
    <w:p w14:paraId="41B345F0" w14:textId="77777777" w:rsidR="00EB4287" w:rsidRPr="00CD6915" w:rsidRDefault="00EB4287" w:rsidP="00EB4287">
      <w:r w:rsidRPr="00CD6915">
        <w:t>Found_NNP Van_NNP Helsing_NNP in_IN excellent_JJ spirits_NNS ,_, and_CC Lucy_NNP much_RB better_RBR ._.</w:t>
      </w:r>
    </w:p>
    <w:p w14:paraId="158ED30B" w14:textId="77777777" w:rsidR="00EB4287" w:rsidRPr="00CD6915" w:rsidRDefault="00EB4287" w:rsidP="00EB4287">
      <w:r w:rsidRPr="00CD6915">
        <w:t>Shortly_RB after_IN I_PRP had_VBD arrived_VBN ,_, a_DT big_JJ parcel_NN from_IN abroad_RB came_VBD for_IN the_DT Professor_NNP ._.</w:t>
      </w:r>
    </w:p>
    <w:p w14:paraId="23431215" w14:textId="77777777" w:rsidR="00EB4287" w:rsidRPr="00CD6915" w:rsidRDefault="00EB4287" w:rsidP="00EB4287">
      <w:r w:rsidRPr="00CD6915">
        <w:t>He_PRP opened_VBD it_PRP with_IN much_JJ impressment_NN --_: assumed_VBN ,_, of_IN course_NN --_: and_CC showed_VBD a_DT great_JJ bundle_NN of_IN white_JJ flowers_NNS ._.</w:t>
      </w:r>
    </w:p>
    <w:p w14:paraId="5F19753C" w14:textId="77777777" w:rsidR="00EB4287" w:rsidRPr="00CD6915" w:rsidRDefault="00EB4287" w:rsidP="00EB4287">
      <w:r w:rsidRPr="00CD6915">
        <w:t>``_`` These_DT are_VBP for_IN you_PRP ,_, Miss_NNP Lucy_NNP ,_, ''_'' he_PRP said_VBD ._.</w:t>
      </w:r>
    </w:p>
    <w:p w14:paraId="6EB3752E" w14:textId="77777777" w:rsidR="00EB4287" w:rsidRPr="00CD6915" w:rsidRDefault="00EB4287" w:rsidP="00EB4287">
      <w:r w:rsidRPr="00CD6915">
        <w:t>``_`` For_IN me_PRP ?_.</w:t>
      </w:r>
    </w:p>
    <w:p w14:paraId="75A3659C" w14:textId="77777777" w:rsidR="00EB4287" w:rsidRPr="00CD6915" w:rsidRDefault="00EB4287" w:rsidP="00EB4287">
      <w:r w:rsidRPr="00CD6915">
        <w:t>Oh_UH ,_, Dr._NNP Van_NNP Helsing_NNP !_. ''_''</w:t>
      </w:r>
    </w:p>
    <w:p w14:paraId="187E1446" w14:textId="77777777" w:rsidR="00EB4287" w:rsidRPr="00CD6915" w:rsidRDefault="00EB4287" w:rsidP="00EB4287">
      <w:r w:rsidRPr="00CD6915">
        <w:t>``_`` Yes_UH ,_, my_PRP$ dear_RB ,_, but_CC not_RB for_IN you_PRP to_TO play_VB with_IN ._.</w:t>
      </w:r>
    </w:p>
    <w:p w14:paraId="37DC8BFC" w14:textId="77777777" w:rsidR="00EB4287" w:rsidRPr="00CD6915" w:rsidRDefault="00EB4287" w:rsidP="00EB4287">
      <w:r w:rsidRPr="00CD6915">
        <w:t>These_DT are_VBP medicines_NNS ._. ''_''</w:t>
      </w:r>
    </w:p>
    <w:p w14:paraId="22F3121F" w14:textId="77777777" w:rsidR="00EB4287" w:rsidRPr="00CD6915" w:rsidRDefault="00EB4287" w:rsidP="00EB4287">
      <w:r w:rsidRPr="00CD6915">
        <w:t>Here_RB Lucy_NNP made_VBD a_DT wry_JJ face_NN ._.</w:t>
      </w:r>
    </w:p>
    <w:p w14:paraId="620B055A" w14:textId="77777777" w:rsidR="00EB4287" w:rsidRPr="00CD6915" w:rsidRDefault="00EB4287" w:rsidP="00EB4287">
      <w:r w:rsidRPr="00CD6915">
        <w:lastRenderedPageBreak/>
        <w:t>``_`` Nay_NN ,_, but_CC they_PRP are_VBP not_RB to_TO take_VB in_IN a_DT decoction_NN or_CC in_IN nauseous_JJ form_NN ,_, so_IN you_PRP need_MD not_RB snub_VB that_IN so_RB charming_JJ nose_NN ,_, or_CC I_PRP shall_MD point_VB out_RP to_TO my_PRP$ friend_NN Arthur_NNP what_WP woes_NNS he_PRP may_MD have_VB to_TO endure_VB in_IN seeing_VBG so_RB much_JJ beauty_NN that_IN he_PRP so_RB loves_VBZ so_RB much_RB distort_VB ._.</w:t>
      </w:r>
    </w:p>
    <w:p w14:paraId="5BD94295" w14:textId="77777777" w:rsidR="00EB4287" w:rsidRPr="00CD6915" w:rsidRDefault="00EB4287" w:rsidP="00EB4287">
      <w:r w:rsidRPr="00CD6915">
        <w:t>Aha_NNP ,_, my_PRP$ pretty_RB miss_VBP ,_, that_WDT bring_VBP the_DT so_RB nice_JJ nose_NN all_RB straight_RB again_RB ._.</w:t>
      </w:r>
    </w:p>
    <w:p w14:paraId="38DC35C1" w14:textId="77777777" w:rsidR="00EB4287" w:rsidRPr="00CD6915" w:rsidRDefault="00EB4287" w:rsidP="00EB4287">
      <w:r w:rsidRPr="00CD6915">
        <w:t>This_DT is_VBZ medicinal_JJ ,_, but_CC you_PRP do_VBP not_RB know_VB how_WRB ._.</w:t>
      </w:r>
    </w:p>
    <w:p w14:paraId="73070EF8" w14:textId="77777777" w:rsidR="00EB4287" w:rsidRPr="00CD6915" w:rsidRDefault="00EB4287" w:rsidP="00EB4287">
      <w:r w:rsidRPr="00CD6915">
        <w:t>I_PRP put_VBD him_PRP in_IN your_PRP$ window_NN ,_, I_PRP make_VBP pretty_JJ wreath_NN ,_, and_CC hang_VB him_PRP round_VB your_PRP$ neck_NN ,_, so_IN that_IN you_PRP sleep_VBP well_RB ._.</w:t>
      </w:r>
    </w:p>
    <w:p w14:paraId="70D62279" w14:textId="77777777" w:rsidR="00EB4287" w:rsidRPr="00CD6915" w:rsidRDefault="00EB4287" w:rsidP="00EB4287">
      <w:r w:rsidRPr="00CD6915">
        <w:t>Oh_UH yes_UH !_.</w:t>
      </w:r>
    </w:p>
    <w:p w14:paraId="61F568D3" w14:textId="77777777" w:rsidR="00EB4287" w:rsidRPr="00CD6915" w:rsidRDefault="00EB4287" w:rsidP="00EB4287">
      <w:r w:rsidRPr="00CD6915">
        <w:t>they_PRP ,_, like_IN the_DT lotus_NN flower_NN ,_, make_VB your_PRP$ trouble_NN forgotten_VBD ._.</w:t>
      </w:r>
    </w:p>
    <w:p w14:paraId="1EC36402" w14:textId="77777777" w:rsidR="00EB4287" w:rsidRPr="00CD6915" w:rsidRDefault="00EB4287" w:rsidP="00EB4287">
      <w:r w:rsidRPr="00CD6915">
        <w:t>It_PRP smell_VBP so_RB like_IN the_DT waters_NNS of_IN Lethe_NNP ,_, and_CC of_IN that_DT fountain_NN of_IN youth_NN that_IN the_DT Conquistadores_NNPS sought_VBD for_IN in_IN the_DT Floridas_NNP ,_, and_CC find_VB him_PRP all_RB too_RB late_JJ ._. ''_''</w:t>
      </w:r>
    </w:p>
    <w:p w14:paraId="48E07625" w14:textId="77777777" w:rsidR="00EB4287" w:rsidRPr="00CD6915" w:rsidRDefault="00EB4287" w:rsidP="00EB4287">
      <w:r w:rsidRPr="00CD6915">
        <w:t>Whilst_IN he_PRP was_VBD speaking_VBG ,_, Lucy_NNP had_VBD been_VBN examining_VBG the_DT flowers_NNS and_CC smelling_VBG them_PRP ._.</w:t>
      </w:r>
    </w:p>
    <w:p w14:paraId="662145FA" w14:textId="77777777" w:rsidR="00EB4287" w:rsidRPr="00CD6915" w:rsidRDefault="00EB4287" w:rsidP="00EB4287">
      <w:r w:rsidRPr="00CD6915">
        <w:t>Now_RB she_PRP threw_VBD them_PRP down_RP ,_, saying_VBG ,_, with_IN half-laughter_NN ,_, and_CC half-disgust_NN :_: --_: ``_`` Oh_UH ,_, Professor_NNP ,_, I_PRP believe_VBP you_PRP are_VBP only_RB putting_VBG up_RP a_DT joke_NN on_IN me_PRP ._.</w:t>
      </w:r>
    </w:p>
    <w:p w14:paraId="25866E2D" w14:textId="77777777" w:rsidR="00EB4287" w:rsidRPr="00CD6915" w:rsidRDefault="00EB4287" w:rsidP="00EB4287">
      <w:r w:rsidRPr="00CD6915">
        <w:t>Why_WRB ,_, these_DT flowers_NNS are_VBP only_RB common_JJ garlic_NN ._. ''_''</w:t>
      </w:r>
    </w:p>
    <w:p w14:paraId="313D6C78" w14:textId="77777777" w:rsidR="00EB4287" w:rsidRPr="00CD6915" w:rsidRDefault="00EB4287" w:rsidP="00EB4287">
      <w:r w:rsidRPr="00CD6915">
        <w:t>To_TO my_PRP$ surprise_NN ,_, Van_NNP Helsing_NNP rose_VBD up_RB and_CC said_VBD with_IN all_DT his_PRP$ sternness_NN ,_, his_PRP$ iron_NN jaw_NN set_NN and_CC his_PRP$ bushy_JJ eyebrows_NNS meeting_NN :_: --_: ``_`` No_DT trifling_NN with_IN me_PRP !_.</w:t>
      </w:r>
    </w:p>
    <w:p w14:paraId="1C77134F" w14:textId="77777777" w:rsidR="00EB4287" w:rsidRPr="00CD6915" w:rsidRDefault="00EB4287" w:rsidP="00EB4287">
      <w:r w:rsidRPr="00CD6915">
        <w:t>I_PRP never_RB jest_VBD !_.</w:t>
      </w:r>
    </w:p>
    <w:p w14:paraId="1F2C7DC4" w14:textId="77777777" w:rsidR="00EB4287" w:rsidRPr="00CD6915" w:rsidRDefault="00EB4287" w:rsidP="00EB4287">
      <w:r w:rsidRPr="00CD6915">
        <w:t>There_EX is_VBZ grim_JJ purpose_NN in_IN all_DT I_PRP do_VBP ;_: and_CC I_PRP warn_VBP you_PRP that_IN you_PRP do_VBP not_RB thwart_VB me_PRP ._.</w:t>
      </w:r>
    </w:p>
    <w:p w14:paraId="08E1874C" w14:textId="77777777" w:rsidR="00EB4287" w:rsidRPr="00CD6915" w:rsidRDefault="00EB4287" w:rsidP="00EB4287">
      <w:r w:rsidRPr="00CD6915">
        <w:t>Take_VB care_NN ,_, for_IN the_DT sake_NN of_IN others_NNS if_IN not_RB for_IN your_PRP$ own_JJ ._. ''_''</w:t>
      </w:r>
    </w:p>
    <w:p w14:paraId="4F101FD6" w14:textId="77777777" w:rsidR="00EB4287" w:rsidRPr="00CD6915" w:rsidRDefault="00EB4287" w:rsidP="00EB4287">
      <w:r w:rsidRPr="00CD6915">
        <w:t>Then_RB seeing_VBG poor_JJ Lucy_NNP scared_VBD ,_, as_IN she_PRP might_MD well_RB be_VB ,_, he_PRP went_VBD on_IN more_RBR gently_RB :_: ``_`` Oh_UH ,_, little_RB miss_VBP ,_, my_PRP$ dear_RB ,_, do_VBP not_RB fear_VB me_PRP ._.</w:t>
      </w:r>
    </w:p>
    <w:p w14:paraId="38A23B8B" w14:textId="77777777" w:rsidR="00EB4287" w:rsidRPr="00CD6915" w:rsidRDefault="00EB4287" w:rsidP="00EB4287">
      <w:r w:rsidRPr="00CD6915">
        <w:t>I_PRP only_RB do_VBP for_IN your_PRP$ good_JJ ;_: but_CC there_EX is_VBZ much_JJ virtue_NN to_TO you_PRP in_IN those_DT so_RB common_JJ flowers_NNS ._.</w:t>
      </w:r>
    </w:p>
    <w:p w14:paraId="42D3256D" w14:textId="77777777" w:rsidR="00EB4287" w:rsidRPr="00CD6915" w:rsidRDefault="00EB4287" w:rsidP="00EB4287">
      <w:r w:rsidRPr="00CD6915">
        <w:t>See_NNP ,_, I_PRP place_VBP them_PRP myself_PRP in_IN your_PRP$ room_NN ._.</w:t>
      </w:r>
    </w:p>
    <w:p w14:paraId="394FAFF3" w14:textId="77777777" w:rsidR="00EB4287" w:rsidRPr="00CD6915" w:rsidRDefault="00EB4287" w:rsidP="00EB4287">
      <w:r w:rsidRPr="00CD6915">
        <w:t>I_PRP make_VBP myself_PRP the_DT wreath_NN that_IN you_PRP are_VBP to_TO wear_VB ._.</w:t>
      </w:r>
    </w:p>
    <w:p w14:paraId="411DBF97" w14:textId="77777777" w:rsidR="00EB4287" w:rsidRPr="00CD6915" w:rsidRDefault="00EB4287" w:rsidP="00EB4287">
      <w:r w:rsidRPr="00CD6915">
        <w:t>But_CC hush_JJ !_.</w:t>
      </w:r>
    </w:p>
    <w:p w14:paraId="2D4BD42E" w14:textId="77777777" w:rsidR="00EB4287" w:rsidRPr="00CD6915" w:rsidRDefault="00EB4287" w:rsidP="00EB4287">
      <w:r w:rsidRPr="00CD6915">
        <w:t>no_DT telling_VBG to_TO others_NNS that_WDT make_VBP so_RB inquisitive_JJ questions_NNS ._.</w:t>
      </w:r>
    </w:p>
    <w:p w14:paraId="5117B7C2" w14:textId="77777777" w:rsidR="00EB4287" w:rsidRPr="00CD6915" w:rsidRDefault="00EB4287" w:rsidP="00EB4287">
      <w:r w:rsidRPr="00CD6915">
        <w:lastRenderedPageBreak/>
        <w:t>We_PRP must_MD obey_VB ,_, and_CC silence_NN is_VBZ a_DT part_NN of_IN obedience_NN ;_: and_CC obedience_NN is_VBZ to_TO bring_VB you_PRP strong_JJ and_CC well_RB into_IN loving_JJ arms_NNS that_WDT wait_VBP for_IN you_PRP ._.</w:t>
      </w:r>
    </w:p>
    <w:p w14:paraId="15F17F85" w14:textId="77777777" w:rsidR="00EB4287" w:rsidRPr="00CD6915" w:rsidRDefault="00EB4287" w:rsidP="00EB4287">
      <w:r w:rsidRPr="00CD6915">
        <w:t>Now_RB sit_VB still_RB awhile_RB ._.</w:t>
      </w:r>
    </w:p>
    <w:p w14:paraId="6CB5D653" w14:textId="77777777" w:rsidR="00EB4287" w:rsidRPr="00CD6915" w:rsidRDefault="00EB4287" w:rsidP="00EB4287">
      <w:r w:rsidRPr="00CD6915">
        <w:t>Come_VB with_IN me_PRP ,_, friend_NN John_NNP ,_, and_CC you_PRP shall_MD help_VB me_PRP deck_NN the_DT room_NN with_IN my_PRP$ garlic_NN ,_, which_WDT is_VBZ all_PDT the_DT way_NN from_IN Haarlem_NNP ,_, where_WRB my_PRP$ friend_NN Vanderpool_NNP raise_VB herb_NN in_IN his_PRP$ glass-houses_NNS all_PDT the_DT year_NN ._.</w:t>
      </w:r>
    </w:p>
    <w:p w14:paraId="16EC1329" w14:textId="77777777" w:rsidR="00EB4287" w:rsidRPr="00CD6915" w:rsidRDefault="00EB4287" w:rsidP="00EB4287">
      <w:r w:rsidRPr="00CD6915">
        <w:t>I_PRP had_VBD to_TO telegraph_VB yesterday_NN ,_, or_CC they_PRP would_MD not_RB have_VB been_VBN here_RB ._. ''_''</w:t>
      </w:r>
    </w:p>
    <w:p w14:paraId="79A7B9AC" w14:textId="77777777" w:rsidR="00EB4287" w:rsidRPr="00CD6915" w:rsidRDefault="00EB4287" w:rsidP="00EB4287">
      <w:r w:rsidRPr="00CD6915">
        <w:t>We_PRP went_VBD into_IN the_DT room_NN ,_, taking_VBG the_DT flowers_NNS with_IN us_PRP ._.</w:t>
      </w:r>
    </w:p>
    <w:p w14:paraId="328AFB03" w14:textId="77777777" w:rsidR="00EB4287" w:rsidRPr="00CD6915" w:rsidRDefault="00EB4287" w:rsidP="00EB4287">
      <w:r w:rsidRPr="00CD6915">
        <w:t>The_DT Professor_NNP 's_POS actions_NNS were_VBD certainly_RB odd_JJ and_CC not_RB to_TO be_VB found_VBN in_IN any_DT pharmacopœia_NN that_IN I_PRP ever_RB heard_VBD of_IN ._.</w:t>
      </w:r>
    </w:p>
    <w:p w14:paraId="18CC81ED" w14:textId="77777777" w:rsidR="00EB4287" w:rsidRPr="00CD6915" w:rsidRDefault="00EB4287" w:rsidP="00EB4287">
      <w:r w:rsidRPr="00CD6915">
        <w:t>First_RB he_PRP fastened_VBD up_RP the_DT windows_NNS and_CC latched_VBD them_PRP securely_RB ;_: next_JJ ,_, taking_VBG a_DT handful_NN of_IN the_DT flowers_NNS ,_, he_PRP rubbed_VBD them_PRP all_DT over_IN the_DT sashes_NNS ,_, as_IN though_IN to_TO ensure_VB that_IN every_DT whiff_NN of_IN air_NN that_WDT might_MD get_VB in_IN would_MD be_VB laden_JJ with_IN the_DT garlic_JJ smell_NN ._.</w:t>
      </w:r>
    </w:p>
    <w:p w14:paraId="78A120C9" w14:textId="77777777" w:rsidR="00EB4287" w:rsidRPr="00CD6915" w:rsidRDefault="00EB4287" w:rsidP="00EB4287">
      <w:r w:rsidRPr="00CD6915">
        <w:t>Then_RB with_IN the_DT wisp_NN he_PRP rubbed_VBD all_DT over_IN the_DT jamb_NN of_IN the_DT door_NN ,_, above_RB ,_, below_RB ,_, and_CC at_IN each_DT side_NN ,_, and_CC round_VB the_DT fireplace_NN in_IN the_DT same_JJ way_NN ._.</w:t>
      </w:r>
    </w:p>
    <w:p w14:paraId="5873A7FE" w14:textId="77777777" w:rsidR="00EB4287" w:rsidRPr="00CD6915" w:rsidRDefault="00EB4287" w:rsidP="00EB4287">
      <w:r w:rsidRPr="00CD6915">
        <w:t>It_PRP all_DT seemed_VBD grotesque_JJ to_TO me_PRP ,_, and_CC presently_RB I_PRP said_VBD :_: --_: ``_`` Well_NNP ,_, Professor_NNP ,_, I_PRP know_VBP you_PRP always_RB have_VBP a_DT reason_NN for_IN what_WP you_PRP do_VBP ,_, but_CC this_DT certainly_RB puzzles_NNS me_PRP ._.</w:t>
      </w:r>
    </w:p>
    <w:p w14:paraId="6800A78B" w14:textId="77777777" w:rsidR="00EB4287" w:rsidRPr="00CD6915" w:rsidRDefault="00EB4287" w:rsidP="00EB4287">
      <w:r w:rsidRPr="00CD6915">
        <w:t>It_PRP is_VBZ well_RB we_PRP have_VBP no_DT sceptic_NN here_RB ,_, or_CC he_PRP would_MD say_VB that_IN you_PRP were_VBD working_VBG some_DT spell_NN to_TO keep_VB out_RP an_DT evil_JJ spirit_NN ._. ''_''</w:t>
      </w:r>
    </w:p>
    <w:p w14:paraId="7C286B64" w14:textId="77777777" w:rsidR="00EB4287" w:rsidRPr="00CD6915" w:rsidRDefault="00EB4287" w:rsidP="00EB4287">
      <w:r w:rsidRPr="00CD6915">
        <w:t>``_`` Perhaps_RB I_PRP am_VBP !_. ''_''</w:t>
      </w:r>
    </w:p>
    <w:p w14:paraId="35ACCABF" w14:textId="77777777" w:rsidR="00EB4287" w:rsidRPr="00CD6915" w:rsidRDefault="00EB4287" w:rsidP="00EB4287">
      <w:r w:rsidRPr="00CD6915">
        <w:t>he_PRP answered_VBD quietly_RB as_IN he_PRP began_VBD to_TO make_VB the_DT wreath_NN which_WDT Lucy_NNP was_VBD to_TO wear_VB round_VB her_PRP$ neck_NN ._.</w:t>
      </w:r>
    </w:p>
    <w:p w14:paraId="40EADF1F" w14:textId="77777777" w:rsidR="00EB4287" w:rsidRPr="00CD6915" w:rsidRDefault="00EB4287" w:rsidP="00EB4287">
      <w:r w:rsidRPr="00CD6915">
        <w:t>We_PRP then_RB waited_VBD whilst_IN Lucy_NNP made_VBD her_PRP$ toilet_NN for_IN the_DT night_NN ,_, and_CC when_WRB she_PRP was_VBD in_IN bed_NN he_PRP came_VBD and_CC himself_PRP fixed_VBD the_DT wreath_NN of_IN garlic_JJ round_NN her_PRP$ neck_NN ._.</w:t>
      </w:r>
    </w:p>
    <w:p w14:paraId="0D7E8B05" w14:textId="77777777" w:rsidR="00EB4287" w:rsidRPr="00CD6915" w:rsidRDefault="00EB4287" w:rsidP="00EB4287">
      <w:r w:rsidRPr="00CD6915">
        <w:t>The_DT last_JJ words_NNS he_PRP said_VBD to_TO her_PRP were_VBD :_: --_: ``_`` Take_VB care_NN you_PRP do_VBP not_RB disturb_VB it_PRP ;_: and_CC even_RB if_IN the_DT room_NN feel_NN close_NN ,_, do_VBP not_RB to-night_JJ open_NN the_DT window_NN or_CC the_DT door_NN ._. ''_''</w:t>
      </w:r>
    </w:p>
    <w:p w14:paraId="4AA801BA" w14:textId="77777777" w:rsidR="00EB4287" w:rsidRPr="00CD6915" w:rsidRDefault="00EB4287" w:rsidP="00EB4287">
      <w:r w:rsidRPr="00CD6915">
        <w:t>``_`` I_PRP promise_VBP ,_, ''_'' said_VBD Lucy_NNP ,_, ``_`` and_CC thank_VB you_PRP both_CC a_DT thousand_CD times_NNS for_IN all_DT your_PRP$ kindness_NN to_TO me_PRP !_.</w:t>
      </w:r>
    </w:p>
    <w:p w14:paraId="2A571E47" w14:textId="77777777" w:rsidR="00EB4287" w:rsidRPr="00CD6915" w:rsidRDefault="00EB4287" w:rsidP="00EB4287">
      <w:r w:rsidRPr="00CD6915">
        <w:lastRenderedPageBreak/>
        <w:t>Oh_UH ,_, what_WP have_VBP I_PRP done_VBN to_TO be_VB blessed_VBN with_IN such_JJ friends_NNS ?_. ''_''</w:t>
      </w:r>
    </w:p>
    <w:p w14:paraId="6B315E3C" w14:textId="77777777" w:rsidR="00EB4287" w:rsidRPr="00CD6915" w:rsidRDefault="00EB4287" w:rsidP="00EB4287">
      <w:r w:rsidRPr="00CD6915">
        <w:t>As_IN we_PRP left_VBD the_DT house_NN in_IN my_PRP$ fly_NN ,_, which_WDT was_VBD waiting_VBG ,_, Van_NNP Helsing_NNP said_VBD :_: --_: ``_`` To-night_JJ I_PRP can_MD sleep_VB in_IN peace_NN ,_, and_CC sleep_VB I_PRP want_VBP --_: two_CD nights_NNS of_IN travel_NN ,_, much_JJ reading_NN in_IN the_DT day_NN between_IN ,_, and_CC much_JJ anxiety_NN on_IN the_DT day_NN to_TO follow_VB ,_, and_CC a_DT night_NN to_TO sit_VB up_RP ,_, without_IN to_TO wink_NN ._.</w:t>
      </w:r>
    </w:p>
    <w:p w14:paraId="5FF918D5" w14:textId="77777777" w:rsidR="00EB4287" w:rsidRPr="00CD6915" w:rsidRDefault="00EB4287" w:rsidP="00EB4287">
      <w:r w:rsidRPr="00CD6915">
        <w:t>To-morrow_NN in_IN the_DT morning_NN early_RB you_PRP call_VBP for_IN me_PRP ,_, and_CC we_PRP come_VBP together_RB to_TO see_VB our_PRP$ pretty_RB miss_VB ,_, so_RB much_RB more_RBR strong_JJ for_IN my_PRP$ `_`` spell_NN '_'' which_WDT I_PRP have_VBP work_NN ._.</w:t>
      </w:r>
    </w:p>
    <w:p w14:paraId="723A9917" w14:textId="77777777" w:rsidR="00EB4287" w:rsidRPr="00CD6915" w:rsidRDefault="00EB4287" w:rsidP="00EB4287">
      <w:r w:rsidRPr="00CD6915">
        <w:t>Ho_NNP !_.</w:t>
      </w:r>
    </w:p>
    <w:p w14:paraId="4D0FEEE8" w14:textId="77777777" w:rsidR="00EB4287" w:rsidRPr="00CD6915" w:rsidRDefault="00EB4287" w:rsidP="00EB4287">
      <w:r w:rsidRPr="00CD6915">
        <w:t>ho_FW !_. ''_''</w:t>
      </w:r>
    </w:p>
    <w:p w14:paraId="774D1551" w14:textId="77777777" w:rsidR="00EB4287" w:rsidRPr="00CD6915" w:rsidRDefault="00EB4287" w:rsidP="00EB4287">
      <w:r w:rsidRPr="00CD6915">
        <w:t>He_PRP seemed_VBD so_RB confident_JJ that_IN I_PRP ,_, remembering_VBG my_PRP$ own_JJ confidence_NN two_CD nights_NNS before_IN and_CC with_IN the_DT baneful_JJ result_NN ,_, felt_VBD awe_JJ and_CC vague_JJ terror_NN ._.</w:t>
      </w:r>
    </w:p>
    <w:p w14:paraId="6337B8DD" w14:textId="77777777" w:rsidR="00EB4287" w:rsidRPr="00CD6915" w:rsidRDefault="00EB4287" w:rsidP="00EB4287">
      <w:r w:rsidRPr="00CD6915">
        <w:t>It_PRP must_MD have_VB been_VBN my_PRP$ weakness_NN that_WDT made_VBD me_PRP hesitate_VB to_TO tell_VB it_PRP to_TO my_PRP$ friend_NN ,_, but_CC I_PRP felt_VBD it_PRP all_PDT the_DT more_JJR ,_, like_IN unshed_JJ tears_NNS ._.</w:t>
      </w:r>
    </w:p>
    <w:p w14:paraId="54F68EE3" w14:textId="77777777" w:rsidR="00E651CA" w:rsidRPr="00CD6915" w:rsidRDefault="00E651CA" w:rsidP="00EB4287">
      <w:pPr>
        <w:rPr>
          <w:ins w:id="18" w:author="Lee Ji Eun" w:date="2019-09-22T22:37:00Z"/>
        </w:rPr>
      </w:pPr>
    </w:p>
    <w:p w14:paraId="6BBBDA9D" w14:textId="77777777" w:rsidR="00EB4287" w:rsidRPr="00CD6915" w:rsidRDefault="00EB4287" w:rsidP="00EB4287">
      <w:r w:rsidRPr="00CD6915">
        <w:t>CHAPTER_NNP XI_NNP Lucy_NNP Westenra_NNP 's_POS Diary_NNP ._.</w:t>
      </w:r>
    </w:p>
    <w:p w14:paraId="20BE9B32" w14:textId="77777777" w:rsidR="00EB4287" w:rsidRPr="00CD6915" w:rsidRDefault="00EB4287" w:rsidP="00EB4287">
      <w:r w:rsidRPr="00CD6915">
        <w:t>12_CD September_NNP ._.</w:t>
      </w:r>
    </w:p>
    <w:p w14:paraId="4B547ED7" w14:textId="77777777" w:rsidR="00EB4287" w:rsidRPr="00CD6915" w:rsidRDefault="00EB4287" w:rsidP="00EB4287">
      <w:r w:rsidRPr="00CD6915">
        <w:t>--_: How_WRB good_JJ they_PRP all_DT are_VBP to_TO me_PRP ._.</w:t>
      </w:r>
    </w:p>
    <w:p w14:paraId="0392E85C" w14:textId="77777777" w:rsidR="00EB4287" w:rsidRPr="00CD6915" w:rsidRDefault="00EB4287" w:rsidP="00EB4287">
      <w:r w:rsidRPr="00CD6915">
        <w:t>I_PRP quite_RB love_VBP that_IN dear_RB Dr._NNP Van_NNP Helsing_NNP ._.</w:t>
      </w:r>
    </w:p>
    <w:p w14:paraId="35E8B444" w14:textId="77777777" w:rsidR="00EB4287" w:rsidRPr="00CD6915" w:rsidRDefault="00EB4287" w:rsidP="00EB4287">
      <w:r w:rsidRPr="00CD6915">
        <w:t>I_PRP wonder_VBP why_WRB he_PRP was_VBD so_RB anxious_JJ about_IN these_DT flowers_NNS ._.</w:t>
      </w:r>
    </w:p>
    <w:p w14:paraId="3B5859F0" w14:textId="77777777" w:rsidR="00EB4287" w:rsidRPr="00CD6915" w:rsidRDefault="00EB4287" w:rsidP="00EB4287">
      <w:r w:rsidRPr="00CD6915">
        <w:t>He_PRP positively_RB frightened_VBD me_PRP ,_, he_PRP was_VBD so_RB fierce_JJ ._.</w:t>
      </w:r>
    </w:p>
    <w:p w14:paraId="477F1FBB" w14:textId="77777777" w:rsidR="00EB4287" w:rsidRPr="00CD6915" w:rsidRDefault="00EB4287" w:rsidP="00EB4287">
      <w:r w:rsidRPr="00CD6915">
        <w:t>And_CC yet_RB he_PRP must_MD have_VB been_VBN right_JJ ,_, for_IN I_PRP feel_VBP comfort_NN from_IN them_PRP already_RB ._.</w:t>
      </w:r>
    </w:p>
    <w:p w14:paraId="72F13713" w14:textId="77777777" w:rsidR="00EB4287" w:rsidRPr="00CD6915" w:rsidRDefault="00EB4287" w:rsidP="00EB4287">
      <w:r w:rsidRPr="00CD6915">
        <w:t>Somehow_RB ,_, I_PRP do_VBP not_RB dread_NN being_VBG alone_RB to-night_JJ ,_, and_CC I_PRP can_MD go_VB to_TO sleep_VB without_IN fear_NN ._.</w:t>
      </w:r>
    </w:p>
    <w:p w14:paraId="2ADAD48E" w14:textId="77777777" w:rsidR="00EB4287" w:rsidRPr="00CD6915" w:rsidRDefault="00EB4287" w:rsidP="00EB4287">
      <w:r w:rsidRPr="00CD6915">
        <w:t>I_PRP shall_MD not_RB mind_VB any_DT flapping_VBG outside_IN the_DT window_NN ._.</w:t>
      </w:r>
    </w:p>
    <w:p w14:paraId="281920C8" w14:textId="77777777" w:rsidR="00EB4287" w:rsidRPr="00CD6915" w:rsidRDefault="00EB4287" w:rsidP="00EB4287">
      <w:r w:rsidRPr="00CD6915">
        <w:t>Oh_UH ,_, the_DT terrible_JJ struggle_NN that_IN I_PRP have_VBP had_VBN against_IN sleep_NN so_RB often_RB of_IN late_RB ;_: the_DT pain_NN of_IN the_DT sleeplessness_NN ,_, or_CC the_DT pain_NN of_IN the_DT fear_NN of_IN sleep_NN ,_, with_IN such_JJ unknown_JJ horrors_NNS as_IN it_PRP has_VBZ for_IN me_PRP !_.</w:t>
      </w:r>
    </w:p>
    <w:p w14:paraId="670B6049" w14:textId="77777777" w:rsidR="00EB4287" w:rsidRPr="00CD6915" w:rsidRDefault="00EB4287" w:rsidP="00EB4287">
      <w:r w:rsidRPr="00CD6915">
        <w:t>How_WRB blessed_VBN are_VBP some_DT people_NNS ,_, whose_WP$ lives_NNS have_VBP no_DT fears_NNS ,_, no_DT dreads_NNS ;_: to_TO whom_WP sleep_NN is_VBZ a_DT blessing_NN that_WDT comes_VBZ nightly_JJ ,_, and_CC brings_VBZ nothing_NN but_CC sweet_JJ dreams_NNS ._.</w:t>
      </w:r>
    </w:p>
    <w:p w14:paraId="3A79C33C" w14:textId="77777777" w:rsidR="00EB4287" w:rsidRPr="00CD6915" w:rsidRDefault="00EB4287" w:rsidP="00EB4287">
      <w:r w:rsidRPr="00CD6915">
        <w:t>Well_RB ,_, here_RB I_PRP am_VBP to-night_JJ ,_, hoping_VBG for_IN sleep_NN ,_, and_CC lying_VBG like_IN Ophelia_NNP in_IN the_DT play_NN ,_, with_IN ``_`` virgin_JJ crants_NNS and_CC maiden_NN strewments_NNS ._. ''_''</w:t>
      </w:r>
    </w:p>
    <w:p w14:paraId="6C43B228" w14:textId="77777777" w:rsidR="00EB4287" w:rsidRPr="00CD6915" w:rsidRDefault="00EB4287" w:rsidP="00EB4287">
      <w:r w:rsidRPr="00CD6915">
        <w:lastRenderedPageBreak/>
        <w:t>I_PRP never_RB liked_VBD garlic_NN before_RB ,_, but_CC to-night_JJ it_PRP is_VBZ delightful_JJ !_.</w:t>
      </w:r>
    </w:p>
    <w:p w14:paraId="7C168ECE" w14:textId="77777777" w:rsidR="00EB4287" w:rsidRPr="00CD6915" w:rsidRDefault="00EB4287" w:rsidP="00EB4287">
      <w:r w:rsidRPr="00CD6915">
        <w:t>There_EX is_VBZ peace_NN in_IN its_PRP$ smell_NN ;_: I_PRP feel_VBP sleep_NN coming_VBG already_RB ._.</w:t>
      </w:r>
    </w:p>
    <w:p w14:paraId="087172CB" w14:textId="77777777" w:rsidR="00EB4287" w:rsidRPr="00CD6915" w:rsidRDefault="00EB4287" w:rsidP="00EB4287">
      <w:r w:rsidRPr="00CD6915">
        <w:t>Good-night_JJ ,_, everybody_NN ._.</w:t>
      </w:r>
    </w:p>
    <w:p w14:paraId="034D9643" w14:textId="77777777" w:rsidR="00EB4287" w:rsidRPr="00CD6915" w:rsidRDefault="00EB4287" w:rsidP="00EB4287">
      <w:r w:rsidRPr="00CD6915">
        <w:t>Dr._NNP Seward_NNP 's_POS Diary_NNP ._.</w:t>
      </w:r>
    </w:p>
    <w:p w14:paraId="528A4AE0" w14:textId="77777777" w:rsidR="00EB4287" w:rsidRPr="00CD6915" w:rsidRDefault="00EB4287" w:rsidP="00EB4287">
      <w:r w:rsidRPr="00CD6915">
        <w:t>13_CD September_NNP ._.</w:t>
      </w:r>
    </w:p>
    <w:p w14:paraId="1E67589C" w14:textId="77777777" w:rsidR="00EB4287" w:rsidRPr="00CD6915" w:rsidRDefault="00EB4287" w:rsidP="00EB4287">
      <w:r w:rsidRPr="00CD6915">
        <w:t>--_: Called_VBN at_IN the_DT Berkeley_NNP and_CC found_VBD Van_NNP Helsing_NNP ,_, as_IN usual_JJ ,_, up_RB to_TO time_NN ._.</w:t>
      </w:r>
    </w:p>
    <w:p w14:paraId="7DBF0BFF" w14:textId="77777777" w:rsidR="00EB4287" w:rsidRPr="00CD6915" w:rsidRDefault="00EB4287" w:rsidP="00EB4287">
      <w:r w:rsidRPr="00CD6915">
        <w:t>The_DT carriage_NN ordered_VBD from_IN the_DT hotel_NN was_VBD waiting_VBG ._.</w:t>
      </w:r>
    </w:p>
    <w:p w14:paraId="253C1FBD" w14:textId="77777777" w:rsidR="00EB4287" w:rsidRPr="00CD6915" w:rsidRDefault="00EB4287" w:rsidP="00EB4287">
      <w:r w:rsidRPr="00CD6915">
        <w:t>The_DT Professor_NNP took_VBD his_PRP$ bag_NN ,_, which_WDT he_PRP always_RB brings_VBZ with_IN him_PRP now_RB ._.</w:t>
      </w:r>
    </w:p>
    <w:p w14:paraId="0E9A50EF" w14:textId="77777777" w:rsidR="00EB4287" w:rsidRPr="00CD6915" w:rsidRDefault="00EB4287" w:rsidP="00EB4287">
      <w:r w:rsidRPr="00CD6915">
        <w:t>Let_VB all_DT be_VB put_VBN down_RP exactly_RB ._.</w:t>
      </w:r>
    </w:p>
    <w:p w14:paraId="511F87F0" w14:textId="77777777" w:rsidR="00EB4287" w:rsidRPr="00CD6915" w:rsidRDefault="00EB4287" w:rsidP="00EB4287">
      <w:r w:rsidRPr="00CD6915">
        <w:t>Van_NNP Helsing_NNP and_CC I_PRP arrived_VBD at_IN Hillingham_NNP at_IN eight_CD o'clock_RB ._.</w:t>
      </w:r>
    </w:p>
    <w:p w14:paraId="41AED4FC" w14:textId="77777777" w:rsidR="00EB4287" w:rsidRPr="00CD6915" w:rsidRDefault="00EB4287" w:rsidP="00EB4287">
      <w:r w:rsidRPr="00CD6915">
        <w:t>It_PRP was_VBD a_DT lovely_JJ morning_NN ;_: the_DT bright_JJ sunshine_NN and_CC all_PDT the_DT fresh_JJ feeling_NN of_IN early_JJ autumn_NN seemed_VBD like_IN the_DT completion_NN of_IN nature_NN 's_POS annual_JJ work_NN ._.</w:t>
      </w:r>
    </w:p>
    <w:p w14:paraId="6B2D965E" w14:textId="77777777" w:rsidR="00EB4287" w:rsidRPr="00CD6915" w:rsidRDefault="00EB4287" w:rsidP="00EB4287">
      <w:r w:rsidRPr="00CD6915">
        <w:t>The_DT leaves_NNS were_VBD turning_VBG to_TO all_DT kinds_NNS of_IN beautiful_JJ colours_NNS ,_, but_CC had_VBD not_RB yet_RB begun_VBN to_TO drop_VB from_IN the_DT trees_NNS ._.</w:t>
      </w:r>
    </w:p>
    <w:p w14:paraId="4EEE97A6" w14:textId="77777777" w:rsidR="00EB4287" w:rsidRPr="00CD6915" w:rsidRDefault="00EB4287" w:rsidP="00EB4287">
      <w:r w:rsidRPr="00CD6915">
        <w:t>When_WRB we_PRP entered_VBD we_PRP met_VBD Mrs._NNP Westenra_NNP coming_VBG out_IN of_IN the_DT morning_NN room_NN ._.</w:t>
      </w:r>
    </w:p>
    <w:p w14:paraId="323C8CC1" w14:textId="77777777" w:rsidR="00EB4287" w:rsidRPr="00CD6915" w:rsidRDefault="00EB4287" w:rsidP="00EB4287">
      <w:r w:rsidRPr="00CD6915">
        <w:t>She_PRP is_VBZ always_RB an_DT early_JJ riser_NN ._.</w:t>
      </w:r>
    </w:p>
    <w:p w14:paraId="57F08C99" w14:textId="77777777" w:rsidR="00EB4287" w:rsidRPr="00CD6915" w:rsidRDefault="00EB4287" w:rsidP="00EB4287">
      <w:r w:rsidRPr="00CD6915">
        <w:t>She_PRP greeted_VBD us_PRP warmly_RB and_CC said_VBD :_: --_: ``_`` You_PRP will_MD be_VB glad_JJ to_TO know_VB that_IN Lucy_NNP is_VBZ better_JJR ._.</w:t>
      </w:r>
    </w:p>
    <w:p w14:paraId="424EA42C" w14:textId="77777777" w:rsidR="00EB4287" w:rsidRPr="00CD6915" w:rsidRDefault="00EB4287" w:rsidP="00EB4287">
      <w:r w:rsidRPr="00CD6915">
        <w:t>The_DT dear_RB child_NN is_VBZ still_RB asleep_JJ ._.</w:t>
      </w:r>
    </w:p>
    <w:p w14:paraId="5DFCF69D" w14:textId="77777777" w:rsidR="00EB4287" w:rsidRPr="00CD6915" w:rsidRDefault="00EB4287" w:rsidP="00EB4287">
      <w:r w:rsidRPr="00CD6915">
        <w:t>I_PRP looked_VBD into_IN her_PRP$ room_NN and_CC saw_VBD her_PRP ,_, but_CC did_VBD not_RB go_VB in_IN ,_, lest_IN I_PRP should_MD disturb_VB her_PRP ._. ''_''</w:t>
      </w:r>
    </w:p>
    <w:p w14:paraId="4C8DBB94" w14:textId="77777777" w:rsidR="00EB4287" w:rsidRPr="00CD6915" w:rsidRDefault="00EB4287" w:rsidP="00EB4287">
      <w:r w:rsidRPr="00CD6915">
        <w:t>The_DT Professor_NNP smiled_VBD ,_, and_CC looked_VBD quite_RB jubilant_JJ ._.</w:t>
      </w:r>
    </w:p>
    <w:p w14:paraId="7461EEBC" w14:textId="77777777" w:rsidR="00EB4287" w:rsidRPr="00CD6915" w:rsidRDefault="00EB4287" w:rsidP="00EB4287">
      <w:r w:rsidRPr="00CD6915">
        <w:t>He_PRP rubbed_VBD his_PRP$ hands_NNS together_RB ,_, and_CC said_VBD :_: --_: ``_`` Aha_NN !_.</w:t>
      </w:r>
    </w:p>
    <w:p w14:paraId="6C10978F" w14:textId="77777777" w:rsidR="00EB4287" w:rsidRPr="00CD6915" w:rsidRDefault="00EB4287" w:rsidP="00EB4287">
      <w:r w:rsidRPr="00CD6915">
        <w:t>I_PRP thought_VBD I_PRP had_VBD diagnosed_VBN the_DT case_NN ._.</w:t>
      </w:r>
    </w:p>
    <w:p w14:paraId="53932D21" w14:textId="77777777" w:rsidR="00EB4287" w:rsidRPr="00CD6915" w:rsidRDefault="00EB4287" w:rsidP="00EB4287">
      <w:r w:rsidRPr="00CD6915">
        <w:t>My_PRP$ treatment_NN is_VBZ working_VBG ,_, ''_'' to_TO which_WDT she_PRP answered_VBD :_: --_: ``_`` You_PRP must_MD not_RB take_VB all_PDT the_DT credit_NN to_TO yourself_PRP ,_, doctor_NN ._.</w:t>
      </w:r>
    </w:p>
    <w:p w14:paraId="50371F48" w14:textId="77777777" w:rsidR="00EB4287" w:rsidRPr="00CD6915" w:rsidRDefault="00EB4287" w:rsidP="00EB4287">
      <w:r w:rsidRPr="00CD6915">
        <w:t>Lucy_NNP 's_POS state_NN this_DT morning_NN is_VBZ due_JJ in_IN part_NN to_TO me_PRP ._. ''_''</w:t>
      </w:r>
    </w:p>
    <w:p w14:paraId="6DB7F441" w14:textId="77777777" w:rsidR="00EB4287" w:rsidRPr="00CD6915" w:rsidRDefault="00EB4287" w:rsidP="00EB4287">
      <w:r w:rsidRPr="00CD6915">
        <w:t>``_`` How_WRB you_PRP do_VBP mean_VB ,_, ma'am_VB ?_. ''_''</w:t>
      </w:r>
    </w:p>
    <w:p w14:paraId="45225F6B" w14:textId="77777777" w:rsidR="00EB4287" w:rsidRPr="00CD6915" w:rsidRDefault="00EB4287" w:rsidP="00EB4287">
      <w:r w:rsidRPr="00CD6915">
        <w:t>asked_VBD the_DT Professor_NNP ._.</w:t>
      </w:r>
    </w:p>
    <w:p w14:paraId="52B364CF" w14:textId="77777777" w:rsidR="00EB4287" w:rsidRPr="00CD6915" w:rsidRDefault="00EB4287" w:rsidP="00EB4287">
      <w:r w:rsidRPr="00CD6915">
        <w:t>``_`` Well_UH ,_, I_PRP was_VBD anxious_JJ about_IN the_DT dear_RB child_NN in_IN the_DT night_NN ,_, and_CC went_VBD into_IN her_PRP$ room_NN ._.</w:t>
      </w:r>
    </w:p>
    <w:p w14:paraId="472F4A57" w14:textId="77777777" w:rsidR="00EB4287" w:rsidRPr="00CD6915" w:rsidRDefault="00EB4287" w:rsidP="00EB4287">
      <w:r w:rsidRPr="00CD6915">
        <w:t>She_PRP was_VBD sleeping_VBG soundly_RB --_: so_RB soundly_RB that_IN even_RB my_PRP$ coming_VBG did_VBD not_RB wake_VB her_PRP ._.</w:t>
      </w:r>
    </w:p>
    <w:p w14:paraId="7C43D015" w14:textId="77777777" w:rsidR="00EB4287" w:rsidRPr="00CD6915" w:rsidRDefault="00EB4287" w:rsidP="00EB4287">
      <w:r w:rsidRPr="00CD6915">
        <w:lastRenderedPageBreak/>
        <w:t>But_CC the_DT room_NN was_VBD awfully_RB stuffy_JJ ._.</w:t>
      </w:r>
    </w:p>
    <w:p w14:paraId="5092A5B9" w14:textId="77777777" w:rsidR="00EB4287" w:rsidRPr="00CD6915" w:rsidRDefault="00EB4287" w:rsidP="00EB4287">
      <w:r w:rsidRPr="00CD6915">
        <w:t>There_EX were_VBD a_DT lot_NN of_IN those_DT horrible_JJ ,_, strong-smelling_JJ flowers_NNS about_IN everywhere_RB ,_, and_CC she_PRP had_VBD actually_RB a_DT bunch_NN of_IN them_PRP round_VBP her_PRP$ neck_NN ._.</w:t>
      </w:r>
    </w:p>
    <w:p w14:paraId="24EC79DC" w14:textId="77777777" w:rsidR="00EB4287" w:rsidRPr="00CD6915" w:rsidRDefault="00EB4287" w:rsidP="00EB4287">
      <w:r w:rsidRPr="00CD6915">
        <w:t>I_PRP feared_VBD that_IN the_DT heavy_JJ odour_NN would_MD be_VB too_RB much_JJ for_IN the_DT dear_RB child_NN in_IN her_PRP$ weak_JJ state_NN ,_, so_IN I_PRP took_VBD them_PRP all_DT away_RB and_CC opened_VBD a_DT bit_NN of_IN the_DT window_NN to_TO let_VB in_IN a_DT little_JJ fresh_JJ air_NN ._.</w:t>
      </w:r>
    </w:p>
    <w:p w14:paraId="1F0BA39F" w14:textId="77777777" w:rsidR="00EB4287" w:rsidRPr="00CD6915" w:rsidRDefault="00EB4287" w:rsidP="00EB4287">
      <w:r w:rsidRPr="00CD6915">
        <w:t>You_PRP will_MD be_VB pleased_VBN with_IN her_PRP ,_, I_PRP am_VBP sure_JJ ._. ''_''</w:t>
      </w:r>
    </w:p>
    <w:p w14:paraId="1C90D52B" w14:textId="77777777" w:rsidR="00EB4287" w:rsidRPr="00CD6915" w:rsidRDefault="00EB4287" w:rsidP="00EB4287">
      <w:r w:rsidRPr="00CD6915">
        <w:t>She_PRP moved_VBD off_RP into_IN her_PRP$ boudoir_NN ,_, where_WRB she_PRP usually_RB breakfasted_VBD early_JJ ._.</w:t>
      </w:r>
    </w:p>
    <w:p w14:paraId="7B4E9441" w14:textId="77777777" w:rsidR="00EB4287" w:rsidRPr="00CD6915" w:rsidRDefault="00EB4287" w:rsidP="00EB4287">
      <w:r w:rsidRPr="00CD6915">
        <w:t>As_IN she_PRP had_VBD spoken_VBN ,_, I_PRP watched_VBD the_DT Professor_NNP 's_POS face_NN ,_, and_CC saw_VBD it_PRP turn_VB ashen_RB grey_JJ ._.</w:t>
      </w:r>
    </w:p>
    <w:p w14:paraId="109A8651" w14:textId="77777777" w:rsidR="00EB4287" w:rsidRPr="00CD6915" w:rsidRDefault="00EB4287" w:rsidP="00EB4287">
      <w:r w:rsidRPr="00CD6915">
        <w:t>He_PRP had_VBD been_VBN able_JJ to_TO retain_VB his_PRP$ self-command_NN whilst_IN the_DT poor_JJ lady_NN was_VBD present_JJ ,_, for_IN he_PRP knew_VBD her_PRP$ state_NN and_CC how_WRB mischievous_JJ a_DT shock_NN would_MD be_VB ;_: he_PRP actually_RB smiled_VBD on_IN her_PRP as_IN he_PRP held_VBD open_VB the_DT door_NN for_IN her_PRP to_TO pass_VB into_IN her_PRP$ room_NN ._.</w:t>
      </w:r>
    </w:p>
    <w:p w14:paraId="131F78EB" w14:textId="77777777" w:rsidR="00EB4287" w:rsidRPr="00CD6915" w:rsidRDefault="00EB4287" w:rsidP="00EB4287">
      <w:r w:rsidRPr="00CD6915">
        <w:t>But_CC the_DT instant_NN she_PRP had_VBD disappeared_VBN he_PRP pulled_VBD me_PRP ,_, suddenly_RB and_CC forcibly_RB ,_, into_IN the_DT dining-room_NN and_CC closed_VBD the_DT door_NN ._.</w:t>
      </w:r>
    </w:p>
    <w:p w14:paraId="396E7848" w14:textId="77777777" w:rsidR="00EB4287" w:rsidRPr="00CD6915" w:rsidRDefault="00EB4287" w:rsidP="00EB4287">
      <w:r w:rsidRPr="00CD6915">
        <w:t>Then_RB ,_, for_IN the_DT first_JJ time_NN in_IN my_PRP$ life_NN ,_, I_PRP saw_VBD Van_NNP Helsing_NNP break_VB down_RP ._.</w:t>
      </w:r>
    </w:p>
    <w:p w14:paraId="5E0942BD" w14:textId="77777777" w:rsidR="00EB4287" w:rsidRPr="00CD6915" w:rsidRDefault="00EB4287" w:rsidP="00EB4287">
      <w:r w:rsidRPr="00CD6915">
        <w:t>He_PRP raised_VBD his_PRP$ hands_NNS over_IN his_PRP$ head_NN in_IN a_DT sort_NN of_IN mute_JJ despair_NN ,_, and_CC then_RB beat_VB his_PRP$ palms_NNS together_RB in_IN a_DT helpless_JJ way_NN ;_: finally_RB he_PRP sat_VBD down_RP on_IN a_DT chair_NN ,_, and_CC putting_VBG his_PRP$ hands_NNS before_IN his_PRP$ face_NN ,_, began_VBD to_TO sob_VB ,_, with_IN loud_JJ ,_, dry_JJ sobs_NNS that_WDT seemed_VBD to_TO come_VB from_IN the_DT very_RB racking_VBG of_IN his_PRP$ heart_NN ._.</w:t>
      </w:r>
    </w:p>
    <w:p w14:paraId="24522BAC" w14:textId="77777777" w:rsidR="00EB4287" w:rsidRPr="00CD6915" w:rsidRDefault="00EB4287" w:rsidP="00EB4287">
      <w:r w:rsidRPr="00CD6915">
        <w:t>Then_RB he_PRP raised_VBD his_PRP$ arms_NNS again_RB ,_, as_IN though_IN appealing_VBG to_TO the_DT whole_JJ universe_NN ._.</w:t>
      </w:r>
    </w:p>
    <w:p w14:paraId="7F62253F" w14:textId="77777777" w:rsidR="00EB4287" w:rsidRPr="00CD6915" w:rsidRDefault="00EB4287" w:rsidP="00EB4287">
      <w:r w:rsidRPr="00CD6915">
        <w:t>``_`` God_NNP !_.</w:t>
      </w:r>
    </w:p>
    <w:p w14:paraId="733BD1D4" w14:textId="77777777" w:rsidR="00EB4287" w:rsidRPr="00CD6915" w:rsidRDefault="00EB4287" w:rsidP="00EB4287">
      <w:r w:rsidRPr="00CD6915">
        <w:t>God_NN !_.</w:t>
      </w:r>
    </w:p>
    <w:p w14:paraId="58ED9A3D" w14:textId="77777777" w:rsidR="00EB4287" w:rsidRPr="00CD6915" w:rsidRDefault="00EB4287" w:rsidP="00EB4287">
      <w:r w:rsidRPr="00CD6915">
        <w:t>God_NN !_. ''_''</w:t>
      </w:r>
    </w:p>
    <w:p w14:paraId="2E43097A" w14:textId="77777777" w:rsidR="00EB4287" w:rsidRPr="00CD6915" w:rsidRDefault="00EB4287" w:rsidP="00EB4287">
      <w:r w:rsidRPr="00CD6915">
        <w:t>he_PRP said_VBD ._.</w:t>
      </w:r>
    </w:p>
    <w:p w14:paraId="5CCF55B3" w14:textId="77777777" w:rsidR="00EB4287" w:rsidRPr="00CD6915" w:rsidRDefault="00EB4287" w:rsidP="00EB4287">
      <w:r w:rsidRPr="00CD6915">
        <w:t>``_`` What_WP have_VBP we_PRP done_VBN ,_, what_WP has_VBZ this_DT poor_JJ thing_NN done_VBN ,_, that_IN we_PRP are_VBP so_RB sore_JJ beset_VBN ?_.</w:t>
      </w:r>
    </w:p>
    <w:p w14:paraId="19179FB4" w14:textId="77777777" w:rsidR="00EB4287" w:rsidRPr="00CD6915" w:rsidRDefault="00EB4287" w:rsidP="00EB4287">
      <w:r w:rsidRPr="00CD6915">
        <w:t>Is_VBZ there_EX fate_NN amongst_IN us_PRP still_RB ,_, sent_VBD down_RB from_IN the_DT pagan_JJ world_NN of_IN old_JJ ,_, that_IN such_JJ things_NNS must_MD be_VB ,_, and_CC in_IN such_JJ way_NN ?_.</w:t>
      </w:r>
    </w:p>
    <w:p w14:paraId="3A56708B" w14:textId="77777777" w:rsidR="00EB4287" w:rsidRPr="00CD6915" w:rsidRDefault="00EB4287" w:rsidP="00EB4287">
      <w:r w:rsidRPr="00CD6915">
        <w:t xml:space="preserve">This_DT poor_JJ mother_NN ,_, all_DT unknowing_JJ ,_, and_CC all_DT for_IN the_DT best_JJS as_IN she_PRP think_VBP ,_, does_VBZ such_JJ thing_NN as_IN lose_VB her_PRP$ daughter_NN body_NN and_CC soul_NN ;_: and_CC we_PRP must_MD not_RB </w:t>
      </w:r>
      <w:r w:rsidRPr="00CD6915">
        <w:lastRenderedPageBreak/>
        <w:t>tell_VB her_PRP ,_, we_PRP must_MD not_RB even_RB warn_VB her_PRP ,_, or_CC she_PRP die_VB ,_, and_CC then_RB both_DT die_NN ._.</w:t>
      </w:r>
    </w:p>
    <w:p w14:paraId="21284829" w14:textId="77777777" w:rsidR="00EB4287" w:rsidRPr="00CD6915" w:rsidRDefault="00EB4287" w:rsidP="00EB4287">
      <w:r w:rsidRPr="00CD6915">
        <w:t>Oh_UH ,_, how_WRB we_PRP are_VBP beset_VBN !_.</w:t>
      </w:r>
    </w:p>
    <w:p w14:paraId="21650132" w14:textId="77777777" w:rsidR="00EB4287" w:rsidRPr="00CD6915" w:rsidRDefault="00EB4287" w:rsidP="00EB4287">
      <w:r w:rsidRPr="00CD6915">
        <w:t>How_WRB are_VBP all_PDT the_DT powers_NNS of_IN the_DT devils_NNS against_IN us_PRP !_. ''_''</w:t>
      </w:r>
    </w:p>
    <w:p w14:paraId="3AEBACC3" w14:textId="77777777" w:rsidR="00EB4287" w:rsidRPr="00CD6915" w:rsidRDefault="00EB4287" w:rsidP="00EB4287">
      <w:r w:rsidRPr="00CD6915">
        <w:t>Suddenly_RB he_PRP jumped_VBD to_TO his_PRP$ feet_NNS ._.</w:t>
      </w:r>
    </w:p>
    <w:p w14:paraId="7E4F8742" w14:textId="77777777" w:rsidR="00EB4287" w:rsidRPr="00CD6915" w:rsidRDefault="00EB4287" w:rsidP="00EB4287">
      <w:r w:rsidRPr="00CD6915">
        <w:t>``_`` Come_VB ,_, ''_'' he_PRP said_VBD ,_, ``_`` come_VB ,_, we_PRP must_MD see_VB and_CC act_VB ._.</w:t>
      </w:r>
    </w:p>
    <w:p w14:paraId="4C04E7B0" w14:textId="77777777" w:rsidR="00EB4287" w:rsidRPr="00CD6915" w:rsidRDefault="00EB4287" w:rsidP="00EB4287">
      <w:r w:rsidRPr="00CD6915">
        <w:t>Devils_NNS or_CC no_DT devils_NNS ,_, or_CC all_PDT the_DT devils_NNS at_IN once_RB ,_, it_PRP matters_VBZ not_RB ;_: we_PRP fight_VBP him_PRP all_PDT the_DT same_JJ ._. ''_''</w:t>
      </w:r>
    </w:p>
    <w:p w14:paraId="73391663" w14:textId="77777777" w:rsidR="00EB4287" w:rsidRPr="00CD6915" w:rsidRDefault="00EB4287" w:rsidP="00EB4287">
      <w:r w:rsidRPr="00CD6915">
        <w:t>He_PRP went_VBD to_TO the_DT hall-door_NN for_IN his_PRP$ bag_NN ;_: and_CC together_RB we_PRP went_VBD up_RB to_TO Lucy_NNP 's_POS room_NN ._.</w:t>
      </w:r>
    </w:p>
    <w:p w14:paraId="701CD0CB" w14:textId="77777777" w:rsidR="00EB4287" w:rsidRPr="00CD6915" w:rsidRDefault="00EB4287" w:rsidP="00EB4287">
      <w:r w:rsidRPr="00CD6915">
        <w:t>Once_RB again_RB I_PRP drew_VBD up_RP the_DT blind_JJ ,_, whilst_IN Van_NNP Helsing_NNP went_VBD towards_IN the_DT bed_NN ._.</w:t>
      </w:r>
    </w:p>
    <w:p w14:paraId="1C82ED44" w14:textId="77777777" w:rsidR="00EB4287" w:rsidRPr="00CD6915" w:rsidRDefault="00EB4287" w:rsidP="00EB4287">
      <w:r w:rsidRPr="00CD6915">
        <w:t>This_DT time_NN he_PRP did_VBD not_RB start_VB as_IN he_PRP looked_VBD on_IN the_DT poor_JJ face_NN with_IN the_DT same_JJ awful_JJ ,_, waxen_JJ pallor_NN as_RB before_RB ._.</w:t>
      </w:r>
    </w:p>
    <w:p w14:paraId="65D5045F" w14:textId="77777777" w:rsidR="00EB4287" w:rsidRPr="00CD6915" w:rsidRDefault="00EB4287" w:rsidP="00EB4287">
      <w:r w:rsidRPr="00CD6915">
        <w:t>He_PRP wore_VBD a_DT look_NN of_IN stern_JJ sadness_NN and_CC infinite_JJ pity_NN ._.</w:t>
      </w:r>
    </w:p>
    <w:p w14:paraId="381592F8" w14:textId="77777777" w:rsidR="00EB4287" w:rsidRPr="00CD6915" w:rsidRDefault="00EB4287" w:rsidP="00EB4287">
      <w:r w:rsidRPr="00CD6915">
        <w:t>``_`` As_IN I_PRP expected_VBD ,_, ''_'' he_PRP murmured_VBD ,_, with_IN that_DT hissing_JJ inspiration_NN of_IN his_PRP$ which_WDT meant_VBD so_RB much_JJ ._.</w:t>
      </w:r>
    </w:p>
    <w:p w14:paraId="2EB4017F" w14:textId="77777777" w:rsidR="00EB4287" w:rsidRPr="00CD6915" w:rsidRDefault="00EB4287" w:rsidP="00EB4287">
      <w:r w:rsidRPr="00CD6915">
        <w:t>Without_IN a_DT word_NN he_PRP went_VBD and_CC locked_VBD the_DT door_NN ,_, and_CC then_RB began_VBD to_TO set_VB out_RP on_IN the_DT little_JJ table_NN the_DT instruments_NNS for_IN yet_RB another_DT operation_NN of_IN transfusion_NN of_IN blood_NN ._.</w:t>
      </w:r>
    </w:p>
    <w:p w14:paraId="4AAA30F7" w14:textId="77777777" w:rsidR="00EB4287" w:rsidRPr="00CD6915" w:rsidRDefault="00EB4287" w:rsidP="00EB4287">
      <w:r w:rsidRPr="00CD6915">
        <w:t>I_PRP had_VBD long_RB ago_RB recognised_VBD the_DT necessity_NN ,_, and_CC begun_VBN to_TO take_VB off_RP my_PRP$ coat_NN ,_, but_CC he_PRP stopped_VBD me_PRP with_IN a_DT warning_NN hand_NN ._.</w:t>
      </w:r>
    </w:p>
    <w:p w14:paraId="7E2546AC" w14:textId="77777777" w:rsidR="00EB4287" w:rsidRPr="00CD6915" w:rsidRDefault="00EB4287" w:rsidP="00EB4287">
      <w:r w:rsidRPr="00CD6915">
        <w:t>``_`` No_UH !_. ''_''</w:t>
      </w:r>
    </w:p>
    <w:p w14:paraId="7715379B" w14:textId="77777777" w:rsidR="00EB4287" w:rsidRPr="00CD6915" w:rsidRDefault="00EB4287" w:rsidP="00EB4287">
      <w:r w:rsidRPr="00CD6915">
        <w:t>he_PRP said_VBD ._.</w:t>
      </w:r>
    </w:p>
    <w:p w14:paraId="040330B8" w14:textId="77777777" w:rsidR="00EB4287" w:rsidRPr="00CD6915" w:rsidRDefault="00EB4287" w:rsidP="00EB4287">
      <w:r w:rsidRPr="00CD6915">
        <w:t>``_`` To-day_VB you_PRP must_MD operate_VB ._.</w:t>
      </w:r>
    </w:p>
    <w:p w14:paraId="0970BC9E" w14:textId="77777777" w:rsidR="00EB4287" w:rsidRPr="00CD6915" w:rsidRDefault="00EB4287" w:rsidP="00EB4287">
      <w:r w:rsidRPr="00CD6915">
        <w:t>I_PRP shall_MD provide_VB ._.</w:t>
      </w:r>
    </w:p>
    <w:p w14:paraId="4500AE99" w14:textId="77777777" w:rsidR="00EB4287" w:rsidRPr="00CD6915" w:rsidRDefault="00EB4287" w:rsidP="00EB4287">
      <w:r w:rsidRPr="00CD6915">
        <w:t>You_PRP are_VBP weakened_VBN already_RB ._. ''_''</w:t>
      </w:r>
    </w:p>
    <w:p w14:paraId="4636FC13" w14:textId="77777777" w:rsidR="00EB4287" w:rsidRPr="00CD6915" w:rsidRDefault="00EB4287" w:rsidP="00EB4287">
      <w:r w:rsidRPr="00CD6915">
        <w:t>As_IN he_PRP spoke_VBD he_PRP took_VBD off_RP his_PRP$ coat_NN and_CC rolled_VBD up_RP his_PRP$ shirt-sleeve_JJ ._.</w:t>
      </w:r>
    </w:p>
    <w:p w14:paraId="46712C3C" w14:textId="77777777" w:rsidR="00EB4287" w:rsidRPr="00CD6915" w:rsidRDefault="00EB4287" w:rsidP="00EB4287">
      <w:r w:rsidRPr="00CD6915">
        <w:t>Again_RB the_DT operation_NN ;_: again_RB the_DT narcotic_JJ ;_: again_RB some_DT return_NN of_IN colour_NN to_TO the_DT ashy_NN cheeks_NNS ,_, and_CC the_DT regular_JJ breathing_NN of_IN healthy_JJ sleep_NN ._.</w:t>
      </w:r>
    </w:p>
    <w:p w14:paraId="7EBAD0A3" w14:textId="77777777" w:rsidR="00EB4287" w:rsidRPr="00CD6915" w:rsidRDefault="00EB4287" w:rsidP="00EB4287">
      <w:r w:rsidRPr="00CD6915">
        <w:t>This_DT time_NN I_PRP watched_VBD whilst_IN Van_NNP Helsing_NNP recruited_VBD himself_PRP and_CC rested_VBD ._.</w:t>
      </w:r>
    </w:p>
    <w:p w14:paraId="5FE2EB0F" w14:textId="77777777" w:rsidR="00EB4287" w:rsidRPr="00CD6915" w:rsidRDefault="00EB4287" w:rsidP="00EB4287">
      <w:r w:rsidRPr="00CD6915">
        <w:t>Presently_RB he_PRP took_VBD an_DT opportunity_NN of_IN telling_VBG Mrs._NNP Westenra_NNP that_IN she_PRP must_MD not_RB remove_VB anything_NN from_IN Lucy_NNP 's_POS room_NN without_IN consulting_VBG him_PRP ;_: that_IN the_DT flowers_NNS were_VBD of_IN medicinal_JJ value_NN ,_, and_CC that_IN the_DT breathing_NN of_IN their_PRP$ odour_NN was_VBD a_DT part_NN of_IN the_DT system_NN of_IN cure_NN ._.</w:t>
      </w:r>
    </w:p>
    <w:p w14:paraId="1F608361" w14:textId="77777777" w:rsidR="00EB4287" w:rsidRPr="00CD6915" w:rsidRDefault="00EB4287" w:rsidP="00EB4287">
      <w:r w:rsidRPr="00CD6915">
        <w:lastRenderedPageBreak/>
        <w:t>Then_RB he_PRP took_VBD over_RP the_DT care_NN of_IN the_DT case_NN himself_PRP ,_, saying_VBG that_IN he_PRP would_MD watch_VB this_DT night_NN and_CC the_DT next_JJ and_CC would_MD send_VB me_PRP word_NN when_WRB to_TO come_VB ._.</w:t>
      </w:r>
    </w:p>
    <w:p w14:paraId="549CED6A" w14:textId="77777777" w:rsidR="00EB4287" w:rsidRPr="00CD6915" w:rsidRDefault="00EB4287" w:rsidP="00EB4287">
      <w:r w:rsidRPr="00CD6915">
        <w:t>After_IN another_DT hour_NN Lucy_NNP waked_VBD from_IN her_PRP$ sleep_NN ,_, fresh_JJ and_CC bright_JJ and_CC seemingly_RB not_RB much_RB the_DT worse_JJR for_IN her_PRP$ terrible_JJ ordeal_NN ._.</w:t>
      </w:r>
    </w:p>
    <w:p w14:paraId="234CD8CC" w14:textId="77777777" w:rsidR="00EB4287" w:rsidRPr="00CD6915" w:rsidRDefault="00EB4287" w:rsidP="00EB4287">
      <w:r w:rsidRPr="00CD6915">
        <w:t>What_WP does_VBZ it_PRP all_DT mean_VB ?_.</w:t>
      </w:r>
    </w:p>
    <w:p w14:paraId="5625C30E" w14:textId="77777777" w:rsidR="00EB4287" w:rsidRPr="00CD6915" w:rsidRDefault="00EB4287" w:rsidP="00EB4287">
      <w:r w:rsidRPr="00CD6915">
        <w:t>I_PRP am_VBP beginning_VBG to_TO wonder_VB if_IN my_PRP$ long_JJ habit_NN of_IN life_NN amongst_IN the_DT insane_JJ is_VBZ beginning_VBG to_TO tell_VB upon_IN my_PRP$ own_JJ brain_NN ._.</w:t>
      </w:r>
    </w:p>
    <w:p w14:paraId="01B8CBBA" w14:textId="77777777" w:rsidR="00EB4287" w:rsidRPr="00CD6915" w:rsidRDefault="00EB4287" w:rsidP="00EB4287">
      <w:r w:rsidRPr="00CD6915">
        <w:t>Lucy_NNP Westenra_NNP 's_POS Diary_NNP ._.</w:t>
      </w:r>
    </w:p>
    <w:p w14:paraId="296C57AB" w14:textId="77777777" w:rsidR="00EB4287" w:rsidRPr="00CD6915" w:rsidRDefault="00EB4287" w:rsidP="00EB4287">
      <w:r w:rsidRPr="00CD6915">
        <w:t>17_CD September_NNP ._.</w:t>
      </w:r>
    </w:p>
    <w:p w14:paraId="3C6BFE56" w14:textId="77777777" w:rsidR="00EB4287" w:rsidRPr="00CD6915" w:rsidRDefault="00EB4287" w:rsidP="00EB4287">
      <w:r w:rsidRPr="00CD6915">
        <w:t>--_: Four_CD days_NNS and_CC nights_NNS of_IN peace_NN ._.</w:t>
      </w:r>
    </w:p>
    <w:p w14:paraId="1608F11A" w14:textId="77777777" w:rsidR="00EB4287" w:rsidRPr="00CD6915" w:rsidRDefault="00EB4287" w:rsidP="00EB4287">
      <w:r w:rsidRPr="00CD6915">
        <w:t>I_PRP am_VBP getting_VBG so_RB strong_JJ again_RB that_IN I_PRP hardly_RB know_VBP myself_PRP ._.</w:t>
      </w:r>
    </w:p>
    <w:p w14:paraId="70162D56" w14:textId="77777777" w:rsidR="00EB4287" w:rsidRPr="00CD6915" w:rsidRDefault="00EB4287" w:rsidP="00EB4287">
      <w:r w:rsidRPr="00CD6915">
        <w:t>It_PRP is_VBZ as_IN if_IN I_PRP had_VBD passed_VBN through_IN some_DT long_JJ nightmare_NN ,_, and_CC had_VBD just_RB awakened_VBN to_TO see_VB the_DT beautiful_JJ sunshine_NN and_CC feel_VB the_DT fresh_JJ air_NN of_IN the_DT morning_NN around_IN me_PRP ._.</w:t>
      </w:r>
    </w:p>
    <w:p w14:paraId="1DD6339B" w14:textId="77777777" w:rsidR="00EB4287" w:rsidRPr="00CD6915" w:rsidRDefault="00EB4287" w:rsidP="00EB4287">
      <w:r w:rsidRPr="00CD6915">
        <w:t>I_PRP have_VBP a_DT dim_JJ half-remembrance_NN of_IN long_JJ ,_, anxious_JJ times_NNS of_IN waiting_VBG and_CC fearing_VBG ;_: darkness_NN in_IN which_WDT there_EX was_VBD not_RB even_RB the_DT pain_NN of_IN hope_NN to_TO make_VB present_JJ distress_NN more_RBR poignant_JJ :_: and_CC then_RB long_JJ spells_NNS of_IN oblivion_NN ,_, and_CC the_DT rising_VBG back_RB to_TO life_NN as_IN a_DT diver_NN coming_VBG up_RP through_IN a_DT great_JJ press_NN of_IN water_NN ._.</w:t>
      </w:r>
    </w:p>
    <w:p w14:paraId="3D86826C" w14:textId="77777777" w:rsidR="00EB4287" w:rsidRPr="00CD6915" w:rsidRDefault="00EB4287" w:rsidP="00EB4287">
      <w:r w:rsidRPr="00CD6915">
        <w:t>Since_IN ,_, however_RB ,_, Dr._NNP Van_NNP Helsing_NNP has_VBZ been_VBN with_IN me_PRP ,_, all_PDT this_DT bad_JJ dreaming_VBG seems_VBZ to_TO have_VB passed_VBN away_RB ;_: the_DT noises_NNS that_WDT used_VBD to_TO frighten_VB me_PRP out_IN of_IN my_PRP$ wits_NNS --_: the_DT flapping_VBG against_IN the_DT windows_NNS ,_, the_DT distant_JJ voices_NNS which_WDT seemed_VBD so_RB close_JJ to_TO me_PRP ,_, the_DT harsh_JJ sounds_NNS that_WDT came_VBD from_IN I_PRP know_VBP not_RB where_WRB and_CC commanded_VBD me_PRP to_TO do_VB I_PRP know_VB not_RB what_WP --_: have_VBP all_DT ceased_VBN ._.</w:t>
      </w:r>
    </w:p>
    <w:p w14:paraId="6C463D27" w14:textId="77777777" w:rsidR="00EB4287" w:rsidRPr="00CD6915" w:rsidRDefault="00EB4287" w:rsidP="00EB4287">
      <w:r w:rsidRPr="00CD6915">
        <w:t>I_PRP go_VBP to_TO bed_NN now_RB without_IN any_DT fear_NN of_IN sleep_NN ._.</w:t>
      </w:r>
    </w:p>
    <w:p w14:paraId="5DA4EBCA" w14:textId="77777777" w:rsidR="00EB4287" w:rsidRPr="00CD6915" w:rsidRDefault="00EB4287" w:rsidP="00EB4287">
      <w:r w:rsidRPr="00CD6915">
        <w:t>I_PRP do_VBP not_RB even_RB try_VB to_TO keep_VB awake_RB ._.</w:t>
      </w:r>
    </w:p>
    <w:p w14:paraId="1AF69082" w14:textId="77777777" w:rsidR="00EB4287" w:rsidRPr="00CD6915" w:rsidRDefault="00EB4287" w:rsidP="00EB4287">
      <w:r w:rsidRPr="00CD6915">
        <w:t>I_PRP have_VBP grown_VBN quite_RB fond_JJ of_IN the_DT garlic_NN ,_, and_CC a_DT boxful_NN arrives_VBZ for_IN me_PRP every_DT day_NN from_IN Haarlem_NNP ._.</w:t>
      </w:r>
    </w:p>
    <w:p w14:paraId="001282D4" w14:textId="77777777" w:rsidR="00EB4287" w:rsidRPr="00CD6915" w:rsidRDefault="00EB4287" w:rsidP="00EB4287">
      <w:r w:rsidRPr="00CD6915">
        <w:t>To-night_JJ Dr._NNP Van_NNP Helsing_NNP is_VBZ going_VBG away_RB ,_, as_IN he_PRP has_VBZ to_TO be_VB for_IN a_DT day_NN in_IN Amsterdam_NNP ._.</w:t>
      </w:r>
    </w:p>
    <w:p w14:paraId="6131A9F3" w14:textId="77777777" w:rsidR="00EB4287" w:rsidRPr="00CD6915" w:rsidRDefault="00EB4287" w:rsidP="00EB4287">
      <w:r w:rsidRPr="00CD6915">
        <w:t>But_CC I_PRP need_MD not_RB be_VB watched_VBN ;_: I_PRP am_VBP well_RB enough_JJ to_TO be_VB left_VBN alone_RB ._.</w:t>
      </w:r>
    </w:p>
    <w:p w14:paraId="4951AC31" w14:textId="77777777" w:rsidR="00EB4287" w:rsidRPr="00CD6915" w:rsidRDefault="00EB4287" w:rsidP="00EB4287">
      <w:r w:rsidRPr="00CD6915">
        <w:t>Thank_VB God_NNP for_IN mother_NN 's_POS sake_NN ,_, and_CC dear_RB Arthur_NNP 's_POS ,_, and_CC for_IN all_DT our_PRP$ friends_NNS who_WP have_VBP been_VBN so_RB kind_JJ !_.</w:t>
      </w:r>
    </w:p>
    <w:p w14:paraId="5D479DE7" w14:textId="77777777" w:rsidR="00EB4287" w:rsidRPr="00CD6915" w:rsidRDefault="00EB4287" w:rsidP="00EB4287">
      <w:r w:rsidRPr="00CD6915">
        <w:lastRenderedPageBreak/>
        <w:t>I_PRP shall_MD not_RB even_RB feel_VB the_DT change_NN ,_, for_IN last_JJ night_NN Dr._NNP Van_NNP Helsing_NNP slept_VBD in_IN his_PRP$ chair_NN a_DT lot_NN of_IN the_DT time_NN ._.</w:t>
      </w:r>
    </w:p>
    <w:p w14:paraId="1F819969" w14:textId="77777777" w:rsidR="00EB4287" w:rsidRPr="00CD6915" w:rsidRDefault="00EB4287" w:rsidP="00EB4287">
      <w:r w:rsidRPr="00CD6915">
        <w:t>I_PRP found_VBD him_PRP asleep_RB twice_RB when_WRB I_PRP awoke_VBD ;_: but_CC I_PRP did_VBD not_RB fear_VB to_TO go_VB to_TO sleep_VB again_RB ,_, although_IN the_DT boughs_NNS or_CC bats_NNS or_CC something_NN napped_VBD almost_RB angrily_RB against_IN the_DT window-panes_NNS ._.</w:t>
      </w:r>
    </w:p>
    <w:p w14:paraId="49E7199A" w14:textId="77777777" w:rsidR="00EB4287" w:rsidRPr="00CD6915" w:rsidRDefault="00EB4287" w:rsidP="00EB4287">
      <w:r w:rsidRPr="00CD6915">
        <w:t>``_`` The_DT Pall_NN Mall_NN Gazette_NN ,_, ''_'' 18_CD September_NNP ._.</w:t>
      </w:r>
    </w:p>
    <w:p w14:paraId="41CDF539" w14:textId="77777777" w:rsidR="00EB4287" w:rsidRPr="00CD6915" w:rsidRDefault="00EB4287" w:rsidP="00EB4287">
      <w:r w:rsidRPr="00CD6915">
        <w:t>THE_DT ESCAPED_NNP WOLF_NNP ._.</w:t>
      </w:r>
    </w:p>
    <w:p w14:paraId="1545621A" w14:textId="77777777" w:rsidR="00EB4287" w:rsidRPr="00CD6915" w:rsidRDefault="00EB4287" w:rsidP="00EB4287">
      <w:r w:rsidRPr="00CD6915">
        <w:t>PERILOUS_JJ ADVENTURE_NN OF_IN OUR_NNP INTERVIEWER_NNP ._.</w:t>
      </w:r>
    </w:p>
    <w:p w14:paraId="21D1437B" w14:textId="77777777" w:rsidR="00EB4287" w:rsidRPr="00CD6915" w:rsidRDefault="00EB4287" w:rsidP="00EB4287">
      <w:r w:rsidRPr="00CD6915">
        <w:t>Interview_NN with_IN the_DT Keeper_NNP in_IN the_DT Zoölogical_NNP Gardens_NNP ._.</w:t>
      </w:r>
    </w:p>
    <w:p w14:paraId="74169CD3" w14:textId="77777777" w:rsidR="00EB4287" w:rsidRPr="00CD6915" w:rsidRDefault="00EB4287" w:rsidP="00EB4287">
      <w:r w:rsidRPr="00CD6915">
        <w:t>After_IN many_JJ inquiries_NNS and_CC almost_RB as_IN many_JJ refusals_NNS ,_, and_CC perpetually_RB using_VBG the_DT words_NNS ``_`` Pall_NN Mall_NN Gazette_NN ''_'' as_IN a_DT sort_NN of_IN talisman_NN ,_, I_PRP managed_VBD to_TO find_VB the_DT keeper_NN of_IN the_DT section_NN of_IN the_DT Zoölogical_NNP Gardens_NNP in_IN which_WDT the_DT wolf_NN department_NN is_VBZ included_VBN ._.</w:t>
      </w:r>
    </w:p>
    <w:p w14:paraId="228B2E02" w14:textId="77777777" w:rsidR="00EB4287" w:rsidRPr="00CD6915" w:rsidRDefault="00EB4287" w:rsidP="00EB4287">
      <w:r w:rsidRPr="00CD6915">
        <w:t>Thomas_NNP Bilder_NNP lives_VBZ in_IN one_CD of_IN the_DT cottages_NNS in_IN the_DT enclosure_NN behind_IN the_DT elephant-house_NN ,_, and_CC was_VBD just_RB sitting_VBG down_RP to_TO his_PRP$ tea_NN when_WRB I_PRP found_VBD him_PRP ._.</w:t>
      </w:r>
    </w:p>
    <w:p w14:paraId="5070D72C" w14:textId="77777777" w:rsidR="00EB4287" w:rsidRPr="00CD6915" w:rsidRDefault="00EB4287" w:rsidP="00EB4287">
      <w:r w:rsidRPr="00CD6915">
        <w:t>Thomas_NNP and_CC his_PRP$ wife_NN are_VBP hospitable_JJ folk_NN ,_, elderly_JJ ,_, and_CC without_IN children_NNS ,_, and_CC if_IN the_DT specimen_NN I_PRP enjoyed_VBD of_IN their_PRP$ hospitality_NN be_VB of_IN the_DT average_JJ kind_NN ,_, their_PRP$ lives_NNS must_MD be_VB pretty_RB comfortable_JJ ._.</w:t>
      </w:r>
    </w:p>
    <w:p w14:paraId="13FB81A9" w14:textId="77777777" w:rsidR="00EB4287" w:rsidRPr="00CD6915" w:rsidRDefault="00EB4287" w:rsidP="00EB4287">
      <w:r w:rsidRPr="00CD6915">
        <w:t>The_DT keeper_NN would_MD not_RB enter_VB on_IN what_WP he_PRP called_VBD ``_`` business_NN ''_'' until_IN the_DT supper_NN was_VBD over_RB ,_, and_CC we_PRP were_VBD all_DT satisfied_JJ ._.</w:t>
      </w:r>
    </w:p>
    <w:p w14:paraId="32A9FF98" w14:textId="77777777" w:rsidR="00EB4287" w:rsidRPr="00CD6915" w:rsidRDefault="00EB4287" w:rsidP="00EB4287">
      <w:r w:rsidRPr="00CD6915">
        <w:t>Then_RB when_WRB the_DT table_NN was_VBD cleared_VBN ,_, and_CC he_PRP had_VBD lit_VBN his_PRP$ pipe_NN ,_, he_PRP said_VBD :_: --_: ``_`` Now_RB ,_, sir_NN ,_, you_PRP can_MD go_VB on_RB and_CC arsk_VB me_PRP what_WP you_PRP want_VBP ._.</w:t>
      </w:r>
    </w:p>
    <w:p w14:paraId="3EBF43D5" w14:textId="77777777" w:rsidR="00EB4287" w:rsidRPr="00CD6915" w:rsidRDefault="00EB4287" w:rsidP="00EB4287">
      <w:r w:rsidRPr="00CD6915">
        <w:t>You_PRP 'll_MD excoose_VB me_PRP refoosin_NN '_'' to_TO talk_NN of_IN perfeshunal_JJ subjects_NNS afore_VBP meals_NNS ._.</w:t>
      </w:r>
    </w:p>
    <w:p w14:paraId="4A9A2582" w14:textId="77777777" w:rsidR="00EB4287" w:rsidRPr="00CD6915" w:rsidRDefault="00EB4287" w:rsidP="00EB4287">
      <w:r w:rsidRPr="00CD6915">
        <w:t>I_PRP gives_VBZ the_DT wolves_NNS and_CC the_DT jackals_NNS and_CC the_DT hyenas_NNS in_IN all_DT our_PRP$ section_NN their_PRP$ tea_NN afore_NN I_PRP begins_VBZ to_TO arsk_VB them_PRP questions_NNS ._. ''_''</w:t>
      </w:r>
    </w:p>
    <w:p w14:paraId="169DD1FB" w14:textId="77777777" w:rsidR="00EB4287" w:rsidRPr="00CD6915" w:rsidRDefault="00EB4287" w:rsidP="00EB4287">
      <w:r w:rsidRPr="00CD6915">
        <w:t>``_`` How_WRB do_VBP you_PRP mean_VB ,_, ask_VB them_PRP questions_NNS ?_. ''_''</w:t>
      </w:r>
    </w:p>
    <w:p w14:paraId="3F8D5749" w14:textId="77777777" w:rsidR="00EB4287" w:rsidRPr="00CD6915" w:rsidRDefault="00EB4287" w:rsidP="00EB4287">
      <w:r w:rsidRPr="00CD6915">
        <w:t>I_PRP queried_VBD ,_, wishful_JJ to_TO get_VB him_PRP into_IN a_DT talkative_JJ humour_NN ._.</w:t>
      </w:r>
    </w:p>
    <w:p w14:paraId="2C5A61D7" w14:textId="77777777" w:rsidR="00EB4287" w:rsidRPr="00CD6915" w:rsidRDefault="00EB4287" w:rsidP="00EB4287">
      <w:r w:rsidRPr="00CD6915">
        <w:t>``_`` '_POS Ittin_NN '_'' of_IN them_PRP over_IN the_DT '_POS ead_NN with_IN a_DT pole_NN is_VBZ one_CD way_NN ;_: scratchin_NN '_'' of_IN their_PRP$ hears_VBZ is_VBZ another_DT ,_, when_WRB gents_NNS as_IN is_VBZ flush_NN wants_VBZ a_DT bit_NN of_IN a_DT show-orf_NN to_TO their_PRP$ gals_NNS ._.</w:t>
      </w:r>
    </w:p>
    <w:p w14:paraId="2268322D" w14:textId="77777777" w:rsidR="00EB4287" w:rsidRPr="00CD6915" w:rsidRDefault="00EB4287" w:rsidP="00EB4287">
      <w:r w:rsidRPr="00CD6915">
        <w:t xml:space="preserve">I_PRP do_VBP n't_RB so_RB much_JJ mind_NN the_DT fust_NN --_: the_DT '_POS ittin_NN '_'' with_IN a_DT pole_NN afore_NN I_CD chucks_NNS in_IN their_PRP$ dinner_NN ;_: but_CC I_PRP waits_VBZ till_IN they_PRP 've_VBP '_'' ad_NN their_PRP$ sherry_NN and_CC </w:t>
      </w:r>
      <w:r w:rsidRPr="00CD6915">
        <w:lastRenderedPageBreak/>
        <w:t>kawffee_NN ,_, so_RB to_TO speak_VB ,_, afore_VB I_PRP tries_VBZ on_RP with_IN the_DT ear-scratchin_NN '_'' ._.</w:t>
      </w:r>
    </w:p>
    <w:p w14:paraId="12599D40" w14:textId="77777777" w:rsidR="00EB4287" w:rsidRPr="00CD6915" w:rsidRDefault="00EB4287" w:rsidP="00EB4287">
      <w:r w:rsidRPr="00CD6915">
        <w:t>Mind_VB you_PRP ,_, ''_'' he_PRP added_VBD philosophically_RB ,_, ``_`` there_EX 's_VBZ a_DT deal_NN of_IN the_DT same_JJ nature_NN in_IN us_PRP as_IN in_IN them_PRP theer_FW animiles_FW ._.</w:t>
      </w:r>
    </w:p>
    <w:p w14:paraId="12F25CDF" w14:textId="77777777" w:rsidR="00EB4287" w:rsidRPr="00CD6915" w:rsidRDefault="00EB4287" w:rsidP="00EB4287">
      <w:r w:rsidRPr="00CD6915">
        <w:t>Here_RB 's_POS you_PRP a-comin_NN '_'' and_CC arskin_NN '_'' of_IN me_PRP questions_NNS about_IN my_PRP$ business_NN ,_, and_CC I_PRP that_VBP grumpy-like_JJ that_IN only_RB for_IN your_PRP$ bloomin_NN '_'' '_POS arf-quid_NN I_PRP 'd_VBD '_'' a_DT '_'' seen_VBN you_PRP blowed_VBD fust_NN '_'' fore_NN I_PRP 'd_MD answer_VB ._.</w:t>
      </w:r>
    </w:p>
    <w:p w14:paraId="76E18876" w14:textId="77777777" w:rsidR="00EB4287" w:rsidRPr="00CD6915" w:rsidRDefault="00EB4287" w:rsidP="00EB4287">
      <w:r w:rsidRPr="00CD6915">
        <w:t>Not_RB even_RB when_WRB you_PRP arsked_VBD me_PRP sarcastic-like_JJ if_IN I_PRP 'd_MD like_VB you_PRP to_TO arsk_VB the_DT Superintendent_NNP if_IN you_PRP might_MD arsk_VB me_PRP questions_NNS ._.</w:t>
      </w:r>
    </w:p>
    <w:p w14:paraId="453D1293" w14:textId="77777777" w:rsidR="00EB4287" w:rsidRPr="00CD6915" w:rsidRDefault="00EB4287" w:rsidP="00EB4287">
      <w:r w:rsidRPr="00CD6915">
        <w:t>Without_IN offence_NN did_VBD I_PRP tell_VB yer_NN to_TO go_VB to_TO '_POS ell_NN ?_. ''_''</w:t>
      </w:r>
    </w:p>
    <w:p w14:paraId="52FE670B" w14:textId="77777777" w:rsidR="00EB4287" w:rsidRPr="00CD6915" w:rsidRDefault="00EB4287" w:rsidP="00EB4287">
      <w:r w:rsidRPr="00CD6915">
        <w:t>``_`` You_PRP did_VBD ._. ''_''</w:t>
      </w:r>
    </w:p>
    <w:p w14:paraId="04C40271" w14:textId="77777777" w:rsidR="00EB4287" w:rsidRPr="00CD6915" w:rsidRDefault="00EB4287" w:rsidP="00EB4287">
      <w:r w:rsidRPr="00CD6915">
        <w:t>``_`` An_DT '_'' when_WRB you_PRP said_VBD you_PRP 'd_MD report_VB me_PRP for_IN usin_NN '_'' of_IN obscene_JJ language_NN that_WDT was_VBD '_POS ittin_NN '_'' me_PRP over_IN the_DT '_'' ead_NN ;_: but_CC the_DT '_'' arf-quid_NN made_VBN that_IN all_DT right_NN ._.</w:t>
      </w:r>
    </w:p>
    <w:p w14:paraId="6E9E5CAD" w14:textId="77777777" w:rsidR="00EB4287" w:rsidRPr="00CD6915" w:rsidRDefault="00EB4287" w:rsidP="00EB4287">
      <w:r w:rsidRPr="00CD6915">
        <w:t>I_PRP were_VBD n't_RB a-goin_NN '_'' to_TO fight_VB ,_, so_IN I_PRP waited_VBD for_IN the_DT food_NN ,_, and_CC did_VBD with_IN my_PRP$ '_POS owl_NN as_IN the_DT wolves_NNS ,_, and_CC lions_NNS ,_, and_CC tigers_NNS does_VBZ ._.</w:t>
      </w:r>
    </w:p>
    <w:p w14:paraId="4C563875" w14:textId="77777777" w:rsidR="00EB4287" w:rsidRPr="00CD6915" w:rsidRDefault="00EB4287" w:rsidP="00EB4287">
      <w:r w:rsidRPr="00CD6915">
        <w:t>But_CC ,_, Lor_NNP '_POS love_NN yer_NN '_'' art_NN ,_, now_RB that_IN the_DT old_JJ '_POS ooman_NN has_VBZ stuck_VBN a_DT chunk_NN of_IN her_PRP$ tea-cake_NN in_IN me_PRP ,_, an_DT '_'' rinsed_VBD me_PRP out_RP with_IN her_PRP$ bloomin_NN '_'' old_JJ teapot_NN ,_, and_CC I_PRP 've_VBP lit_VBN hup_NN ,_, you_PRP may_MD scratch_VB my_PRP$ ears_NNS for_IN all_DT you_PRP 're_VBP worth_JJ ,_, and_CC wo_MD n't_RB git_VB even_RB a_DT growl_NN out_IN of_IN me_PRP ._.</w:t>
      </w:r>
    </w:p>
    <w:p w14:paraId="22C0B1A7" w14:textId="77777777" w:rsidR="00EB4287" w:rsidRPr="00CD6915" w:rsidRDefault="00EB4287" w:rsidP="00EB4287">
      <w:r w:rsidRPr="00CD6915">
        <w:t>Drive_VB along_IN with_IN your_PRP$ questions_NNS ._.</w:t>
      </w:r>
    </w:p>
    <w:p w14:paraId="556C22A4" w14:textId="77777777" w:rsidR="00EB4287" w:rsidRPr="00CD6915" w:rsidRDefault="00EB4287" w:rsidP="00EB4287">
      <w:r w:rsidRPr="00CD6915">
        <w:t>I_PRP know_VBP what_WP yer_FW a-comin_FW '_'' at_IN ,_, that_IN '_POS ere_NN escaped_VBD wolf_NN ._. ''_''</w:t>
      </w:r>
    </w:p>
    <w:p w14:paraId="3079D8A7" w14:textId="77777777" w:rsidR="00EB4287" w:rsidRPr="00CD6915" w:rsidRDefault="00EB4287" w:rsidP="00EB4287">
      <w:r w:rsidRPr="00CD6915">
        <w:t>``_`` Exactly_RB ._.</w:t>
      </w:r>
    </w:p>
    <w:p w14:paraId="4D7947CC" w14:textId="77777777" w:rsidR="00EB4287" w:rsidRPr="00CD6915" w:rsidRDefault="00EB4287" w:rsidP="00EB4287">
      <w:r w:rsidRPr="00CD6915">
        <w:t>I_PRP want_VBP you_PRP to_TO give_VB me_PRP your_PRP$ view_NN of_IN it_PRP ._.</w:t>
      </w:r>
    </w:p>
    <w:p w14:paraId="40C441BD" w14:textId="77777777" w:rsidR="00EB4287" w:rsidRPr="00CD6915" w:rsidRDefault="00EB4287" w:rsidP="00EB4287">
      <w:r w:rsidRPr="00CD6915">
        <w:t>Just_RB tell_VB me_PRP how_WRB it_PRP happened_VBD ;_: and_CC when_WRB I_PRP know_VBP the_DT facts_NNS I_PRP 'll_MD get_VB you_PRP to_TO say_VB what_WP you_PRP consider_VBP was_VBD the_DT cause_NN of_IN it_PRP ,_, and_CC how_WRB you_PRP think_VBP the_DT whole_JJ affair_NN will_MD end_VB ._. ''_''</w:t>
      </w:r>
    </w:p>
    <w:p w14:paraId="441AC754" w14:textId="77777777" w:rsidR="00EB4287" w:rsidRPr="00CD6915" w:rsidRDefault="00EB4287" w:rsidP="00EB4287">
      <w:r w:rsidRPr="00CD6915">
        <w:t>``_`` All_DT right_NN ,_, guv_NN '_'' nor_CC ._.</w:t>
      </w:r>
    </w:p>
    <w:p w14:paraId="525DA8EC" w14:textId="77777777" w:rsidR="00EB4287" w:rsidRPr="00CD6915" w:rsidRDefault="00EB4287" w:rsidP="00EB4287">
      <w:r w:rsidRPr="00CD6915">
        <w:t>This_DT '_POS ere_NN is_VBZ about_IN the_DT '_POS ole_NN story_NN ._.</w:t>
      </w:r>
    </w:p>
    <w:p w14:paraId="6E26438B" w14:textId="77777777" w:rsidR="00EB4287" w:rsidRPr="00CD6915" w:rsidRDefault="00EB4287" w:rsidP="00EB4287">
      <w:r w:rsidRPr="00CD6915">
        <w:t>That_DT '_'' ere_FW wolf_FW what_WP we_PRP called_VBD Bersicker_NNP was_VBD one_CD of_IN three_CD grey_JJ ones_NNS that_WDT came_VBD from_IN Norway_NNP to_TO Jamrach_NNP 's_POS ,_, which_WDT we_PRP bought_VBD off_RP him_PRP four_CD years_NNS ago_RB ._.</w:t>
      </w:r>
    </w:p>
    <w:p w14:paraId="4CFA1538" w14:textId="77777777" w:rsidR="00EB4287" w:rsidRPr="00CD6915" w:rsidRDefault="00EB4287" w:rsidP="00EB4287">
      <w:r w:rsidRPr="00CD6915">
        <w:lastRenderedPageBreak/>
        <w:t>He_PRP was_VBD a_DT nice_JJ well-behaved_JJ wolf_NN ,_, that_WDT never_RB gave_VBD no_DT trouble_NN to_TO talk_VB of_IN ._.</w:t>
      </w:r>
    </w:p>
    <w:p w14:paraId="310CEA93" w14:textId="77777777" w:rsidR="00EB4287" w:rsidRPr="00CD6915" w:rsidRDefault="00EB4287" w:rsidP="00EB4287">
      <w:r w:rsidRPr="00CD6915">
        <w:t>I_PRP 'm_VBP more_RBR surprised_JJ at_IN '_'' im_NN for_IN wantin_NN '_'' to_TO get_VB out_RP nor_CC any_DT other_JJ animile_NN in_IN the_DT place_NN ._.</w:t>
      </w:r>
    </w:p>
    <w:p w14:paraId="578FCC16" w14:textId="77777777" w:rsidR="00EB4287" w:rsidRPr="00CD6915" w:rsidRDefault="00EB4287" w:rsidP="00EB4287">
      <w:r w:rsidRPr="00CD6915">
        <w:t>But_CC ,_, there_RB ,_, you_PRP ca_MD n't_RB trust_VB wolves_NNS no_RB more_JJR nor_CC women_NNS ._. ''_''</w:t>
      </w:r>
    </w:p>
    <w:p w14:paraId="42955B28" w14:textId="77777777" w:rsidR="00EB4287" w:rsidRPr="00CD6915" w:rsidRDefault="00EB4287" w:rsidP="00EB4287">
      <w:r w:rsidRPr="00CD6915">
        <w:t>``_`` Do_VBP n't_RB you_PRP mind_VB him_PRP ,_, sir_NN !_. ''_''</w:t>
      </w:r>
    </w:p>
    <w:p w14:paraId="76D6EE56" w14:textId="77777777" w:rsidR="00EB4287" w:rsidRPr="00CD6915" w:rsidRDefault="00EB4287" w:rsidP="00EB4287">
      <w:r w:rsidRPr="00CD6915">
        <w:t>broke_VBD in_IN Mrs._NNP Tom_NNP ,_, with_IN a_DT cheery_JJ laugh_NN ._.</w:t>
      </w:r>
    </w:p>
    <w:p w14:paraId="2E824D28" w14:textId="77777777" w:rsidR="00EB4287" w:rsidRPr="00CD6915" w:rsidRDefault="00EB4287" w:rsidP="00EB4287">
      <w:r w:rsidRPr="00CD6915">
        <w:t>``_`` '_POS E_NN 's_POS got_VBD mindin_NN '_'' the_DT animiles_NNS so_RB long_RB that_WDT blest_VBP if_IN he_PRP ai_VBP n't_RB like_IN a_DT old_JJ wolf_NN '_'' isself_NN !_.</w:t>
      </w:r>
    </w:p>
    <w:p w14:paraId="57D6D15F" w14:textId="77777777" w:rsidR="00EB4287" w:rsidRPr="00CD6915" w:rsidRDefault="00EB4287" w:rsidP="00EB4287">
      <w:r w:rsidRPr="00CD6915">
        <w:t>But_CC there_EX ai_VBP n't_RB no_RB '_POS arm_NN in_IN '_'' im_FW ._. ''_''</w:t>
      </w:r>
    </w:p>
    <w:p w14:paraId="672AFB2E" w14:textId="77777777" w:rsidR="00EB4287" w:rsidRPr="00CD6915" w:rsidRDefault="00EB4287" w:rsidP="00EB4287">
      <w:r w:rsidRPr="00CD6915">
        <w:t>``_`` Well_UH ,_, sir_NN ,_, it_PRP was_VBD about_IN two_CD hours_NNS after_IN feedin_NN '_'' yesterday_NN when_WRB I_PRP first_RB hear_VB my_PRP$ disturbance_NN ._.</w:t>
      </w:r>
    </w:p>
    <w:p w14:paraId="76F31376" w14:textId="77777777" w:rsidR="00EB4287" w:rsidRPr="00CD6915" w:rsidRDefault="00EB4287" w:rsidP="00EB4287">
      <w:r w:rsidRPr="00CD6915">
        <w:t>I_PRP was_VBD makin_NN '_'' up_RP a_DT litter_NN in_IN the_DT monkey-house_NN for_IN a_DT young_JJ puma_NN which_WDT is_VBZ ill_JJ ;_: but_CC when_WRB I_PRP heard_VBD the_DT yelpin_NN '_'' and_CC '_POS owlin_NN '_'' I_PRP kem_VBP away_RB straight_JJ ._.</w:t>
      </w:r>
    </w:p>
    <w:p w14:paraId="663E8A74" w14:textId="77777777" w:rsidR="00EB4287" w:rsidRPr="00CD6915" w:rsidRDefault="00EB4287" w:rsidP="00EB4287">
      <w:r w:rsidRPr="00CD6915">
        <w:t>There_EX was_VBD Bersicker_NNP a-tearin_NN '_'' like_IN a_DT mad_JJ thing_NN at_IN the_DT bars_NNS as_IN if_IN he_PRP wanted_VBD to_TO get_VB out_RP ._.</w:t>
      </w:r>
    </w:p>
    <w:p w14:paraId="08527643" w14:textId="77777777" w:rsidR="00EB4287" w:rsidRPr="00CD6915" w:rsidRDefault="00EB4287" w:rsidP="00EB4287">
      <w:r w:rsidRPr="00CD6915">
        <w:t>There_EX was_VBD n't_RB much_JJ people_NNS about_IN that_DT day_NN ,_, and_CC close_NN at_IN hand_NN was_VBD only_RB one_CD man_NN ,_, a_DT tall_JJ ,_, thin_JJ chap_NN ,_, with_IN a_DT '_POS ook_NN nose_NN and_CC a_DT pointed_JJ beard_NN ,_, with_IN a_DT few_JJ white_JJ hairs_NNS runnin_NN '_'' through_IN it_PRP ._.</w:t>
      </w:r>
    </w:p>
    <w:p w14:paraId="5E8F8DF4" w14:textId="77777777" w:rsidR="00EB4287" w:rsidRPr="00CD6915" w:rsidRDefault="00EB4287" w:rsidP="00EB4287">
      <w:r w:rsidRPr="00CD6915">
        <w:t>He_PRP had_VBD a_DT '_'' ard_NN ,_, cold_JJ look_NN and_CC red_JJ eyes_NNS ,_, and_CC I_PRP took_VBD a_DT sort_NN of_IN mislike_JJ to_TO him_PRP ,_, for_IN it_PRP seemed_VBD as_IN if_IN it_PRP was_VBD '_POS im_NN as_IN they_PRP was_VBD hirritated_VBN at_IN ._.</w:t>
      </w:r>
    </w:p>
    <w:p w14:paraId="4445AA86" w14:textId="77777777" w:rsidR="00EB4287" w:rsidRPr="00CD6915" w:rsidRDefault="00EB4287" w:rsidP="00EB4287">
      <w:r w:rsidRPr="00CD6915">
        <w:t>He_PRP '_POS ad_NN white_JJ kid_NN gloves_NNS on_IN '_'' is_VBZ '_'' ands_NNS ,_, and_CC he_PRP pointed_VBD out_RP the_DT animiles_NNS to_TO me_PRP and_CC says_VBZ :_: `_`` Keeper_NNP ,_, these_DT wolves_NNS seem_VBP upset_JJ at_IN something_NN ._. '_''</w:t>
      </w:r>
    </w:p>
    <w:p w14:paraId="3FABAB33" w14:textId="77777777" w:rsidR="00EB4287" w:rsidRPr="00CD6915" w:rsidRDefault="00EB4287" w:rsidP="00EB4287">
      <w:r w:rsidRPr="00CD6915">
        <w:t>``_`` `_`` Maybe_RB it_PRP 's_VBZ you_PRP ,_, '_'' says_VBZ I_PRP ,_, for_IN I_PRP did_VBD not_RB like_VB the_DT airs_NNS as_IN he_PRP give_VBP '_POS isself_NN ._.</w:t>
      </w:r>
    </w:p>
    <w:p w14:paraId="37D3992C" w14:textId="77777777" w:rsidR="00EB4287" w:rsidRPr="00CD6915" w:rsidRDefault="00EB4287" w:rsidP="00EB4287">
      <w:r w:rsidRPr="00CD6915">
        <w:t>He_PRP did_VBD n't_RB git_VB angry_JJ ,_, as_IN I_PRP '_'' oped_VBD he_PRP would_MD ,_, but_CC he_PRP smiled_VBD a_DT kind_NN of_IN insolent_JJ smile_NN ,_, with_IN a_DT mouth_NN full_JJ of_IN white_JJ ,_, sharp_JJ teeth_NNS ._.</w:t>
      </w:r>
    </w:p>
    <w:p w14:paraId="4BA7F810" w14:textId="77777777" w:rsidR="00EB4287" w:rsidRPr="00CD6915" w:rsidRDefault="00EB4287" w:rsidP="00EB4287">
      <w:r w:rsidRPr="00CD6915">
        <w:t>`_`` Oh_UH no_DT ,_, they_PRP would_MD n't_RB like_VB me_PRP ,_, '_'' '_'' e_LS says_VBZ ._.</w:t>
      </w:r>
    </w:p>
    <w:p w14:paraId="05E457CE" w14:textId="77777777" w:rsidR="00EB4287" w:rsidRPr="00CD6915" w:rsidRDefault="00EB4287" w:rsidP="00EB4287">
      <w:r w:rsidRPr="00CD6915">
        <w:t>``_`` `_`` Ow_NN yes_UH ,_, they_PRP would_MD ,_, '_'' says_VBZ I_NN ,_, a-imitatin_NN '_'' of_IN him_PRP ._.</w:t>
      </w:r>
    </w:p>
    <w:p w14:paraId="24093315" w14:textId="77777777" w:rsidR="00EB4287" w:rsidRPr="00CD6915" w:rsidRDefault="00EB4287" w:rsidP="00EB4287">
      <w:r w:rsidRPr="00CD6915">
        <w:t>`_`` They_PRP always_RB likes_VBZ a_DT bone_NN or_CC two_CD to_TO clean_VB their_PRP$ teeth_NNS on_IN about_IN tea-time_NN ,_, which_WDT you_PRP '_'' as_IN a_DT bagful_NN ._. '_''</w:t>
      </w:r>
    </w:p>
    <w:p w14:paraId="0FF97DC8" w14:textId="77777777" w:rsidR="00EB4287" w:rsidRPr="00CD6915" w:rsidRDefault="00EB4287" w:rsidP="00EB4287">
      <w:r w:rsidRPr="00CD6915">
        <w:t>``_`` Well_UH ,_, it_PRP was_VBD a_DT odd_JJ thing_NN ,_, but_CC when_WRB the_DT animiles_NNS see_VBP us_PRP a-talkin_NN '_'' they_PRP lay_VBD down_RB ,_, and_CC when_WRB I_PRP went_VBD over_RP to_TO Bersicker_NNP he_PRP let_VB me_PRP stroke_NN his_PRP$ ears_NNS same_JJ as_IN ever_RB ._.</w:t>
      </w:r>
    </w:p>
    <w:p w14:paraId="715B0A44" w14:textId="77777777" w:rsidR="00EB4287" w:rsidRPr="00CD6915" w:rsidRDefault="00EB4287" w:rsidP="00EB4287">
      <w:r w:rsidRPr="00CD6915">
        <w:lastRenderedPageBreak/>
        <w:t>That_IN there_EX man_NN kem_NN over_IN ,_, and_CC blessed_VBN but_CC if_IN he_PRP did_VBD n't_RB put_VB in_RP his_PRP$ hand_NN and_CC stroke_NN the_DT old_JJ wolf_NN 's_POS ears_NNS too_RB !_.</w:t>
      </w:r>
    </w:p>
    <w:p w14:paraId="4CA5BDC6" w14:textId="77777777" w:rsidR="00EB4287" w:rsidRPr="00CD6915" w:rsidRDefault="00EB4287" w:rsidP="00EB4287">
      <w:r w:rsidRPr="00CD6915">
        <w:t>``_`` `_`` Tyke_NN care_NN ,_, '_'' says_VBZ I._NNP `_`` Bersicker_NNP is_VBZ quick_JJ ._. '_''</w:t>
      </w:r>
    </w:p>
    <w:p w14:paraId="0D6E4480" w14:textId="77777777" w:rsidR="00EB4287" w:rsidRPr="00CD6915" w:rsidRDefault="00EB4287" w:rsidP="00EB4287">
      <w:r w:rsidRPr="00CD6915">
        <w:t>``_`` `_`` Never_NNP mind_NN ,_, '_'' he_PRP says_VBZ ._.</w:t>
      </w:r>
    </w:p>
    <w:p w14:paraId="5A46A7BC" w14:textId="77777777" w:rsidR="00EB4287" w:rsidRPr="00CD6915" w:rsidRDefault="00EB4287" w:rsidP="00EB4287">
      <w:r w:rsidRPr="00CD6915">
        <w:t>`_`` I_PRP 'm_VBP used_VBN to_TO 'em_PRP !_. '_''</w:t>
      </w:r>
    </w:p>
    <w:p w14:paraId="639DAAD7" w14:textId="77777777" w:rsidR="00EB4287" w:rsidRPr="00CD6915" w:rsidRDefault="00EB4287" w:rsidP="00EB4287">
      <w:r w:rsidRPr="00CD6915">
        <w:t>``_`` `_`` Are_VBP you_PRP in_IN the_DT business_NN yourself_PRP ?_. '_''</w:t>
      </w:r>
    </w:p>
    <w:p w14:paraId="32AFE840" w14:textId="77777777" w:rsidR="00EB4287" w:rsidRPr="00CD6915" w:rsidRDefault="00EB4287" w:rsidP="00EB4287">
      <w:r w:rsidRPr="00CD6915">
        <w:t>I_PRP says_VBZ ,_, tyking_VBG off_RP my_PRP$ '_'' at_IN ,_, for_IN a_DT man_NN what_WP trades_VBZ in_IN wolves_NNS ,_, anceterer_NN ,_, is_VBZ a_DT good_JJ friend_NN to_TO keepers_NNS ._.</w:t>
      </w:r>
    </w:p>
    <w:p w14:paraId="216DB98A" w14:textId="77777777" w:rsidR="00EB4287" w:rsidRPr="00CD6915" w:rsidRDefault="00EB4287" w:rsidP="00EB4287">
      <w:r w:rsidRPr="00CD6915">
        <w:t>``_`` `_`` No_UH '_'' says_VBZ he_PRP ,_, `_`` not_RB exactly_RB in_IN the_DT business_NN ,_, but_CC I_PRP '_'' ave_NN made_VBD pets_NNS of_IN several_JJ ._. '_''</w:t>
      </w:r>
    </w:p>
    <w:p w14:paraId="0973B841" w14:textId="77777777" w:rsidR="00EB4287" w:rsidRPr="00CD6915" w:rsidRDefault="00EB4287" w:rsidP="00EB4287">
      <w:r w:rsidRPr="00CD6915">
        <w:t>And_CC with_IN that_IN he_PRP lifts_VBZ his_PRP$ '_'' at_IN as_IN perlite_NN as_IN a_DT lord_NN ,_, and_CC walks_VBZ away_RB ._.</w:t>
      </w:r>
    </w:p>
    <w:p w14:paraId="37705647" w14:textId="77777777" w:rsidR="00EB4287" w:rsidRPr="00CD6915" w:rsidRDefault="00EB4287" w:rsidP="00EB4287">
      <w:r w:rsidRPr="00CD6915">
        <w:t>Old_NNP Bersicker_NNP kep_NN '_'' a-lookin_NN '_'' arter_NN '_'' im_NN till_IN '_'' e_LS was_VBD out_IN of_IN sight_NN ,_, and_CC then_RB went_VBD and_CC lay_VBD down_RP in_IN a_DT corner_NN and_CC would_MD n't_RB come_VB hout_VB the_DT '_'' ole_FW hevening_FW ._.</w:t>
      </w:r>
    </w:p>
    <w:p w14:paraId="6BAAB243" w14:textId="77777777" w:rsidR="00EB4287" w:rsidRPr="00CD6915" w:rsidRDefault="00EB4287" w:rsidP="00EB4287">
      <w:r w:rsidRPr="00CD6915">
        <w:t>Well_RB ,_, larst_JJ night_NN ,_, so_RB soon_RB as_IN the_DT moon_NN was_VBD hup_JJ ,_, the_DT wolves_NNS here_RB all_DT began_VBD a_DT -_: '_POS owling_NN ._.</w:t>
      </w:r>
    </w:p>
    <w:p w14:paraId="0E85B7B1" w14:textId="77777777" w:rsidR="00EB4287" w:rsidRPr="00CD6915" w:rsidRDefault="00EB4287" w:rsidP="00EB4287">
      <w:r w:rsidRPr="00CD6915">
        <w:t>There_EX war_NN n't_RB nothing_NN for_IN them_PRP to_TO '_POS owl_NN at_IN ._.</w:t>
      </w:r>
    </w:p>
    <w:p w14:paraId="3AE4C4D0" w14:textId="77777777" w:rsidR="00EB4287" w:rsidRPr="00CD6915" w:rsidRDefault="00EB4287" w:rsidP="00EB4287">
      <w:r w:rsidRPr="00CD6915">
        <w:t>There_EX war_NN n't_RB no_DT one_NN near_IN ,_, except_IN some_DT one_NN that_WDT was_VBD evidently_RB a-callin_NN '_'' a_DT dog_NN somewheres_VBZ out_RP back_RB of_IN the_DT gardings_NNS in_IN the_DT Park_NNP road_NN ._.</w:t>
      </w:r>
    </w:p>
    <w:p w14:paraId="755F2C49" w14:textId="77777777" w:rsidR="00EB4287" w:rsidRPr="00CD6915" w:rsidRDefault="00EB4287" w:rsidP="00EB4287">
      <w:r w:rsidRPr="00CD6915">
        <w:t>Once_RB or_CC twice_RB I_PRP went_VBD out_RP to_TO see_VB that_IN all_DT was_VBD right_JJ ,_, and_CC it_PRP was_VBD ,_, and_CC then_RB the_DT '_POS owling_NN stopped_VBD ._.</w:t>
      </w:r>
    </w:p>
    <w:p w14:paraId="5F32ECB8" w14:textId="77777777" w:rsidR="00EB4287" w:rsidRPr="00CD6915" w:rsidRDefault="00EB4287" w:rsidP="00EB4287">
      <w:r w:rsidRPr="00CD6915">
        <w:t>Just_RB before_IN twelve_CD o'clock_RB I_PRP just_RB took_VBD a_DT look_NN round_NN afore_FW turnin_FW '_'' in_IN ,_, an_DT '_'' ,_, bust_NN me_PRP ,_, but_CC when_WRB I_PRP kem_VBP opposite_JJ to_TO old_JJ Bersicker_NNP 's_POS cage_NN I_PRP see_VBP the_DT rails_NNS broken_VBN and_CC twisted_VBN about_IN and_CC the_DT cage_NN empty_JJ ._.</w:t>
      </w:r>
    </w:p>
    <w:p w14:paraId="3FB046F4" w14:textId="77777777" w:rsidR="00EB4287" w:rsidRPr="00CD6915" w:rsidRDefault="00EB4287" w:rsidP="00EB4287">
      <w:r w:rsidRPr="00CD6915">
        <w:t>And_CC that_DT 's_VBZ all_DT I_PRP know_VBP for_IN certing_NN ._. ''_''</w:t>
      </w:r>
    </w:p>
    <w:p w14:paraId="689EDEFF" w14:textId="77777777" w:rsidR="00EB4287" w:rsidRPr="00CD6915" w:rsidRDefault="00EB4287" w:rsidP="00EB4287">
      <w:r w:rsidRPr="00CD6915">
        <w:t>``_`` Did_VBD any_DT one_NN else_RB see_VB anything_NN ?_. ''_''</w:t>
      </w:r>
    </w:p>
    <w:p w14:paraId="31DDCD1B" w14:textId="77777777" w:rsidR="00EB4287" w:rsidRPr="00CD6915" w:rsidRDefault="00EB4287" w:rsidP="00EB4287">
      <w:r w:rsidRPr="00CD6915">
        <w:t>``_`` One_CD of_IN our_PRP$ gard_NN '_'' ners_NNS was_VBD a-comin_NN '_'' '_POS ome_NN about_IN that_DT time_NN from_IN a_DT '_'' armony_NN ,_, when_WRB he_PRP sees_VBZ a_DT big_JJ grey_JJ dog_NN comin_NN '_'' out_IN through_IN the_DT garding_NN '_POS edges_NNS ._.</w:t>
      </w:r>
    </w:p>
    <w:p w14:paraId="251250F0" w14:textId="77777777" w:rsidR="00EB4287" w:rsidRPr="00CD6915" w:rsidRDefault="00EB4287" w:rsidP="00EB4287">
      <w:r w:rsidRPr="00CD6915">
        <w:t>At_IN least_JJS ,_, so_IN he_PRP says_VBZ ,_, but_CC I_PRP do_VBP n't_RB give_VB much_RB for_IN it_PRP myself_PRP ,_, for_IN if_IN he_PRP did_VBD '_'' e_LS never_RB said_VBD a_DT word_NN about_IN it_PRP to_TO his_PRP$ missis_NN when_WRB '_'' e_LS got_VBD '_'' ome_NN ,_, and_CC it_PRP was_VBD only_RB after_IN the_DT escape_NN of_IN the_DT wolf_NN was_VBD made_VBN known_JJ ,_, and_CC we_PRP had_VBD been_VBN up_RP all_DT night-a-huntin_NN '_'' of_IN the_DT Park_NNP for_IN Bersicker_NNP ,_, that_IN he_PRP remembered_VBD seein_NN '_POS anything_NN ._.</w:t>
      </w:r>
    </w:p>
    <w:p w14:paraId="4AB7CFA5" w14:textId="77777777" w:rsidR="00EB4287" w:rsidRPr="00CD6915" w:rsidRDefault="00EB4287" w:rsidP="00EB4287">
      <w:r w:rsidRPr="00CD6915">
        <w:lastRenderedPageBreak/>
        <w:t>My_PRP$ own_JJ belief_NN was_VBD that_IN the_DT '_POS armony_NN '_'' ad_NN got_VBD into_IN his_PRP$ '_POS ead_NN ._. ''_''</w:t>
      </w:r>
    </w:p>
    <w:p w14:paraId="08A5B939" w14:textId="77777777" w:rsidR="00EB4287" w:rsidRPr="00CD6915" w:rsidRDefault="00EB4287" w:rsidP="00EB4287">
      <w:r w:rsidRPr="00CD6915">
        <w:t>``_`` Now_RB ,_, Mr._NNP Bilder_NNP ,_, can_MD you_PRP account_VB in_IN any_DT way_NN for_IN the_DT escape_NN of_IN the_DT wolf_NN ?_. ''_''</w:t>
      </w:r>
    </w:p>
    <w:p w14:paraId="58BF6FBC" w14:textId="77777777" w:rsidR="00EB4287" w:rsidRPr="00CD6915" w:rsidRDefault="00EB4287" w:rsidP="00EB4287">
      <w:r w:rsidRPr="00CD6915">
        <w:t>``_`` Well_UH ,_, sir_NN ,_, ''_'' he_PRP said_VBD ,_, with_IN a_DT suspicious_JJ sort_NN of_IN modesty_NN ,_, ``_`` I_PRP think_VBP I_PRP can_MD ;_: but_CC I_PRP do_VBP n't_RB know_VB as_IN '_'' ow_IN you_PRP 'd_MD be_VB satisfied_VBN with_IN the_DT theory_NN ._. ''_''</w:t>
      </w:r>
    </w:p>
    <w:p w14:paraId="432E69B2" w14:textId="77777777" w:rsidR="00EB4287" w:rsidRPr="00CD6915" w:rsidRDefault="00EB4287" w:rsidP="00EB4287">
      <w:r w:rsidRPr="00CD6915">
        <w:t>``_`` Certainly_RB I_PRP shall_MD ._.</w:t>
      </w:r>
    </w:p>
    <w:p w14:paraId="6699A8CE" w14:textId="77777777" w:rsidR="00EB4287" w:rsidRPr="00CD6915" w:rsidRDefault="00EB4287" w:rsidP="00EB4287">
      <w:r w:rsidRPr="00CD6915">
        <w:t>If_IN a_DT man_NN like_IN you_PRP ,_, who_WP knows_VBZ the_DT animals_NNS from_IN experience_NN ,_, ca_MD n't_RB hazard_NN a_DT good_JJ guess_NN at_IN any_DT rate_NN ,_, who_WP is_VBZ even_RB to_TO try_VB ?_. ''_''</w:t>
      </w:r>
    </w:p>
    <w:p w14:paraId="2FEDCA31" w14:textId="77777777" w:rsidR="00EB4287" w:rsidRPr="00CD6915" w:rsidRDefault="00EB4287" w:rsidP="00EB4287">
      <w:r w:rsidRPr="00CD6915">
        <w:t>``_`` Well_RB then_RB ,_, sir_NN ,_, I_PRP accounts_VBZ for_IN it_PRP this_DT way_NN ;_: it_PRP seems_VBZ to_TO me_PRP that_IN '_'' ere_FW wolf_FW escaped_VBN --_: simply_RB because_IN he_PRP wanted_VBD to_TO get_VB out_RP ._. ''_''</w:t>
      </w:r>
    </w:p>
    <w:p w14:paraId="50728E18" w14:textId="77777777" w:rsidR="00EB4287" w:rsidRPr="00CD6915" w:rsidRDefault="00EB4287" w:rsidP="00EB4287">
      <w:r w:rsidRPr="00CD6915">
        <w:t>From_IN the_DT hearty_JJ way_NN that_IN both_DT Thomas_NNP and_CC his_PRP$ wife_NN laughed_VBD at_IN the_DT joke_NN I_PRP could_MD see_VB that_IN it_PRP had_VBD done_VBN service_NN before_RB ,_, and_CC that_IN the_DT whole_JJ explanation_NN was_VBD simply_RB an_DT elaborate_JJ sell_NN ._.</w:t>
      </w:r>
    </w:p>
    <w:p w14:paraId="55C215D2" w14:textId="77777777" w:rsidR="00EB4287" w:rsidRPr="00CD6915" w:rsidRDefault="00EB4287" w:rsidP="00EB4287">
      <w:r w:rsidRPr="00CD6915">
        <w:t>I_PRP could_MD n't_RB cope_VB in_IN badinage_NN with_IN the_DT worthy_JJ Thomas_NNP ,_, but_CC I_PRP thought_VBD I_PRP knew_VBD a_DT surer_JJR way_NN to_TO his_PRP$ heart_NN ,_, so_IN I_PRP said_VBD :_: --_: ``_`` Now_RB ,_, Mr._NNP Bilder_NNP ,_, we_PRP 'll_MD consider_VB that_DT first_JJ half-sovereign_NN worked_VBD off_RP ,_, and_CC this_DT brother_NN of_IN his_PRP$ is_VBZ waiting_VBG to_TO be_VB claimed_VBN when_WRB you_PRP 've_VBP told_VBN me_PRP what_WP you_PRP think_VBP will_MD happen_VB ._. ''_''</w:t>
      </w:r>
    </w:p>
    <w:p w14:paraId="11CBF0BC" w14:textId="77777777" w:rsidR="00EB4287" w:rsidRPr="00CD6915" w:rsidRDefault="00EB4287" w:rsidP="00EB4287">
      <w:r w:rsidRPr="00CD6915">
        <w:t>``_`` Right_NNP y’_NNP are_VBP ,_, sir_NN ,_, ''_'' he_PRP said_VBD briskly_RB ._.</w:t>
      </w:r>
    </w:p>
    <w:p w14:paraId="57DF0ECC" w14:textId="77777777" w:rsidR="00EB4287" w:rsidRPr="00CD6915" w:rsidRDefault="00EB4287" w:rsidP="00EB4287">
      <w:r w:rsidRPr="00CD6915">
        <w:t>``_`` Ye_PRP 'll_MD excoose_VB me_PRP ,_, I_PRP know_VBP ,_, for_IN a-chaffin_NN '_'' of_IN ye_PRP ,_, but_CC the_DT old_JJ woman_NN here_RB winked_VBD at_IN me_PRP ,_, which_WDT was_VBD as_RB much_JJ as_IN telling_VBG me_PRP to_TO go_VB on_RP ._. ''_''</w:t>
      </w:r>
    </w:p>
    <w:p w14:paraId="23479249" w14:textId="77777777" w:rsidR="00EB4287" w:rsidRPr="00CD6915" w:rsidRDefault="00EB4287" w:rsidP="00EB4287">
      <w:r w:rsidRPr="00CD6915">
        <w:t>``_`` Well_UH ,_, I_PRP never_RB !_. ''_''</w:t>
      </w:r>
    </w:p>
    <w:p w14:paraId="0BC3BCC2" w14:textId="77777777" w:rsidR="00EB4287" w:rsidRPr="00CD6915" w:rsidRDefault="00EB4287" w:rsidP="00EB4287">
      <w:r w:rsidRPr="00CD6915">
        <w:t>said_VBD the_DT old_JJ lady_NN ._.</w:t>
      </w:r>
    </w:p>
    <w:p w14:paraId="6F2D27D4" w14:textId="77777777" w:rsidR="00EB4287" w:rsidRPr="00CD6915" w:rsidRDefault="00EB4287" w:rsidP="00EB4287">
      <w:r w:rsidRPr="00CD6915">
        <w:t>``_`` My_PRP$ opinion_NN is_VBZ this_DT :_: that_IN '_'' ere_FW wolf_FW is_VBZ a_DT -_: '_POS idin_NN '_'' of_IN ,_, somewheres_NNS ._.</w:t>
      </w:r>
    </w:p>
    <w:p w14:paraId="325DE98D" w14:textId="77777777" w:rsidR="00EB4287" w:rsidRPr="00CD6915" w:rsidRDefault="00EB4287" w:rsidP="00EB4287">
      <w:r w:rsidRPr="00CD6915">
        <w:t>The_DT gard_NN '_'' ner_FW wot_FW did_VBD n't_RB remember_VB said_VBD he_PRP was_VBD a-gallopin_NN '_'' northward_RB faster_RBR than_IN a_DT horse_NN could_MD go_VB ;_: but_CC I_PRP do_VBP n't_RB believe_VB him_PRP ,_, for_IN ,_, yer_RB see_VB ,_, sir_NN ,_, wolves_NNS do_VBP n't_RB gallop_VB no_DT more_RBR nor_CC dogs_NNS does_VBZ ,_, they_PRP not_RB bein_NN '_'' built_VBD that_DT way_NN ._.</w:t>
      </w:r>
    </w:p>
    <w:p w14:paraId="57D591AD" w14:textId="77777777" w:rsidR="00EB4287" w:rsidRPr="00CD6915" w:rsidRDefault="00EB4287" w:rsidP="00EB4287">
      <w:r w:rsidRPr="00CD6915">
        <w:t>Wolves_NNS is_VBZ fine_JJ things_NNS in_IN a_DT storybook_NN ,_, and_CC I_PRP dessay_VBP when_WRB they_PRP gets_VBZ in_IN packs_NNS and_CC does_VBZ be_VB chivyin_NN '_'' somethin'_NN that_WDT 's_VBZ more_RBR afeared_JJ than_IN they_PRP is_VBZ they_PRP can_MD make_VB a_DT devil_NNP of_IN a_DT noise_NN and_CC chop_VB it_PRP up_RP ,_, whatever_WDT it_PRP is_VBZ ._.</w:t>
      </w:r>
    </w:p>
    <w:p w14:paraId="37427051" w14:textId="77777777" w:rsidR="00EB4287" w:rsidRPr="00CD6915" w:rsidRDefault="00EB4287" w:rsidP="00EB4287">
      <w:r w:rsidRPr="00CD6915">
        <w:lastRenderedPageBreak/>
        <w:t>But_CC ,_, Lor_NNP '_POS bless_VBP you_PRP ,_, in_IN real_JJ life_NN a_DT wolf_NN is_VBZ only_RB a_DT low_JJ creature_NN ,_, not_RB half_NN so_RB clever_JJ or_CC bold_JJ as_IN a_DT good_JJ dog_NN ;_: and_CC not_RB half_PDT a_DT quarter_NN so_RB much_JJ fight_NN in_IN '_'' im_NN ._.</w:t>
      </w:r>
    </w:p>
    <w:p w14:paraId="0ADB9E6F" w14:textId="77777777" w:rsidR="00EB4287" w:rsidRPr="00CD6915" w:rsidRDefault="00EB4287" w:rsidP="00EB4287">
      <w:r w:rsidRPr="00CD6915">
        <w:t>This_DT one_CD ai_VBP n't_RB been_VBN used_VBN to_TO fightin_VB '_'' or_CC even_RB to_TO providin_NN '_'' for_IN hisself_NN ,_, and_CC more_RBR like_IN he_PRP 's_VBZ somewhere_RB round_JJ the_DT Park_NNP a_DT -_: '_POS idin_NN '_'' an_DT '_POS a-shiverin_NN '_'' of_IN ,_, and_CC ,_, if_IN he_PRP thinks_VBZ at_IN all_DT ,_, wonderin_NN '_'' where_WRB he_PRP is_VBZ to_TO get_VB his_PRP$ breakfast_NN from_IN ;_: or_CC maybe_RB he_PRP 's_VBZ got_VBD down_RB some_DT area_NN and_CC is_VBZ in_IN a_DT coal-cellar_NN ._.</w:t>
      </w:r>
    </w:p>
    <w:p w14:paraId="2659B4FC" w14:textId="77777777" w:rsidR="00EB4287" w:rsidRPr="00CD6915" w:rsidRDefault="00EB4287" w:rsidP="00EB4287">
      <w:r w:rsidRPr="00CD6915">
        <w:t>My_PRP$ eye_NN ,_, wo_MD n't_RB some_DT cook_NN get_VB a_DT rum_NN start_NN when_WRB she_PRP sees_VBZ his_PRP$ green_JJ eyes_NNS a-shining_NN at_IN her_PRP out_IN of_IN the_DT dark_NN !_.</w:t>
      </w:r>
    </w:p>
    <w:p w14:paraId="5A80E4E9" w14:textId="77777777" w:rsidR="00EB4287" w:rsidRPr="00CD6915" w:rsidRDefault="00EB4287" w:rsidP="00EB4287">
      <w:r w:rsidRPr="00CD6915">
        <w:t>If_IN he_PRP ca_MD n't_RB get_VB food_NN he_PRP 's_VBZ bound_VBN to_TO look_VB for_IN it_PRP ,_, and_CC mayhap_NN he_PRP may_MD chance_VB to_TO light_NN on_IN a_DT butcher_NN 's_POS shop_NN in_IN time_NN ._.</w:t>
      </w:r>
    </w:p>
    <w:p w14:paraId="1DDAB5C8" w14:textId="77777777" w:rsidR="00EB4287" w:rsidRPr="00CD6915" w:rsidRDefault="00EB4287" w:rsidP="00EB4287">
      <w:r w:rsidRPr="00CD6915">
        <w:t>If_IN he_PRP does_VBZ n't_RB ,_, and_CC some_DT nursemaid_NN goes_VBZ a-walkin_NN '_'' orf_NN with_IN a_DT soldier_NN ,_, leavin_NN '_'' of_IN the_DT hinfant_NN in_IN the_DT perambulator_NN --_: well_RB ,_, then_RB I_PRP should_MD n't_RB be_VB surprised_VBN if_IN the_DT census_NN is_VBZ one_CD babby_NN the_DT less_JJR ._.</w:t>
      </w:r>
    </w:p>
    <w:p w14:paraId="6A7C8C26" w14:textId="77777777" w:rsidR="00EB4287" w:rsidRPr="00CD6915" w:rsidRDefault="00EB4287" w:rsidP="00EB4287">
      <w:r w:rsidRPr="00CD6915">
        <w:t>That_DT 's_VBZ all_DT ._. ''_''</w:t>
      </w:r>
    </w:p>
    <w:p w14:paraId="47198D7B" w14:textId="77777777" w:rsidR="00EB4287" w:rsidRPr="00CD6915" w:rsidRDefault="00EB4287" w:rsidP="00EB4287">
      <w:r w:rsidRPr="00CD6915">
        <w:t>I_PRP was_VBD handing_VBG him_PRP the_DT half-sovereign_NN ,_, when_WRB something_NN came_VBD bobbing_VBG up_RP against_IN the_DT window_NN ,_, and_CC Mr._NNP Bilder_NNP 's_POS face_NN doubled_VBD its_PRP$ natural_JJ length_NN with_IN surprise_NN ._.</w:t>
      </w:r>
    </w:p>
    <w:p w14:paraId="3A55954E" w14:textId="77777777" w:rsidR="00EB4287" w:rsidRPr="00CD6915" w:rsidRDefault="00EB4287" w:rsidP="00EB4287">
      <w:r w:rsidRPr="00CD6915">
        <w:t>``_`` God_NNP bless_VB me_PRP !_. ''_''</w:t>
      </w:r>
    </w:p>
    <w:p w14:paraId="004DA137" w14:textId="77777777" w:rsidR="00EB4287" w:rsidRPr="00CD6915" w:rsidRDefault="00EB4287" w:rsidP="00EB4287">
      <w:r w:rsidRPr="00CD6915">
        <w:t>he_PRP said_VBD ._.</w:t>
      </w:r>
    </w:p>
    <w:p w14:paraId="3D2E6038" w14:textId="77777777" w:rsidR="00EB4287" w:rsidRPr="00CD6915" w:rsidRDefault="00EB4287" w:rsidP="00EB4287">
      <w:r w:rsidRPr="00CD6915">
        <w:t>``_`` If_IN there_EX ai_VBP n't_RB old_JJ Bersicker_NNP come_VBN back_RB by_IN '_POS isself_NN !_. ''_''</w:t>
      </w:r>
    </w:p>
    <w:p w14:paraId="372E28C0" w14:textId="77777777" w:rsidR="00EB4287" w:rsidRPr="00CD6915" w:rsidRDefault="00EB4287" w:rsidP="00EB4287">
      <w:r w:rsidRPr="00CD6915">
        <w:t>He_PRP went_VBD to_TO the_DT door_NN and_CC opened_VBD it_PRP ;_: a_DT most_RBS unnecessary_JJ proceeding_NN it_PRP seemed_VBD to_TO me_PRP ._.</w:t>
      </w:r>
    </w:p>
    <w:p w14:paraId="00DE1EE7" w14:textId="77777777" w:rsidR="00EB4287" w:rsidRPr="00CD6915" w:rsidRDefault="00EB4287" w:rsidP="00EB4287">
      <w:r w:rsidRPr="00CD6915">
        <w:t>I_PRP have_VBP always_RB thought_VBN that_IN a_DT wild_JJ animal_NN never_RB looks_VBZ so_RB well_RB as_IN when_WRB some_DT obstacle_NN of_IN pronounced_JJ durability_NN is_VBZ between_IN us_PRP ;_: a_DT personal_JJ experience_NN has_VBZ intensified_VBN rather_RB than_IN diminished_VBD that_DT idea_NN ._.</w:t>
      </w:r>
    </w:p>
    <w:p w14:paraId="64542C87" w14:textId="77777777" w:rsidR="00EB4287" w:rsidRPr="00CD6915" w:rsidRDefault="00EB4287" w:rsidP="00EB4287">
      <w:r w:rsidRPr="00CD6915">
        <w:t>After_IN all_DT ,_, however_RB ,_, there_EX is_VBZ nothing_NN like_IN custom_NN ,_, for_IN neither_DT Bilder_NNP nor_CC his_PRP$ wife_NN thought_VBD any_DT more_JJR of_IN the_DT wolf_NN than_IN I_PRP should_MD of_IN a_DT dog_NN ._.</w:t>
      </w:r>
    </w:p>
    <w:p w14:paraId="0C3D221F" w14:textId="77777777" w:rsidR="00EB4287" w:rsidRPr="00CD6915" w:rsidRDefault="00EB4287" w:rsidP="00EB4287">
      <w:r w:rsidRPr="00CD6915">
        <w:t>The_DT animal_NN itself_PRP was_VBD as_IN peaceful_JJ and_CC well-behaved_JJ as_IN that_DT father_NN of_IN all_DT picture-wolves_NNS --_: Red_NNP Riding_NNP Hood_NNP 's_POS quondam_JJ friend_NN ,_, whilst_IN moving_VBG her_PRP$ confidence_NN in_IN masquerade_VB ._.</w:t>
      </w:r>
    </w:p>
    <w:p w14:paraId="2052AD7F" w14:textId="77777777" w:rsidR="00EB4287" w:rsidRPr="00CD6915" w:rsidRDefault="00EB4287" w:rsidP="00EB4287">
      <w:r w:rsidRPr="00CD6915">
        <w:lastRenderedPageBreak/>
        <w:t>The_DT whole_JJ scene_NN was_VBD an_DT unutterable_JJ mixture_NN of_IN comedy_NN and_CC pathos_NN ._.</w:t>
      </w:r>
    </w:p>
    <w:p w14:paraId="1ED69763" w14:textId="77777777" w:rsidR="00EB4287" w:rsidRPr="00CD6915" w:rsidRDefault="00EB4287" w:rsidP="00EB4287">
      <w:r w:rsidRPr="00CD6915">
        <w:t>The_DT wicked_JJ wolf_NN that_IN for_IN half_PDT a_DT day_NN had_VBD paralysed_VBN London_NNP and_CC set_VB all_PDT the_DT children_NNS in_IN the_DT town_NN shivering_VBG in_IN their_PRP$ shoes_NNS ,_, was_VBD there_EX in_IN a_DT sort_NN of_IN penitent_JJ mood_NN ,_, and_CC was_VBD received_VBN and_CC petted_VBN like_IN a_DT sort_NN of_IN vulpine_JJ prodigal_JJ son_NN ._.</w:t>
      </w:r>
    </w:p>
    <w:p w14:paraId="297A77EC" w14:textId="77777777" w:rsidR="00EB4287" w:rsidRPr="00CD6915" w:rsidRDefault="00EB4287" w:rsidP="00EB4287">
      <w:r w:rsidRPr="00CD6915">
        <w:t>Old_NNP Bilder_NNP examined_VBD him_PRP all_DT over_RP with_IN most_JJS tender_NN solicitude_NN ,_, and_CC when_WRB he_PRP had_VBD finished_VBN with_IN his_PRP$ penitent_NN said_VBD :_: --_: ``_`` There_EX ,_, I_PRP knew_VBD the_DT poor_JJ old_JJ chap_NN would_MD get_VB into_IN some_DT kind_NN of_IN trouble_NN ;_: did_VBD n't_RB I_PRP say_VBP it_PRP all_DT along_IN ?_.</w:t>
      </w:r>
    </w:p>
    <w:p w14:paraId="5A577319" w14:textId="77777777" w:rsidR="00EB4287" w:rsidRPr="00CD6915" w:rsidRDefault="00EB4287" w:rsidP="00EB4287">
      <w:r w:rsidRPr="00CD6915">
        <w:t>Here_RB 's_POS his_PRP$ head_NN all_DT cut_NN and_CC full_JJ of_IN broken_JJ glass_NN ._. '_''</w:t>
      </w:r>
    </w:p>
    <w:p w14:paraId="67E7622B" w14:textId="77777777" w:rsidR="00EB4287" w:rsidRPr="00CD6915" w:rsidRDefault="00EB4287" w:rsidP="00EB4287">
      <w:r w:rsidRPr="00CD6915">
        <w:t>E_NN 's_POS been_VBN a-gettin_NN '_'' over_IN some_DT bloomin_NN '_'' wall_NN or_CC other_JJ ._.</w:t>
      </w:r>
    </w:p>
    <w:p w14:paraId="32ADEE87" w14:textId="77777777" w:rsidR="00EB4287" w:rsidRPr="00CD6915" w:rsidRDefault="00EB4287" w:rsidP="00EB4287">
      <w:r w:rsidRPr="00CD6915">
        <w:t>It_PRP 's_VBZ a_DT shyme_NN that_IN people_NNS are_VBP allowed_VBN to_TO top_VB their_PRP$ walls_NNS with_IN broken_JJ bottles_NNS ._.</w:t>
      </w:r>
    </w:p>
    <w:p w14:paraId="55A481E4" w14:textId="77777777" w:rsidR="00EB4287" w:rsidRPr="00CD6915" w:rsidRDefault="00EB4287" w:rsidP="00EB4287">
      <w:r w:rsidRPr="00CD6915">
        <w:t>This_DT '_POS ere_NN 's_POS what_WP comes_VBZ of_IN it_PRP ._.</w:t>
      </w:r>
    </w:p>
    <w:p w14:paraId="2317E14B" w14:textId="77777777" w:rsidR="00EB4287" w:rsidRPr="00CD6915" w:rsidRDefault="00EB4287" w:rsidP="00EB4287">
      <w:r w:rsidRPr="00CD6915">
        <w:t>Come_VB along_RB ,_, Bersicker_NNP ._. ''_''</w:t>
      </w:r>
    </w:p>
    <w:p w14:paraId="662ACF70" w14:textId="77777777" w:rsidR="00EB4287" w:rsidRPr="00CD6915" w:rsidRDefault="00EB4287" w:rsidP="00EB4287">
      <w:r w:rsidRPr="00CD6915">
        <w:t>He_PRP took_VBD the_DT wolf_NN and_CC locked_VBD him_PRP up_RP in_IN a_DT cage_NN ,_, with_IN a_DT piece_NN of_IN meat_NN that_WDT satisfied_VBD ,_, in_IN quantity_NN at_IN any_DT rate_NN ,_, the_DT elementary_JJ conditions_NNS of_IN the_DT fatted_VBN calf_NN ,_, and_CC went_VBD off_RP to_TO report_VB ._.</w:t>
      </w:r>
    </w:p>
    <w:p w14:paraId="1364E9AF" w14:textId="77777777" w:rsidR="00EB4287" w:rsidRPr="00CD6915" w:rsidRDefault="00EB4287" w:rsidP="00EB4287">
      <w:r w:rsidRPr="00CD6915">
        <w:t>I_PRP came_VBD off_RP ,_, too_RB ,_, to_TO report_VB the_DT only_JJ exclusive_JJ information_NN that_WDT is_VBZ given_VBN to-day_NN regarding_VBG the_DT strange_JJ escapade_NN at_IN the_DT Zoo_NN ._.</w:t>
      </w:r>
    </w:p>
    <w:p w14:paraId="2165AAEE" w14:textId="77777777" w:rsidR="00EB4287" w:rsidRPr="00CD6915" w:rsidRDefault="00EB4287" w:rsidP="00EB4287">
      <w:r w:rsidRPr="00CD6915">
        <w:t>Dr._NNP Seward_NNP 's_POS Diary_NNP ._.</w:t>
      </w:r>
    </w:p>
    <w:p w14:paraId="545B2375" w14:textId="77777777" w:rsidR="00EB4287" w:rsidRPr="00CD6915" w:rsidRDefault="00EB4287" w:rsidP="00EB4287">
      <w:r w:rsidRPr="00CD6915">
        <w:t>17_CD September_NNP ._.</w:t>
      </w:r>
    </w:p>
    <w:p w14:paraId="476C25C8" w14:textId="77777777" w:rsidR="00EB4287" w:rsidRPr="00CD6915" w:rsidRDefault="00EB4287" w:rsidP="00EB4287">
      <w:r w:rsidRPr="00CD6915">
        <w:t>--_: I_PRP was_VBD engaged_VBN after_IN dinner_NN in_IN my_PRP$ study_NN posting_VBG up_RP my_PRP$ books_NNS ,_, which_WDT ,_, through_IN press_NN of_IN other_JJ work_NN and_CC the_DT many_JJ visits_NNS to_TO Lucy_NNP ,_, had_VBD fallen_VBN sadly_RB into_IN arrear_NN ._.</w:t>
      </w:r>
    </w:p>
    <w:p w14:paraId="1AF2412D" w14:textId="77777777" w:rsidR="00EB4287" w:rsidRPr="00CD6915" w:rsidRDefault="00EB4287" w:rsidP="00EB4287">
      <w:r w:rsidRPr="00CD6915">
        <w:t>Suddenly_RB the_DT door_NN was_VBD burst_NN open_JJ ,_, and_CC in_IN rushed_VBN my_PRP$ patient_NN ,_, with_IN his_PRP$ face_NN distorted_VBN with_IN passion_NN ._.</w:t>
      </w:r>
    </w:p>
    <w:p w14:paraId="5ABB14D1" w14:textId="77777777" w:rsidR="00EB4287" w:rsidRPr="00CD6915" w:rsidRDefault="00EB4287" w:rsidP="00EB4287">
      <w:r w:rsidRPr="00CD6915">
        <w:t>I_PRP was_VBD thunderstruck_JJ ,_, for_IN such_PDT a_DT thing_NN as_IN a_DT patient_NN getting_VBG of_IN his_PRP$ own_JJ accord_NN into_IN the_DT Superintendent_NNP 's_POS study_NN is_VBZ almost_RB unknown_JJ ._.</w:t>
      </w:r>
    </w:p>
    <w:p w14:paraId="561A7BFA" w14:textId="77777777" w:rsidR="00EB4287" w:rsidRPr="00CD6915" w:rsidRDefault="00EB4287" w:rsidP="00EB4287">
      <w:r w:rsidRPr="00CD6915">
        <w:t>Without_IN an_DT instant_NN 's_POS pause_NN he_PRP made_VBD straight_RB at_IN me_PRP ._.</w:t>
      </w:r>
    </w:p>
    <w:p w14:paraId="51130ECB" w14:textId="77777777" w:rsidR="00EB4287" w:rsidRPr="00CD6915" w:rsidRDefault="00EB4287" w:rsidP="00EB4287">
      <w:r w:rsidRPr="00CD6915">
        <w:t>He_PRP had_VBD a_DT dinner-knife_NN in_IN his_PRP$ hand_NN ,_, and_CC ,_, as_IN I_PRP saw_VBD he_PRP was_VBD dangerous_JJ ,_, I_PRP tried_VBD to_TO keep_VB the_DT table_NN between_IN us_PRP ._.</w:t>
      </w:r>
    </w:p>
    <w:p w14:paraId="632B6DF1" w14:textId="77777777" w:rsidR="00EB4287" w:rsidRPr="00CD6915" w:rsidRDefault="00EB4287" w:rsidP="00EB4287">
      <w:r w:rsidRPr="00CD6915">
        <w:lastRenderedPageBreak/>
        <w:t>He_PRP was_VBD too_RB quick_JJ and_CC too_RB strong_JJ for_IN me_PRP ,_, however_RB ;_: for_IN before_IN I_PRP could_MD get_VB my_PRP$ balance_NN he_PRP had_VBD struck_VBN at_IN me_PRP and_CC cut_VB my_PRP$ left_JJ wrist_NN rather_RB severely_RB ._.</w:t>
      </w:r>
    </w:p>
    <w:p w14:paraId="14259B7B" w14:textId="77777777" w:rsidR="00EB4287" w:rsidRPr="00CD6915" w:rsidRDefault="00EB4287" w:rsidP="00EB4287">
      <w:r w:rsidRPr="00CD6915">
        <w:t>Before_IN he_PRP could_MD strike_VB again_RB ,_, however_RB ,_, I_PRP got_VBD in_IN my_PRP$ right_NN and_CC he_PRP was_VBD sprawling_VBG on_IN his_PRP$ back_NN on_IN the_DT floor_NN ._.</w:t>
      </w:r>
    </w:p>
    <w:p w14:paraId="01CA8ADD" w14:textId="77777777" w:rsidR="00EB4287" w:rsidRPr="00CD6915" w:rsidRDefault="00EB4287" w:rsidP="00EB4287">
      <w:r w:rsidRPr="00CD6915">
        <w:t>My_PRP$ wrist_NN bled_VBD freely_RB ,_, and_CC quite_RB a_DT little_JJ pool_NN trickled_VBD on_RP to_TO the_DT carpet_NN ._.</w:t>
      </w:r>
    </w:p>
    <w:p w14:paraId="523DF735" w14:textId="77777777" w:rsidR="00EB4287" w:rsidRPr="00CD6915" w:rsidRDefault="00EB4287" w:rsidP="00EB4287">
      <w:r w:rsidRPr="00CD6915">
        <w:t>I_PRP saw_VBD that_DT my_PRP$ friend_NN was_VBD not_RB intent_JJ on_IN further_JJ effort_NN ,_, and_CC occupied_VBD myself_PRP binding_VBG up_RP my_PRP$ wrist_NN ,_, keeping_VBG a_DT wary_JJ eye_NN on_IN the_DT prostrate_JJ figure_NN all_PDT the_DT time_NN ._.</w:t>
      </w:r>
    </w:p>
    <w:p w14:paraId="2E418B91" w14:textId="77777777" w:rsidR="00EB4287" w:rsidRPr="00CD6915" w:rsidRDefault="00EB4287" w:rsidP="00EB4287">
      <w:r w:rsidRPr="00CD6915">
        <w:t>When_WRB the_DT attendants_NNS rushed_VBN in_IN ,_, and_CC we_PRP turned_VBD our_PRP$ attention_NN to_TO him_PRP ,_, his_PRP$ employment_NN positively_RB sickened_VBD me_PRP ._.</w:t>
      </w:r>
    </w:p>
    <w:p w14:paraId="239405F4" w14:textId="77777777" w:rsidR="00EB4287" w:rsidRPr="00CD6915" w:rsidRDefault="00EB4287" w:rsidP="00EB4287">
      <w:r w:rsidRPr="00CD6915">
        <w:t>He_PRP was_VBD lying_VBG on_IN his_PRP$ belly_NN on_IN the_DT floor_NN licking_VBG up_RP ,_, like_IN a_DT dog_NN ,_, the_DT blood_NN which_WDT had_VBD fallen_VBN from_IN my_PRP$ wounded_VBN wrist_NN ._.</w:t>
      </w:r>
    </w:p>
    <w:p w14:paraId="00B5380A" w14:textId="77777777" w:rsidR="00EB4287" w:rsidRPr="00CD6915" w:rsidRDefault="00EB4287" w:rsidP="00EB4287">
      <w:r w:rsidRPr="00CD6915">
        <w:t>He_PRP was_VBD easily_RB secured_VBN ,_, and_CC ,_, to_TO my_PRP$ surprise_NN ,_, went_VBD with_IN the_DT attendants_NNS quite_RB placidly_RB ,_, simply_RB repeating_VBG over_IN and_CC over_IN again_RB :_: ``_`` The_DT blood_NN is_VBZ the_DT life_NN !_.</w:t>
      </w:r>
    </w:p>
    <w:p w14:paraId="4333754E" w14:textId="77777777" w:rsidR="00EB4287" w:rsidRPr="00CD6915" w:rsidRDefault="00EB4287" w:rsidP="00EB4287">
      <w:r w:rsidRPr="00CD6915">
        <w:t>The_DT blood_NN is_VBZ the_DT life_NN !_. ''_''</w:t>
      </w:r>
    </w:p>
    <w:p w14:paraId="2828087B" w14:textId="77777777" w:rsidR="00EB4287" w:rsidRPr="00CD6915" w:rsidRDefault="00EB4287" w:rsidP="00EB4287">
      <w:r w:rsidRPr="00CD6915">
        <w:t>I_PRP can_MD not_RB afford_VB to_TO lose_VB blood_NN just_RB at_IN present_JJ ;_: I_PRP have_VBP lost_VBN too_RB much_JJ of_IN late_RB for_IN my_PRP$ physical_JJ good_NN ,_, and_CC then_RB the_DT prolonged_JJ strain_NN of_IN Lucy_NNP 's_POS illness_NN and_CC its_PRP$ horrible_JJ phases_NNS is_VBZ telling_VBG on_IN me_PRP ._.</w:t>
      </w:r>
    </w:p>
    <w:p w14:paraId="22DA1F24" w14:textId="77777777" w:rsidR="00EB4287" w:rsidRPr="00CD6915" w:rsidRDefault="00EB4287" w:rsidP="00EB4287">
      <w:r w:rsidRPr="00CD6915">
        <w:t>I_PRP am_VBP over-excited_JJ and_CC weary_JJ ,_, and_CC I_PRP need_VBP rest_NN ,_, rest_NN ,_, rest_NN ._.</w:t>
      </w:r>
    </w:p>
    <w:p w14:paraId="24E9745B" w14:textId="77777777" w:rsidR="00EB4287" w:rsidRPr="00CD6915" w:rsidRDefault="00EB4287" w:rsidP="00EB4287">
      <w:r w:rsidRPr="00CD6915">
        <w:t>Happily_RB Van_NNP Helsing_NNP has_VBZ not_RB summoned_VBN me_PRP ,_, so_IN I_PRP need_VBP not_RB forego_VB my_PRP$ sleep_NN ;_: to-night_NN I_PRP could_MD not_RB well_RB do_VB without_IN it_PRP ._.</w:t>
      </w:r>
    </w:p>
    <w:p w14:paraId="2B219D74" w14:textId="77777777" w:rsidR="00EB4287" w:rsidRPr="00CD6915" w:rsidRDefault="00EB4287" w:rsidP="00EB4287">
      <w:r w:rsidRPr="00CD6915">
        <w:t>Telegram_NN ,_, Van_NNP Helsing_NNP ,_, Antwerp_NNP ,_, to_TO Seward_NNP ,_, Carfax_NNP ._.</w:t>
      </w:r>
    </w:p>
    <w:p w14:paraId="43A22F2D" w14:textId="77777777" w:rsidR="00EB4287" w:rsidRPr="00CD6915" w:rsidRDefault="00EB4287" w:rsidP="00EB4287">
      <w:r w:rsidRPr="00CD6915">
        <w:t>-LRB-_-LRB- Sent_JJ to_TO Carfax_NNP ,_, Sussex_NNP ,_, as_IN no_DT county_NN given_VBN ;_: delivered_VBN late_RB by_IN twenty-two_CD hours_NNS ._. -RRB-_-RRB-</w:t>
      </w:r>
    </w:p>
    <w:p w14:paraId="3FF8A87D" w14:textId="77777777" w:rsidR="00EB4287" w:rsidRPr="00CD6915" w:rsidRDefault="00EB4287" w:rsidP="00EB4287">
      <w:r w:rsidRPr="00CD6915">
        <w:t>``_`` 17_CD September_NNP ._.</w:t>
      </w:r>
    </w:p>
    <w:p w14:paraId="4164A6C4" w14:textId="77777777" w:rsidR="00EB4287" w:rsidRPr="00CD6915" w:rsidRDefault="00EB4287" w:rsidP="00EB4287">
      <w:r w:rsidRPr="00CD6915">
        <w:t>--_: Do_VBP not_RB fail_VB to_TO be_VB at_IN Hillingham_FW to-night_FW ._.</w:t>
      </w:r>
    </w:p>
    <w:p w14:paraId="4D5E817F" w14:textId="77777777" w:rsidR="00EB4287" w:rsidRPr="00CD6915" w:rsidRDefault="00EB4287" w:rsidP="00EB4287">
      <w:r w:rsidRPr="00CD6915">
        <w:t>If_IN not_RB watching_VBG all_PDT the_DT time_NN frequently_RB ,_, visit_NN and_CC see_VBP that_IN flowers_NNS are_VBP as_IN placed_JJ ;_: very_RB important_JJ ;_: do_VBP not_RB fail_VB ._.</w:t>
      </w:r>
    </w:p>
    <w:p w14:paraId="3D9ACC3D" w14:textId="77777777" w:rsidR="00EB4287" w:rsidRPr="00CD6915" w:rsidRDefault="00EB4287" w:rsidP="00EB4287">
      <w:r w:rsidRPr="00CD6915">
        <w:t>Shall_NNP be_VB with_IN you_PRP as_RB soon_RB as_IN possible_JJ after_IN arrival_NN ._. ''_''</w:t>
      </w:r>
    </w:p>
    <w:p w14:paraId="769A1799" w14:textId="77777777" w:rsidR="00EB4287" w:rsidRPr="00CD6915" w:rsidRDefault="00EB4287" w:rsidP="00EB4287">
      <w:r w:rsidRPr="00CD6915">
        <w:t>Dr._NNP Seward_NNP 's_POS Diary_NNP ._.</w:t>
      </w:r>
    </w:p>
    <w:p w14:paraId="108847D0" w14:textId="77777777" w:rsidR="00EB4287" w:rsidRPr="00CD6915" w:rsidRDefault="00EB4287" w:rsidP="00EB4287">
      <w:r w:rsidRPr="00CD6915">
        <w:t>18_CD September_NNP ._.</w:t>
      </w:r>
    </w:p>
    <w:p w14:paraId="5737BA85" w14:textId="77777777" w:rsidR="00EB4287" w:rsidRPr="00CD6915" w:rsidRDefault="00EB4287" w:rsidP="00EB4287">
      <w:r w:rsidRPr="00CD6915">
        <w:t>--_: Just_RB off_RP for_IN train_NN to_TO London_NNP ._.</w:t>
      </w:r>
    </w:p>
    <w:p w14:paraId="0FFB76DB" w14:textId="77777777" w:rsidR="00EB4287" w:rsidRPr="00CD6915" w:rsidRDefault="00EB4287" w:rsidP="00EB4287">
      <w:r w:rsidRPr="00CD6915">
        <w:lastRenderedPageBreak/>
        <w:t>The_DT arrival_NN of_IN Van_NNP Helsing_NNP 's_POS telegram_NN filled_VBD me_PRP with_IN dismay_NN ._.</w:t>
      </w:r>
    </w:p>
    <w:p w14:paraId="3D0B70AC" w14:textId="77777777" w:rsidR="00EB4287" w:rsidRPr="00CD6915" w:rsidRDefault="00EB4287" w:rsidP="00EB4287">
      <w:r w:rsidRPr="00CD6915">
        <w:t>A_DT whole_JJ night_NN lost_VBD ,_, and_CC I_PRP know_VBP by_IN bitter_JJ experience_NN what_WP may_MD happen_VB in_IN a_DT night_NN ._.</w:t>
      </w:r>
    </w:p>
    <w:p w14:paraId="7AEE4A67" w14:textId="77777777" w:rsidR="00EB4287" w:rsidRPr="00CD6915" w:rsidRDefault="00EB4287" w:rsidP="00EB4287">
      <w:r w:rsidRPr="00CD6915">
        <w:t>Of_IN course_NN it_PRP is_VBZ possible_JJ that_IN all_DT may_MD be_VB well_RB ,_, but_CC what_WP may_MD have_VB happened_VBN ?_.</w:t>
      </w:r>
    </w:p>
    <w:p w14:paraId="22A93C0B" w14:textId="77777777" w:rsidR="00EB4287" w:rsidRPr="00CD6915" w:rsidRDefault="00EB4287" w:rsidP="00EB4287">
      <w:r w:rsidRPr="00CD6915">
        <w:t>Surely_RB there_EX is_VBZ some_DT horrible_JJ doom_NN hanging_NN over_IN us_PRP that_IN every_DT possible_JJ accident_NN should_MD thwart_VB us_PRP in_IN all_DT we_PRP try_VBP to_TO do_VB ._.</w:t>
      </w:r>
    </w:p>
    <w:p w14:paraId="517137C1" w14:textId="77777777" w:rsidR="00EB4287" w:rsidRPr="00CD6915" w:rsidRDefault="00EB4287" w:rsidP="00EB4287">
      <w:r w:rsidRPr="00CD6915">
        <w:t>I_PRP shall_MD take_VB this_DT cylinder_NN with_IN me_PRP ,_, and_CC then_RB I_PRP can_MD complete_VB my_PRP$ entry_NN on_IN Lucy_NNP 's_POS phonograph_NN ._.</w:t>
      </w:r>
    </w:p>
    <w:p w14:paraId="7F74C512" w14:textId="77777777" w:rsidR="00EB4287" w:rsidRPr="00CD6915" w:rsidRDefault="00EB4287" w:rsidP="00EB4287">
      <w:r w:rsidRPr="00CD6915">
        <w:t>Memorandum_NN left_VBN by_IN Lucy_NNP Westenra_NNP ._.</w:t>
      </w:r>
    </w:p>
    <w:p w14:paraId="3DB93B33" w14:textId="77777777" w:rsidR="00EB4287" w:rsidRPr="00CD6915" w:rsidRDefault="00EB4287" w:rsidP="00EB4287">
      <w:r w:rsidRPr="00CD6915">
        <w:t>17_CD September_NNP ._.</w:t>
      </w:r>
    </w:p>
    <w:p w14:paraId="0620F084" w14:textId="77777777" w:rsidR="00EB4287" w:rsidRPr="00CD6915" w:rsidRDefault="00EB4287" w:rsidP="00EB4287">
      <w:r w:rsidRPr="00CD6915">
        <w:t>Night_NN ._.</w:t>
      </w:r>
    </w:p>
    <w:p w14:paraId="38B7BB64" w14:textId="77777777" w:rsidR="00EB4287" w:rsidRPr="00CD6915" w:rsidRDefault="00EB4287" w:rsidP="00EB4287">
      <w:r w:rsidRPr="00CD6915">
        <w:t>--_: I_PRP write_VBP this_DT and_CC leave_VB it_PRP to_TO be_VB seen_VBN ,_, so_IN that_IN no_DT one_NN may_MD by_IN any_DT chance_NN get_VB into_IN trouble_NN through_IN me_PRP ._.</w:t>
      </w:r>
    </w:p>
    <w:p w14:paraId="7B9CB115" w14:textId="77777777" w:rsidR="00EB4287" w:rsidRPr="00CD6915" w:rsidRDefault="00EB4287" w:rsidP="00EB4287">
      <w:r w:rsidRPr="00CD6915">
        <w:t>This_DT is_VBZ an_DT exact_JJ record_NN of_IN what_WP took_VBD place_NN to-night_NN ._.</w:t>
      </w:r>
    </w:p>
    <w:p w14:paraId="454276F4" w14:textId="77777777" w:rsidR="00EB4287" w:rsidRPr="00CD6915" w:rsidRDefault="00EB4287" w:rsidP="00EB4287">
      <w:r w:rsidRPr="00CD6915">
        <w:t>I_PRP feel_VBP I_PRP am_VBP dying_VBG of_IN weakness_NN ,_, and_CC have_VBP barely_RB strength_NN to_TO write_VB ,_, but_CC it_PRP must_MD be_VB done_VBN if_IN I_PRP die_VBP in_IN the_DT doing_VBG ._.</w:t>
      </w:r>
    </w:p>
    <w:p w14:paraId="21DA4017" w14:textId="77777777" w:rsidR="00EB4287" w:rsidRPr="00CD6915" w:rsidRDefault="00EB4287" w:rsidP="00EB4287">
      <w:r w:rsidRPr="00CD6915">
        <w:t>I_PRP went_VBD to_TO bed_NN as_IN usual_JJ ,_, taking_VBG care_NN that_IN the_DT flowers_NNS were_VBD placed_VBN as_IN Dr._NNP Van_NNP Helsing_NNP directed_VBD ,_, and_CC soon_RB fell_VBD asleep_RB ._.</w:t>
      </w:r>
    </w:p>
    <w:p w14:paraId="4CD976D7" w14:textId="77777777" w:rsidR="00EB4287" w:rsidRPr="00CD6915" w:rsidRDefault="00EB4287" w:rsidP="00EB4287">
      <w:r w:rsidRPr="00CD6915">
        <w:t>I_PRP was_VBD waked_VBN by_IN the_DT flapping_VBG at_IN the_DT window_NN ,_, which_WDT had_VBD begun_VBN after_IN that_DT sleep-walking_NN on_IN the_DT cliff_NN at_IN Whitby_NNP when_WRB Mina_NNP saved_VBD me_PRP ,_, and_CC which_WDT now_RB I_PRP know_VBP so_RB well_RB ._.</w:t>
      </w:r>
    </w:p>
    <w:p w14:paraId="4DB0F0B1" w14:textId="77777777" w:rsidR="00EB4287" w:rsidRPr="00CD6915" w:rsidRDefault="00EB4287" w:rsidP="00EB4287">
      <w:r w:rsidRPr="00CD6915">
        <w:t>I_PRP was_VBD not_RB afraid_JJ ,_, but_CC I_PRP did_VBD wish_VB that_IN Dr._NNP Seward_NNP was_VBD in_IN the_DT next_JJ room_NN --_: as_IN Dr._NNP Van_NNP Helsing_NNP said_VBD he_PRP would_MD be_VB --_: so_IN that_IN I_PRP might_MD have_VB called_VBN him_PRP ._.</w:t>
      </w:r>
    </w:p>
    <w:p w14:paraId="180EA74C" w14:textId="77777777" w:rsidR="00EB4287" w:rsidRPr="00CD6915" w:rsidRDefault="00EB4287" w:rsidP="00EB4287">
      <w:r w:rsidRPr="00CD6915">
        <w:t>I_PRP tried_VBD to_TO go_VB to_TO sleep_VB ,_, but_CC could_MD not_RB ._.</w:t>
      </w:r>
    </w:p>
    <w:p w14:paraId="0534BECB" w14:textId="77777777" w:rsidR="00EB4287" w:rsidRPr="00CD6915" w:rsidRDefault="00EB4287" w:rsidP="00EB4287">
      <w:r w:rsidRPr="00CD6915">
        <w:t>Then_RB there_RB came_VBD to_TO me_PRP the_DT old_JJ fear_NN of_IN sleep_NN ,_, and_CC I_PRP determined_VBD to_TO keep_VB awake_RB ._.</w:t>
      </w:r>
    </w:p>
    <w:p w14:paraId="53881D5A" w14:textId="77777777" w:rsidR="00EB4287" w:rsidRPr="00CD6915" w:rsidRDefault="00EB4287" w:rsidP="00EB4287">
      <w:r w:rsidRPr="00CD6915">
        <w:t>Perversely_RB sleep_NN would_MD try_VB to_TO come_VB then_RB when_WRB I_PRP did_VBD not_RB want_VB it_PRP ;_: so_RB ,_, as_IN I_PRP feared_VBD to_TO be_VB alone_RB ,_, I_PRP opened_VBD my_PRP$ door_NN and_CC called_VBD out_RP :_: ``_`` Is_VBZ there_RB anybody_NN there_RB ?_. ''_''</w:t>
      </w:r>
    </w:p>
    <w:p w14:paraId="27DAFAF6" w14:textId="77777777" w:rsidR="00EB4287" w:rsidRPr="00CD6915" w:rsidRDefault="00EB4287" w:rsidP="00EB4287">
      <w:r w:rsidRPr="00CD6915">
        <w:t>There_EX was_VBD no_DT answer_NN ._.</w:t>
      </w:r>
    </w:p>
    <w:p w14:paraId="16DA6D1C" w14:textId="77777777" w:rsidR="00EB4287" w:rsidRPr="00CD6915" w:rsidRDefault="00EB4287" w:rsidP="00EB4287">
      <w:r w:rsidRPr="00CD6915">
        <w:t>I_PRP was_VBD afraid_JJ to_TO wake_VB mother_NN ,_, and_CC so_RB closed_VBD my_PRP$ door_NN again_RB ._.</w:t>
      </w:r>
    </w:p>
    <w:p w14:paraId="5498986C" w14:textId="77777777" w:rsidR="00EB4287" w:rsidRPr="00CD6915" w:rsidRDefault="00EB4287" w:rsidP="00EB4287">
      <w:r w:rsidRPr="00CD6915">
        <w:t>Then_RB outside_JJ in_IN the_DT shrubbery_NN I_PRP heard_VBD a_DT sort_NN of_IN howl_NN like_IN a_DT dog_NN 's_POS ,_, but_CC more_RBR fierce_JJ and_CC deeper_JJR ._.</w:t>
      </w:r>
    </w:p>
    <w:p w14:paraId="7D1C4B7C" w14:textId="77777777" w:rsidR="00EB4287" w:rsidRPr="00CD6915" w:rsidRDefault="00EB4287" w:rsidP="00EB4287">
      <w:r w:rsidRPr="00CD6915">
        <w:lastRenderedPageBreak/>
        <w:t>I_PRP went_VBD to_TO the_DT window_NN and_CC looked_VBD out_RP ,_, but_CC could_MD see_VB nothing_NN ,_, except_IN a_DT big_JJ bat_NN ,_, which_WDT had_VBD evidently_RB been_VBN buffeting_VBG its_PRP$ wings_NNS against_IN the_DT window_NN ._.</w:t>
      </w:r>
    </w:p>
    <w:p w14:paraId="4188D599" w14:textId="77777777" w:rsidR="00EB4287" w:rsidRPr="00CD6915" w:rsidRDefault="00EB4287" w:rsidP="00EB4287">
      <w:r w:rsidRPr="00CD6915">
        <w:t>So_RB I_PRP went_VBD back_RB to_TO bed_NN again_RB ,_, but_CC determined_VBD not_RB to_TO go_VB to_TO sleep_VB ._.</w:t>
      </w:r>
    </w:p>
    <w:p w14:paraId="39772AAB" w14:textId="77777777" w:rsidR="00EB4287" w:rsidRPr="00CD6915" w:rsidRDefault="00EB4287" w:rsidP="00EB4287">
      <w:r w:rsidRPr="00CD6915">
        <w:t>Presently_RB the_DT door_NN opened_VBD ,_, and_CC mother_NN looked_VBD in_IN ;_: seeing_VBG by_IN my_PRP$ moving_VBG that_IN I_PRP was_VBD not_RB asleep_RB ,_, came_VBD in_IN ,_, and_CC sat_VBD by_IN me_PRP ._.</w:t>
      </w:r>
    </w:p>
    <w:p w14:paraId="2BACC507" w14:textId="77777777" w:rsidR="00EB4287" w:rsidRPr="00CD6915" w:rsidRDefault="00EB4287" w:rsidP="00EB4287">
      <w:r w:rsidRPr="00CD6915">
        <w:t>She_PRP said_VBD to_TO me_PRP even_RB more_RBR sweetly_RB and_CC softly_RB than_IN her_PRP$ wont_NN :_: --_: ``_`` I_PRP was_VBD uneasy_JJ about_IN you_PRP ,_, darling_NN ,_, and_CC came_VBD in_RP to_TO see_VB that_IN you_PRP were_VBD all_DT right_NN ._. ''_''</w:t>
      </w:r>
    </w:p>
    <w:p w14:paraId="1E0F6E65" w14:textId="77777777" w:rsidR="00EB4287" w:rsidRPr="00CD6915" w:rsidRDefault="00EB4287" w:rsidP="00EB4287">
      <w:r w:rsidRPr="00CD6915">
        <w:t>I_PRP feared_VBD she_PRP might_MD catch_VB cold_JJ sitting_VBG there_RB ,_, and_CC asked_VBD her_PRP to_TO come_VB in_IN and_CC sleep_NN with_IN me_PRP ,_, so_IN she_PRP came_VBD into_IN bed_NN ,_, and_CC lay_VBD down_RP beside_IN me_PRP ;_: she_PRP did_VBD not_RB take_VB off_RP her_PRP$ dressing_VBG gown_NN ,_, for_IN she_PRP said_VBD she_PRP would_MD only_RB stay_VB a_DT while_NN and_CC then_RB go_VB back_RB to_TO her_PRP$ own_JJ bed_NN ._.</w:t>
      </w:r>
    </w:p>
    <w:p w14:paraId="510ACBCB" w14:textId="77777777" w:rsidR="00EB4287" w:rsidRPr="00CD6915" w:rsidRDefault="00EB4287" w:rsidP="00EB4287">
      <w:r w:rsidRPr="00CD6915">
        <w:t>As_IN she_PRP lay_VBD there_RB in_IN my_PRP$ arms_NNS ,_, and_CC I_PRP in_IN hers_NNS ,_, the_DT flapping_VBG and_CC buffeting_VBG came_VBD to_TO the_DT window_NN again_RB ._.</w:t>
      </w:r>
    </w:p>
    <w:p w14:paraId="2638FFF1" w14:textId="77777777" w:rsidR="00EB4287" w:rsidRPr="00CD6915" w:rsidRDefault="00EB4287" w:rsidP="00EB4287">
      <w:r w:rsidRPr="00CD6915">
        <w:t>She_PRP was_VBD startled_VBN and_CC a_DT little_RB frightened_JJ ,_, and_CC cried_VBD out_RP :_: ``_`` What_WP is_VBZ that_IN ?_. ''_''</w:t>
      </w:r>
    </w:p>
    <w:p w14:paraId="73BF882E" w14:textId="77777777" w:rsidR="00EB4287" w:rsidRPr="00CD6915" w:rsidRDefault="00EB4287" w:rsidP="00EB4287">
      <w:r w:rsidRPr="00CD6915">
        <w:t>I_PRP tried_VBD to_TO pacify_VB her_PRP ,_, and_CC at_IN last_RB succeeded_VBN ,_, and_CC she_PRP lay_VBD quiet_JJ ;_: but_CC I_PRP could_MD hear_VB her_PRP$ poor_NN dear_RB heart_NN still_RB beating_VBG terribly_RB ._.</w:t>
      </w:r>
    </w:p>
    <w:p w14:paraId="15D83F6E" w14:textId="77777777" w:rsidR="00EB4287" w:rsidRPr="00CD6915" w:rsidRDefault="00EB4287" w:rsidP="00EB4287">
      <w:r w:rsidRPr="00CD6915">
        <w:t>After_IN a_DT while_NN there_EX was_VBD the_DT low_JJ howl_NN again_RB out_IN in_IN the_DT shrubbery_NN ,_, and_CC shortly_RB after_IN there_EX was_VBD a_DT crash_NN at_IN the_DT window_NN ,_, and_CC a_DT lot_NN of_IN broken_JJ glass_NN was_VBD hurled_VBN on_IN the_DT floor_NN ._.</w:t>
      </w:r>
    </w:p>
    <w:p w14:paraId="24061609" w14:textId="77777777" w:rsidR="00EB4287" w:rsidRPr="00CD6915" w:rsidRDefault="00EB4287" w:rsidP="00EB4287">
      <w:r w:rsidRPr="00CD6915">
        <w:t>The_DT window_NN blind_JJ blew_VBD back_RB with_IN the_DT wind_NN that_WDT rushed_VBD in_IN ,_, and_CC in_IN the_DT aperture_NN of_IN the_DT broken_JJ panes_NNS there_EX was_VBD the_DT head_NN of_IN a_DT great_JJ ,_, gaunt_JJ grey_JJ wolf_NN ._.</w:t>
      </w:r>
    </w:p>
    <w:p w14:paraId="18881E28" w14:textId="77777777" w:rsidR="00EB4287" w:rsidRPr="00CD6915" w:rsidRDefault="00EB4287" w:rsidP="00EB4287">
      <w:r w:rsidRPr="00CD6915">
        <w:t>Mother_NNP cried_VBD out_RP in_IN a_DT fright_NN ,_, and_CC struggled_VBD up_RP into_IN a_DT sitting_VBG posture_NN ,_, and_CC clutched_VBD wildly_RB at_IN anything_NN that_WDT would_MD help_VB her_PRP ._.</w:t>
      </w:r>
    </w:p>
    <w:p w14:paraId="38F99190" w14:textId="77777777" w:rsidR="00EB4287" w:rsidRPr="00CD6915" w:rsidRDefault="00EB4287" w:rsidP="00EB4287">
      <w:r w:rsidRPr="00CD6915">
        <w:t>Amongst_IN other_JJ things_NNS ,_, she_PRP clutched_VBD the_DT wreath_NN of_IN flowers_NNS that_IN Dr._NNP Van_NNP Helsing_NNP insisted_VBD on_IN my_PRP$ wearing_VBG round_NN my_PRP$ neck_NN ,_, and_CC tore_VBD it_PRP away_RB from_IN me_PRP ._.</w:t>
      </w:r>
    </w:p>
    <w:p w14:paraId="59522185" w14:textId="77777777" w:rsidR="00EB4287" w:rsidRPr="00CD6915" w:rsidRDefault="00EB4287" w:rsidP="00EB4287">
      <w:r w:rsidRPr="00CD6915">
        <w:t>For_IN a_DT second_JJ or_CC two_CD she_PRP sat_VBD up_RB ,_, pointing_VBG at_IN the_DT wolf_NN ,_, and_CC there_EX was_VBD a_DT strange_JJ and_CC horrible_JJ gurgling_NN in_IN her_PRP$ throat_NN ;_: then_RB she_PRP fell_VBD over_RB --_: as_IN if_IN struck_VBN with_IN lightning_NN ,_, and_CC her_PRP$ head_NN hit_VBD my_PRP$ forehead_NN and_CC made_VBD me_PRP dizzy_JJ for_IN a_DT moment_NN or_CC two_CD ._.</w:t>
      </w:r>
    </w:p>
    <w:p w14:paraId="3EDCCDD9" w14:textId="77777777" w:rsidR="00EB4287" w:rsidRPr="00CD6915" w:rsidRDefault="00EB4287" w:rsidP="00EB4287">
      <w:r w:rsidRPr="00CD6915">
        <w:lastRenderedPageBreak/>
        <w:t>The_DT room_NN and_CC all_DT round_NN seemed_VBD to_TO spin_VB round_NN ._.</w:t>
      </w:r>
    </w:p>
    <w:p w14:paraId="37D1D234" w14:textId="77777777" w:rsidR="00EB4287" w:rsidRPr="00CD6915" w:rsidRDefault="00EB4287" w:rsidP="00EB4287">
      <w:r w:rsidRPr="00CD6915">
        <w:t>I_PRP kept_VBD my_PRP$ eyes_NNS fixed_VBN on_IN the_DT window_NN ,_, but_CC the_DT wolf_NN drew_VBD his_PRP$ head_NN back_RB ,_, and_CC a_DT whole_JJ myriad_JJ of_IN little_JJ specks_NNS seemed_VBD to_TO come_VB blowing_NN in_IN through_IN the_DT broken_JJ window_NN ,_, and_CC wheeling_NN and_CC circling_VBG round_NN like_IN the_DT pillar_NN of_IN dust_NN that_IN travellers_NNS describe_VBP when_WRB there_EX is_VBZ a_DT simoon_NN in_IN the_DT desert_NN ._.</w:t>
      </w:r>
    </w:p>
    <w:p w14:paraId="0779DC9A" w14:textId="77777777" w:rsidR="00EB4287" w:rsidRPr="00CD6915" w:rsidRDefault="00EB4287" w:rsidP="00EB4287">
      <w:r w:rsidRPr="00CD6915">
        <w:t>I_PRP tried_VBD to_TO stir_VB ,_, but_CC there_EX was_VBD some_DT spell_NN upon_IN me_PRP ,_, and_CC dear_RB mother_NN 's_POS poor_JJ body_NN ,_, which_WDT seemed_VBD to_TO grow_VB cold_JJ already_RB --_: for_IN her_PRP dear_RB heart_NN had_VBD ceased_VBN to_TO beat_VB --_: weighed_VBD me_PRP down_RB ;_: and_CC I_PRP remembered_VBD no_DT more_JJR for_IN a_DT while_NN ._.</w:t>
      </w:r>
    </w:p>
    <w:p w14:paraId="6910ACE6" w14:textId="77777777" w:rsidR="00EB4287" w:rsidRPr="00CD6915" w:rsidRDefault="00EB4287" w:rsidP="00EB4287">
      <w:r w:rsidRPr="00CD6915">
        <w:t>The_DT time_NN did_VBD not_RB seem_VB long_RB ,_, but_CC very_RB ,_, very_RB awful_JJ ,_, till_IN I_PRP recovered_VBD consciousness_NN again_RB ._.</w:t>
      </w:r>
    </w:p>
    <w:p w14:paraId="3FC5F328" w14:textId="77777777" w:rsidR="00EB4287" w:rsidRPr="00CD6915" w:rsidRDefault="00EB4287" w:rsidP="00EB4287">
      <w:r w:rsidRPr="00CD6915">
        <w:t>Somewhere_RB near_IN ,_, a_DT passing_NN bell_NN was_VBD tolling_VBG ;_: the_DT dogs_NNS all_DT round_VBP the_DT neighbourhood_NN were_VBD howling_VBG ;_: and_CC in_IN our_PRP$ shrubbery_NN ,_, seemingly_RB just_RB outside_JJ ,_, a_DT nightingale_NN was_VBD singing_NN ._.</w:t>
      </w:r>
    </w:p>
    <w:p w14:paraId="280E2C2F" w14:textId="77777777" w:rsidR="00EB4287" w:rsidRPr="00CD6915" w:rsidRDefault="00EB4287" w:rsidP="00EB4287">
      <w:r w:rsidRPr="00CD6915">
        <w:t>I_PRP was_VBD dazed_JJ and_CC stupid_JJ with_IN pain_NN and_CC terror_NN and_CC weakness_NN ,_, but_CC the_DT sound_NN of_IN the_DT nightingale_NN seemed_VBD like_IN the_DT voice_NN of_IN my_PRP$ dead_JJ mother_NN come_VBN back_RB to_TO comfort_VB me_PRP ._.</w:t>
      </w:r>
    </w:p>
    <w:p w14:paraId="42C1DB12" w14:textId="77777777" w:rsidR="00EB4287" w:rsidRPr="00CD6915" w:rsidRDefault="00EB4287" w:rsidP="00EB4287">
      <w:r w:rsidRPr="00CD6915">
        <w:t>The_DT sounds_NNS seemed_VBD to_TO have_VB awakened_VBN the_DT maids_NNS ,_, too_RB ,_, for_IN I_PRP could_MD hear_VB their_PRP$ bare_JJ feet_NNS pattering_VBG outside_IN my_PRP$ door_NN ._.</w:t>
      </w:r>
    </w:p>
    <w:p w14:paraId="21FE0CC5" w14:textId="77777777" w:rsidR="00EB4287" w:rsidRPr="00CD6915" w:rsidRDefault="00EB4287" w:rsidP="00EB4287">
      <w:r w:rsidRPr="00CD6915">
        <w:t>I_PRP called_VBD to_TO them_PRP ,_, and_CC they_PRP came_VBD in_IN ,_, and_CC when_WRB they_PRP saw_VBD what_WP had_VBD happened_VBN ,_, and_CC what_WP it_PRP was_VBD that_WDT lay_VBD over_IN me_PRP on_IN the_DT bed_NN ,_, they_PRP screamed_VBD out_RP ._.</w:t>
      </w:r>
    </w:p>
    <w:p w14:paraId="2A3CA321" w14:textId="77777777" w:rsidR="00EB4287" w:rsidRPr="00CD6915" w:rsidRDefault="00EB4287" w:rsidP="00EB4287">
      <w:r w:rsidRPr="00CD6915">
        <w:t>The_DT wind_NN rushed_VBD in_RP through_IN the_DT broken_JJ window_NN ,_, and_CC the_DT door_NN slammed_VBD to_TO ._.</w:t>
      </w:r>
    </w:p>
    <w:p w14:paraId="734B005A" w14:textId="77777777" w:rsidR="00EB4287" w:rsidRPr="00CD6915" w:rsidRDefault="00EB4287" w:rsidP="00EB4287">
      <w:r w:rsidRPr="00CD6915">
        <w:t>They_PRP lifted_VBD off_RP the_DT body_NN of_IN my_PRP$ dear_RB mother_NN ,_, and_CC laid_VBD her_PRP ,_, covered_VBD up_RP with_IN a_DT sheet_NN ,_, on_IN the_DT bed_NN after_IN I_PRP had_VBD got_VBN up_RP ._.</w:t>
      </w:r>
    </w:p>
    <w:p w14:paraId="1F5974F5" w14:textId="77777777" w:rsidR="00EB4287" w:rsidRPr="00CD6915" w:rsidRDefault="00EB4287" w:rsidP="00EB4287">
      <w:r w:rsidRPr="00CD6915">
        <w:t>They_PRP were_VBD all_DT so_RB frightened_JJ and_CC nervous_JJ that_IN I_PRP directed_VBD them_PRP to_TO go_VB to_TO the_DT dining-room_NN and_CC have_VBP each_DT a_DT glass_NN of_IN wine_NN ._.</w:t>
      </w:r>
    </w:p>
    <w:p w14:paraId="45E8A303" w14:textId="77777777" w:rsidR="00EB4287" w:rsidRPr="00CD6915" w:rsidRDefault="00EB4287" w:rsidP="00EB4287">
      <w:r w:rsidRPr="00CD6915">
        <w:t>The_DT door_NN flew_VBD open_JJ for_IN an_DT instant_NN and_CC closed_VBD again_RB ._.</w:t>
      </w:r>
    </w:p>
    <w:p w14:paraId="08C272ED" w14:textId="77777777" w:rsidR="00EB4287" w:rsidRPr="00CD6915" w:rsidRDefault="00EB4287" w:rsidP="00EB4287">
      <w:r w:rsidRPr="00CD6915">
        <w:t>The_DT maids_NNS shrieked_VBD ,_, and_CC then_RB went_VBD in_IN a_DT body_NN to_TO the_DT dining-room_NN ;_: and_CC I_PRP laid_VBD what_WP flowers_NNS I_PRP had_VBD on_IN my_PRP$ dear_RB mother_NN 's_POS breast_NN ._.</w:t>
      </w:r>
    </w:p>
    <w:p w14:paraId="26BF907E" w14:textId="77777777" w:rsidR="00EB4287" w:rsidRPr="00CD6915" w:rsidRDefault="00EB4287" w:rsidP="00EB4287">
      <w:r w:rsidRPr="00CD6915">
        <w:t xml:space="preserve">When_WRB they_PRP were_VBD there_EX I_PRP remembered_VBD what_WP Dr._NNP Van_NNP Helsing_NNP had_VBD told_VBN me_PRP ,_, but_CC I_PRP did_VBD n't_RB like_VB </w:t>
      </w:r>
      <w:r w:rsidRPr="00CD6915">
        <w:lastRenderedPageBreak/>
        <w:t>to_TO remove_VB them_PRP ,_, and_CC ,_, besides_IN ,_, I_PRP would_MD have_VB some_DT of_IN the_DT servants_NNS to_TO sit_VB up_RP with_IN me_PRP now_RB ._.</w:t>
      </w:r>
    </w:p>
    <w:p w14:paraId="1E16F390" w14:textId="77777777" w:rsidR="00EB4287" w:rsidRPr="00CD6915" w:rsidRDefault="00EB4287" w:rsidP="00EB4287">
      <w:r w:rsidRPr="00CD6915">
        <w:t>I_PRP was_VBD surprised_VBN that_IN the_DT maids_NNS did_VBD not_RB come_VB back_RB ._.</w:t>
      </w:r>
    </w:p>
    <w:p w14:paraId="718AA138" w14:textId="77777777" w:rsidR="00EB4287" w:rsidRPr="00CD6915" w:rsidRDefault="00EB4287" w:rsidP="00EB4287">
      <w:r w:rsidRPr="00CD6915">
        <w:t>I_PRP called_VBD them_PRP ,_, but_CC got_VBD no_DT answer_NN ,_, so_IN I_PRP went_VBD to_TO the_DT dining-room_NN to_TO look_VB for_IN them_PRP ._.</w:t>
      </w:r>
    </w:p>
    <w:p w14:paraId="6E57CD3D" w14:textId="77777777" w:rsidR="00EB4287" w:rsidRPr="00CD6915" w:rsidRDefault="00EB4287" w:rsidP="00EB4287">
      <w:r w:rsidRPr="00CD6915">
        <w:t>My_PRP$ heart_NN sank_VBD when_WRB I_PRP saw_VBD what_WP had_VBD happened_VBN ._.</w:t>
      </w:r>
    </w:p>
    <w:p w14:paraId="39698C94" w14:textId="77777777" w:rsidR="00EB4287" w:rsidRPr="00CD6915" w:rsidRDefault="00EB4287" w:rsidP="00EB4287">
      <w:r w:rsidRPr="00CD6915">
        <w:t>They_PRP all_DT four_CD lay_VBD helpless_JJ on_IN the_DT floor_NN ,_, breathing_VBG heavily_RB ._.</w:t>
      </w:r>
    </w:p>
    <w:p w14:paraId="2142E781" w14:textId="77777777" w:rsidR="00EB4287" w:rsidRPr="00CD6915" w:rsidRDefault="00EB4287" w:rsidP="00EB4287">
      <w:r w:rsidRPr="00CD6915">
        <w:t>The_DT decanter_NN of_IN sherry_NN was_VBD on_IN the_DT table_NN half_NN full_JJ ,_, but_CC there_EX was_VBD a_DT queer_NN ,_, acrid_JJ smell_NN about_IN ._.</w:t>
      </w:r>
    </w:p>
    <w:p w14:paraId="1EB7FC42" w14:textId="77777777" w:rsidR="00EB4287" w:rsidRPr="00CD6915" w:rsidRDefault="00EB4287" w:rsidP="00EB4287">
      <w:r w:rsidRPr="00CD6915">
        <w:t>I_PRP was_VBD suspicious_JJ ,_, and_CC examined_VBD the_DT decanter_NN ._.</w:t>
      </w:r>
    </w:p>
    <w:p w14:paraId="135532E4" w14:textId="77777777" w:rsidR="00EB4287" w:rsidRPr="00CD6915" w:rsidRDefault="00EB4287" w:rsidP="00EB4287">
      <w:r w:rsidRPr="00CD6915">
        <w:t>It_PRP smelt_VBD of_IN laudanum_NN ,_, and_CC looking_VBG on_IN the_DT sideboard_NN ,_, I_PRP found_VBD that_IN the_DT bottle_NN which_WDT mother_NN 's_POS doctor_NN uses_VBZ for_IN her_PRP --_: oh_UH !_.</w:t>
      </w:r>
    </w:p>
    <w:p w14:paraId="468E102C" w14:textId="77777777" w:rsidR="00EB4287" w:rsidRPr="00CD6915" w:rsidRDefault="00EB4287" w:rsidP="00EB4287">
      <w:r w:rsidRPr="00CD6915">
        <w:t>did_VBD use_VB --_: was_VBD empty_JJ ._.</w:t>
      </w:r>
    </w:p>
    <w:p w14:paraId="530F3C6D" w14:textId="77777777" w:rsidR="00EB4287" w:rsidRPr="00CD6915" w:rsidRDefault="00EB4287" w:rsidP="00EB4287">
      <w:r w:rsidRPr="00CD6915">
        <w:t>What_WP am_VBP I_PRP to_TO do_VB ?_.</w:t>
      </w:r>
    </w:p>
    <w:p w14:paraId="0A8E16A4" w14:textId="77777777" w:rsidR="00EB4287" w:rsidRPr="00CD6915" w:rsidRDefault="00EB4287" w:rsidP="00EB4287">
      <w:r w:rsidRPr="00CD6915">
        <w:t>what_WP am_VBP I_PRP to_TO do_VB ?_.</w:t>
      </w:r>
    </w:p>
    <w:p w14:paraId="08073A6B" w14:textId="77777777" w:rsidR="00EB4287" w:rsidRPr="00CD6915" w:rsidRDefault="00EB4287" w:rsidP="00EB4287">
      <w:r w:rsidRPr="00CD6915">
        <w:t>I_PRP am_VBP back_RB in_IN the_DT room_NN with_IN mother_NN ._.</w:t>
      </w:r>
    </w:p>
    <w:p w14:paraId="1858CE20" w14:textId="77777777" w:rsidR="00EB4287" w:rsidRPr="00CD6915" w:rsidRDefault="00EB4287" w:rsidP="00EB4287">
      <w:r w:rsidRPr="00CD6915">
        <w:t>I_PRP can_MD not_RB leave_VB her_PRP ,_, and_CC I_PRP am_VBP alone_RB ,_, save_VB for_IN the_DT sleeping_VBG servants_NNS ,_, whom_WP some_DT one_NN has_VBZ drugged_VBN ._.</w:t>
      </w:r>
    </w:p>
    <w:p w14:paraId="21E85E65" w14:textId="77777777" w:rsidR="00EB4287" w:rsidRPr="00CD6915" w:rsidRDefault="00EB4287" w:rsidP="00EB4287">
      <w:r w:rsidRPr="00CD6915">
        <w:t>Alone_RB with_IN the_DT dead_NN !_.</w:t>
      </w:r>
    </w:p>
    <w:p w14:paraId="6A7A0814" w14:textId="77777777" w:rsidR="00EB4287" w:rsidRPr="00CD6915" w:rsidRDefault="00EB4287" w:rsidP="00EB4287">
      <w:r w:rsidRPr="00CD6915">
        <w:t>I_PRP dare_VBP not_RB go_VB out_RB ,_, for_IN I_PRP can_MD hear_VB the_DT low_JJ howl_NN of_IN the_DT wolf_NN through_IN the_DT broken_JJ window_NN ._.</w:t>
      </w:r>
    </w:p>
    <w:p w14:paraId="6694DABA" w14:textId="77777777" w:rsidR="00EB4287" w:rsidRPr="00CD6915" w:rsidRDefault="00EB4287" w:rsidP="00EB4287">
      <w:r w:rsidRPr="00CD6915">
        <w:t>The_DT air_NN seems_VBZ full_JJ of_IN specks_NNS ,_, floating_VBG and_CC circling_VBG in_IN the_DT draught_NN from_IN the_DT window_NN ,_, and_CC the_DT lights_NNS burn_VBP blue_JJ and_CC dim_JJ ._.</w:t>
      </w:r>
    </w:p>
    <w:p w14:paraId="77980E3F" w14:textId="77777777" w:rsidR="00EB4287" w:rsidRPr="00CD6915" w:rsidRDefault="00EB4287" w:rsidP="00EB4287">
      <w:r w:rsidRPr="00CD6915">
        <w:t>What_WP am_VBP I_PRP to_TO do_VB ?_.</w:t>
      </w:r>
    </w:p>
    <w:p w14:paraId="1F6790AF" w14:textId="77777777" w:rsidR="00EB4287" w:rsidRPr="00CD6915" w:rsidRDefault="00EB4287" w:rsidP="00EB4287">
      <w:r w:rsidRPr="00CD6915">
        <w:t>God_NNP shield_VB me_PRP from_IN harm_NN this_DT night_NN !_.</w:t>
      </w:r>
    </w:p>
    <w:p w14:paraId="63263E8C" w14:textId="77777777" w:rsidR="00EB4287" w:rsidRPr="00CD6915" w:rsidRDefault="00EB4287" w:rsidP="00EB4287">
      <w:r w:rsidRPr="00CD6915">
        <w:t>I_PRP shall_MD hide_VB this_DT paper_NN in_IN my_PRP$ breast_NN ,_, where_WRB they_PRP shall_MD find_VB it_PRP when_WRB they_PRP come_VBP to_TO lay_VB me_PRP out_RP ._.</w:t>
      </w:r>
    </w:p>
    <w:p w14:paraId="4D3A6ACF" w14:textId="77777777" w:rsidR="00EB4287" w:rsidRPr="00CD6915" w:rsidRDefault="00EB4287" w:rsidP="00EB4287">
      <w:r w:rsidRPr="00CD6915">
        <w:t>My_PRP$ dear_RB mother_NN gone_VBN !_.</w:t>
      </w:r>
    </w:p>
    <w:p w14:paraId="55205AE5" w14:textId="77777777" w:rsidR="00EB4287" w:rsidRPr="00CD6915" w:rsidRDefault="00EB4287" w:rsidP="00EB4287">
      <w:r w:rsidRPr="00CD6915">
        <w:t>It_PRP is_VBZ time_NN that_IN I_PRP go_VBP too_RB ._.</w:t>
      </w:r>
    </w:p>
    <w:p w14:paraId="554BD8E9" w14:textId="77777777" w:rsidR="00EB4287" w:rsidRPr="00CD6915" w:rsidRDefault="00EB4287" w:rsidP="00EB4287">
      <w:r w:rsidRPr="00CD6915">
        <w:t>Good-bye_JJ ,_, dear_RB Arthur_NNP ,_, if_IN I_PRP should_MD not_RB survive_VB this_DT night_NN ._.</w:t>
      </w:r>
    </w:p>
    <w:p w14:paraId="59CD34B1" w14:textId="77777777" w:rsidR="00EB4287" w:rsidRPr="00CD6915" w:rsidRDefault="00EB4287" w:rsidP="00EB4287">
      <w:pPr>
        <w:rPr>
          <w:ins w:id="19" w:author="Lee Ji Eun" w:date="2019-09-22T22:37:00Z"/>
        </w:rPr>
      </w:pPr>
      <w:r w:rsidRPr="00CD6915">
        <w:t>God_NNP keep_VB you_PRP ,_, dear_RB ,_, and_CC God_NNP help_VB me_PRP !_.</w:t>
      </w:r>
    </w:p>
    <w:p w14:paraId="1CACC20D" w14:textId="77777777" w:rsidR="00E651CA" w:rsidRPr="00CD6915" w:rsidRDefault="00E651CA" w:rsidP="00EB4287">
      <w:pPr>
        <w:rPr>
          <w:ins w:id="20" w:author="Lee Ji Eun" w:date="2019-09-22T22:37:00Z"/>
        </w:rPr>
      </w:pPr>
    </w:p>
    <w:p w14:paraId="2A9D27C5" w14:textId="77777777" w:rsidR="00E651CA" w:rsidRPr="00CD6915" w:rsidRDefault="00E651CA" w:rsidP="00EB4287">
      <w:pPr>
        <w:rPr>
          <w:ins w:id="21" w:author="Lee Ji Eun" w:date="2019-09-22T22:37:00Z"/>
        </w:rPr>
      </w:pPr>
    </w:p>
    <w:p w14:paraId="6A0B6923" w14:textId="77777777" w:rsidR="00E651CA" w:rsidRPr="00CD6915" w:rsidRDefault="00E651CA" w:rsidP="00EB4287">
      <w:pPr>
        <w:rPr>
          <w:ins w:id="22" w:author="Lee Ji Eun" w:date="2019-09-22T22:37:00Z"/>
        </w:rPr>
      </w:pPr>
    </w:p>
    <w:p w14:paraId="52CD42DF" w14:textId="77777777" w:rsidR="00E651CA" w:rsidRPr="00CD6915" w:rsidRDefault="00E651CA" w:rsidP="00EB4287">
      <w:pPr>
        <w:rPr>
          <w:ins w:id="23" w:author="Lee Ji Eun" w:date="2019-09-22T22:37:00Z"/>
        </w:rPr>
      </w:pPr>
    </w:p>
    <w:p w14:paraId="278B5914" w14:textId="77777777" w:rsidR="00E651CA" w:rsidRPr="00CD6915" w:rsidRDefault="00E651CA" w:rsidP="00EB4287"/>
    <w:p w14:paraId="306B402B" w14:textId="77777777" w:rsidR="00EB4287" w:rsidRPr="00CD6915" w:rsidRDefault="00EB4287" w:rsidP="00EB4287">
      <w:r w:rsidRPr="00CD6915">
        <w:lastRenderedPageBreak/>
        <w:t>CHAPTER_NNP XII_NNP DR._NNP SEWARD_NNP 'S_POS DIARY_NN 18_CD September_NNP ._.</w:t>
      </w:r>
    </w:p>
    <w:p w14:paraId="1D89919B" w14:textId="77777777" w:rsidR="00EB4287" w:rsidRPr="00CD6915" w:rsidRDefault="00EB4287" w:rsidP="00EB4287">
      <w:r w:rsidRPr="00CD6915">
        <w:t>--_: I_PRP drove_VBD at_IN once_RB to_TO Hillingham_NNP and_CC arrived_VBD early_JJ ._.</w:t>
      </w:r>
    </w:p>
    <w:p w14:paraId="41A3B4EF" w14:textId="77777777" w:rsidR="00EB4287" w:rsidRPr="00CD6915" w:rsidRDefault="00EB4287" w:rsidP="00EB4287">
      <w:r w:rsidRPr="00CD6915">
        <w:t>Keeping_VBG my_PRP$ cab_NN at_IN the_DT gate_NN ,_, I_PRP went_VBD up_RP the_DT avenue_NN alone_RB ._.</w:t>
      </w:r>
    </w:p>
    <w:p w14:paraId="4061158F" w14:textId="77777777" w:rsidR="00EB4287" w:rsidRPr="00CD6915" w:rsidRDefault="00EB4287" w:rsidP="00EB4287">
      <w:r w:rsidRPr="00CD6915">
        <w:t>I_PRP knocked_VBD gently_RB and_CC rang_VBD as_RB quietly_RB as_IN possible_JJ ,_, for_IN I_PRP feared_VBD to_TO disturb_VB Lucy_NNP or_CC her_PRP$ mother_NN ,_, and_CC hoped_VBD to_TO only_RB bring_VB a_DT servant_NN to_TO the_DT door_NN ._.</w:t>
      </w:r>
    </w:p>
    <w:p w14:paraId="6784D588" w14:textId="77777777" w:rsidR="00EB4287" w:rsidRPr="00CD6915" w:rsidRDefault="00EB4287" w:rsidP="00EB4287">
      <w:r w:rsidRPr="00CD6915">
        <w:t>After_IN a_DT while_NN ,_, finding_VBG no_DT response_NN ,_, I_PRP knocked_VBD and_CC rang_VBD again_RB ;_: still_RB no_DT answer_NN ._.</w:t>
      </w:r>
    </w:p>
    <w:p w14:paraId="6E00A04A" w14:textId="77777777" w:rsidR="00EB4287" w:rsidRPr="00CD6915" w:rsidRDefault="00EB4287" w:rsidP="00EB4287">
      <w:r w:rsidRPr="00CD6915">
        <w:t>I_PRP cursed_VBD the_DT laziness_NN of_IN the_DT servants_NNS that_IN they_PRP should_MD lie_VB abed_VBD at_IN such_PDT an_DT hour_NN --_: for_IN it_PRP was_VBD now_RB ten_CD o'clock_RB --_: and_CC so_RB rang_VBD and_CC knocked_VBD again_RB ,_, but_CC more_RBR impatiently_RB ,_, but_CC still_RB without_IN response_NN ._.</w:t>
      </w:r>
    </w:p>
    <w:p w14:paraId="29122794" w14:textId="77777777" w:rsidR="00EB4287" w:rsidRPr="00CD6915" w:rsidRDefault="00EB4287" w:rsidP="00EB4287">
      <w:r w:rsidRPr="00CD6915">
        <w:t>Hitherto_RB I_PRP had_VBD blamed_VBN only_RB the_DT servants_NNS ,_, but_CC now_RB a_DT terrible_JJ fear_NN began_VBD to_TO assail_VB me_PRP ._.</w:t>
      </w:r>
    </w:p>
    <w:p w14:paraId="3885136F" w14:textId="77777777" w:rsidR="00EB4287" w:rsidRPr="00CD6915" w:rsidRDefault="00EB4287" w:rsidP="00EB4287">
      <w:r w:rsidRPr="00CD6915">
        <w:t>Was_VBD this_DT desolation_NN but_CC another_DT link_NN in_IN the_DT chain_NN of_IN doom_NN which_WDT seemed_VBD drawing_NN tight_JJ around_IN us_PRP ?_.</w:t>
      </w:r>
    </w:p>
    <w:p w14:paraId="64476BC7" w14:textId="77777777" w:rsidR="00EB4287" w:rsidRPr="00CD6915" w:rsidRDefault="00EB4287" w:rsidP="00EB4287">
      <w:r w:rsidRPr="00CD6915">
        <w:t>Was_VBD it_PRP indeed_RB a_DT house_NN of_IN death_NN to_TO which_WDT I_PRP had_VBD come_VBN ,_, too_RB late_JJ ?_.</w:t>
      </w:r>
    </w:p>
    <w:p w14:paraId="22FEA50F" w14:textId="77777777" w:rsidR="00EB4287" w:rsidRPr="00CD6915" w:rsidRDefault="00EB4287" w:rsidP="00EB4287">
      <w:r w:rsidRPr="00CD6915">
        <w:t>I_PRP knew_VBD that_IN minutes_NNS ,_, even_RB seconds_NNS of_IN delay_NN ,_, might_MD mean_VB hours_NNS of_IN danger_NN to_TO Lucy_NNP ,_, if_IN she_PRP had_VBD had_VBN again_RB one_CD of_IN those_DT frightful_JJ relapses_NNS ;_: and_CC I_PRP went_VBD round_NN the_DT house_NN to_TO try_VB if_IN I_PRP could_MD find_VB by_IN chance_NN an_DT entry_NN anywhere_RB ._.</w:t>
      </w:r>
    </w:p>
    <w:p w14:paraId="1E0EFC47" w14:textId="77777777" w:rsidR="00EB4287" w:rsidRPr="00CD6915" w:rsidRDefault="00EB4287" w:rsidP="00EB4287">
      <w:r w:rsidRPr="00CD6915">
        <w:t>I_PRP could_MD find_VB no_DT means_NNS of_IN ingress_NN ._.</w:t>
      </w:r>
    </w:p>
    <w:p w14:paraId="3FF102BD" w14:textId="77777777" w:rsidR="00EB4287" w:rsidRPr="00CD6915" w:rsidRDefault="00EB4287" w:rsidP="00EB4287">
      <w:r w:rsidRPr="00CD6915">
        <w:t>Every_DT window_NN and_CC door_NN was_VBD fastened_VBN and_CC locked_VBN ,_, and_CC I_PRP returned_VBD baffled_VBN to_TO the_DT porch_NN ._.</w:t>
      </w:r>
    </w:p>
    <w:p w14:paraId="1C02E96D" w14:textId="77777777" w:rsidR="00EB4287" w:rsidRPr="00CD6915" w:rsidRDefault="00EB4287" w:rsidP="00EB4287">
      <w:r w:rsidRPr="00CD6915">
        <w:t>As_IN I_PRP did_VBD so_RB ,_, I_PRP heard_VBD the_DT rapid_JJ pit-pat_NN of_IN a_DT swiftly_RB driven_VBN horse_NN 's_POS feet_NNS ._.</w:t>
      </w:r>
    </w:p>
    <w:p w14:paraId="36C1A921" w14:textId="77777777" w:rsidR="00EB4287" w:rsidRPr="00CD6915" w:rsidRDefault="00EB4287" w:rsidP="00EB4287">
      <w:r w:rsidRPr="00CD6915">
        <w:t>They_PRP stopped_VBD at_IN the_DT gate_NN ,_, and_CC a_DT few_JJ seconds_NNS later_RB I_PRP met_VBD Van_NNP Helsing_NNP running_VBG up_RP the_DT avenue_NN ._.</w:t>
      </w:r>
    </w:p>
    <w:p w14:paraId="3E82291C" w14:textId="77777777" w:rsidR="00EB4287" w:rsidRPr="00CD6915" w:rsidRDefault="00EB4287" w:rsidP="00EB4287">
      <w:r w:rsidRPr="00CD6915">
        <w:t>When_WRB he_PRP saw_VBD me_PRP ,_, he_PRP gasped_VBD out_RP :_: --_: ``_`` Then_RB it_PRP was_VBD you_PRP ,_, and_CC just_RB arrived_VBN ._.</w:t>
      </w:r>
    </w:p>
    <w:p w14:paraId="226FF403" w14:textId="77777777" w:rsidR="00EB4287" w:rsidRPr="00CD6915" w:rsidRDefault="00EB4287" w:rsidP="00EB4287">
      <w:r w:rsidRPr="00CD6915">
        <w:t>How_WRB is_VBZ she_PRP ?_.</w:t>
      </w:r>
    </w:p>
    <w:p w14:paraId="3BF0CC97" w14:textId="77777777" w:rsidR="00EB4287" w:rsidRPr="00CD6915" w:rsidRDefault="00EB4287" w:rsidP="00EB4287">
      <w:r w:rsidRPr="00CD6915">
        <w:t>Are_VBP we_PRP too_RB late_JJ ?_.</w:t>
      </w:r>
    </w:p>
    <w:p w14:paraId="1FE58ADC" w14:textId="77777777" w:rsidR="00EB4287" w:rsidRPr="00CD6915" w:rsidRDefault="00EB4287" w:rsidP="00EB4287">
      <w:r w:rsidRPr="00CD6915">
        <w:t>Did_VBD you_PRP not_RB get_VB my_PRP$ telegram_NN ?_. ''_''</w:t>
      </w:r>
    </w:p>
    <w:p w14:paraId="440CD0C5" w14:textId="77777777" w:rsidR="00EB4287" w:rsidRPr="00CD6915" w:rsidRDefault="00EB4287" w:rsidP="00EB4287">
      <w:r w:rsidRPr="00CD6915">
        <w:t>I_PRP answered_VBD as_RB quickly_RB and_CC coherently_RB as_IN I_PRP could_MD that_IN I_PRP had_VBD only_RB got_VBN his_PRP$ telegram_NN early_RB in_IN the_DT morning_NN ,_, and_CC had_VBD not_RB lost_VBN a_DT minute_NN in_IN coming_VBG here_RB ,_, and_CC that_IN I_PRP could_MD not_RB make_VB any_DT one_CD in_IN the_DT house_NN hear_VB me_PRP ._.</w:t>
      </w:r>
    </w:p>
    <w:p w14:paraId="3AB1EDE8" w14:textId="77777777" w:rsidR="00EB4287" w:rsidRPr="00CD6915" w:rsidRDefault="00EB4287" w:rsidP="00EB4287">
      <w:r w:rsidRPr="00CD6915">
        <w:t>He_PRP paused_VBD and_CC raised_VBD his_PRP$ hat_NN as_IN he_PRP said_VBD solemnly_RB :_: --_: ``_`` Then_RB I_PRP fear_VBP we_PRP are_VBP too_RB late_JJ ._.</w:t>
      </w:r>
    </w:p>
    <w:p w14:paraId="5700BD0A" w14:textId="77777777" w:rsidR="00EB4287" w:rsidRPr="00CD6915" w:rsidRDefault="00EB4287" w:rsidP="00EB4287">
      <w:r w:rsidRPr="00CD6915">
        <w:t>God_NNP 's_POS will_MD be_VB done_VBN !_. ''_''</w:t>
      </w:r>
    </w:p>
    <w:p w14:paraId="526107B7" w14:textId="77777777" w:rsidR="00EB4287" w:rsidRPr="00CD6915" w:rsidRDefault="00EB4287" w:rsidP="00EB4287">
      <w:r w:rsidRPr="00CD6915">
        <w:lastRenderedPageBreak/>
        <w:t>With_IN his_PRP$ usual_JJ recuperative_JJ energy_NN ,_, he_PRP went_VBD on_IN :_: ``_`` Come_VB ._.</w:t>
      </w:r>
    </w:p>
    <w:p w14:paraId="6F71E493" w14:textId="77777777" w:rsidR="00EB4287" w:rsidRPr="00CD6915" w:rsidRDefault="00EB4287" w:rsidP="00EB4287">
      <w:r w:rsidRPr="00CD6915">
        <w:t>If_IN there_EX be_VB no_DT way_NN open_JJ to_TO get_VB in_RB ,_, we_PRP must_MD make_VB one_CD ._.</w:t>
      </w:r>
    </w:p>
    <w:p w14:paraId="7F5AC738" w14:textId="77777777" w:rsidR="00EB4287" w:rsidRPr="00CD6915" w:rsidRDefault="00EB4287" w:rsidP="00EB4287">
      <w:r w:rsidRPr="00CD6915">
        <w:t>Time_NNP is_VBZ all_DT in_IN all_DT to_TO us_PRP now_RB ._. ''_''</w:t>
      </w:r>
    </w:p>
    <w:p w14:paraId="5899BE3B" w14:textId="77777777" w:rsidR="00EB4287" w:rsidRPr="00CD6915" w:rsidRDefault="00EB4287" w:rsidP="00EB4287">
      <w:r w:rsidRPr="00CD6915">
        <w:t>We_PRP went_VBD round_JJ to_TO the_DT back_NN of_IN the_DT house_NN ,_, where_WRB there_EX was_VBD a_DT kitchen_NN window_NN ._.</w:t>
      </w:r>
    </w:p>
    <w:p w14:paraId="1D23C643" w14:textId="77777777" w:rsidR="00EB4287" w:rsidRPr="00CD6915" w:rsidRDefault="00EB4287" w:rsidP="00EB4287">
      <w:r w:rsidRPr="00CD6915">
        <w:t>The_DT Professor_NNP took_VBD a_DT small_JJ surgical_JJ saw_NN from_IN his_PRP$ case_NN ,_, and_CC handing_VBG it_PRP to_TO me_PRP ,_, pointed_VBD to_TO the_DT iron_NN bars_NNS which_WDT guarded_VBD the_DT window_NN ._.</w:t>
      </w:r>
    </w:p>
    <w:p w14:paraId="0079B03E" w14:textId="77777777" w:rsidR="00EB4287" w:rsidRPr="00CD6915" w:rsidRDefault="00EB4287" w:rsidP="00EB4287">
      <w:r w:rsidRPr="00CD6915">
        <w:t>I_PRP attacked_VBD them_PRP at_IN once_RB and_CC had_VBD very_RB soon_RB cut_VBN through_IN three_CD of_IN them_PRP ._.</w:t>
      </w:r>
    </w:p>
    <w:p w14:paraId="576ADAF7" w14:textId="77777777" w:rsidR="00EB4287" w:rsidRPr="00CD6915" w:rsidRDefault="00EB4287" w:rsidP="00EB4287">
      <w:r w:rsidRPr="00CD6915">
        <w:t>Then_RB with_IN a_DT long_JJ ,_, thin_JJ knife_NN we_PRP pushed_VBD back_RP the_DT fastening_NN of_IN the_DT sashes_NNS and_CC opened_VBD the_DT window_NN ._.</w:t>
      </w:r>
    </w:p>
    <w:p w14:paraId="395F2886" w14:textId="77777777" w:rsidR="00EB4287" w:rsidRPr="00CD6915" w:rsidRDefault="00EB4287" w:rsidP="00EB4287">
      <w:r w:rsidRPr="00CD6915">
        <w:t>I_PRP helped_VBD the_DT Professor_NNP in_IN ,_, and_CC followed_VBD him_PRP ._.</w:t>
      </w:r>
    </w:p>
    <w:p w14:paraId="12A2661D" w14:textId="77777777" w:rsidR="00EB4287" w:rsidRPr="00CD6915" w:rsidRDefault="00EB4287" w:rsidP="00EB4287">
      <w:r w:rsidRPr="00CD6915">
        <w:t>There_EX was_VBD no_DT one_NN in_IN the_DT kitchen_NN or_CC in_IN the_DT servants_NNS '_POS rooms_NNS ,_, which_WDT were_VBD close_JJ at_IN hand_NN ._.</w:t>
      </w:r>
    </w:p>
    <w:p w14:paraId="7B341A4F" w14:textId="77777777" w:rsidR="00EB4287" w:rsidRPr="00CD6915" w:rsidRDefault="00EB4287" w:rsidP="00EB4287">
      <w:r w:rsidRPr="00CD6915">
        <w:t>We_PRP tried_VBD all_PDT the_DT rooms_NNS as_IN we_PRP went_VBD along_RB ,_, and_CC in_IN the_DT dining-room_NN ,_, dimly_RB lit_VBN by_IN rays_NNS of_IN light_NN through_IN the_DT shutters_NNS ,_, found_VBD four_CD servant-women_NNS lying_VBG on_IN the_DT floor_NN ._.</w:t>
      </w:r>
    </w:p>
    <w:p w14:paraId="18E2363F" w14:textId="77777777" w:rsidR="00EB4287" w:rsidRPr="00CD6915" w:rsidRDefault="00EB4287" w:rsidP="00EB4287">
      <w:r w:rsidRPr="00CD6915">
        <w:t>There_EX was_VBD no_DT need_NN to_TO think_VB them_PRP dead_JJ ,_, for_IN their_PRP$ stertorous_JJ breathing_NN and_CC the_DT acrid_JJ smell_NN of_IN laudanum_NN in_IN the_DT room_NN left_VBD no_DT doubt_NN as_IN to_TO their_PRP$ condition_NN ._.</w:t>
      </w:r>
    </w:p>
    <w:p w14:paraId="3947D7F1" w14:textId="77777777" w:rsidR="00EB4287" w:rsidRPr="00CD6915" w:rsidRDefault="00EB4287" w:rsidP="00EB4287">
      <w:r w:rsidRPr="00CD6915">
        <w:t>Van_NNP Helsing_NNP and_CC I_PRP looked_VBD at_IN each_DT other_JJ ,_, and_CC as_IN we_PRP moved_VBD away_RB he_PRP said_VBD :_: ``_`` We_PRP can_MD attend_VB to_TO them_PRP later_RB ._. ''_''</w:t>
      </w:r>
    </w:p>
    <w:p w14:paraId="14341637" w14:textId="77777777" w:rsidR="00EB4287" w:rsidRPr="00CD6915" w:rsidRDefault="00EB4287" w:rsidP="00EB4287">
      <w:r w:rsidRPr="00CD6915">
        <w:t>Then_RB we_PRP ascended_VBD to_TO Lucy_NNP 's_POS room_NN ._.</w:t>
      </w:r>
    </w:p>
    <w:p w14:paraId="2D44F168" w14:textId="77777777" w:rsidR="00EB4287" w:rsidRPr="00CD6915" w:rsidRDefault="00EB4287" w:rsidP="00EB4287">
      <w:r w:rsidRPr="00CD6915">
        <w:t>For_IN an_DT instant_NN or_CC two_CD we_PRP paused_VBD at_IN the_DT door_NN to_TO listen_VB ,_, but_CC there_EX was_VBD no_DT sound_NN that_IN we_PRP could_MD hear_VB ._.</w:t>
      </w:r>
    </w:p>
    <w:p w14:paraId="48EDE9D0" w14:textId="77777777" w:rsidR="00EB4287" w:rsidRPr="00CD6915" w:rsidRDefault="00EB4287" w:rsidP="00EB4287">
      <w:r w:rsidRPr="00CD6915">
        <w:t>With_IN white_JJ faces_NNS and_CC trembling_VBG hands_NNS ,_, we_PRP opened_VBD the_DT door_NN gently_RB ,_, and_CC entered_VBD the_DT room_NN ._.</w:t>
      </w:r>
    </w:p>
    <w:p w14:paraId="6A2FB1E4" w14:textId="77777777" w:rsidR="00EB4287" w:rsidRPr="00CD6915" w:rsidRDefault="00EB4287" w:rsidP="00EB4287">
      <w:r w:rsidRPr="00CD6915">
        <w:t>How_WRB shall_MD I_PRP describe_VBP what_WP we_PRP saw_VBD ?_.</w:t>
      </w:r>
    </w:p>
    <w:p w14:paraId="42C87628" w14:textId="77777777" w:rsidR="00EB4287" w:rsidRPr="00CD6915" w:rsidRDefault="00EB4287" w:rsidP="00EB4287">
      <w:r w:rsidRPr="00CD6915">
        <w:t>On_IN the_DT bed_NN lay_VBD two_CD women_NNS ,_, Lucy_NNP and_CC her_PRP$ mother_NN ._.</w:t>
      </w:r>
    </w:p>
    <w:p w14:paraId="1F69BFD0" w14:textId="77777777" w:rsidR="00EB4287" w:rsidRPr="00CD6915" w:rsidRDefault="00EB4287" w:rsidP="00EB4287">
      <w:r w:rsidRPr="00CD6915">
        <w:t>The_DT latter_NN lay_VBD farthest_JJS in_IN ,_, and_CC she_PRP was_VBD covered_VBN with_IN a_DT white_JJ sheet_NN ,_, the_DT edge_NN of_IN which_WDT had_VBD been_VBN blown_VBN back_RB by_IN the_DT draught_NN through_IN the_DT broken_JJ window_NN ,_, showing_VBG the_DT drawn_VBN ,_, white_JJ face_NN ,_, with_IN a_DT look_NN of_IN terror_NN fixed_VBN upon_IN it_PRP ._.</w:t>
      </w:r>
    </w:p>
    <w:p w14:paraId="36F05BE4" w14:textId="77777777" w:rsidR="00EB4287" w:rsidRPr="00CD6915" w:rsidRDefault="00EB4287" w:rsidP="00EB4287">
      <w:r w:rsidRPr="00CD6915">
        <w:t>By_IN her_PRP$ side_NN lay_VBD Lucy_NNP ,_, with_IN face_NN white_JJ and_CC still_RB more_RBR drawn_VBN ._.</w:t>
      </w:r>
    </w:p>
    <w:p w14:paraId="3E01FEB0" w14:textId="77777777" w:rsidR="00EB4287" w:rsidRPr="00CD6915" w:rsidRDefault="00EB4287" w:rsidP="00EB4287">
      <w:r w:rsidRPr="00CD6915">
        <w:lastRenderedPageBreak/>
        <w:t>The_DT flowers_NNS which_WDT had_VBD been_VBN round_JJ her_PRP$ neck_NN we_PRP found_VBD upon_IN her_PRP$ mother_NN 's_POS bosom_NN ,_, and_CC her_PRP$ throat_NN was_VBD bare_JJ ,_, showing_VBG the_DT two_CD little_JJ wounds_NNS which_WDT we_PRP had_VBD noticed_VBN before_RB ,_, but_CC looking_VBG horribly_RB white_JJ and_CC mangled_JJ ._.</w:t>
      </w:r>
    </w:p>
    <w:p w14:paraId="6D947D00" w14:textId="77777777" w:rsidR="00EB4287" w:rsidRPr="00CD6915" w:rsidRDefault="00EB4287" w:rsidP="00EB4287">
      <w:r w:rsidRPr="00CD6915">
        <w:t>Without_IN a_DT word_NN the_DT Professor_NNP bent_NN over_IN the_DT bed_NN ,_, his_PRP$ head_NN almost_RB touching_VBG poor_JJ Lucy_NNP 's_POS breast_NN ;_: then_RB he_PRP gave_VBD a_DT quick_JJ turn_NN of_IN his_PRP$ head_NN ,_, as_IN of_IN one_CD who_WP listens_VBZ ,_, and_CC leaping_VBG to_TO his_PRP$ feet_NNS ,_, he_PRP cried_VBD out_RP to_TO me_PRP :_: --_: ``_`` It_PRP is_VBZ not_RB yet_RB too_RB late_JJ !_.</w:t>
      </w:r>
    </w:p>
    <w:p w14:paraId="748C6BBF" w14:textId="77777777" w:rsidR="00EB4287" w:rsidRPr="00CD6915" w:rsidRDefault="00EB4287" w:rsidP="00EB4287">
      <w:r w:rsidRPr="00CD6915">
        <w:t>Quick_RB !_.</w:t>
      </w:r>
    </w:p>
    <w:p w14:paraId="4A0E7D3D" w14:textId="77777777" w:rsidR="00EB4287" w:rsidRPr="00CD6915" w:rsidRDefault="00EB4287" w:rsidP="00EB4287">
      <w:r w:rsidRPr="00CD6915">
        <w:t>quick_JJ !_.</w:t>
      </w:r>
    </w:p>
    <w:p w14:paraId="28E77AEF" w14:textId="77777777" w:rsidR="00EB4287" w:rsidRPr="00CD6915" w:rsidRDefault="00EB4287" w:rsidP="00EB4287">
      <w:r w:rsidRPr="00CD6915">
        <w:t>Bring_VB the_DT brandy_NN !_. ''_''</w:t>
      </w:r>
    </w:p>
    <w:p w14:paraId="5363DA45" w14:textId="77777777" w:rsidR="00EB4287" w:rsidRPr="00CD6915" w:rsidRDefault="00EB4287" w:rsidP="00EB4287">
      <w:r w:rsidRPr="00CD6915">
        <w:t>I_PRP flew_VBD downstairs_NNS and_CC returned_VBD with_IN it_PRP ,_, taking_VBG care_NN to_TO smell_VB and_CC taste_VB it_PRP ,_, lest_IN it_PRP ,_, too_RB ,_, were_VBD drugged_VBN like_IN the_DT decanter_NN of_IN sherry_NN which_WDT I_PRP found_VBD on_IN the_DT table_NN ._.</w:t>
      </w:r>
    </w:p>
    <w:p w14:paraId="38B972CA" w14:textId="77777777" w:rsidR="00EB4287" w:rsidRPr="00CD6915" w:rsidRDefault="00EB4287" w:rsidP="00EB4287">
      <w:r w:rsidRPr="00CD6915">
        <w:t>The_DT maids_NNS were_VBD still_RB breathing_VBG ,_, but_CC more_RBR restlessly_RB ,_, and_CC I_PRP fancied_VBD that_IN the_DT narcotic_NN was_VBD wearing_VBG off_RP ._.</w:t>
      </w:r>
    </w:p>
    <w:p w14:paraId="3D759489" w14:textId="77777777" w:rsidR="00EB4287" w:rsidRPr="00CD6915" w:rsidRDefault="00EB4287" w:rsidP="00EB4287">
      <w:r w:rsidRPr="00CD6915">
        <w:t>I_PRP did_VBD not_RB stay_VB to_TO make_VB sure_JJ ,_, but_CC returned_VBD to_TO Van_NNP Helsing_NNP ._.</w:t>
      </w:r>
    </w:p>
    <w:p w14:paraId="62D02DD9" w14:textId="77777777" w:rsidR="00EB4287" w:rsidRPr="00CD6915" w:rsidRDefault="00EB4287" w:rsidP="00EB4287">
      <w:r w:rsidRPr="00CD6915">
        <w:t>He_PRP rubbed_VBD the_DT brandy_NN ,_, as_IN on_IN another_DT occasion_NN ,_, on_IN her_PRP$ lips_NNS and_CC gums_NNS and_CC on_IN her_PRP$ wrists_NNS and_CC the_DT palms_NNS of_IN her_PRP$ hands_NNS ._.</w:t>
      </w:r>
    </w:p>
    <w:p w14:paraId="677BD51E" w14:textId="77777777" w:rsidR="00EB4287" w:rsidRPr="00CD6915" w:rsidRDefault="00EB4287" w:rsidP="00EB4287">
      <w:r w:rsidRPr="00CD6915">
        <w:t>He_PRP said_VBD to_TO me_PRP :_: --_: ``_`` I_PRP can_MD do_VB this_DT ,_, all_DT that_WDT can_MD be_VB at_IN the_DT present_JJ ._.</w:t>
      </w:r>
    </w:p>
    <w:p w14:paraId="14ABC056" w14:textId="77777777" w:rsidR="00EB4287" w:rsidRPr="00CD6915" w:rsidRDefault="00EB4287" w:rsidP="00EB4287">
      <w:r w:rsidRPr="00CD6915">
        <w:t>You_PRP go_VBP wake_VB those_DT maids_NNS ._.</w:t>
      </w:r>
    </w:p>
    <w:p w14:paraId="1BFE4DF4" w14:textId="77777777" w:rsidR="00EB4287" w:rsidRPr="00CD6915" w:rsidRDefault="00EB4287" w:rsidP="00EB4287">
      <w:r w:rsidRPr="00CD6915">
        <w:t>Flick_NN them_PRP in_IN the_DT face_NN with_IN a_DT wet_JJ towel_NN ,_, and_CC flick_VB them_PRP hard_RB ._.</w:t>
      </w:r>
    </w:p>
    <w:p w14:paraId="060151A7" w14:textId="77777777" w:rsidR="00EB4287" w:rsidRPr="00CD6915" w:rsidRDefault="00EB4287" w:rsidP="00EB4287">
      <w:r w:rsidRPr="00CD6915">
        <w:t>Make_VB them_PRP get_VB heat_NN and_CC fire_NN and_CC a_DT warm_JJ bath_NN ._.</w:t>
      </w:r>
    </w:p>
    <w:p w14:paraId="7BA61622" w14:textId="77777777" w:rsidR="00EB4287" w:rsidRPr="00CD6915" w:rsidRDefault="00EB4287" w:rsidP="00EB4287">
      <w:r w:rsidRPr="00CD6915">
        <w:t>This_DT poor_JJ soul_NN is_VBZ nearly_RB as_RB cold_JJ as_IN that_DT beside_IN her_PRP ._.</w:t>
      </w:r>
    </w:p>
    <w:p w14:paraId="2DAC0579" w14:textId="77777777" w:rsidR="00EB4287" w:rsidRPr="00CD6915" w:rsidRDefault="00EB4287" w:rsidP="00EB4287">
      <w:r w:rsidRPr="00CD6915">
        <w:t>She_PRP will_MD need_VB be_VB heated_VBN before_IN we_PRP can_MD do_VB anything_NN more_JJR ._. ''_''</w:t>
      </w:r>
    </w:p>
    <w:p w14:paraId="3B5AB4D2" w14:textId="77777777" w:rsidR="00EB4287" w:rsidRPr="00CD6915" w:rsidRDefault="00EB4287" w:rsidP="00EB4287">
      <w:r w:rsidRPr="00CD6915">
        <w:t>I_PRP went_VBD at_IN once_RB ,_, and_CC found_VBD little_JJ difficulty_NN in_IN waking_VBG three_CD of_IN the_DT women_NNS ._.</w:t>
      </w:r>
    </w:p>
    <w:p w14:paraId="21D7A92B" w14:textId="77777777" w:rsidR="00EB4287" w:rsidRPr="00CD6915" w:rsidRDefault="00EB4287" w:rsidP="00EB4287">
      <w:r w:rsidRPr="00CD6915">
        <w:t>The_DT fourth_JJ was_VBD only_RB a_DT young_JJ girl_NN ,_, and_CC the_DT drug_NN had_VBD evidently_RB affected_VBN her_PRP more_RBR strongly_RB ,_, so_IN I_PRP lifted_VBD her_PRP on_IN the_DT sofa_NN and_CC let_VB her_PRP$ sleep_NN ._.</w:t>
      </w:r>
    </w:p>
    <w:p w14:paraId="69819808" w14:textId="77777777" w:rsidR="00EB4287" w:rsidRPr="00CD6915" w:rsidRDefault="00EB4287" w:rsidP="00EB4287">
      <w:r w:rsidRPr="00CD6915">
        <w:t>The_DT others_NNS were_VBD dazed_VBN at_IN first_JJ ,_, but_CC as_IN remembrance_NN came_VBD back_RB to_TO them_PRP they_PRP cried_VBD and_CC sobbed_VBD in_IN a_DT hysterical_JJ manner_NN ._.</w:t>
      </w:r>
    </w:p>
    <w:p w14:paraId="2BB25AB3" w14:textId="77777777" w:rsidR="00EB4287" w:rsidRPr="00CD6915" w:rsidRDefault="00EB4287" w:rsidP="00EB4287">
      <w:r w:rsidRPr="00CD6915">
        <w:t>I_PRP was_VBD stern_JJ with_IN them_PRP ,_, however_RB ,_, and_CC would_MD not_RB let_VB them_PRP talk_VB ._.</w:t>
      </w:r>
    </w:p>
    <w:p w14:paraId="744E5F2A" w14:textId="77777777" w:rsidR="00EB4287" w:rsidRPr="00CD6915" w:rsidRDefault="00EB4287" w:rsidP="00EB4287">
      <w:r w:rsidRPr="00CD6915">
        <w:lastRenderedPageBreak/>
        <w:t>I_PRP told_VBD them_PRP that_IN one_CD life_NN was_VBD bad_JJ enough_RB to_TO lose_VB ,_, and_CC that_IN if_IN they_PRP delayed_VBD they_PRP would_MD sacrifice_VB Miss_NNP Lucy_NNP ._.</w:t>
      </w:r>
    </w:p>
    <w:p w14:paraId="7DA5BBCD" w14:textId="77777777" w:rsidR="00EB4287" w:rsidRPr="00CD6915" w:rsidRDefault="00EB4287" w:rsidP="00EB4287">
      <w:r w:rsidRPr="00CD6915">
        <w:t>So_RB ,_, sobbing_VBG and_CC crying_VBG ,_, they_PRP went_VBD about_IN their_PRP$ way_NN ,_, half_NN clad_VBD as_IN they_PRP were_VBD ,_, and_CC prepared_JJ fire_NN and_CC water_NN ._.</w:t>
      </w:r>
    </w:p>
    <w:p w14:paraId="5A2296E4" w14:textId="77777777" w:rsidR="00EB4287" w:rsidRPr="00CD6915" w:rsidRDefault="00EB4287" w:rsidP="00EB4287">
      <w:r w:rsidRPr="00CD6915">
        <w:t>Fortunately_RB ,_, the_DT kitchen_NN and_CC boiler_NN fires_NNS were_VBD still_RB alive_JJ ,_, and_CC there_EX was_VBD no_DT lack_NN of_IN hot_JJ water_NN ._.</w:t>
      </w:r>
    </w:p>
    <w:p w14:paraId="7C03868F" w14:textId="77777777" w:rsidR="00EB4287" w:rsidRPr="00CD6915" w:rsidRDefault="00EB4287" w:rsidP="00EB4287">
      <w:r w:rsidRPr="00CD6915">
        <w:t>We_PRP got_VBD a_DT bath_NN and_CC carried_VBD Lucy_NNP out_RP as_IN she_PRP was_VBD and_CC placed_VBD her_PRP in_IN it_PRP ._.</w:t>
      </w:r>
    </w:p>
    <w:p w14:paraId="2E4E2512" w14:textId="77777777" w:rsidR="00EB4287" w:rsidRPr="00CD6915" w:rsidRDefault="00EB4287" w:rsidP="00EB4287">
      <w:r w:rsidRPr="00CD6915">
        <w:t>Whilst_IN we_PRP were_VBD busy_JJ chafing_VBG her_PRP$ limbs_NNS there_EX was_VBD a_DT knock_VB at_IN the_DT hall_NN door_NN ._.</w:t>
      </w:r>
    </w:p>
    <w:p w14:paraId="06F0E69B" w14:textId="77777777" w:rsidR="00EB4287" w:rsidRPr="00CD6915" w:rsidRDefault="00EB4287" w:rsidP="00EB4287">
      <w:r w:rsidRPr="00CD6915">
        <w:t>One_CD of_IN the_DT maids_NNS ran_VBD off_RP ,_, hurried_VBN on_IN some_DT more_JJR clothes_NNS ,_, and_CC opened_VBD it_PRP ._.</w:t>
      </w:r>
    </w:p>
    <w:p w14:paraId="62CB6B39" w14:textId="77777777" w:rsidR="00EB4287" w:rsidRPr="00CD6915" w:rsidRDefault="00EB4287" w:rsidP="00EB4287">
      <w:r w:rsidRPr="00CD6915">
        <w:t>Then_RB she_PRP returned_VBD and_CC whispered_VBD to_TO us_PRP that_IN there_EX was_VBD a_DT gentleman_NN who_WP had_VBD come_VBN with_IN a_DT message_NN from_IN Mr._NNP Holmwood_NNP ._.</w:t>
      </w:r>
    </w:p>
    <w:p w14:paraId="30DD5C46" w14:textId="77777777" w:rsidR="00EB4287" w:rsidRPr="00CD6915" w:rsidRDefault="00EB4287" w:rsidP="00EB4287">
      <w:r w:rsidRPr="00CD6915">
        <w:t>I_PRP bade_VBD her_PRP simply_RB tell_VB him_PRP that_IN he_PRP must_MD wait_VB ,_, for_IN we_PRP could_MD see_VB no_DT one_NN now_RB ._.</w:t>
      </w:r>
    </w:p>
    <w:p w14:paraId="3729B8DB" w14:textId="77777777" w:rsidR="00EB4287" w:rsidRPr="00CD6915" w:rsidRDefault="00EB4287" w:rsidP="00EB4287">
      <w:r w:rsidRPr="00CD6915">
        <w:t>She_PRP went_VBD away_RB with_IN the_DT message_NN ,_, and_CC ,_, engrossed_VBN with_IN our_PRP$ work_NN ,_, I_PRP clean_VBP forgot_VBN all_DT about_IN him_PRP ._.</w:t>
      </w:r>
    </w:p>
    <w:p w14:paraId="56A571B7" w14:textId="77777777" w:rsidR="00EB4287" w:rsidRPr="00CD6915" w:rsidRDefault="00EB4287" w:rsidP="00EB4287">
      <w:r w:rsidRPr="00CD6915">
        <w:t>I_PRP never_RB saw_VBD in_IN all_DT my_PRP$ experience_NN the_DT Professor_NNP work_NN in_IN such_JJ deadly_JJ earnest_NN ._.</w:t>
      </w:r>
    </w:p>
    <w:p w14:paraId="24085040" w14:textId="77777777" w:rsidR="00EB4287" w:rsidRPr="00CD6915" w:rsidRDefault="00EB4287" w:rsidP="00EB4287">
      <w:r w:rsidRPr="00CD6915">
        <w:t>I_PRP knew_VBD --_: as_IN he_PRP knew_VBD --_: that_IN it_PRP was_VBD a_DT stand-up_JJ fight_NN with_IN death_NN ,_, and_CC in_IN a_DT pause_NN told_VBD him_PRP so_RB ._.</w:t>
      </w:r>
    </w:p>
    <w:p w14:paraId="6DFB67C3" w14:textId="77777777" w:rsidR="00EB4287" w:rsidRPr="00CD6915" w:rsidRDefault="00EB4287" w:rsidP="00EB4287">
      <w:r w:rsidRPr="00CD6915">
        <w:t>He_PRP answered_VBD me_PRP in_IN a_DT way_NN that_IN I_PRP did_VBD not_RB understand_VB ,_, but_CC with_IN the_DT sternest_JJS look_NN that_IN his_PRP$ face_NN could_MD wear_VB :_: --_: ``_`` If_IN that_DT were_VBD all_DT ,_, I_PRP would_MD stop_VB here_RB where_WRB we_PRP are_VBP now_RB ,_, and_CC let_VB her_PRP fade_VB away_RB into_IN peace_NN ,_, for_IN I_PRP see_VBP no_DT light_NN in_IN life_NN over_IN her_PRP$ horizon_NN ._. ''_''</w:t>
      </w:r>
    </w:p>
    <w:p w14:paraId="60C88CBD" w14:textId="77777777" w:rsidR="00EB4287" w:rsidRPr="00CD6915" w:rsidRDefault="00EB4287" w:rsidP="00EB4287">
      <w:r w:rsidRPr="00CD6915">
        <w:t>He_PRP went_VBD on_RP with_IN his_PRP$ work_NN with_IN ,_, if_IN possible_JJ ,_, renewed_JJ and_CC more_RBR frenzied_JJ vigour_NN ._.</w:t>
      </w:r>
    </w:p>
    <w:p w14:paraId="08CC13E4" w14:textId="77777777" w:rsidR="00EB4287" w:rsidRPr="00CD6915" w:rsidRDefault="00EB4287" w:rsidP="00EB4287">
      <w:r w:rsidRPr="00CD6915">
        <w:t>Presently_RB we_PRP both_DT began_VBD to_TO be_VB conscious_JJ that_IN the_DT heat_NN was_VBD beginning_VBG to_TO be_VB of_IN some_DT effect_NN ._.</w:t>
      </w:r>
    </w:p>
    <w:p w14:paraId="1823D484" w14:textId="77777777" w:rsidR="00EB4287" w:rsidRPr="00CD6915" w:rsidRDefault="00EB4287" w:rsidP="00EB4287">
      <w:r w:rsidRPr="00CD6915">
        <w:t>Lucy_NNP 's_POS heart_NN beat_VBD a_DT trifle_RB more_RBR audibly_RB to_TO the_DT stethoscope_NN ,_, and_CC her_PRP$ lungs_NNS had_VBD a_DT perceptible_JJ movement_NN ._.</w:t>
      </w:r>
    </w:p>
    <w:p w14:paraId="319C98C1" w14:textId="77777777" w:rsidR="00EB4287" w:rsidRPr="00CD6915" w:rsidRDefault="00EB4287" w:rsidP="00EB4287">
      <w:r w:rsidRPr="00CD6915">
        <w:t>Van_NNP Helsing_NNP 's_POS face_NN almost_RB beamed_VBD ,_, and_CC as_IN we_PRP lifted_VBD her_PRP from_IN the_DT bath_NN and_CC rolled_VBD her_PRP in_IN a_DT hot_JJ sheet_NN to_TO dry_VB her_PRP he_PRP said_VBD to_TO me_PRP :_: --_: ``_`` The_DT first_JJ gain_NN is_VBZ ours_PRP !_.</w:t>
      </w:r>
    </w:p>
    <w:p w14:paraId="5F9D04EB" w14:textId="77777777" w:rsidR="00EB4287" w:rsidRPr="00CD6915" w:rsidRDefault="00EB4287" w:rsidP="00EB4287">
      <w:r w:rsidRPr="00CD6915">
        <w:t>Check_VB to_TO the_DT King_NN !_. ''_''</w:t>
      </w:r>
    </w:p>
    <w:p w14:paraId="25D29F49" w14:textId="77777777" w:rsidR="00EB4287" w:rsidRPr="00CD6915" w:rsidRDefault="00EB4287" w:rsidP="00EB4287">
      <w:r w:rsidRPr="00CD6915">
        <w:lastRenderedPageBreak/>
        <w:t>We_PRP took_VBD Lucy_NNP into_IN another_DT room_NN ,_, which_WDT had_VBD by_IN now_RB been_VBN prepared_VBN ,_, and_CC laid_VBD her_PRP in_IN bed_NN and_CC forced_VBD a_DT few_JJ drops_NNS of_IN brandy_NN down_IN her_PRP$ throat_NN ._.</w:t>
      </w:r>
    </w:p>
    <w:p w14:paraId="1C358D49" w14:textId="77777777" w:rsidR="00EB4287" w:rsidRPr="00CD6915" w:rsidRDefault="00EB4287" w:rsidP="00EB4287">
      <w:r w:rsidRPr="00CD6915">
        <w:t>I_PRP noticed_VBD that_IN Van_NNP Helsing_NNP tied_VBD a_DT soft_JJ silk_NN handkerchief_NN round_VB her_PRP$ throat_NN ._.</w:t>
      </w:r>
    </w:p>
    <w:p w14:paraId="4D79F439" w14:textId="77777777" w:rsidR="00EB4287" w:rsidRPr="00CD6915" w:rsidRDefault="00EB4287" w:rsidP="00EB4287">
      <w:r w:rsidRPr="00CD6915">
        <w:t>She_PRP was_VBD still_RB unconscious_JJ ,_, and_CC was_VBD quite_RB as_RB bad_JJ as_IN ,_, if_IN not_RB worse_JJR than_IN ,_, we_PRP had_VBD ever_RB seen_VBN her_PRP ._.</w:t>
      </w:r>
    </w:p>
    <w:p w14:paraId="5A9B0C37" w14:textId="77777777" w:rsidR="00EB4287" w:rsidRPr="00CD6915" w:rsidRDefault="00EB4287" w:rsidP="00EB4287">
      <w:r w:rsidRPr="00CD6915">
        <w:t>Van_NNP Helsing_NNP called_VBD in_IN one_CD of_IN the_DT women_NNS ,_, and_CC told_VBD her_PRP to_TO stay_VB with_IN her_PRP and_CC not_RB to_TO take_VB her_PRP$ eyes_NNS off_IN her_PRP till_IN we_PRP returned_VBD ,_, and_CC then_RB beckoned_VBD me_PRP out_IN of_IN the_DT room_NN ._.</w:t>
      </w:r>
    </w:p>
    <w:p w14:paraId="09308E33" w14:textId="77777777" w:rsidR="00EB4287" w:rsidRPr="00CD6915" w:rsidRDefault="00EB4287" w:rsidP="00EB4287">
      <w:r w:rsidRPr="00CD6915">
        <w:t>``_`` We_PRP must_MD consult_VB as_IN to_TO what_WP is_VBZ to_TO be_VB done_VBN ,_, ''_'' he_PRP said_VBD as_IN we_PRP descended_VBD the_DT stairs_NNS ._.</w:t>
      </w:r>
    </w:p>
    <w:p w14:paraId="26CBE371" w14:textId="77777777" w:rsidR="00EB4287" w:rsidRPr="00CD6915" w:rsidRDefault="00EB4287" w:rsidP="00EB4287">
      <w:r w:rsidRPr="00CD6915">
        <w:t>In_IN the_DT hall_NN he_PRP opened_VBD the_DT dining-room_JJ door_NN ,_, and_CC we_PRP passed_VBD in_IN ,_, he_PRP closing_VBG the_DT door_NN carefully_RB behind_IN him_PRP ._.</w:t>
      </w:r>
    </w:p>
    <w:p w14:paraId="76E12044" w14:textId="77777777" w:rsidR="00EB4287" w:rsidRPr="00CD6915" w:rsidRDefault="00EB4287" w:rsidP="00EB4287">
      <w:r w:rsidRPr="00CD6915">
        <w:t>The_DT shutters_NNS had_VBD been_VBN opened_VBN ,_, but_CC the_DT blinds_NNS were_VBD already_RB down_RB ,_, with_IN that_DT obedience_NN to_TO the_DT etiquette_NN of_IN death_NN which_WDT the_DT British_JJ woman_NN of_IN the_DT lower_JJR classes_NNS always_RB rigidly_RB observes_VBZ ._.</w:t>
      </w:r>
    </w:p>
    <w:p w14:paraId="359FD614" w14:textId="77777777" w:rsidR="00EB4287" w:rsidRPr="00CD6915" w:rsidRDefault="00EB4287" w:rsidP="00EB4287">
      <w:r w:rsidRPr="00CD6915">
        <w:t>The_DT room_NN was_VBD ,_, therefore_RB ,_, dimly_RB dark_JJ ._.</w:t>
      </w:r>
    </w:p>
    <w:p w14:paraId="4FE47D07" w14:textId="77777777" w:rsidR="00EB4287" w:rsidRPr="00CD6915" w:rsidRDefault="00EB4287" w:rsidP="00EB4287">
      <w:r w:rsidRPr="00CD6915">
        <w:t>It_PRP was_VBD ,_, however_RB ,_, light_JJ enough_RB for_IN our_PRP$ purposes_NNS ._.</w:t>
      </w:r>
    </w:p>
    <w:p w14:paraId="0B9D657D" w14:textId="77777777" w:rsidR="00EB4287" w:rsidRPr="00CD6915" w:rsidRDefault="00EB4287" w:rsidP="00EB4287">
      <w:r w:rsidRPr="00CD6915">
        <w:t>Van_NNP Helsing_NNP 's_POS sternness_NN was_VBD somewhat_RB relieved_VBN by_IN a_DT look_NN of_IN perplexity_NN ._.</w:t>
      </w:r>
    </w:p>
    <w:p w14:paraId="304B2E20" w14:textId="77777777" w:rsidR="00EB4287" w:rsidRPr="00CD6915" w:rsidRDefault="00EB4287" w:rsidP="00EB4287">
      <w:r w:rsidRPr="00CD6915">
        <w:t>He_PRP was_VBD evidently_RB torturing_VBG his_PRP$ mind_NN about_IN something_NN ,_, so_IN I_PRP waited_VBD for_IN an_DT instant_NN ,_, and_CC he_PRP spoke_VBD :_: --_: ``_`` What_WP are_VBP we_PRP to_TO do_VB now_RB ?_.</w:t>
      </w:r>
    </w:p>
    <w:p w14:paraId="4F354090" w14:textId="77777777" w:rsidR="00EB4287" w:rsidRPr="00CD6915" w:rsidRDefault="00EB4287" w:rsidP="00EB4287">
      <w:r w:rsidRPr="00CD6915">
        <w:t>Where_WRB are_VBP we_PRP to_TO turn_VB for_IN help_NN ?_.</w:t>
      </w:r>
    </w:p>
    <w:p w14:paraId="48FAC454" w14:textId="77777777" w:rsidR="00EB4287" w:rsidRPr="00CD6915" w:rsidRDefault="00EB4287" w:rsidP="00EB4287">
      <w:r w:rsidRPr="00CD6915">
        <w:t>We_PRP must_MD have_VB another_DT transfusion_NN of_IN blood_NN ,_, and_CC that_IN soon_RB ,_, or_CC that_IN poor_JJ girl_NN 's_POS life_NN wo_MD n't_RB be_VB worth_JJ an_DT hour_NN 's_POS purchase_NN ._.</w:t>
      </w:r>
    </w:p>
    <w:p w14:paraId="574AB98F" w14:textId="77777777" w:rsidR="00EB4287" w:rsidRPr="00CD6915" w:rsidRDefault="00EB4287" w:rsidP="00EB4287">
      <w:r w:rsidRPr="00CD6915">
        <w:t>You_PRP are_VBP exhausted_VBN already_RB ;_: I_PRP am_VBP exhausted_VBN too_RB ._.</w:t>
      </w:r>
    </w:p>
    <w:p w14:paraId="68BD8421" w14:textId="77777777" w:rsidR="00EB4287" w:rsidRPr="00CD6915" w:rsidRDefault="00EB4287" w:rsidP="00EB4287">
      <w:r w:rsidRPr="00CD6915">
        <w:t>I_PRP fear_VBP to_TO trust_VB those_DT women_NNS ,_, even_RB if_IN they_PRP would_MD have_VB courage_NN to_TO submit_VB ._.</w:t>
      </w:r>
    </w:p>
    <w:p w14:paraId="4982D661" w14:textId="77777777" w:rsidR="00EB4287" w:rsidRPr="00CD6915" w:rsidRDefault="00EB4287" w:rsidP="00EB4287">
      <w:r w:rsidRPr="00CD6915">
        <w:t>What_WP are_VBP we_PRP to_TO do_VB for_IN some_DT one_CD who_WP will_MD open_VB his_PRP$ veins_NNS for_IN her_PRP ?_. ''_''</w:t>
      </w:r>
    </w:p>
    <w:p w14:paraId="3B6732C3" w14:textId="77777777" w:rsidR="00EB4287" w:rsidRPr="00CD6915" w:rsidRDefault="00EB4287" w:rsidP="00EB4287">
      <w:r w:rsidRPr="00CD6915">
        <w:t>``_`` What_WP 's_VBZ the_DT matter_NN with_IN me_PRP ,_, anyhow_RB ?_. ''_''</w:t>
      </w:r>
    </w:p>
    <w:p w14:paraId="01132F6C" w14:textId="77777777" w:rsidR="00EB4287" w:rsidRPr="00CD6915" w:rsidRDefault="00EB4287" w:rsidP="00EB4287">
      <w:r w:rsidRPr="00CD6915">
        <w:t>The_DT voice_NN came_VBD from_IN the_DT sofa_NN across_IN the_DT room_NN ,_, and_CC its_PRP$ tones_NNS brought_VBD relief_NN and_CC joy_NN to_TO my_PRP$ heart_NN ,_, for_IN they_PRP were_VBD those_DT of_IN Quincey_NNP Morris_NNP ._.</w:t>
      </w:r>
    </w:p>
    <w:p w14:paraId="580EE7C6" w14:textId="77777777" w:rsidR="00EB4287" w:rsidRPr="00CD6915" w:rsidRDefault="00EB4287" w:rsidP="00EB4287">
      <w:r w:rsidRPr="00CD6915">
        <w:t>Van_NNP Helsing_NNP started_VBD angrily_RB at_IN the_DT first_JJ sound_NN ,_, but_CC his_PRP$ face_NN softened_VBD and_CC a_DT glad_JJ look_NN came_VBD into_IN his_PRP$ eyes_NNS as_IN I_PRP cried_VBD out_RP :_: ``_`` Quincey_NNP Morris_NNP !_. ''_''</w:t>
      </w:r>
    </w:p>
    <w:p w14:paraId="4EDE70D8" w14:textId="77777777" w:rsidR="00EB4287" w:rsidRPr="00CD6915" w:rsidRDefault="00EB4287" w:rsidP="00EB4287">
      <w:r w:rsidRPr="00CD6915">
        <w:t>and_CC rushed_VBN towards_IN him_PRP with_IN outstretched_VBN hands_NNS ._.</w:t>
      </w:r>
    </w:p>
    <w:p w14:paraId="469BF293" w14:textId="77777777" w:rsidR="00EB4287" w:rsidRPr="00CD6915" w:rsidRDefault="00EB4287" w:rsidP="00EB4287">
      <w:r w:rsidRPr="00CD6915">
        <w:lastRenderedPageBreak/>
        <w:t>``_`` What_WP brought_VBD you_PRP here_RB ?_. ''_''</w:t>
      </w:r>
    </w:p>
    <w:p w14:paraId="67B5BEA7" w14:textId="77777777" w:rsidR="00EB4287" w:rsidRPr="00CD6915" w:rsidRDefault="00EB4287" w:rsidP="00EB4287">
      <w:r w:rsidRPr="00CD6915">
        <w:t>I_PRP cried_VBD as_IN our_PRP$ hands_NNS met_VBD ._.</w:t>
      </w:r>
    </w:p>
    <w:p w14:paraId="425FF0EC" w14:textId="77777777" w:rsidR="00EB4287" w:rsidRPr="00CD6915" w:rsidRDefault="00EB4287" w:rsidP="00EB4287">
      <w:r w:rsidRPr="00CD6915">
        <w:t>``_`` I_PRP guess_VBP Art_NNP is_VBZ the_DT cause_NN ._. ''_''</w:t>
      </w:r>
    </w:p>
    <w:p w14:paraId="75AA68EB" w14:textId="77777777" w:rsidR="00EB4287" w:rsidRPr="00CD6915" w:rsidRDefault="00EB4287" w:rsidP="00EB4287">
      <w:r w:rsidRPr="00CD6915">
        <w:t>He_PRP handed_VBD me_PRP a_DT telegram_NN :_: --_: ``_`` Have_VBP not_RB heard_VBN from_IN Seward_NNP for_IN three_CD days_NNS ,_, and_CC am_RB terribly_RB anxious_JJ ._.</w:t>
      </w:r>
    </w:p>
    <w:p w14:paraId="258801C0" w14:textId="77777777" w:rsidR="00EB4287" w:rsidRPr="00CD6915" w:rsidRDefault="00EB4287" w:rsidP="00EB4287">
      <w:r w:rsidRPr="00CD6915">
        <w:t>Can_MD not_RB leave_VB ._.</w:t>
      </w:r>
    </w:p>
    <w:p w14:paraId="6DB7D852" w14:textId="77777777" w:rsidR="00EB4287" w:rsidRPr="00CD6915" w:rsidRDefault="00EB4287" w:rsidP="00EB4287">
      <w:r w:rsidRPr="00CD6915">
        <w:t>Father_NNP still_RB in_IN same_JJ condition_NN ._.</w:t>
      </w:r>
    </w:p>
    <w:p w14:paraId="40F2BD1F" w14:textId="77777777" w:rsidR="00EB4287" w:rsidRPr="00CD6915" w:rsidRDefault="00EB4287" w:rsidP="00EB4287">
      <w:r w:rsidRPr="00CD6915">
        <w:t>Send_VB me_PRP word_NN how_WRB Lucy_NNP is_VBZ ._.</w:t>
      </w:r>
    </w:p>
    <w:p w14:paraId="3B4E2780" w14:textId="77777777" w:rsidR="00EB4287" w:rsidRPr="00CD6915" w:rsidRDefault="00EB4287" w:rsidP="00EB4287">
      <w:r w:rsidRPr="00CD6915">
        <w:t>Do_VBP not_RB delay_VB ._.</w:t>
      </w:r>
    </w:p>
    <w:p w14:paraId="404E4027" w14:textId="77777777" w:rsidR="00EB4287" w:rsidRPr="00CD6915" w:rsidRDefault="00EB4287" w:rsidP="00EB4287">
      <w:r w:rsidRPr="00CD6915">
        <w:t>--_: Holmwood_NNP ._. ''_''</w:t>
      </w:r>
    </w:p>
    <w:p w14:paraId="14FFEC2A" w14:textId="77777777" w:rsidR="00EB4287" w:rsidRPr="00CD6915" w:rsidRDefault="00EB4287" w:rsidP="00EB4287">
      <w:r w:rsidRPr="00CD6915">
        <w:t>``_`` I_PRP think_VBP I_PRP came_VBD just_RB in_IN the_DT nick_NN of_IN time_NN ._.</w:t>
      </w:r>
    </w:p>
    <w:p w14:paraId="3913D27D" w14:textId="77777777" w:rsidR="00EB4287" w:rsidRPr="00CD6915" w:rsidRDefault="00EB4287" w:rsidP="00EB4287">
      <w:r w:rsidRPr="00CD6915">
        <w:t>You_PRP know_VBP you_PRP have_VBP only_RB to_TO tell_VB me_PRP what_WP to_TO do_VB ._. ''_''</w:t>
      </w:r>
    </w:p>
    <w:p w14:paraId="487EC6F9" w14:textId="77777777" w:rsidR="00EB4287" w:rsidRPr="00CD6915" w:rsidRDefault="00EB4287" w:rsidP="00EB4287">
      <w:r w:rsidRPr="00CD6915">
        <w:t>Van_NNP Helsing_NNP strode_VBD forward_RB ,_, and_CC took_VBD his_PRP$ hand_NN ,_, looking_VBG him_PRP straight_RB in_IN the_DT eyes_NNS as_IN he_PRP said_VBD :_: --_: ``_`` A_DT brave_VBP man_NN 's_POS blood_NN is_VBZ the_DT best_JJS thing_NN on_IN this_DT earth_NN when_WRB a_DT woman_NN is_VBZ in_IN trouble_NN ._.</w:t>
      </w:r>
    </w:p>
    <w:p w14:paraId="42A415D3" w14:textId="77777777" w:rsidR="00EB4287" w:rsidRPr="00CD6915" w:rsidRDefault="00EB4287" w:rsidP="00EB4287">
      <w:r w:rsidRPr="00CD6915">
        <w:t>You_PRP 're_VBP a_DT man_NN and_CC no_DT mistake_NN ._.</w:t>
      </w:r>
    </w:p>
    <w:p w14:paraId="2BE6118D" w14:textId="77777777" w:rsidR="00EB4287" w:rsidRPr="00CD6915" w:rsidRDefault="00EB4287" w:rsidP="00EB4287">
      <w:r w:rsidRPr="00CD6915">
        <w:t>Well_RB ,_, the_DT devil_NNP may_MD work_VB against_IN us_PRP for_IN all_DT he_PRP 's_VBZ worth_JJ ,_, but_CC God_NNP sends_VBZ us_PRP men_NNS when_WRB we_PRP want_VBP them_PRP ._. ''_''</w:t>
      </w:r>
    </w:p>
    <w:p w14:paraId="343C1628" w14:textId="77777777" w:rsidR="00EB4287" w:rsidRPr="00CD6915" w:rsidRDefault="00EB4287" w:rsidP="00EB4287">
      <w:r w:rsidRPr="00CD6915">
        <w:t>Once_RB again_RB we_PRP went_VBD through_IN that_DT ghastly_JJ operation_NN ._.</w:t>
      </w:r>
    </w:p>
    <w:p w14:paraId="002ABE66" w14:textId="77777777" w:rsidR="00EB4287" w:rsidRPr="00CD6915" w:rsidRDefault="00EB4287" w:rsidP="00EB4287">
      <w:r w:rsidRPr="00CD6915">
        <w:t>I_PRP have_VBP not_RB the_DT heart_NN to_TO go_VB through_RP with_IN the_DT details_NNS ._.</w:t>
      </w:r>
    </w:p>
    <w:p w14:paraId="02D6F592" w14:textId="77777777" w:rsidR="00EB4287" w:rsidRPr="00CD6915" w:rsidRDefault="00EB4287" w:rsidP="00EB4287">
      <w:r w:rsidRPr="00CD6915">
        <w:t>Lucy_NNP had_VBD got_VBN a_DT terrible_JJ shock_NN and_CC it_PRP told_VBD on_IN her_PRP$ more_JJR than_IN before_RB ,_, for_IN though_IN plenty_NN of_IN blood_NN went_VBD into_IN her_PRP$ veins_NNS ,_, her_PRP$ body_NN did_VBD not_RB respond_VB to_TO the_DT treatment_NN as_RB well_RB as_IN on_IN the_DT other_JJ occasions_NNS ._.</w:t>
      </w:r>
    </w:p>
    <w:p w14:paraId="0B97A375" w14:textId="77777777" w:rsidR="00EB4287" w:rsidRPr="00CD6915" w:rsidRDefault="00EB4287" w:rsidP="00EB4287">
      <w:r w:rsidRPr="00CD6915">
        <w:t>Her_PRP$ struggle_NN back_RB into_IN life_NN was_VBD something_NN frightful_JJ to_TO see_VB and_CC hear_VB ._.</w:t>
      </w:r>
    </w:p>
    <w:p w14:paraId="536670F2" w14:textId="77777777" w:rsidR="00EB4287" w:rsidRPr="00CD6915" w:rsidRDefault="00EB4287" w:rsidP="00EB4287">
      <w:r w:rsidRPr="00CD6915">
        <w:t>However_RB ,_, the_DT action_NN of_IN both_CC heart_NN and_CC lungs_NNS improved_VBN ,_, and_CC Van_NNP Helsing_NNP made_VBD a_DT subcutaneous_JJ injection_NN of_IN morphia_NN ,_, as_IN before_RB ,_, and_CC with_IN good_JJ effect_NN ._.</w:t>
      </w:r>
    </w:p>
    <w:p w14:paraId="1C07C95F" w14:textId="77777777" w:rsidR="00EB4287" w:rsidRPr="00CD6915" w:rsidRDefault="00EB4287" w:rsidP="00EB4287">
      <w:r w:rsidRPr="00CD6915">
        <w:t>Her_PRP$ faint_JJ became_VBD a_DT profound_JJ slumber_NN ._.</w:t>
      </w:r>
    </w:p>
    <w:p w14:paraId="71C50E63" w14:textId="77777777" w:rsidR="00EB4287" w:rsidRPr="00CD6915" w:rsidRDefault="00EB4287" w:rsidP="00EB4287">
      <w:r w:rsidRPr="00CD6915">
        <w:t>The_DT Professor_NNP watched_VBD whilst_IN I_PRP went_VBD downstairs_NNS with_IN Quincey_NNP Morris_NNP ,_, and_CC sent_VBD one_CD of_IN the_DT maids_NNS to_TO pay_VB off_RP one_CD of_IN the_DT cabmen_NN who_WP were_VBD waiting_VBG ._.</w:t>
      </w:r>
    </w:p>
    <w:p w14:paraId="2FC5D3BE" w14:textId="77777777" w:rsidR="00EB4287" w:rsidRPr="00CD6915" w:rsidRDefault="00EB4287" w:rsidP="00EB4287">
      <w:r w:rsidRPr="00CD6915">
        <w:t>I_PRP left_VBD Quincey_NNP lying_VBG down_RP after_IN having_VBG a_DT glass_NN of_IN wine_NN ,_, and_CC told_VBD the_DT cook_NN to_TO get_VB ready_JJ a_DT good_JJ breakfast_NN ._.</w:t>
      </w:r>
    </w:p>
    <w:p w14:paraId="5358E987" w14:textId="77777777" w:rsidR="00EB4287" w:rsidRPr="00CD6915" w:rsidRDefault="00EB4287" w:rsidP="00EB4287">
      <w:r w:rsidRPr="00CD6915">
        <w:t>Then_RB a_DT thought_NN struck_VBD me_PRP ,_, and_CC I_PRP went_VBD back_RB to_TO the_DT room_NN where_WRB Lucy_NNP now_RB was_VBD ._.</w:t>
      </w:r>
    </w:p>
    <w:p w14:paraId="1503C127" w14:textId="77777777" w:rsidR="00EB4287" w:rsidRPr="00CD6915" w:rsidRDefault="00EB4287" w:rsidP="00EB4287">
      <w:r w:rsidRPr="00CD6915">
        <w:t>When_WRB I_PRP came_VBD softly_RB in_IN ,_, I_PRP found_VBD Van_NNP Helsing_NNP with_IN a_DT sheet_NN or_CC two_CD of_IN note-paper_NN in_IN his_PRP$ hand_NN ._.</w:t>
      </w:r>
    </w:p>
    <w:p w14:paraId="4C15B83A" w14:textId="77777777" w:rsidR="00EB4287" w:rsidRPr="00CD6915" w:rsidRDefault="00EB4287" w:rsidP="00EB4287">
      <w:r w:rsidRPr="00CD6915">
        <w:lastRenderedPageBreak/>
        <w:t>He_PRP had_VBD evidently_RB read_VBN it_PRP ,_, and_CC was_VBD thinking_VBG it_PRP over_RP as_IN he_PRP sat_VBD with_IN his_PRP$ hand_NN to_TO his_PRP$ brow_NN ._.</w:t>
      </w:r>
    </w:p>
    <w:p w14:paraId="784978B6" w14:textId="77777777" w:rsidR="00EB4287" w:rsidRPr="00CD6915" w:rsidRDefault="00EB4287" w:rsidP="00EB4287">
      <w:r w:rsidRPr="00CD6915">
        <w:t>There_EX was_VBD a_DT look_NN of_IN grim_JJ satisfaction_NN in_IN his_PRP$ face_NN ,_, as_IN of_IN one_CD who_WP has_VBZ had_VBD a_DT doubt_NN solved_VBN ._.</w:t>
      </w:r>
    </w:p>
    <w:p w14:paraId="35A8D0AF" w14:textId="77777777" w:rsidR="00EB4287" w:rsidRPr="00CD6915" w:rsidRDefault="00EB4287" w:rsidP="00EB4287">
      <w:r w:rsidRPr="00CD6915">
        <w:t>He_PRP handed_VBD me_PRP the_DT paper_NN saying_VBG only_RB :_: ``_`` It_PRP dropped_VBD from_IN Lucy_NNP 's_POS breast_NN when_WRB we_PRP carried_VBD her_PRP to_TO the_DT bath_NN ._. ''_''</w:t>
      </w:r>
    </w:p>
    <w:p w14:paraId="285A9913" w14:textId="77777777" w:rsidR="00EB4287" w:rsidRPr="00CD6915" w:rsidRDefault="00EB4287" w:rsidP="00EB4287">
      <w:r w:rsidRPr="00CD6915">
        <w:t>When_WRB I_PRP had_VBD read_VBN it_PRP ,_, I_PRP stood_VBD looking_VBG at_IN the_DT Professor_NNP ,_, and_CC after_IN a_DT pause_NN asked_VBD him_PRP :_: ``_`` In_IN God_NNP 's_POS name_NN ,_, what_WP does_VBZ it_PRP all_DT mean_VB ?_.</w:t>
      </w:r>
    </w:p>
    <w:p w14:paraId="36AF3D07" w14:textId="77777777" w:rsidR="00EB4287" w:rsidRPr="00CD6915" w:rsidRDefault="00EB4287" w:rsidP="00EB4287">
      <w:r w:rsidRPr="00CD6915">
        <w:t>Was_VBD she_PRP ,_, or_CC is_VBZ she_PRP ,_, mad_JJ ;_: or_CC what_WDT sort_NN of_IN horrible_JJ danger_NN is_VBZ it_PRP ?_. ''_''</w:t>
      </w:r>
    </w:p>
    <w:p w14:paraId="7BC50830" w14:textId="77777777" w:rsidR="00EB4287" w:rsidRPr="00CD6915" w:rsidRDefault="00EB4287" w:rsidP="00EB4287">
      <w:r w:rsidRPr="00CD6915">
        <w:t>I_PRP was_VBD so_RB bewildered_JJ that_IN I_PRP did_VBD not_RB know_VB what_WP to_TO say_VB more_JJR ._.</w:t>
      </w:r>
    </w:p>
    <w:p w14:paraId="50D800B0" w14:textId="77777777" w:rsidR="00EB4287" w:rsidRPr="00CD6915" w:rsidRDefault="00EB4287" w:rsidP="00EB4287">
      <w:r w:rsidRPr="00CD6915">
        <w:t>Van_NNP Helsing_NNP put_VBD out_RP his_PRP$ hand_NN and_CC took_VBD the_DT paper_NN ,_, saying_VBG :_: --_: ``_`` Do_VBP not_RB trouble_NN about_IN it_PRP now_RB ._.</w:t>
      </w:r>
    </w:p>
    <w:p w14:paraId="099F4578" w14:textId="77777777" w:rsidR="00EB4287" w:rsidRPr="00CD6915" w:rsidRDefault="00EB4287" w:rsidP="00EB4287">
      <w:r w:rsidRPr="00CD6915">
        <w:t>Forget_VB it_PRP for_IN the_DT present_JJ ._.</w:t>
      </w:r>
    </w:p>
    <w:p w14:paraId="3E38C4CA" w14:textId="77777777" w:rsidR="00EB4287" w:rsidRPr="00CD6915" w:rsidRDefault="00EB4287" w:rsidP="00EB4287">
      <w:r w:rsidRPr="00CD6915">
        <w:t>You_PRP shall_MD know_VB and_CC understand_VB it_PRP all_DT in_IN good_JJ time_NN ;_: but_CC it_PRP will_MD be_VB later_RB ._.</w:t>
      </w:r>
    </w:p>
    <w:p w14:paraId="22E25C11" w14:textId="77777777" w:rsidR="00EB4287" w:rsidRPr="00CD6915" w:rsidRDefault="00EB4287" w:rsidP="00EB4287">
      <w:r w:rsidRPr="00CD6915">
        <w:t>And_CC now_RB what_WP is_VBZ it_PRP that_IN you_PRP came_VBD to_TO me_PRP to_TO say_VB ?_. ''_''</w:t>
      </w:r>
    </w:p>
    <w:p w14:paraId="60F2B41E" w14:textId="77777777" w:rsidR="00EB4287" w:rsidRPr="00CD6915" w:rsidRDefault="00EB4287" w:rsidP="00EB4287">
      <w:r w:rsidRPr="00CD6915">
        <w:t>This_DT brought_VBD me_PRP back_RB to_TO fact_NN ,_, and_CC I_PRP was_VBD all_DT myself_PRP again_RB ._.</w:t>
      </w:r>
    </w:p>
    <w:p w14:paraId="59F4C8BA" w14:textId="77777777" w:rsidR="00EB4287" w:rsidRPr="00CD6915" w:rsidRDefault="00EB4287" w:rsidP="00EB4287">
      <w:r w:rsidRPr="00CD6915">
        <w:t>``_`` I_PRP came_VBD to_TO speak_VB about_IN the_DT certificate_NN of_IN death_NN ._.</w:t>
      </w:r>
    </w:p>
    <w:p w14:paraId="1EC55BA4" w14:textId="77777777" w:rsidR="00EB4287" w:rsidRPr="00CD6915" w:rsidRDefault="00EB4287" w:rsidP="00EB4287">
      <w:r w:rsidRPr="00CD6915">
        <w:t>If_IN we_PRP do_VBP not_RB act_VB properly_RB and_CC wisely_RB ,_, there_EX may_MD be_VB an_DT inquest_NN ,_, and_CC that_DT paper_NN would_MD have_VB to_TO be_VB produced_VBN ._.</w:t>
      </w:r>
    </w:p>
    <w:p w14:paraId="145974C7" w14:textId="77777777" w:rsidR="00EB4287" w:rsidRPr="00CD6915" w:rsidRDefault="00EB4287" w:rsidP="00EB4287">
      <w:r w:rsidRPr="00CD6915">
        <w:t>I_PRP am_VBP in_IN hopes_NNS that_IN we_PRP need_VBP have_VBP no_DT inquest_NN ,_, for_IN if_IN we_PRP had_VBD it_PRP would_MD surely_RB kill_VB poor_JJ Lucy_NNP ,_, if_IN nothing_NN else_RB did_VBD ._.</w:t>
      </w:r>
    </w:p>
    <w:p w14:paraId="46E1B3BC" w14:textId="77777777" w:rsidR="00EB4287" w:rsidRPr="00CD6915" w:rsidRDefault="00EB4287" w:rsidP="00EB4287">
      <w:r w:rsidRPr="00CD6915">
        <w:t>I_PRP know_VBP ,_, and_CC you_PRP know_VBP ,_, and_CC the_DT other_JJ doctor_NN who_WP attended_VBD her_PRP knows_VBZ ,_, that_IN Mrs._NNP Westenra_NNP had_VBD disease_NN of_IN the_DT heart_NN ,_, and_CC we_PRP can_MD certify_VB that_IN she_PRP died_VBD of_IN it_PRP ._.</w:t>
      </w:r>
    </w:p>
    <w:p w14:paraId="5BB90B09" w14:textId="77777777" w:rsidR="00EB4287" w:rsidRPr="00CD6915" w:rsidRDefault="00EB4287" w:rsidP="00EB4287">
      <w:r w:rsidRPr="00CD6915">
        <w:t>Let_VB us_PRP fill_VB up_RP the_DT certificate_NN at_IN once_RB ,_, and_CC I_PRP shall_MD take_VB it_PRP myself_PRP to_TO the_DT registrar_NN and_CC go_VB on_RP to_TO the_DT undertaker_NN ._. ''_''</w:t>
      </w:r>
    </w:p>
    <w:p w14:paraId="64E94D02" w14:textId="77777777" w:rsidR="00EB4287" w:rsidRPr="00CD6915" w:rsidRDefault="00EB4287" w:rsidP="00EB4287">
      <w:r w:rsidRPr="00CD6915">
        <w:t>``_`` Good_NNP ,_, oh_UH my_PRP$ friend_NN John_NNP !_.</w:t>
      </w:r>
    </w:p>
    <w:p w14:paraId="653C1F6A" w14:textId="77777777" w:rsidR="00EB4287" w:rsidRPr="00CD6915" w:rsidRDefault="00EB4287" w:rsidP="00EB4287">
      <w:r w:rsidRPr="00CD6915">
        <w:t>Well_NNP thought_VBD of_IN !_.</w:t>
      </w:r>
    </w:p>
    <w:p w14:paraId="4E8E0F9B" w14:textId="77777777" w:rsidR="00EB4287" w:rsidRPr="00CD6915" w:rsidRDefault="00EB4287" w:rsidP="00EB4287">
      <w:r w:rsidRPr="00CD6915">
        <w:t>Truly_RB Miss_NNP Lucy_NNP ,_, if_IN she_PRP be_VB sad_JJ in_IN the_DT foes_NNS that_WDT beset_VBD her_PRP ,_, is_VBZ at_IN least_JJS happy_JJ in_IN the_DT friends_NNS that_WDT love_VBP her_PRP ._.</w:t>
      </w:r>
    </w:p>
    <w:p w14:paraId="3AF98EF1" w14:textId="77777777" w:rsidR="00EB4287" w:rsidRPr="00CD6915" w:rsidRDefault="00EB4287" w:rsidP="00EB4287">
      <w:r w:rsidRPr="00CD6915">
        <w:t>One_CD ,_, two_CD ,_, three_CD ,_, all_DT open_VBP their_PRP$ veins_NNS for_IN her_PRP ,_, besides_IN one_CD old_JJ man_NN ._.</w:t>
      </w:r>
    </w:p>
    <w:p w14:paraId="12ED8108" w14:textId="77777777" w:rsidR="00EB4287" w:rsidRPr="00CD6915" w:rsidRDefault="00EB4287" w:rsidP="00EB4287">
      <w:r w:rsidRPr="00CD6915">
        <w:lastRenderedPageBreak/>
        <w:t>Ah_NN yes_UH ,_, I_PRP know_VBP ,_, friend_NN John_NNP ;_: I_PRP am_VBP not_RB blind_JJ !_.</w:t>
      </w:r>
    </w:p>
    <w:p w14:paraId="3C7BBC57" w14:textId="77777777" w:rsidR="00EB4287" w:rsidRPr="00CD6915" w:rsidRDefault="00EB4287" w:rsidP="00EB4287">
      <w:r w:rsidRPr="00CD6915">
        <w:t>I_PRP love_VBP you_PRP all_PDT the_DT more_JJR for_IN it_PRP !_.</w:t>
      </w:r>
    </w:p>
    <w:p w14:paraId="71F5246D" w14:textId="77777777" w:rsidR="00EB4287" w:rsidRPr="00CD6915" w:rsidRDefault="00EB4287" w:rsidP="00EB4287">
      <w:r w:rsidRPr="00CD6915">
        <w:t>Now_RB go_VB ._. ''_''</w:t>
      </w:r>
    </w:p>
    <w:p w14:paraId="64836D18" w14:textId="77777777" w:rsidR="00EB4287" w:rsidRPr="00CD6915" w:rsidRDefault="00EB4287" w:rsidP="00EB4287">
      <w:r w:rsidRPr="00CD6915">
        <w:t>In_IN the_DT hall_NN I_PRP met_VBD Quincey_NNP Morris_NNP ,_, with_IN a_DT telegram_NN for_IN Arthur_NNP telling_VBG him_PRP that_IN Mrs._NNP Westenra_NNP was_VBD dead_JJ ;_: that_IN Lucy_NNP also_RB had_VBD been_VBN ill_RB ,_, but_CC was_VBD now_RB going_VBG on_IN better_JJR ;_: and_CC that_IN Van_NNP Helsing_NNP and_CC I_PRP were_VBD with_IN her_PRP ._.</w:t>
      </w:r>
    </w:p>
    <w:p w14:paraId="20FD2988" w14:textId="77777777" w:rsidR="00EB4287" w:rsidRPr="00CD6915" w:rsidRDefault="00EB4287" w:rsidP="00EB4287">
      <w:r w:rsidRPr="00CD6915">
        <w:t>I_PRP told_VBD him_PRP where_WRB I_PRP was_VBD going_VBG ,_, and_CC he_PRP hurried_VBD me_PRP out_RP ,_, but_CC as_IN I_PRP was_VBD going_VBG said_VBD :_: --_: ``_`` When_WRB you_PRP come_VBP back_RB ,_, Jack_NNP ,_, may_MD I_PRP have_VB two_CD words_NNS with_IN you_PRP all_DT to_TO ourselves_PRP ?_. ''_''</w:t>
      </w:r>
    </w:p>
    <w:p w14:paraId="2B2F0AE4" w14:textId="77777777" w:rsidR="00EB4287" w:rsidRPr="00CD6915" w:rsidRDefault="00EB4287" w:rsidP="00EB4287">
      <w:r w:rsidRPr="00CD6915">
        <w:t>I_PRP nodded_VBD in_IN reply_NN and_CC went_VBD out_RP ._.</w:t>
      </w:r>
    </w:p>
    <w:p w14:paraId="46C1A76B" w14:textId="77777777" w:rsidR="00EB4287" w:rsidRPr="00CD6915" w:rsidRDefault="00EB4287" w:rsidP="00EB4287">
      <w:r w:rsidRPr="00CD6915">
        <w:t>I_PRP found_VBD no_DT difficulty_NN about_IN the_DT registration_NN ,_, and_CC arranged_VBN with_IN the_DT local_JJ undertaker_NN to_TO come_VB up_RP in_IN the_DT evening_NN to_TO measure_VB for_IN the_DT coffin_NN and_CC to_TO make_VB arrangements_NNS ._.</w:t>
      </w:r>
    </w:p>
    <w:p w14:paraId="0E407E81" w14:textId="77777777" w:rsidR="00EB4287" w:rsidRPr="00CD6915" w:rsidRDefault="00EB4287" w:rsidP="00EB4287">
      <w:r w:rsidRPr="00CD6915">
        <w:t>When_WRB I_PRP got_VBD back_RB Quincey_NNP was_VBD waiting_VBG for_IN me_PRP ._.</w:t>
      </w:r>
    </w:p>
    <w:p w14:paraId="5B41CB0A" w14:textId="77777777" w:rsidR="00EB4287" w:rsidRPr="00CD6915" w:rsidRDefault="00EB4287" w:rsidP="00EB4287">
      <w:r w:rsidRPr="00CD6915">
        <w:t>I_PRP told_VBD him_PRP I_PRP would_MD see_VB him_PRP as_RB soon_RB as_IN I_PRP knew_VBD about_IN Lucy_NNP ,_, and_CC went_VBD up_RB to_TO her_PRP$ room_NN ._.</w:t>
      </w:r>
    </w:p>
    <w:p w14:paraId="061736F9" w14:textId="77777777" w:rsidR="00EB4287" w:rsidRPr="00CD6915" w:rsidRDefault="00EB4287" w:rsidP="00EB4287">
      <w:r w:rsidRPr="00CD6915">
        <w:t>She_PRP was_VBD still_RB sleeping_VBG ,_, and_CC the_DT Professor_NNP seemingly_RB had_VBD not_RB moved_VBN from_IN his_PRP$ seat_NN at_IN her_PRP$ side_NN ._.</w:t>
      </w:r>
    </w:p>
    <w:p w14:paraId="43A496FE" w14:textId="77777777" w:rsidR="00EB4287" w:rsidRPr="00CD6915" w:rsidRDefault="00EB4287" w:rsidP="00EB4287">
      <w:r w:rsidRPr="00CD6915">
        <w:t>From_IN his_PRP$ putting_VBG his_PRP$ finger_NN to_TO his_PRP$ lips_NNS ,_, I_PRP gathered_VBD that_IN he_PRP expected_VBD her_PRP to_TO wake_VB before_IN long_JJ and_CC was_VBD afraid_JJ of_IN forestalling_VBG nature_NN ._.</w:t>
      </w:r>
    </w:p>
    <w:p w14:paraId="1C417261" w14:textId="77777777" w:rsidR="00EB4287" w:rsidRPr="00CD6915" w:rsidRDefault="00EB4287" w:rsidP="00EB4287">
      <w:r w:rsidRPr="00CD6915">
        <w:t>So_RB I_PRP went_VBD down_RB to_TO Quincey_NNP and_CC took_VBD him_PRP into_IN the_DT breakfast-room_NN ,_, where_WRB the_DT blinds_NNS were_VBD not_RB drawn_VBN down_IN ,_, and_CC which_WDT was_VBD a_DT little_RB more_RBR cheerful_JJ ,_, or_CC rather_RB less_RBR cheerless_JJ ,_, than_IN the_DT other_JJ rooms_NNS ._.</w:t>
      </w:r>
    </w:p>
    <w:p w14:paraId="15CDC07E" w14:textId="77777777" w:rsidR="00EB4287" w:rsidRPr="00CD6915" w:rsidRDefault="00EB4287" w:rsidP="00EB4287">
      <w:r w:rsidRPr="00CD6915">
        <w:t>When_WRB we_PRP were_VBD alone_RB ,_, he_PRP said_VBD to_TO me_PRP :_: --_: ``_`` Jack_NNP Seward_NNP ,_, I_PRP do_VBP n't_RB want_VB to_TO shove_VB myself_PRP in_IN anywhere_RB where_WRB I_PRP 've_VBP no_DT right_NN to_TO be_VB ;_: but_CC this_DT is_VBZ no_DT ordinary_JJ case_NN ._.</w:t>
      </w:r>
    </w:p>
    <w:p w14:paraId="115E5FAB" w14:textId="77777777" w:rsidR="00EB4287" w:rsidRPr="00CD6915" w:rsidRDefault="00EB4287" w:rsidP="00EB4287">
      <w:r w:rsidRPr="00CD6915">
        <w:t>You_PRP know_VBP I_PRP loved_VBD that_IN girl_NN and_CC wanted_VBD to_TO marry_VB her_PRP ;_: but_CC ,_, although_IN that_DT 's_VBZ all_DT past_JJ and_CC gone_VBN ,_, I_PRP ca_MD n't_RB help_VB feeling_NN anxious_JJ about_IN her_PRP all_PDT the_DT same_JJ ._.</w:t>
      </w:r>
    </w:p>
    <w:p w14:paraId="6C88D7F1" w14:textId="77777777" w:rsidR="00EB4287" w:rsidRPr="00CD6915" w:rsidRDefault="00EB4287" w:rsidP="00EB4287">
      <w:r w:rsidRPr="00CD6915">
        <w:t>What_WP is_VBZ it_PRP that_DT 's_VBZ wrong_JJ with_IN her_PRP ?_.</w:t>
      </w:r>
    </w:p>
    <w:p w14:paraId="58D13AED" w14:textId="77777777" w:rsidR="00EB4287" w:rsidRPr="00CD6915" w:rsidRDefault="00EB4287" w:rsidP="00EB4287">
      <w:r w:rsidRPr="00CD6915">
        <w:t>The_DT Dutchman_NNP --_: and_CC a_DT fine_JJ old_JJ fellow_NN he_PRP is_VBZ ;_: I_PRP can_MD see_VB that_DT --_: said_VBD ,_, that_WDT time_VBP you_PRP two_CD came_VBD into_IN the_DT room_NN ,_, that_IN you_PRP must_MD have_VB another_DT transfusion_NN of_IN blood_NN ,_, and_CC that_IN both_CC you_PRP and_CC he_PRP were_VBD exhausted_VBN ._.</w:t>
      </w:r>
    </w:p>
    <w:p w14:paraId="6DCE7208" w14:textId="77777777" w:rsidR="00EB4287" w:rsidRPr="00CD6915" w:rsidRDefault="00EB4287" w:rsidP="00EB4287">
      <w:r w:rsidRPr="00CD6915">
        <w:lastRenderedPageBreak/>
        <w:t>Now_RB I_PRP know_VBP well_RB that_IN you_PRP medical_JJ men_NNS speak_VBP in_IN camera_NN ,_, and_CC that_IN a_DT man_NN must_MD not_RB expect_VB to_TO know_VB what_WP they_PRP consult_VBP about_IN in_IN private_JJ ._.</w:t>
      </w:r>
    </w:p>
    <w:p w14:paraId="23F9983E" w14:textId="77777777" w:rsidR="00EB4287" w:rsidRPr="00CD6915" w:rsidRDefault="00EB4287" w:rsidP="00EB4287">
      <w:r w:rsidRPr="00CD6915">
        <w:t>But_CC this_DT is_VBZ no_DT common_JJ matter_NN ,_, and_CC ,_, whatever_WDT it_PRP is_VBZ ,_, I_PRP have_VBP done_VBN my_PRP$ part_NN ._.</w:t>
      </w:r>
    </w:p>
    <w:p w14:paraId="39523567" w14:textId="77777777" w:rsidR="00EB4287" w:rsidRPr="00CD6915" w:rsidRDefault="00EB4287" w:rsidP="00EB4287">
      <w:r w:rsidRPr="00CD6915">
        <w:t>Is_VBZ not_RB that_RB so_RB ?_. ''_''</w:t>
      </w:r>
    </w:p>
    <w:p w14:paraId="21D770B5" w14:textId="77777777" w:rsidR="00EB4287" w:rsidRPr="00CD6915" w:rsidRDefault="00EB4287" w:rsidP="00EB4287">
      <w:r w:rsidRPr="00CD6915">
        <w:t>``_`` That_DT 's_VBZ so_RB ,_, ''_'' I_PRP said_VBD ,_, and_CC he_PRP went_VBD on_IN :_: --_: ``_`` I_PRP take_VBP it_PRP that_IN both_CC you_PRP and_CC Van_NNP Helsing_NNP had_VBD done_VBN already_RB what_WP I_PRP did_VBD to-day_JJ ._.</w:t>
      </w:r>
    </w:p>
    <w:p w14:paraId="610BA3BF" w14:textId="77777777" w:rsidR="00EB4287" w:rsidRPr="00CD6915" w:rsidRDefault="00EB4287" w:rsidP="00EB4287">
      <w:r w:rsidRPr="00CD6915">
        <w:t>Is_VBZ not_RB that_RB so_RB ?_. ''_''</w:t>
      </w:r>
    </w:p>
    <w:p w14:paraId="1695C7FB" w14:textId="77777777" w:rsidR="00EB4287" w:rsidRPr="00CD6915" w:rsidRDefault="00EB4287" w:rsidP="00EB4287">
      <w:r w:rsidRPr="00CD6915">
        <w:t>``_`` That_DT 's_VBZ so_RB ._. ''_''</w:t>
      </w:r>
    </w:p>
    <w:p w14:paraId="0B25A9C0" w14:textId="77777777" w:rsidR="00EB4287" w:rsidRPr="00CD6915" w:rsidRDefault="00EB4287" w:rsidP="00EB4287">
      <w:r w:rsidRPr="00CD6915">
        <w:t>``_`` And_CC I_PRP guess_VBP Art_NNP was_VBD in_IN it_PRP too_RB ._.</w:t>
      </w:r>
    </w:p>
    <w:p w14:paraId="3EEDDBC1" w14:textId="77777777" w:rsidR="00EB4287" w:rsidRPr="00CD6915" w:rsidRDefault="00EB4287" w:rsidP="00EB4287">
      <w:r w:rsidRPr="00CD6915">
        <w:t>When_WRB I_PRP saw_VBD him_PRP four_CD days_NNS ago_RB down_RB at_IN his_PRP$ own_JJ place_NN he_PRP looked_VBD queer_NN ._.</w:t>
      </w:r>
    </w:p>
    <w:p w14:paraId="46144D03" w14:textId="77777777" w:rsidR="00EB4287" w:rsidRPr="00CD6915" w:rsidRDefault="00EB4287" w:rsidP="00EB4287">
      <w:r w:rsidRPr="00CD6915">
        <w:t>I_PRP have_VBP not_RB seen_VBN anything_NN pulled_VBD down_RB so_RB quick_JJ since_IN I_PRP was_VBD on_IN the_DT Pampas_NNPS and_CC had_VBD a_DT mare_NN that_IN I_PRP was_VBD fond_JJ of_IN go_NN to_TO grass_NN all_DT in_IN a_DT night_NN ._.</w:t>
      </w:r>
    </w:p>
    <w:p w14:paraId="13DB3406" w14:textId="77777777" w:rsidR="00EB4287" w:rsidRPr="00CD6915" w:rsidRDefault="00EB4287" w:rsidP="00EB4287">
      <w:r w:rsidRPr="00CD6915">
        <w:t>One_CD of_IN those_DT big_JJ bats_NNS that_IN they_PRP call_VBP vampires_NNS had_VBD got_VBN at_IN her_PRP in_IN the_DT night_NN ,_, and_CC what_WP with_IN his_PRP$ gorge_NN and_CC the_DT vein_NN left_VBD open_JJ ,_, there_EX was_VBD n't_RB enough_JJ blood_NN in_IN her_PRP to_TO let_VB her_PRP stand_VB up_RP ,_, and_CC I_PRP had_VBD to_TO put_VB a_DT bullet_NN through_IN her_PRP as_IN she_PRP lay_VBD ._.</w:t>
      </w:r>
    </w:p>
    <w:p w14:paraId="5B678C0A" w14:textId="77777777" w:rsidR="00EB4287" w:rsidRPr="00CD6915" w:rsidRDefault="00EB4287" w:rsidP="00EB4287">
      <w:r w:rsidRPr="00CD6915">
        <w:t>Jack_NNP ,_, if_IN you_PRP may_MD tell_VB me_PRP without_IN betraying_VBG confidence_NN ,_, Arthur_NNP was_VBD the_DT first_JJ ,_, is_VBZ not_RB that_RB so_RB ?_. ''_''</w:t>
      </w:r>
    </w:p>
    <w:p w14:paraId="2E744EE0" w14:textId="77777777" w:rsidR="00EB4287" w:rsidRPr="00CD6915" w:rsidRDefault="00EB4287" w:rsidP="00EB4287">
      <w:r w:rsidRPr="00CD6915">
        <w:t>As_IN he_PRP spoke_VBD the_DT poor_JJ fellow_NN looked_VBD terribly_RB anxious_JJ ._.</w:t>
      </w:r>
    </w:p>
    <w:p w14:paraId="3F02A8CA" w14:textId="77777777" w:rsidR="00EB4287" w:rsidRPr="00CD6915" w:rsidRDefault="00EB4287" w:rsidP="00EB4287">
      <w:r w:rsidRPr="00CD6915">
        <w:t>He_PRP was_VBD in_IN a_DT torture_VB of_IN suspense_NN regarding_VBG the_DT woman_NN he_PRP loved_VBD ,_, and_CC his_PRP$ utter_JJ ignorance_NN of_IN the_DT terrible_JJ mystery_NN which_WDT seemed_VBD to_TO surround_VB her_PRP intensified_VBD his_PRP$ pain_NN ._.</w:t>
      </w:r>
    </w:p>
    <w:p w14:paraId="641216D0" w14:textId="77777777" w:rsidR="00EB4287" w:rsidRPr="00CD6915" w:rsidRDefault="00EB4287" w:rsidP="00EB4287">
      <w:r w:rsidRPr="00CD6915">
        <w:t>His_PRP$ very_JJ heart_NN was_VBD bleeding_JJ ,_, and_CC it_PRP took_VBD all_PDT the_DT manhood_NN of_IN him_PRP --_: and_CC there_EX was_VBD a_DT royal_JJ lot_NN of_IN it_PRP ,_, too_RB --_: to_TO keep_VB him_PRP from_IN breaking_VBG down_RP ._.</w:t>
      </w:r>
    </w:p>
    <w:p w14:paraId="250203B4" w14:textId="77777777" w:rsidR="00EB4287" w:rsidRPr="00CD6915" w:rsidRDefault="00EB4287" w:rsidP="00EB4287">
      <w:r w:rsidRPr="00CD6915">
        <w:t>I_PRP paused_VBD before_IN answering_VBG ,_, for_IN I_PRP felt_VBD that_IN I_PRP must_MD not_RB betray_VB anything_NN which_WDT the_DT Professor_NNP wished_VBD kept_VBN secret_NN ;_: but_CC already_RB he_PRP knew_VBD so_RB much_JJ ,_, and_CC guessed_VBD so_RB much_JJ ,_, that_IN there_EX could_MD be_VB no_DT reason_NN for_IN not_RB answering_VBG ,_, so_IN I_PRP answered_VBD in_IN the_DT same_JJ phrase_NN :_: ``_`` That_DT 's_VBZ so_RB ._. ''_''</w:t>
      </w:r>
    </w:p>
    <w:p w14:paraId="5954D792" w14:textId="77777777" w:rsidR="00EB4287" w:rsidRPr="00CD6915" w:rsidRDefault="00EB4287" w:rsidP="00EB4287">
      <w:r w:rsidRPr="00CD6915">
        <w:t>``_`` And_CC how_WRB long_RB has_VBZ this_DT been_VBN going_VBG on_IN ?_. ''_''</w:t>
      </w:r>
    </w:p>
    <w:p w14:paraId="26DEEB4F" w14:textId="77777777" w:rsidR="00EB4287" w:rsidRPr="00CD6915" w:rsidRDefault="00EB4287" w:rsidP="00EB4287">
      <w:r w:rsidRPr="00CD6915">
        <w:t>``_`` About_IN ten_CD days_NNS ._. ''_''</w:t>
      </w:r>
    </w:p>
    <w:p w14:paraId="50F6056C" w14:textId="77777777" w:rsidR="00EB4287" w:rsidRPr="00CD6915" w:rsidRDefault="00EB4287" w:rsidP="00EB4287">
      <w:r w:rsidRPr="00CD6915">
        <w:t>``_`` Ten_CD days_NNS !_.</w:t>
      </w:r>
    </w:p>
    <w:p w14:paraId="093AE444" w14:textId="77777777" w:rsidR="00EB4287" w:rsidRPr="00CD6915" w:rsidRDefault="00EB4287" w:rsidP="00EB4287">
      <w:r w:rsidRPr="00CD6915">
        <w:t xml:space="preserve">Then_RB I_PRP guess_VBP ,_, Jack_NNP Seward_NNP ,_, that_IN that_DT poor_JJ pretty_JJ creature_NN that_IN we_PRP all_DT love_NN has_VBZ had_VBD put_VBN into_IN </w:t>
      </w:r>
      <w:r w:rsidRPr="00CD6915">
        <w:lastRenderedPageBreak/>
        <w:t>her_PRP$ veins_NNS within_IN that_DT time_NN the_DT blood_NN of_IN four_CD strong_JJ men_NNS ._.</w:t>
      </w:r>
    </w:p>
    <w:p w14:paraId="3353CAFD" w14:textId="77777777" w:rsidR="00EB4287" w:rsidRPr="00CD6915" w:rsidRDefault="00EB4287" w:rsidP="00EB4287">
      <w:r w:rsidRPr="00CD6915">
        <w:t>Man_NN alive_JJ ,_, her_PRP$ whole_JJ body_NN would_MD n't_RB hold_VB it_PRP ._. ''_''</w:t>
      </w:r>
    </w:p>
    <w:p w14:paraId="309F0DEC" w14:textId="77777777" w:rsidR="00EB4287" w:rsidRPr="00CD6915" w:rsidRDefault="00EB4287" w:rsidP="00EB4287">
      <w:r w:rsidRPr="00CD6915">
        <w:t>Then_RB ,_, coming_VBG close_RB to_TO me_PRP ,_, he_PRP spoke_VBD in_IN a_DT fierce_JJ half-whisper_NN :_: ``_`` What_WP took_VBD it_PRP out_RP ?_. ''_''</w:t>
      </w:r>
    </w:p>
    <w:p w14:paraId="60E5F18C" w14:textId="77777777" w:rsidR="00EB4287" w:rsidRPr="00CD6915" w:rsidRDefault="00EB4287" w:rsidP="00EB4287">
      <w:r w:rsidRPr="00CD6915">
        <w:t>I_PRP shook_VBD my_PRP$ head_NN ._.</w:t>
      </w:r>
    </w:p>
    <w:p w14:paraId="70706764" w14:textId="77777777" w:rsidR="00EB4287" w:rsidRPr="00CD6915" w:rsidRDefault="00EB4287" w:rsidP="00EB4287">
      <w:r w:rsidRPr="00CD6915">
        <w:t>``_`` That_DT ,_, ''_'' I_PRP said_VBD ,_, ``_`` is_VBZ the_DT crux_NN ._.</w:t>
      </w:r>
    </w:p>
    <w:p w14:paraId="233B57DF" w14:textId="77777777" w:rsidR="00EB4287" w:rsidRPr="00CD6915" w:rsidRDefault="00EB4287" w:rsidP="00EB4287">
      <w:r w:rsidRPr="00CD6915">
        <w:t>Van_NNP Helsing_NNP is_VBZ simply_RB frantic_JJ about_IN it_PRP ,_, and_CC I_PRP am_VBP at_IN my_PRP$ wits_NNS '_POS end_NN ._.</w:t>
      </w:r>
    </w:p>
    <w:p w14:paraId="36A6D942" w14:textId="77777777" w:rsidR="00EB4287" w:rsidRPr="00CD6915" w:rsidRDefault="00EB4287" w:rsidP="00EB4287">
      <w:r w:rsidRPr="00CD6915">
        <w:t>I_PRP ca_MD n't_RB even_VB hazard_NN a_DT guess_NN ._.</w:t>
      </w:r>
    </w:p>
    <w:p w14:paraId="39E98B40" w14:textId="77777777" w:rsidR="00EB4287" w:rsidRPr="00CD6915" w:rsidRDefault="00EB4287" w:rsidP="00EB4287">
      <w:r w:rsidRPr="00CD6915">
        <w:t>There_EX has_VBZ been_VBN a_DT series_NN of_IN little_JJ circumstances_NNS which_WDT have_VBP thrown_VBN out_RP all_DT our_PRP$ calculations_NNS as_IN to_TO Lucy_NNP being_VBG properly_RB watched_VBN ._.</w:t>
      </w:r>
    </w:p>
    <w:p w14:paraId="4F8FDAA9" w14:textId="77777777" w:rsidR="00EB4287" w:rsidRPr="00CD6915" w:rsidRDefault="00EB4287" w:rsidP="00EB4287">
      <w:r w:rsidRPr="00CD6915">
        <w:t>But_CC these_DT shall_MD not_RB occur_VB again_RB ._.</w:t>
      </w:r>
    </w:p>
    <w:p w14:paraId="5CC45903" w14:textId="77777777" w:rsidR="00EB4287" w:rsidRPr="00CD6915" w:rsidRDefault="00EB4287" w:rsidP="00EB4287">
      <w:r w:rsidRPr="00CD6915">
        <w:t>Here_RB we_PRP stay_VBP until_IN all_DT be_VB well_RB --_: or_CC ill_RB ._. ''_''</w:t>
      </w:r>
    </w:p>
    <w:p w14:paraId="7397BD33" w14:textId="77777777" w:rsidR="00EB4287" w:rsidRPr="00CD6915" w:rsidRDefault="00EB4287" w:rsidP="00EB4287">
      <w:r w:rsidRPr="00CD6915">
        <w:t>Quincey_NNP held_VBD out_RP his_PRP$ hand_NN ._.</w:t>
      </w:r>
    </w:p>
    <w:p w14:paraId="1F424A0F" w14:textId="77777777" w:rsidR="00EB4287" w:rsidRPr="00CD6915" w:rsidRDefault="00EB4287" w:rsidP="00EB4287">
      <w:r w:rsidRPr="00CD6915">
        <w:t>``_`` Count_VB me_PRP in_IN ,_, ''_'' he_PRP said_VBD ._.</w:t>
      </w:r>
    </w:p>
    <w:p w14:paraId="4D1FF717" w14:textId="77777777" w:rsidR="00EB4287" w:rsidRPr="00CD6915" w:rsidRDefault="00EB4287" w:rsidP="00EB4287">
      <w:r w:rsidRPr="00CD6915">
        <w:t>``_`` You_PRP and_CC the_DT Dutchman_NNP will_MD tell_VB me_PRP what_WP to_TO do_VB ,_, and_CC I_PRP 'll_MD do_VB it_PRP ._. ''_''</w:t>
      </w:r>
    </w:p>
    <w:p w14:paraId="5E571ECC" w14:textId="77777777" w:rsidR="00EB4287" w:rsidRPr="00CD6915" w:rsidRDefault="00EB4287" w:rsidP="00EB4287">
      <w:r w:rsidRPr="00CD6915">
        <w:t>When_WRB she_PRP woke_VBD late_RB in_IN the_DT afternoon_NN ,_, Lucy_NNP 's_POS first_JJ movement_NN was_VBD to_TO feel_VB in_IN her_PRP$ breast_NN ,_, and_CC ,_, to_TO my_PRP$ surprise_NN ,_, produced_VBD the_DT paper_NN which_WDT Van_NNP Helsing_NNP had_VBD given_VBN me_PRP to_TO read_VB ._.</w:t>
      </w:r>
    </w:p>
    <w:p w14:paraId="4F455219" w14:textId="77777777" w:rsidR="00EB4287" w:rsidRPr="00CD6915" w:rsidRDefault="00EB4287" w:rsidP="00EB4287">
      <w:r w:rsidRPr="00CD6915">
        <w:t>The_DT careful_JJ Professor_NNP had_VBD replaced_VBN it_PRP where_WRB it_PRP had_VBD come_VBN from_IN ,_, lest_IN on_IN waking_VBG she_PRP should_MD be_VB alarmed_VBN ._.</w:t>
      </w:r>
    </w:p>
    <w:p w14:paraId="316B68B1" w14:textId="77777777" w:rsidR="00EB4287" w:rsidRPr="00CD6915" w:rsidRDefault="00EB4287" w:rsidP="00EB4287">
      <w:r w:rsidRPr="00CD6915">
        <w:t>Her_PRP$ eye_NN then_RB lit_VBD on_IN Van_NNP Helsing_NNP and_CC on_IN me_PRP too_RB ,_, and_CC gladdened_VBN ._.</w:t>
      </w:r>
    </w:p>
    <w:p w14:paraId="009C1F74" w14:textId="77777777" w:rsidR="00EB4287" w:rsidRPr="00CD6915" w:rsidRDefault="00EB4287" w:rsidP="00EB4287">
      <w:r w:rsidRPr="00CD6915">
        <w:t>Then_RB she_PRP looked_VBD around_IN the_DT room_NN ,_, and_CC seeing_VBG where_WRB she_PRP was_VBD ,_, shuddered_VBD ;_: she_PRP gave_VBD a_DT loud_JJ cry_NN ,_, and_CC put_VBD her_PRP poor_JJ thin_JJ hands_NNS before_IN her_PRP$ pale_JJ face_NN ._.</w:t>
      </w:r>
    </w:p>
    <w:p w14:paraId="006F4DC2" w14:textId="77777777" w:rsidR="00EB4287" w:rsidRPr="00CD6915" w:rsidRDefault="00EB4287" w:rsidP="00EB4287">
      <w:r w:rsidRPr="00CD6915">
        <w:t>We_PRP both_DT understood_VBD what_WP that_WDT meant_VBD --_: that_IN she_PRP had_VBD realised_VBN to_TO the_DT full_JJ her_PRP$ mother_NN 's_POS death_NN ;_: so_IN we_PRP tried_VBD what_WP we_PRP could_MD to_TO comfort_VB her_PRP ._.</w:t>
      </w:r>
    </w:p>
    <w:p w14:paraId="4906A9D3" w14:textId="77777777" w:rsidR="00EB4287" w:rsidRPr="00CD6915" w:rsidRDefault="00EB4287" w:rsidP="00EB4287">
      <w:r w:rsidRPr="00CD6915">
        <w:t>Doubtless_JJ sympathy_NN eased_VBD her_PRP somewhat_RB ,_, but_CC she_PRP was_VBD very_RB low_JJ in_IN thought_NN and_CC spirit_NN ,_, and_CC wept_VBD silently_RB and_CC weakly_RB for_IN a_DT long_JJ time_NN ._.</w:t>
      </w:r>
    </w:p>
    <w:p w14:paraId="1FADD849" w14:textId="77777777" w:rsidR="00EB4287" w:rsidRPr="00CD6915" w:rsidRDefault="00EB4287" w:rsidP="00EB4287">
      <w:r w:rsidRPr="00CD6915">
        <w:t>We_PRP told_VBD her_PRP that_IN either_DT or_CC both_DT of_IN us_PRP would_MD now_RB remain_VB with_IN her_PRP all_PDT the_DT time_NN ,_, and_CC that_DT seemed_VBD to_TO comfort_VB her_PRP ._.</w:t>
      </w:r>
    </w:p>
    <w:p w14:paraId="6B4F1E77" w14:textId="77777777" w:rsidR="00EB4287" w:rsidRPr="00CD6915" w:rsidRDefault="00EB4287" w:rsidP="00EB4287">
      <w:r w:rsidRPr="00CD6915">
        <w:t>Towards_IN dusk_NN she_PRP fell_VBD into_IN a_DT doze_NN ._.</w:t>
      </w:r>
    </w:p>
    <w:p w14:paraId="5550B30A" w14:textId="77777777" w:rsidR="00EB4287" w:rsidRPr="00CD6915" w:rsidRDefault="00EB4287" w:rsidP="00EB4287">
      <w:r w:rsidRPr="00CD6915">
        <w:t>Here_RB a_DT very_RB odd_JJ thing_NN occurred_VBD ._.</w:t>
      </w:r>
    </w:p>
    <w:p w14:paraId="13F1718F" w14:textId="77777777" w:rsidR="00EB4287" w:rsidRPr="00CD6915" w:rsidRDefault="00EB4287" w:rsidP="00EB4287">
      <w:r w:rsidRPr="00CD6915">
        <w:t>Whilst_IN still_RB asleep_RB she_PRP took_VBD the_DT paper_NN from_IN her_PRP$ breast_NN and_CC tore_VBD it_PRP in_IN two_CD ._.</w:t>
      </w:r>
    </w:p>
    <w:p w14:paraId="309E3625" w14:textId="77777777" w:rsidR="00EB4287" w:rsidRPr="00CD6915" w:rsidRDefault="00EB4287" w:rsidP="00EB4287">
      <w:r w:rsidRPr="00CD6915">
        <w:lastRenderedPageBreak/>
        <w:t>Van_NNP Helsing_NNP stepped_VBD over_RB and_CC took_VBD the_DT pieces_NNS from_IN her_PRP ._.</w:t>
      </w:r>
    </w:p>
    <w:p w14:paraId="408FEFF3" w14:textId="77777777" w:rsidR="00EB4287" w:rsidRPr="00CD6915" w:rsidRDefault="00EB4287" w:rsidP="00EB4287">
      <w:r w:rsidRPr="00CD6915">
        <w:t>All_PDT the_DT same_JJ ,_, however_RB ,_, she_PRP went_VBD on_RP with_IN the_DT action_NN of_IN tearing_VBG ,_, as_IN though_IN the_DT material_NN were_VBD still_RB in_IN her_PRP$ hands_NNS ;_: finally_RB she_PRP lifted_VBD her_PRP$ hands_NNS and_CC opened_VBD them_PRP as_IN though_IN scattering_VBG the_DT fragments_NNS ._.</w:t>
      </w:r>
    </w:p>
    <w:p w14:paraId="6CF51431" w14:textId="77777777" w:rsidR="00EB4287" w:rsidRPr="00CD6915" w:rsidRDefault="00EB4287" w:rsidP="00EB4287">
      <w:r w:rsidRPr="00CD6915">
        <w:t>Van_NNP Helsing_NNP seemed_VBD surprised_JJ ,_, and_CC his_PRP$ brows_NNS gathered_VBN as_IN if_IN in_IN thought_NN ,_, but_CC he_PRP said_VBD nothing_NN ._.</w:t>
      </w:r>
    </w:p>
    <w:p w14:paraId="1114909E" w14:textId="77777777" w:rsidR="00EB4287" w:rsidRPr="00CD6915" w:rsidRDefault="00EB4287" w:rsidP="00EB4287">
      <w:r w:rsidRPr="00CD6915">
        <w:t>19_CD September_NNP ._.</w:t>
      </w:r>
    </w:p>
    <w:p w14:paraId="5CFCB7C4" w14:textId="77777777" w:rsidR="00EB4287" w:rsidRPr="00CD6915" w:rsidRDefault="00EB4287" w:rsidP="00EB4287">
      <w:r w:rsidRPr="00CD6915">
        <w:t>--_: All_DT last_JJ night_NN she_PRP slept_VBD fitfully_RB ,_, being_VBG always_RB afraid_JJ to_TO sleep_VB ,_, and_CC something_NN weaker_JJR when_WRB she_PRP woke_VBD from_IN it_PRP ._.</w:t>
      </w:r>
    </w:p>
    <w:p w14:paraId="6622C726" w14:textId="77777777" w:rsidR="00EB4287" w:rsidRPr="00CD6915" w:rsidRDefault="00EB4287" w:rsidP="00EB4287">
      <w:r w:rsidRPr="00CD6915">
        <w:t>The_DT Professor_NNP and_CC I_PRP took_VBD it_PRP in_IN turns_NNS to_TO watch_VB ,_, and_CC we_PRP never_RB left_VBD her_PRP for_IN a_DT moment_NN unattended_JJ ._.</w:t>
      </w:r>
    </w:p>
    <w:p w14:paraId="5F3EDAB0" w14:textId="77777777" w:rsidR="00EB4287" w:rsidRPr="00CD6915" w:rsidRDefault="00EB4287" w:rsidP="00EB4287">
      <w:r w:rsidRPr="00CD6915">
        <w:t>Quincey_NNP Morris_NNP said_VBD nothing_NN about_IN his_PRP$ intention_NN ,_, but_CC I_PRP knew_VBD that_IN all_DT night_NN long_RB he_PRP patrolled_VBD round_NN and_CC round_VB the_DT house_NN ._.</w:t>
      </w:r>
    </w:p>
    <w:p w14:paraId="095882A2" w14:textId="77777777" w:rsidR="00EB4287" w:rsidRPr="00CD6915" w:rsidRDefault="00EB4287" w:rsidP="00EB4287">
      <w:r w:rsidRPr="00CD6915">
        <w:t>When_WRB the_DT day_NN came_VBD ,_, its_PRP$ searching_VBG light_NN showed_VBD the_DT ravages_NNS in_IN poor_JJ Lucy_NNP 's_POS strength_NN ._.</w:t>
      </w:r>
    </w:p>
    <w:p w14:paraId="23983B86" w14:textId="77777777" w:rsidR="00EB4287" w:rsidRPr="00CD6915" w:rsidRDefault="00EB4287" w:rsidP="00EB4287">
      <w:r w:rsidRPr="00CD6915">
        <w:t>She_PRP was_VBD hardly_RB able_JJ to_TO turn_VB her_PRP$ head_NN ,_, and_CC the_DT little_JJ nourishment_NN which_WDT she_PRP could_MD take_VB seemed_VBD to_TO do_VB her_PRP no_DT good_NN ._.</w:t>
      </w:r>
    </w:p>
    <w:p w14:paraId="22303FC6" w14:textId="77777777" w:rsidR="00EB4287" w:rsidRPr="00CD6915" w:rsidRDefault="00EB4287" w:rsidP="00EB4287">
      <w:r w:rsidRPr="00CD6915">
        <w:t>At_IN times_NNS she_PRP slept_VBD ,_, and_CC both_DT Van_NNP Helsing_NNP and_CC I_PRP noticed_VBD the_DT difference_NN in_IN her_PRP ,_, between_IN sleeping_VBG and_CC waking_VBG ._.</w:t>
      </w:r>
    </w:p>
    <w:p w14:paraId="300B5C55" w14:textId="77777777" w:rsidR="00EB4287" w:rsidRPr="00CD6915" w:rsidRDefault="00EB4287" w:rsidP="00EB4287">
      <w:r w:rsidRPr="00CD6915">
        <w:t>Whilst_IN asleep_RB she_PRP looked_VBD stronger_JJR ,_, although_IN more_JJR haggard_NN ,_, and_CC her_PRP$ breathing_NN was_VBD softer_JJR ;_: her_PRP$ open_JJ mouth_NN showed_VBD the_DT pale_JJ gums_NNS drawn_VBN back_RB from_IN the_DT teeth_NNS ,_, which_WDT thus_RB looked_VBD positively_RB longer_JJR and_CC sharper_JJR than_IN usual_JJ ;_: when_WRB she_PRP woke_VBD the_DT softness_NN of_IN her_PRP$ eyes_NNS evidently_RB changed_VBD the_DT expression_NN ,_, for_IN she_PRP looked_VBD her_PRP$ own_JJ self_NN ,_, although_IN a_DT dying_VBG one_CD ._.</w:t>
      </w:r>
    </w:p>
    <w:p w14:paraId="3EE1F4B5" w14:textId="77777777" w:rsidR="00EB4287" w:rsidRPr="00CD6915" w:rsidRDefault="00EB4287" w:rsidP="00EB4287">
      <w:r w:rsidRPr="00CD6915">
        <w:t>In_IN the_DT afternoon_NN she_PRP asked_VBD for_IN Arthur_NNP ,_, and_CC we_PRP telegraphed_VBD for_IN him_PRP ._.</w:t>
      </w:r>
    </w:p>
    <w:p w14:paraId="7D7596B2" w14:textId="77777777" w:rsidR="00EB4287" w:rsidRPr="00CD6915" w:rsidRDefault="00EB4287" w:rsidP="00EB4287">
      <w:r w:rsidRPr="00CD6915">
        <w:t>Quincey_NNP went_VBD off_RP to_TO meet_VB him_PRP at_IN the_DT station_NN ._.</w:t>
      </w:r>
    </w:p>
    <w:p w14:paraId="23232DCA" w14:textId="77777777" w:rsidR="00EB4287" w:rsidRPr="00CD6915" w:rsidRDefault="00EB4287" w:rsidP="00EB4287">
      <w:r w:rsidRPr="00CD6915">
        <w:t>When_WRB he_PRP arrived_VBD it_PRP was_VBD nearly_RB six_CD o'clock_RB ,_, and_CC the_DT sun_NN was_VBD setting_VBG full_JJ and_CC warm_JJ ,_, and_CC the_DT red_JJ light_NN streamed_VBN in_IN through_IN the_DT window_NN and_CC gave_VBD more_JJR colour_NN to_TO the_DT pale_JJ cheeks_NNS ._.</w:t>
      </w:r>
    </w:p>
    <w:p w14:paraId="17A0736E" w14:textId="77777777" w:rsidR="00EB4287" w:rsidRPr="00CD6915" w:rsidRDefault="00EB4287" w:rsidP="00EB4287">
      <w:r w:rsidRPr="00CD6915">
        <w:t>When_WRB he_PRP saw_VBD her_PRP ,_, Arthur_NNP was_VBD simply_RB choking_VBG with_IN emotion_NN ,_, and_CC none_NN of_IN us_PRP could_MD speak_VB ._.</w:t>
      </w:r>
    </w:p>
    <w:p w14:paraId="0178FCA9" w14:textId="77777777" w:rsidR="00EB4287" w:rsidRPr="00CD6915" w:rsidRDefault="00EB4287" w:rsidP="00EB4287">
      <w:r w:rsidRPr="00CD6915">
        <w:t xml:space="preserve">In_IN the_DT hours_NNS that_WDT had_VBD passed_VBN ,_, the_DT fits_NNS of_IN sleep_NN ,_, or_CC the_DT comatose_JJ condition_NN that_WDT passed_VBD for_IN it_PRP ,_, </w:t>
      </w:r>
      <w:r w:rsidRPr="00CD6915">
        <w:lastRenderedPageBreak/>
        <w:t>had_VBD grown_VBN more_RBR frequent_JJ ,_, so_IN that_IN the_DT pauses_VBZ when_WRB conversation_NN was_VBD possible_JJ were_VBD shortened_VBN ._.</w:t>
      </w:r>
    </w:p>
    <w:p w14:paraId="19818DA1" w14:textId="77777777" w:rsidR="00EB4287" w:rsidRPr="00CD6915" w:rsidRDefault="00EB4287" w:rsidP="00EB4287">
      <w:r w:rsidRPr="00CD6915">
        <w:t>Arthur_NNP 's_POS presence_NN ,_, however_RB ,_, seemed_VBD to_TO act_VB as_IN a_DT stimulant_NN ;_: she_PRP rallied_VBD a_DT little_JJ ,_, and_CC spoke_VBD to_TO him_PRP more_RBR brightly_RB than_IN she_PRP had_VBD done_VBN since_IN we_PRP arrived_VBD ._.</w:t>
      </w:r>
    </w:p>
    <w:p w14:paraId="1A230FBD" w14:textId="77777777" w:rsidR="00EB4287" w:rsidRPr="00CD6915" w:rsidRDefault="00EB4287" w:rsidP="00EB4287">
      <w:r w:rsidRPr="00CD6915">
        <w:t>He_PRP too_RB pulled_VBD himself_PRP together_RB ,_, and_CC spoke_VBD as_RB cheerily_RB as_IN he_PRP could_MD ,_, so_IN that_IN the_DT best_JJS was_VBD made_VBN of_IN everything_NN ._.</w:t>
      </w:r>
    </w:p>
    <w:p w14:paraId="4E1F981E" w14:textId="77777777" w:rsidR="00EB4287" w:rsidRPr="00CD6915" w:rsidRDefault="00EB4287" w:rsidP="00EB4287">
      <w:r w:rsidRPr="00CD6915">
        <w:t>It_PRP was_VBD now_RB nearly_RB one_CD o'clock_RB ,_, and_CC he_PRP and_CC Van_NNP Helsing_NNP are_VBP sitting_VBG with_IN her_PRP ._.</w:t>
      </w:r>
    </w:p>
    <w:p w14:paraId="2D1B9FE9" w14:textId="77777777" w:rsidR="00EB4287" w:rsidRPr="00CD6915" w:rsidRDefault="00EB4287" w:rsidP="00EB4287">
      <w:r w:rsidRPr="00CD6915">
        <w:t>I_PRP am_VBP to_TO relieve_VB them_PRP in_IN a_DT quarter_NN of_IN an_DT hour_NN ,_, and_CC I_PRP am_VBP entering_VBG this_DT on_IN Lucy_NNP 's_POS phonograph_NN ._.</w:t>
      </w:r>
    </w:p>
    <w:p w14:paraId="17D28A1C" w14:textId="77777777" w:rsidR="00EB4287" w:rsidRPr="00CD6915" w:rsidRDefault="00EB4287" w:rsidP="00EB4287">
      <w:r w:rsidRPr="00CD6915">
        <w:t>Until_IN six_CD o'clock_RB they_PRP are_VBP to_TO try_VB to_TO rest_VB ._.</w:t>
      </w:r>
    </w:p>
    <w:p w14:paraId="03090D32" w14:textId="77777777" w:rsidR="00EB4287" w:rsidRPr="00CD6915" w:rsidRDefault="00EB4287" w:rsidP="00EB4287">
      <w:r w:rsidRPr="00CD6915">
        <w:t>I_PRP fear_VBP that_DT to-morrow_NN will_MD end_VB our_PRP$ watching_NN ,_, for_IN the_DT shock_NN has_VBZ been_VBN too_RB great_JJ ;_: the_DT poor_JJ child_NN can_MD not_RB rally_VB ._.</w:t>
      </w:r>
    </w:p>
    <w:p w14:paraId="0D4BF369" w14:textId="77777777" w:rsidR="00EB4287" w:rsidRPr="00CD6915" w:rsidRDefault="00EB4287" w:rsidP="00EB4287">
      <w:r w:rsidRPr="00CD6915">
        <w:t>God_NNP help_VB us_PRP all_DT ._.</w:t>
      </w:r>
    </w:p>
    <w:p w14:paraId="35C5B81F" w14:textId="77777777" w:rsidR="00EB4287" w:rsidRPr="00CD6915" w:rsidRDefault="00EB4287" w:rsidP="00EB4287">
      <w:r w:rsidRPr="00CD6915">
        <w:t>Letter_NNP ,_, Mina_NNP Harker_NNP to_TO Lucy_NNP Westenra_NNP ._.</w:t>
      </w:r>
    </w:p>
    <w:p w14:paraId="7D3557D6" w14:textId="77777777" w:rsidR="00EB4287" w:rsidRPr="00CD6915" w:rsidRDefault="00EB4287" w:rsidP="00EB4287">
      <w:r w:rsidRPr="00CD6915">
        <w:t>-LRB-_-LRB- Unopened_JJ by_IN her_PRP ._. -RRB-_-RRB-</w:t>
      </w:r>
    </w:p>
    <w:p w14:paraId="0277B4D1" w14:textId="77777777" w:rsidR="00EB4287" w:rsidRPr="00CD6915" w:rsidRDefault="00EB4287" w:rsidP="00EB4287">
      <w:r w:rsidRPr="00CD6915">
        <w:t>``_`` 17_CD September_NNP ._.</w:t>
      </w:r>
    </w:p>
    <w:p w14:paraId="45606402" w14:textId="77777777" w:rsidR="00EB4287" w:rsidRPr="00CD6915" w:rsidRDefault="00EB4287" w:rsidP="00EB4287">
      <w:r w:rsidRPr="00CD6915">
        <w:t>``_`` My_PRP$ dearest_JJ Lucy_NNP ,_, --_: ``_`` It_PRP seems_VBZ an_DT age_NN since_IN I_PRP heard_VBD from_IN you_PRP ,_, or_CC indeed_RB since_IN I_PRP wrote_VBD ._.</w:t>
      </w:r>
    </w:p>
    <w:p w14:paraId="1DE96F68" w14:textId="77777777" w:rsidR="00EB4287" w:rsidRPr="00CD6915" w:rsidRDefault="00EB4287" w:rsidP="00EB4287">
      <w:r w:rsidRPr="00CD6915">
        <w:t>You_PRP will_MD pardon_NN me_PRP ,_, I_PRP know_VBP ,_, for_IN all_DT my_PRP$ faults_NNS when_WRB you_PRP have_VBP read_VBN all_DT my_PRP$ budget_NN of_IN news_NN ._.</w:t>
      </w:r>
    </w:p>
    <w:p w14:paraId="1F63A89F" w14:textId="77777777" w:rsidR="00EB4287" w:rsidRPr="00CD6915" w:rsidRDefault="00EB4287" w:rsidP="00EB4287">
      <w:r w:rsidRPr="00CD6915">
        <w:t>Well_RB ,_, I_PRP got_VBD my_PRP$ husband_NN back_RB all_DT right_NN ;_: when_WRB we_PRP arrived_VBD at_IN Exeter_NNP there_EX was_VBD a_DT carriage_NN waiting_VBG for_IN us_PRP ,_, and_CC in_IN it_PRP ,_, though_IN he_PRP had_VBD an_DT attack_NN of_IN gout_NN ,_, Mr._NNP Hawkins_NNP ._.</w:t>
      </w:r>
    </w:p>
    <w:p w14:paraId="4D48AC4F" w14:textId="77777777" w:rsidR="00EB4287" w:rsidRPr="00CD6915" w:rsidRDefault="00EB4287" w:rsidP="00EB4287">
      <w:r w:rsidRPr="00CD6915">
        <w:t>He_PRP took_VBD us_PRP to_TO his_PRP$ house_NN ,_, where_WRB there_EX were_VBD rooms_NNS for_IN us_PRP all_DT nice_JJ and_CC comfortable_JJ ,_, and_CC we_PRP dined_VBD together_RB ._.</w:t>
      </w:r>
    </w:p>
    <w:p w14:paraId="780736A7" w14:textId="77777777" w:rsidR="00EB4287" w:rsidRPr="00CD6915" w:rsidRDefault="00EB4287" w:rsidP="00EB4287">
      <w:r w:rsidRPr="00CD6915">
        <w:t>After_IN dinner_NN Mr._NNP Hawkins_NNP said_VBD :_: --_: ``_`` `_`` My_PRP$ dears_NNS ,_, I_PRP want_VBP to_TO drink_VB your_PRP$ health_NN and_CC prosperity_NN ;_: and_CC may_MD every_DT blessing_NN attend_VBP you_PRP both_DT ._.</w:t>
      </w:r>
    </w:p>
    <w:p w14:paraId="47C88A58" w14:textId="77777777" w:rsidR="00EB4287" w:rsidRPr="00CD6915" w:rsidRDefault="00EB4287" w:rsidP="00EB4287">
      <w:r w:rsidRPr="00CD6915">
        <w:t>I_PRP know_VBP you_PRP both_DT from_IN children_NNS ,_, and_CC have_VBP ,_, with_IN love_NN and_CC pride_NN ,_, seen_VBN you_PRP grow_VBP up_RP ._.</w:t>
      </w:r>
    </w:p>
    <w:p w14:paraId="73703E89" w14:textId="77777777" w:rsidR="00EB4287" w:rsidRPr="00CD6915" w:rsidRDefault="00EB4287" w:rsidP="00EB4287">
      <w:r w:rsidRPr="00CD6915">
        <w:t>Now_RB I_PRP want_VBP you_PRP to_TO make_VB your_PRP$ home_NN here_RB with_IN me_PRP ._.</w:t>
      </w:r>
    </w:p>
    <w:p w14:paraId="341C158A" w14:textId="77777777" w:rsidR="00EB4287" w:rsidRPr="00CD6915" w:rsidRDefault="00EB4287" w:rsidP="00EB4287">
      <w:r w:rsidRPr="00CD6915">
        <w:t>I_PRP have_VBP left_VBN to_TO me_PRP neither_CC chick_NN nor_CC child_NN ;_: all_DT are_VBP gone_VBN ,_, and_CC in_IN my_PRP$ will_NN I_PRP have_VBP left_VBN you_PRP everything_NN ._. '_''</w:t>
      </w:r>
    </w:p>
    <w:p w14:paraId="34732E11" w14:textId="77777777" w:rsidR="00EB4287" w:rsidRPr="00CD6915" w:rsidRDefault="00EB4287" w:rsidP="00EB4287">
      <w:r w:rsidRPr="00CD6915">
        <w:t>I_PRP cried_VBD ,_, Lucy_NNP dear_RB ,_, as_IN Jonathan_NNP and_CC the_DT old_JJ man_NN clasped_VBD hands_NNS ._.</w:t>
      </w:r>
    </w:p>
    <w:p w14:paraId="41BB2156" w14:textId="77777777" w:rsidR="00EB4287" w:rsidRPr="00CD6915" w:rsidRDefault="00EB4287" w:rsidP="00EB4287">
      <w:r w:rsidRPr="00CD6915">
        <w:lastRenderedPageBreak/>
        <w:t>Our_PRP$ evening_NN was_VBD a_DT very_RB ,_, very_RB happy_JJ one_CD ._.</w:t>
      </w:r>
    </w:p>
    <w:p w14:paraId="42FAADF1" w14:textId="77777777" w:rsidR="00EB4287" w:rsidRPr="00CD6915" w:rsidRDefault="00EB4287" w:rsidP="00EB4287">
      <w:r w:rsidRPr="00CD6915">
        <w:t>``_`` So_RB here_RB we_PRP are_VBP ,_, installed_VBN in_IN this_DT beautiful_JJ old_JJ house_NN ,_, and_CC from_IN both_DT my_PRP$ bedroom_NN and_CC the_DT drawing-room_NN I_PRP can_MD see_VB the_DT great_JJ elms_NNS of_IN the_DT cathedral_NN close_NN ,_, with_IN their_PRP$ great_JJ black_NN stems_VBZ standing_VBG out_RP against_IN the_DT old_JJ yellow_JJ stone_NN of_IN the_DT cathedral_NN and_CC I_PRP can_MD hear_VB the_DT rooks_NNS overhead_RB cawing_VBG and_CC cawing_VBG and_CC chattering_VBG and_CC gossiping_VBG all_DT day_NN ,_, after_IN the_DT manner_NN of_IN rooks_NNS --_: and_CC humans_NNS ._.</w:t>
      </w:r>
    </w:p>
    <w:p w14:paraId="25EFDE41" w14:textId="77777777" w:rsidR="00EB4287" w:rsidRPr="00CD6915" w:rsidRDefault="00EB4287" w:rsidP="00EB4287">
      <w:r w:rsidRPr="00CD6915">
        <w:t>I_PRP am_VBP busy_JJ ,_, I_PRP need_VBP not_RB tell_VB you_PRP ,_, arranging_VBG things_NNS and_CC housekeeping_NN ._.</w:t>
      </w:r>
    </w:p>
    <w:p w14:paraId="7E2E2612" w14:textId="77777777" w:rsidR="00EB4287" w:rsidRPr="00CD6915" w:rsidRDefault="00EB4287" w:rsidP="00EB4287">
      <w:r w:rsidRPr="00CD6915">
        <w:t>Jonathan_NNP and_CC Mr._NNP Hawkins_NNP are_VBP busy_JJ all_DT day_NN ;_: for_IN ,_, now_RB that_IN Jonathan_NNP is_VBZ a_DT partner_NN ,_, Mr._NNP Hawkins_NNP wants_VBZ to_TO tell_VB him_PRP all_DT about_IN the_DT clients_NNS ._.</w:t>
      </w:r>
    </w:p>
    <w:p w14:paraId="4B778529" w14:textId="77777777" w:rsidR="00EB4287" w:rsidRPr="00CD6915" w:rsidRDefault="00EB4287" w:rsidP="00EB4287">
      <w:r w:rsidRPr="00CD6915">
        <w:t>``_`` How_WRB is_VBZ your_PRP$ dear_RB mother_NN getting_VBG on_IN ?_.</w:t>
      </w:r>
    </w:p>
    <w:p w14:paraId="433C6337" w14:textId="77777777" w:rsidR="00EB4287" w:rsidRPr="00CD6915" w:rsidRDefault="00EB4287" w:rsidP="00EB4287">
      <w:r w:rsidRPr="00CD6915">
        <w:t>I_PRP wish_VBP I_PRP could_MD run_VB up_RB to_TO town_NN for_IN a_DT day_NN or_CC two_CD to_TO see_VB you_PRP ,_, dear_RB ,_, but_CC I_PRP dare_VBP not_RB go_VB yet_RB ,_, with_IN so_RB much_JJ on_IN my_PRP$ shoulders_NNS ;_: and_CC Jonathan_NNP wants_VBZ looking_VBG after_IN still_RB ._.</w:t>
      </w:r>
    </w:p>
    <w:p w14:paraId="7EB70F57" w14:textId="77777777" w:rsidR="00EB4287" w:rsidRPr="00CD6915" w:rsidRDefault="00EB4287" w:rsidP="00EB4287">
      <w:r w:rsidRPr="00CD6915">
        <w:t>He_PRP is_VBZ beginning_VBG to_TO put_VB some_DT flesh_NN on_IN his_PRP$ bones_NNS again_RB ,_, but_CC he_PRP was_VBD terribly_RB weakened_VBN by_IN the_DT long_JJ illness_NN ;_: even_RB now_RB he_PRP sometimes_RB starts_VBZ out_IN of_IN his_PRP$ sleep_NN in_IN a_DT sudden_JJ way_NN and_CC awakes_VBZ all_DT trembling_VBG until_IN I_PRP can_MD coax_VB him_PRP back_RB to_TO his_PRP$ usual_JJ placidity_NN ._.</w:t>
      </w:r>
    </w:p>
    <w:p w14:paraId="4FD47F0E" w14:textId="77777777" w:rsidR="00EB4287" w:rsidRPr="00CD6915" w:rsidRDefault="00EB4287" w:rsidP="00EB4287">
      <w:r w:rsidRPr="00CD6915">
        <w:t>However_RB ,_, thank_VB God_NNP ,_, these_DT occasions_NNS grow_VBP less_RBR frequent_JJ as_IN the_DT days_NNS go_VBP on_RP ,_, and_CC they_PRP will_MD in_IN time_NN pass_NN away_RB altogether_RB ,_, I_PRP trust_VBP ._.</w:t>
      </w:r>
    </w:p>
    <w:p w14:paraId="261B1F11" w14:textId="77777777" w:rsidR="00EB4287" w:rsidRPr="00CD6915" w:rsidRDefault="00EB4287" w:rsidP="00EB4287">
      <w:r w:rsidRPr="00CD6915">
        <w:t>And_CC now_RB I_PRP have_VBP told_VBN you_PRP my_PRP$ news_NN ,_, let_VB me_PRP ask_VB yours_PRP$ ._.</w:t>
      </w:r>
    </w:p>
    <w:p w14:paraId="7983A6FD" w14:textId="77777777" w:rsidR="00EB4287" w:rsidRPr="00CD6915" w:rsidRDefault="00EB4287" w:rsidP="00EB4287">
      <w:r w:rsidRPr="00CD6915">
        <w:t>When_WRB are_VBP you_PRP to_TO be_VB married_VBN ,_, and_CC where_WRB ,_, and_CC who_WP is_VBZ to_TO perform_VB the_DT ceremony_NN ,_, and_CC what_WP are_VBP you_PRP to_TO wear_VB ,_, and_CC is_VBZ it_PRP to_TO be_VB a_DT public_NN or_CC a_DT private_JJ wedding_NN ?_.</w:t>
      </w:r>
    </w:p>
    <w:p w14:paraId="4AAA339E" w14:textId="77777777" w:rsidR="00EB4287" w:rsidRPr="00CD6915" w:rsidRDefault="00EB4287" w:rsidP="00EB4287">
      <w:r w:rsidRPr="00CD6915">
        <w:t>Tell_VB me_PRP all_DT about_IN it_PRP ,_, dear_RB ;_: tell_VB me_PRP all_DT about_IN everything_NN ,_, for_IN there_EX is_VBZ nothing_NN which_WDT interests_VBZ you_PRP which_WDT will_MD not_RB be_VB dear_RB to_TO me_PRP ._.</w:t>
      </w:r>
    </w:p>
    <w:p w14:paraId="7E8B0A0A" w14:textId="77777777" w:rsidR="00EB4287" w:rsidRPr="00CD6915" w:rsidRDefault="00EB4287" w:rsidP="00EB4287">
      <w:r w:rsidRPr="00CD6915">
        <w:t>Jonathan_NNP asks_VBZ me_PRP to_TO send_VB his_PRP$ `_`` respectful_JJ duty_NN ,_, '_'' but_CC I_PRP do_VBP not_RB think_VB that_DT is_VBZ good_JJ enough_RB from_IN the_DT junior_JJ partner_NN of_IN the_DT important_JJ firm_NN Hawkins_NNP &amp;_CC Harker_NNP ;_: and_CC so_RB ,_, as_IN you_PRP love_VBP me_PRP ,_, and_CC he_PRP loves_VBZ me_PRP ,_, and_CC I_PRP love_VBP you_PRP with_IN all_PDT the_DT moods_NNS and_CC tenses_NNS of_IN the_DT verb_VBP ,_, I_PRP send_VBP you_PRP simply_RB his_PRP$ `_`` love_NN '_'' instead_RB ._.</w:t>
      </w:r>
    </w:p>
    <w:p w14:paraId="370D1313" w14:textId="77777777" w:rsidR="00EB4287" w:rsidRPr="00CD6915" w:rsidRDefault="00EB4287" w:rsidP="00EB4287">
      <w:r w:rsidRPr="00CD6915">
        <w:lastRenderedPageBreak/>
        <w:t>Good-bye_JJ ,_, my_PRP$ dearest_JJ Lucy_NNP ,_, and_CC all_DT blessings_NNS on_IN you_PRP ._.</w:t>
      </w:r>
    </w:p>
    <w:p w14:paraId="0BA19A0B" w14:textId="77777777" w:rsidR="00EB4287" w:rsidRPr="00CD6915" w:rsidRDefault="00EB4287" w:rsidP="00EB4287">
      <w:r w:rsidRPr="00CD6915">
        <w:t>``_`` Yours_NNP ,_, ``_`` Mina_NNP Harker_NNP ._. ''_''</w:t>
      </w:r>
    </w:p>
    <w:p w14:paraId="519F5F2D" w14:textId="77777777" w:rsidR="00EB4287" w:rsidRPr="00CD6915" w:rsidRDefault="00EB4287" w:rsidP="00EB4287">
      <w:r w:rsidRPr="00CD6915">
        <w:t>Report_NNP from_IN Patrick_NNP Hennessey_NNP ,_, M._NNP D._NNP ,_, M._NNP R._NNP C._NNP S._NNP L._NNP K._NNP Q._NNP C._NNP P._NNP I._NNP ,_, etc._NN ,_, etc._NN ,_, to_TO John_NNP Seward_NNP ,_, M._NNP D._NNP ``_`` 20_CD September_NNP ._.</w:t>
      </w:r>
    </w:p>
    <w:p w14:paraId="6A13309D" w14:textId="77777777" w:rsidR="00EB4287" w:rsidRPr="00CD6915" w:rsidRDefault="00EB4287" w:rsidP="00EB4287">
      <w:r w:rsidRPr="00CD6915">
        <w:t>``_`` My_PRP$ dear_RB Sir_NNP ,_, --_: ``_`` In_IN accordance_NN with_IN your_PRP$ wishes_NNS ,_, I_PRP enclose_VBP report_NN of_IN the_DT conditions_NNS of_IN everything_NN left_VBN in_IN my_PRP$ charge_NN ..._: ._.</w:t>
      </w:r>
    </w:p>
    <w:p w14:paraId="7D3CED1E" w14:textId="77777777" w:rsidR="00EB4287" w:rsidRPr="00CD6915" w:rsidRDefault="00EB4287" w:rsidP="00EB4287">
      <w:r w:rsidRPr="00CD6915">
        <w:t>With_IN regard_NN to_TO patient_NN ,_, Renfield_NNP ,_, there_EX is_VBZ more_JJR to_TO say_VB ._.</w:t>
      </w:r>
    </w:p>
    <w:p w14:paraId="2561A24B" w14:textId="77777777" w:rsidR="00EB4287" w:rsidRPr="00CD6915" w:rsidRDefault="00EB4287" w:rsidP="00EB4287">
      <w:r w:rsidRPr="00CD6915">
        <w:t>He_PRP has_VBZ had_VBN another_DT outbreak_NN ,_, which_WDT might_MD have_VB had_VBD a_DT dreadful_JJ ending_NN ,_, but_CC which_WDT ,_, as_IN it_PRP fortunately_RB happened_VBD ,_, was_VBD unattended_JJ with_IN any_DT unhappy_JJ results_NNS ._.</w:t>
      </w:r>
    </w:p>
    <w:p w14:paraId="2D9BDD9B" w14:textId="77777777" w:rsidR="00EB4287" w:rsidRPr="00CD6915" w:rsidRDefault="00EB4287" w:rsidP="00EB4287">
      <w:r w:rsidRPr="00CD6915">
        <w:t>This_DT afternoon_NN a_DT carrier_NN 's_POS cart_NN with_IN two_CD men_NNS made_VBD a_DT call_NN at_IN the_DT empty_JJ house_NN whose_WP$ grounds_NNS abut_VBP on_IN ours_PRP --_: the_DT house_NN to_TO which_WDT ,_, you_PRP will_MD remember_VB ,_, the_DT patient_NN twice_RB ran_VBD away_RB ._.</w:t>
      </w:r>
    </w:p>
    <w:p w14:paraId="4F914C4A" w14:textId="77777777" w:rsidR="00EB4287" w:rsidRPr="00CD6915" w:rsidRDefault="00EB4287" w:rsidP="00EB4287">
      <w:r w:rsidRPr="00CD6915">
        <w:t>The_DT men_NNS stopped_VBD at_IN our_PRP$ gate_NN to_TO ask_VB the_DT porter_NN their_PRP$ way_NN ,_, as_IN they_PRP were_VBD strangers_NNS ._.</w:t>
      </w:r>
    </w:p>
    <w:p w14:paraId="14288994" w14:textId="77777777" w:rsidR="00EB4287" w:rsidRPr="00CD6915" w:rsidRDefault="00EB4287" w:rsidP="00EB4287">
      <w:r w:rsidRPr="00CD6915">
        <w:t>I_PRP was_VBD myself_PRP looking_VBG out_IN of_IN the_DT study_NN window_NN ,_, having_VBG a_DT smoke_NN after_IN dinner_NN ,_, and_CC saw_VBD one_CD of_IN them_PRP come_VBP up_RB to_TO the_DT house_NN ._.</w:t>
      </w:r>
    </w:p>
    <w:p w14:paraId="7232AC4F" w14:textId="77777777" w:rsidR="00EB4287" w:rsidRPr="00CD6915" w:rsidRDefault="00EB4287" w:rsidP="00EB4287">
      <w:r w:rsidRPr="00CD6915">
        <w:t>As_IN he_PRP passed_VBD the_DT window_NN of_IN Renfield_NNP 's_POS room_NN ,_, the_DT patient_NN began_VBD to_TO rate_VB him_PRP from_IN within_IN ,_, and_CC called_VBD him_PRP all_PDT the_DT foul_JJ names_NNS he_PRP could_MD lay_VB his_PRP$ tongue_NN to_TO ._.</w:t>
      </w:r>
    </w:p>
    <w:p w14:paraId="1D093FB9" w14:textId="77777777" w:rsidR="00EB4287" w:rsidRPr="00CD6915" w:rsidRDefault="00EB4287" w:rsidP="00EB4287">
      <w:r w:rsidRPr="00CD6915">
        <w:t>The_DT man_NN ,_, who_WP seemed_VBD a_DT decent_JJ fellow_NN enough_RB ,_, contented_JJ himself_PRP by_IN telling_VBG him_PRP to_TO ``_`` shut_VB up_RP for_IN a_DT foul-mouthed_JJ beggar_NN ,_, ''_'' whereon_NN our_PRP$ man_NN accused_VBD him_PRP of_IN robbing_VBG him_PRP and_CC wanting_VBG to_TO murder_NN him_PRP and_CC said_VBD that_IN he_PRP would_MD hinder_VB him_PRP if_IN he_PRP were_VBD to_TO swing_VB for_IN it_PRP ._.</w:t>
      </w:r>
    </w:p>
    <w:p w14:paraId="06DE5AC7" w14:textId="77777777" w:rsidR="00EB4287" w:rsidRPr="00CD6915" w:rsidRDefault="00EB4287" w:rsidP="00EB4287">
      <w:r w:rsidRPr="00CD6915">
        <w:t>I_PRP opened_VBD the_DT window_NN and_CC signed_VBD to_TO the_DT man_NN not_RB to_TO notice_VB ,_, so_IN he_PRP contented_JJ himself_PRP after_IN looking_VBG the_DT place_NN over_IN and_CC making_VBG up_RP his_PRP$ mind_NN as_IN to_TO what_WP kind_NN of_IN a_DT place_NN he_PRP had_VBD got_VBN to_TO by_IN saying_VBG :_: `_`` Lor_NNP '_'' bless_VBP yer_NN ,_, sir_NN ,_, I_PRP would_MD n't_RB mind_VB what_WP was_VBD said_VBN to_TO me_PRP in_IN a_DT bloomin_NN '_POS madhouse_NN ._.</w:t>
      </w:r>
    </w:p>
    <w:p w14:paraId="1B4D2B1C" w14:textId="77777777" w:rsidR="00EB4287" w:rsidRPr="00CD6915" w:rsidRDefault="00EB4287" w:rsidP="00EB4287">
      <w:r w:rsidRPr="00CD6915">
        <w:t>I_NN pity_NN ye_PRP and_CC the_DT guv_NN '_'' nor_CC for_IN havin_NN '_'' to_TO live_VB in_IN the_DT house_NN with_IN a_DT wild_JJ beast_NN like_IN that_DT ._. '_''</w:t>
      </w:r>
    </w:p>
    <w:p w14:paraId="7A7B8817" w14:textId="77777777" w:rsidR="00EB4287" w:rsidRPr="00CD6915" w:rsidRDefault="00EB4287" w:rsidP="00EB4287">
      <w:r w:rsidRPr="00CD6915">
        <w:t xml:space="preserve">Then_RB he_PRP asked_VBD his_PRP$ way_NN civilly_RB enough_RB ,_, and_CC I_PRP told_VBD him_PRP where_WRB the_DT gate_NN of_IN the_DT empty_JJ house_NN </w:t>
      </w:r>
      <w:r w:rsidRPr="00CD6915">
        <w:lastRenderedPageBreak/>
        <w:t>was_VBD ;_: he_PRP went_VBD away_RB ,_, followed_VBN by_IN threats_NNS and_CC curses_NNS and_CC revilings_NNS from_IN our_PRP$ man_NN ._.</w:t>
      </w:r>
    </w:p>
    <w:p w14:paraId="7020E006" w14:textId="77777777" w:rsidR="00EB4287" w:rsidRPr="00CD6915" w:rsidRDefault="00EB4287" w:rsidP="00EB4287">
      <w:r w:rsidRPr="00CD6915">
        <w:t>I_PRP went_VBD down_RB to_TO see_VB if_IN I_PRP could_MD make_VB out_RP any_DT cause_NN for_IN his_PRP$ anger_NN ,_, since_IN he_PRP is_VBZ usually_RB such_JJ a_DT well-behaved_JJ man_NN ,_, and_CC except_IN his_PRP$ violent_JJ fits_NNS nothing_NN of_IN the_DT kind_NN had_VBD ever_RB occurred_VBN ._.</w:t>
      </w:r>
    </w:p>
    <w:p w14:paraId="383F482E" w14:textId="77777777" w:rsidR="00EB4287" w:rsidRPr="00CD6915" w:rsidRDefault="00EB4287" w:rsidP="00EB4287">
      <w:r w:rsidRPr="00CD6915">
        <w:t>I_PRP found_VBD him_PRP ,_, to_TO my_PRP$ astonishment_NN ,_, quite_RB composed_VBN and_CC most_RBS genial_JJ in_IN his_PRP$ manner_NN ._.</w:t>
      </w:r>
    </w:p>
    <w:p w14:paraId="6EC0EC3E" w14:textId="77777777" w:rsidR="00EB4287" w:rsidRPr="00CD6915" w:rsidRDefault="00EB4287" w:rsidP="00EB4287">
      <w:r w:rsidRPr="00CD6915">
        <w:t>I_PRP tried_VBD to_TO get_VB him_PRP to_TO talk_VB of_IN the_DT incident_NN ,_, but_CC he_PRP blandly_RB asked_VBD me_PRP questions_NNS as_IN to_TO what_WP I_PRP meant_VBD ,_, and_CC led_VBD me_PRP to_TO believe_VB that_IN he_PRP was_VBD completely_RB oblivious_JJ of_IN the_DT affair_NN ._.</w:t>
      </w:r>
    </w:p>
    <w:p w14:paraId="7A33F710" w14:textId="77777777" w:rsidR="00EB4287" w:rsidRPr="00CD6915" w:rsidRDefault="00EB4287" w:rsidP="00EB4287">
      <w:r w:rsidRPr="00CD6915">
        <w:t>It_PRP was_VBD ,_, I_PRP am_VBP sorry_JJ to_TO say_VB ,_, however_RB ,_, only_RB another_DT instance_NN of_IN his_PRP$ cunning_JJ ,_, for_IN within_IN half_PDT an_DT hour_NN I_PRP heard_VBD of_IN him_PRP again_RB ._.</w:t>
      </w:r>
    </w:p>
    <w:p w14:paraId="369A1A6C" w14:textId="77777777" w:rsidR="00EB4287" w:rsidRPr="00CD6915" w:rsidRDefault="00EB4287" w:rsidP="00EB4287">
      <w:r w:rsidRPr="00CD6915">
        <w:t>This_DT time_NN he_PRP had_VBD broken_VBN out_RP through_IN the_DT window_NN of_IN his_PRP$ room_NN ,_, and_CC was_VBD running_VBG down_RP the_DT avenue_NN ._.</w:t>
      </w:r>
    </w:p>
    <w:p w14:paraId="50F47394" w14:textId="77777777" w:rsidR="00EB4287" w:rsidRPr="00CD6915" w:rsidRDefault="00EB4287" w:rsidP="00EB4287">
      <w:r w:rsidRPr="00CD6915">
        <w:t>I_PRP called_VBD to_TO the_DT attendants_NNS to_TO follow_VB me_PRP ,_, and_CC ran_VBD after_IN him_PRP ,_, for_IN I_PRP feared_VBD he_PRP was_VBD intent_JJ on_IN some_DT mischief_NN ._.</w:t>
      </w:r>
    </w:p>
    <w:p w14:paraId="4D02E682" w14:textId="77777777" w:rsidR="00EB4287" w:rsidRPr="00CD6915" w:rsidRDefault="00EB4287" w:rsidP="00EB4287">
      <w:r w:rsidRPr="00CD6915">
        <w:t>My_PRP$ fear_NN was_VBD justified_VBN when_WRB I_PRP saw_VBD the_DT same_JJ cart_NN which_WDT had_VBD passed_VBN before_IN coming_VBG down_RP the_DT road_NN ,_, having_VBG on_IN it_PRP some_DT great_JJ wooden_JJ boxes_NNS ._.</w:t>
      </w:r>
    </w:p>
    <w:p w14:paraId="0351D8BB" w14:textId="77777777" w:rsidR="00EB4287" w:rsidRPr="00CD6915" w:rsidRDefault="00EB4287" w:rsidP="00EB4287">
      <w:r w:rsidRPr="00CD6915">
        <w:t>The_DT men_NNS were_VBD wiping_VBG their_PRP$ foreheads_NNS ,_, and_CC were_VBD flushed_VBN in_IN the_DT face_NN ,_, as_IN if_IN with_IN violent_JJ exercise_NN ._.</w:t>
      </w:r>
    </w:p>
    <w:p w14:paraId="75F426B1" w14:textId="77777777" w:rsidR="00EB4287" w:rsidRPr="00CD6915" w:rsidRDefault="00EB4287" w:rsidP="00EB4287">
      <w:r w:rsidRPr="00CD6915">
        <w:t>Before_IN I_PRP could_MD get_VB up_RB to_TO him_PRP the_DT patient_NN rushed_VBD at_IN them_PRP ,_, and_CC pulling_VBG one_CD of_IN them_PRP off_IN the_DT cart_NN ,_, began_VBD to_TO knock_VB his_PRP$ head_NN against_IN the_DT ground_NN ._.</w:t>
      </w:r>
    </w:p>
    <w:p w14:paraId="327D4D50" w14:textId="77777777" w:rsidR="00EB4287" w:rsidRPr="00CD6915" w:rsidRDefault="00EB4287" w:rsidP="00EB4287">
      <w:r w:rsidRPr="00CD6915">
        <w:t>If_IN I_PRP had_VBD not_RB seized_VBN him_PRP just_RB at_IN the_DT moment_NN I_PRP believe_VBP he_PRP would_MD have_VB killed_VBN the_DT man_NN there_RB and_CC then_RB ._.</w:t>
      </w:r>
    </w:p>
    <w:p w14:paraId="0C0BCDF5" w14:textId="77777777" w:rsidR="00EB4287" w:rsidRPr="00CD6915" w:rsidRDefault="00EB4287" w:rsidP="00EB4287">
      <w:r w:rsidRPr="00CD6915">
        <w:t>The_DT other_JJ fellow_NN jumped_VBD down_RB and_CC struck_VBD him_PRP over_IN the_DT head_NN with_IN the_DT butt-end_NN of_IN his_PRP$ heavy_JJ whip_NN ._.</w:t>
      </w:r>
    </w:p>
    <w:p w14:paraId="3BE8E5F4" w14:textId="77777777" w:rsidR="00EB4287" w:rsidRPr="00CD6915" w:rsidRDefault="00EB4287" w:rsidP="00EB4287">
      <w:r w:rsidRPr="00CD6915">
        <w:t>It_PRP was_VBD a_DT terrible_JJ blow_NN ;_: but_CC he_PRP did_VBD not_RB seem_VB to_TO mind_VB it_PRP ,_, but_CC seized_VBD him_PRP also_RB ,_, and_CC struggled_VBD with_IN the_DT three_CD of_IN us_PRP ,_, pulling_VBG us_PRP to_TO and_CC fro_NN as_IN if_IN we_PRP were_VBD kittens_NNS ._.</w:t>
      </w:r>
    </w:p>
    <w:p w14:paraId="70CA9316" w14:textId="77777777" w:rsidR="00EB4287" w:rsidRPr="00CD6915" w:rsidRDefault="00EB4287" w:rsidP="00EB4287">
      <w:r w:rsidRPr="00CD6915">
        <w:t>You_PRP know_VBP I_PRP am_VBP no_DT light_JJ weight_NN ,_, and_CC the_DT others_NNS were_VBD both_DT burly_JJ men_NNS ._.</w:t>
      </w:r>
    </w:p>
    <w:p w14:paraId="26799DD8" w14:textId="77777777" w:rsidR="00EB4287" w:rsidRPr="00CD6915" w:rsidRDefault="00EB4287" w:rsidP="00EB4287">
      <w:r w:rsidRPr="00CD6915">
        <w:t>At_IN first_RB he_PRP was_VBD silent_JJ in_IN his_PRP$ fighting_NN ;_: but_CC as_IN we_PRP began_VBD to_TO master_VB him_PRP ,_, and_CC the_DT attendants_NNS were_VBD putting_VBG a_DT strait-waistcoat_NN on_IN him_PRP ,_, he_PRP began_VBD to_TO shout_VB :_: `_`` I_PRP 'll_MD frustrate_VB them_PRP !_.</w:t>
      </w:r>
    </w:p>
    <w:p w14:paraId="22A91BD9" w14:textId="77777777" w:rsidR="00EB4287" w:rsidRPr="00CD6915" w:rsidRDefault="00EB4287" w:rsidP="00EB4287">
      <w:r w:rsidRPr="00CD6915">
        <w:t>They_PRP sha_VBP n't_RB rob_VB me_PRP !_.</w:t>
      </w:r>
    </w:p>
    <w:p w14:paraId="4C9E0609" w14:textId="77777777" w:rsidR="00EB4287" w:rsidRPr="00CD6915" w:rsidRDefault="00EB4287" w:rsidP="00EB4287">
      <w:r w:rsidRPr="00CD6915">
        <w:lastRenderedPageBreak/>
        <w:t>they_PRP sha_VBP n't_RB murder_NN me_PRP by_IN inches_NNS !_.</w:t>
      </w:r>
    </w:p>
    <w:p w14:paraId="655A5591" w14:textId="77777777" w:rsidR="00EB4287" w:rsidRPr="00CD6915" w:rsidRDefault="00EB4287" w:rsidP="00EB4287">
      <w:r w:rsidRPr="00CD6915">
        <w:t>I_PRP 'll_MD fight_VB for_IN my_PRP$ Lord_NNP and_CC Master_NNP !_. '_''</w:t>
      </w:r>
    </w:p>
    <w:p w14:paraId="559194C2" w14:textId="77777777" w:rsidR="00EB4287" w:rsidRPr="00CD6915" w:rsidRDefault="00EB4287" w:rsidP="00EB4287">
      <w:r w:rsidRPr="00CD6915">
        <w:t>and_CC all_DT sorts_NNS of_IN similar_JJ incoherent_JJ ravings_NNS ._.</w:t>
      </w:r>
    </w:p>
    <w:p w14:paraId="4D04C4B2" w14:textId="77777777" w:rsidR="00EB4287" w:rsidRPr="00CD6915" w:rsidRDefault="00EB4287" w:rsidP="00EB4287">
      <w:r w:rsidRPr="00CD6915">
        <w:t>It_PRP was_VBD with_IN very_RB considerable_JJ difficulty_NN that_IN they_PRP got_VBD him_PRP back_RB to_TO the_DT house_NN and_CC put_VBD him_PRP in_IN the_DT padded_JJ room_NN ._.</w:t>
      </w:r>
    </w:p>
    <w:p w14:paraId="4AFAC1EC" w14:textId="77777777" w:rsidR="00EB4287" w:rsidRPr="00CD6915" w:rsidRDefault="00EB4287" w:rsidP="00EB4287">
      <w:r w:rsidRPr="00CD6915">
        <w:t>One_CD of_IN the_DT attendants_NNS ,_, Hardy_NNP ,_, had_VBD a_DT finger_NN broken_VBN ._.</w:t>
      </w:r>
    </w:p>
    <w:p w14:paraId="10EE4BBC" w14:textId="77777777" w:rsidR="00EB4287" w:rsidRPr="00CD6915" w:rsidRDefault="00EB4287" w:rsidP="00EB4287">
      <w:r w:rsidRPr="00CD6915">
        <w:t>However_RB ,_, I_PRP set_VBD it_PRP all_DT right_NN ;_: and_CC he_PRP is_VBZ going_VBG on_RP well_RB ._.</w:t>
      </w:r>
    </w:p>
    <w:p w14:paraId="20DC2C56" w14:textId="77777777" w:rsidR="00EB4287" w:rsidRPr="00CD6915" w:rsidRDefault="00EB4287" w:rsidP="00EB4287">
      <w:r w:rsidRPr="00CD6915">
        <w:t>``_`` The_DT two_CD carriers_NNS were_VBD at_IN first_RB loud_JJ in_IN their_PRP$ threats_NNS of_IN actions_NNS for_IN damages_NNS ,_, and_CC promised_VBD to_TO rain_VB all_PDT the_DT penalties_NNS of_IN the_DT law_NN on_IN us_PRP ._.</w:t>
      </w:r>
    </w:p>
    <w:p w14:paraId="399DAC32" w14:textId="77777777" w:rsidR="00EB4287" w:rsidRPr="00CD6915" w:rsidRDefault="00EB4287" w:rsidP="00EB4287">
      <w:r w:rsidRPr="00CD6915">
        <w:t>Their_PRP$ threats_NNS were_VBD ,_, however_RB ,_, mingled_VBN with_IN some_DT sort_NN of_IN indirect_JJ apology_NN for_IN the_DT defeat_NN of_IN the_DT two_CD of_IN them_PRP by_IN a_DT feeble_JJ madman_NN ._.</w:t>
      </w:r>
    </w:p>
    <w:p w14:paraId="70E3C28B" w14:textId="77777777" w:rsidR="00EB4287" w:rsidRPr="00CD6915" w:rsidRDefault="00EB4287" w:rsidP="00EB4287">
      <w:r w:rsidRPr="00CD6915">
        <w:t>They_PRP said_VBD that_IN if_IN it_PRP had_VBD not_RB been_VBN for_IN the_DT way_NN their_PRP$ strength_NN had_VBD been_VBN spent_VBN in_IN carrying_VBG and_CC raising_VBG the_DT heavy_JJ boxes_NNS to_TO the_DT cart_NN they_PRP would_MD have_VB made_VBN short_JJ work_NN of_IN him_PRP ._.</w:t>
      </w:r>
    </w:p>
    <w:p w14:paraId="6CAB3A2A" w14:textId="77777777" w:rsidR="00EB4287" w:rsidRPr="00CD6915" w:rsidRDefault="00EB4287" w:rsidP="00EB4287">
      <w:r w:rsidRPr="00CD6915">
        <w:t>They_PRP gave_VBD as_IN another_DT reason_NN for_IN their_PRP$ defeat_NN the_DT extraordinary_JJ state_NN of_IN drouth_NN to_TO which_WDT they_PRP had_VBD been_VBN reduced_VBN by_IN the_DT dusty_JJ nature_NN of_IN their_PRP$ occupation_NN and_CC the_DT reprehensible_JJ distance_NN from_IN the_DT scene_NN of_IN their_PRP$ labours_NNS of_IN any_DT place_NN of_IN public_JJ entertainment_NN ._.</w:t>
      </w:r>
    </w:p>
    <w:p w14:paraId="7FE35E35" w14:textId="77777777" w:rsidR="00EB4287" w:rsidRPr="00CD6915" w:rsidRDefault="00EB4287" w:rsidP="00EB4287">
      <w:r w:rsidRPr="00CD6915">
        <w:t>I_PRP quite_RB understood_VBD their_PRP$ drift_NN ,_, and_CC after_IN a_DT stiff_JJ glass_NN of_IN grog_NN ,_, or_CC rather_RB more_JJR of_IN the_DT same_JJ ,_, and_CC with_IN each_DT a_DT sovereign_JJ in_IN hand_NN ,_, they_PRP made_VBD light_NN of_IN the_DT attack_NN ,_, and_CC swore_VBD that_IN they_PRP would_MD encounter_VB a_DT worse_JJR madman_NN any_DT day_NN for_IN the_DT pleasure_NN of_IN meeting_NN so_IN `_`` bloomin_NN '_'' good_JJ a_DT bloke_NN '_'' as_IN your_PRP$ correspondent_NN ._.</w:t>
      </w:r>
    </w:p>
    <w:p w14:paraId="50A20852" w14:textId="77777777" w:rsidR="00EB4287" w:rsidRPr="00CD6915" w:rsidRDefault="00EB4287" w:rsidP="00EB4287">
      <w:r w:rsidRPr="00CD6915">
        <w:t>I_PRP took_VBD their_PRP$ names_NNS and_CC addresses_NNS ,_, in_IN case_NN they_PRP might_MD be_VB needed_VBN ._.</w:t>
      </w:r>
    </w:p>
    <w:p w14:paraId="73260F5F" w14:textId="77777777" w:rsidR="00EB4287" w:rsidRPr="00CD6915" w:rsidRDefault="00EB4287" w:rsidP="00EB4287">
      <w:r w:rsidRPr="00CD6915">
        <w:t>They_PRP are_VBP as_IN follows_VBZ :_: --_: Jack_NNP Smollet_NNP ,_, of_IN Dudding_NNP 's_POS Rents_NNS ,_, King_NNP George_NNP 's_POS Road_NNP ,_, Great_NNP Walworth_NNP ,_, and_CC Thomas_NNP Snelling_NNP ,_, Peter_NNP Farley_NNP 's_POS Row_NNP ,_, Guide_NNP Court_NNP ,_, Bethnal_NNP Green_NNP ._.</w:t>
      </w:r>
    </w:p>
    <w:p w14:paraId="1628AAB2" w14:textId="77777777" w:rsidR="00EB4287" w:rsidRPr="00CD6915" w:rsidRDefault="00EB4287" w:rsidP="00EB4287">
      <w:r w:rsidRPr="00CD6915">
        <w:t>They_PRP are_VBP both_DT in_IN the_DT employment_NN of_IN Harris_NNP &amp;_CC Sons_NNP ,_, Moving_VBG and_CC Shipment_NNP Company_NNP ,_, Orange_NNP Master_NNP 's_POS Yard_NNP ,_, Soho_NNP ._.</w:t>
      </w:r>
    </w:p>
    <w:p w14:paraId="312939D2" w14:textId="77777777" w:rsidR="00EB4287" w:rsidRPr="00CD6915" w:rsidRDefault="00EB4287" w:rsidP="00EB4287">
      <w:r w:rsidRPr="00CD6915">
        <w:t>``_`` I_PRP shall_MD report_VB to_TO you_PRP any_DT matter_NN of_IN interest_NN occurring_VBG here_RB ,_, and_CC shall_MD wire_VB you_PRP at_IN once_RB if_IN there_EX is_VBZ anything_NN of_IN importance_NN ._.</w:t>
      </w:r>
    </w:p>
    <w:p w14:paraId="159BE7E3" w14:textId="77777777" w:rsidR="00EB4287" w:rsidRPr="00CD6915" w:rsidRDefault="00EB4287" w:rsidP="00EB4287">
      <w:r w:rsidRPr="00CD6915">
        <w:lastRenderedPageBreak/>
        <w:t>``_`` Believe_VB me_PRP ,_, dear_RB Sir_NNP ,_, ``_`` Yours_NNPS faithfully_RB ,_, ``_`` Patrick_NNP Hennessey_NNP ._. ''_''</w:t>
      </w:r>
    </w:p>
    <w:p w14:paraId="191BA497" w14:textId="77777777" w:rsidR="00EB4287" w:rsidRPr="00CD6915" w:rsidRDefault="00EB4287" w:rsidP="00EB4287">
      <w:r w:rsidRPr="00CD6915">
        <w:t>Letter_NNP ,_, Mina_NNP Harker_NNP to_TO Lucy_NNP Westenra_NNP ._.</w:t>
      </w:r>
    </w:p>
    <w:p w14:paraId="54860660" w14:textId="77777777" w:rsidR="00EB4287" w:rsidRPr="00CD6915" w:rsidRDefault="00EB4287" w:rsidP="00EB4287">
      <w:r w:rsidRPr="00CD6915">
        <w:t>-LRB-_-LRB- Unopened_JJ by_IN her_PRP ._. -RRB-_-RRB-</w:t>
      </w:r>
    </w:p>
    <w:p w14:paraId="34AF82B1" w14:textId="77777777" w:rsidR="00EB4287" w:rsidRPr="00CD6915" w:rsidRDefault="00EB4287" w:rsidP="00EB4287">
      <w:r w:rsidRPr="00CD6915">
        <w:t>``_`` 18_CD September_NNP ._.</w:t>
      </w:r>
    </w:p>
    <w:p w14:paraId="4C3596C5" w14:textId="77777777" w:rsidR="00EB4287" w:rsidRPr="00CD6915" w:rsidRDefault="00EB4287" w:rsidP="00EB4287">
      <w:r w:rsidRPr="00CD6915">
        <w:t>``_`` My_PRP$ dearest_JJ Lucy_NNP ,_, --_: ``_`` Such_PDT a_DT sad_JJ blow_NN has_VBZ befallen_VBN us_PRP ._.</w:t>
      </w:r>
    </w:p>
    <w:p w14:paraId="3EE5CE92" w14:textId="77777777" w:rsidR="00EB4287" w:rsidRPr="00CD6915" w:rsidRDefault="00EB4287" w:rsidP="00EB4287">
      <w:r w:rsidRPr="00CD6915">
        <w:t>Mr._NNP Hawkins_NNP has_VBZ died_VBN very_RB suddenly_RB ._.</w:t>
      </w:r>
    </w:p>
    <w:p w14:paraId="11328A10" w14:textId="77777777" w:rsidR="00EB4287" w:rsidRPr="00CD6915" w:rsidRDefault="00EB4287" w:rsidP="00EB4287">
      <w:r w:rsidRPr="00CD6915">
        <w:t>Some_DT may_MD not_RB think_VB it_PRP so_RB sad_JJ for_IN us_PRP ,_, but_CC we_PRP had_VBD both_DT come_VBN to_TO so_RB love_VB him_PRP that_IN it_PRP really_RB seems_VBZ as_IN though_IN we_PRP had_VBD lost_VBN a_DT father_NN ._.</w:t>
      </w:r>
    </w:p>
    <w:p w14:paraId="5AE7452D" w14:textId="77777777" w:rsidR="00EB4287" w:rsidRPr="00CD6915" w:rsidRDefault="00EB4287" w:rsidP="00EB4287">
      <w:r w:rsidRPr="00CD6915">
        <w:t>I_PRP never_RB knew_VBD either_CC father_NN or_CC mother_NN ,_, so_IN that_IN the_DT dear_RB old_JJ man_NN 's_POS death_NN is_VBZ a_DT real_JJ blow_NN to_TO me_PRP ._.</w:t>
      </w:r>
    </w:p>
    <w:p w14:paraId="7555C67B" w14:textId="77777777" w:rsidR="00EB4287" w:rsidRPr="00CD6915" w:rsidRDefault="00EB4287" w:rsidP="00EB4287">
      <w:r w:rsidRPr="00CD6915">
        <w:t>Jonathan_NNP is_VBZ greatly_RB distressed_JJ ._.</w:t>
      </w:r>
    </w:p>
    <w:p w14:paraId="76AC558A" w14:textId="77777777" w:rsidR="00EB4287" w:rsidRPr="00CD6915" w:rsidRDefault="00EB4287" w:rsidP="00EB4287">
      <w:r w:rsidRPr="00CD6915">
        <w:t>It_PRP is_VBZ not_RB only_RB that_IN he_PRP feels_VBZ sorrow_NN ,_, deep_JJ sorrow_NN ,_, for_IN the_DT dear_RB ,_, good_JJ man_NN who_WP has_VBZ befriended_VBN him_PRP all_PDT his_PRP$ life_NN ,_, and_CC now_RB at_IN the_DT end_NN has_VBZ treated_VBN him_PRP like_IN his_PRP$ own_JJ son_NN and_CC left_VBD him_PRP a_DT fortune_NN which_WDT to_TO people_NNS of_IN our_PRP$ modest_JJ bringing_VBG up_RP is_VBZ wealth_NN beyond_IN the_DT dream_NN of_IN avarice_NN ,_, but_CC Jonathan_NNP feels_VBZ it_PRP on_IN another_DT account_NN ._.</w:t>
      </w:r>
    </w:p>
    <w:p w14:paraId="4C5A8EE3" w14:textId="77777777" w:rsidR="00EB4287" w:rsidRPr="00CD6915" w:rsidRDefault="00EB4287" w:rsidP="00EB4287">
      <w:r w:rsidRPr="00CD6915">
        <w:t>He_PRP says_VBZ the_DT amount_NN of_IN responsibility_NN which_WDT it_PRP puts_VBZ upon_IN him_PRP makes_VBZ him_PRP nervous_JJ ._.</w:t>
      </w:r>
    </w:p>
    <w:p w14:paraId="492868C4" w14:textId="77777777" w:rsidR="00EB4287" w:rsidRPr="00CD6915" w:rsidRDefault="00EB4287" w:rsidP="00EB4287">
      <w:r w:rsidRPr="00CD6915">
        <w:t>He_PRP begins_VBZ to_TO doubt_VB himself_PRP ._.</w:t>
      </w:r>
    </w:p>
    <w:p w14:paraId="2E47F9ED" w14:textId="77777777" w:rsidR="00EB4287" w:rsidRPr="00CD6915" w:rsidRDefault="00EB4287" w:rsidP="00EB4287">
      <w:r w:rsidRPr="00CD6915">
        <w:t>I_PRP try_VBP to_TO cheer_VB him_PRP up_RP ,_, and_CC my_PRP$ belief_NN in_IN him_PRP helps_VBZ him_PRP to_TO have_VB a_DT belief_NN in_IN himself_PRP ._.</w:t>
      </w:r>
    </w:p>
    <w:p w14:paraId="1A4BC0F5" w14:textId="77777777" w:rsidR="00EB4287" w:rsidRPr="00CD6915" w:rsidRDefault="00EB4287" w:rsidP="00EB4287">
      <w:r w:rsidRPr="00CD6915">
        <w:t>But_CC it_PRP is_VBZ here_RB that_IN the_DT grave_JJ shock_NN that_IN he_PRP experienced_VBD tells_VBZ upon_IN him_PRP the_DT most_JJS ._.</w:t>
      </w:r>
    </w:p>
    <w:p w14:paraId="673631E5" w14:textId="77777777" w:rsidR="00EB4287" w:rsidRPr="00CD6915" w:rsidRDefault="00EB4287" w:rsidP="00EB4287">
      <w:r w:rsidRPr="00CD6915">
        <w:t>Oh_UH ,_, it_PRP is_VBZ too_RB hard_JJ that_IN a_DT sweet_JJ ,_, simple_JJ ,_, noble_JJ ,_, strong_JJ nature_NN such_JJ as_IN his_PRP$ --_: a_DT nature_NN which_WDT enabled_VBD him_PRP by_IN our_PRP$ dear_RB ,_, good_JJ friend_NN 's_POS aid_NN to_TO rise_VB from_IN clerk_NN to_TO master_VB in_IN a_DT few_JJ years_NNS --_: should_MD be_VB so_RB injured_JJ that_IN the_DT very_JJ essence_NN of_IN its_PRP$ strength_NN is_VBZ gone_VBN ._.</w:t>
      </w:r>
    </w:p>
    <w:p w14:paraId="2525158E" w14:textId="77777777" w:rsidR="00EB4287" w:rsidRPr="00CD6915" w:rsidRDefault="00EB4287" w:rsidP="00EB4287">
      <w:r w:rsidRPr="00CD6915">
        <w:t>Forgive_VB me_PRP ,_, dear_RB ,_, if_IN I_PRP worry_VBP you_PRP with_IN my_PRP$ troubles_NNS in_IN the_DT midst_NN of_IN your_PRP$ own_JJ happiness_NN ;_: but_CC ,_, Lucy_NNP dear_RB ,_, I_PRP must_MD tell_VB some_DT one_CD ,_, for_IN the_DT strain_NN of_IN keeping_VBG up_RP a_DT brave_VBP and_CC cheerful_JJ appearance_NN to_TO Jonathan_NNP tries_VBZ me_PRP ,_, and_CC I_PRP have_VBP no_DT one_NN here_RB that_IN I_PRP can_MD confide_VB in_IN ._.</w:t>
      </w:r>
    </w:p>
    <w:p w14:paraId="1AB8A9A0" w14:textId="77777777" w:rsidR="00EB4287" w:rsidRPr="00CD6915" w:rsidRDefault="00EB4287" w:rsidP="00EB4287">
      <w:r w:rsidRPr="00CD6915">
        <w:t>I_NN dread_NN coming_VBG up_RP to_TO London_NNP ,_, as_IN we_PRP must_MD do_VB the_DT day_NN after_IN to-morrow_NN ;_: for_IN poor_JJ Mr._NNP Hawkins_NNP left_VBD in_IN his_PRP$ will_NN that_IN he_PRP was_VBD to_TO be_VB buried_VBN in_IN the_DT grave_NN with_IN his_PRP$ father_NN ._.</w:t>
      </w:r>
    </w:p>
    <w:p w14:paraId="39502C14" w14:textId="77777777" w:rsidR="00EB4287" w:rsidRPr="00CD6915" w:rsidRDefault="00EB4287" w:rsidP="00EB4287">
      <w:r w:rsidRPr="00CD6915">
        <w:lastRenderedPageBreak/>
        <w:t>As_IN there_EX are_VBP no_DT relations_NNS at_IN all_DT ,_, Jonathan_NNP will_MD have_VB to_TO be_VB chief_JJ mourner_NN ._.</w:t>
      </w:r>
    </w:p>
    <w:p w14:paraId="53B7C3A5" w14:textId="77777777" w:rsidR="00EB4287" w:rsidRPr="00CD6915" w:rsidRDefault="00EB4287" w:rsidP="00EB4287">
      <w:r w:rsidRPr="00CD6915">
        <w:t>I_PRP shall_MD try_VB to_TO run_VB over_RP to_TO see_VB you_PRP ,_, dearest_NN ,_, if_IN only_RB for_IN a_DT few_JJ minutes_NNS ._.</w:t>
      </w:r>
    </w:p>
    <w:p w14:paraId="4BD97C9D" w14:textId="77777777" w:rsidR="00EB4287" w:rsidRPr="00CD6915" w:rsidRDefault="00EB4287" w:rsidP="00EB4287">
      <w:r w:rsidRPr="00CD6915">
        <w:t>Forgive_VB me_PRP for_IN troubling_VBG you_PRP ._.</w:t>
      </w:r>
    </w:p>
    <w:p w14:paraId="718E6D8C" w14:textId="77777777" w:rsidR="00EB4287" w:rsidRPr="00CD6915" w:rsidRDefault="00EB4287" w:rsidP="00EB4287">
      <w:r w:rsidRPr="00CD6915">
        <w:t>With_IN all_DT blessings_NNS ,_, ``_`` Your_PRP$ loving_JJ ``_`` Mina_NNP Harker_NNP ._. ''_''</w:t>
      </w:r>
    </w:p>
    <w:p w14:paraId="000D7DE3" w14:textId="77777777" w:rsidR="00EB4287" w:rsidRPr="00CD6915" w:rsidRDefault="00EB4287" w:rsidP="00EB4287">
      <w:r w:rsidRPr="00CD6915">
        <w:t>Dr._NNP Seward_NNP 's_POS Diary_NNP ._.</w:t>
      </w:r>
    </w:p>
    <w:p w14:paraId="20A321D8" w14:textId="77777777" w:rsidR="00EB4287" w:rsidRPr="00CD6915" w:rsidRDefault="00EB4287" w:rsidP="00EB4287">
      <w:r w:rsidRPr="00CD6915">
        <w:t>20_CD September_NNP ._.</w:t>
      </w:r>
    </w:p>
    <w:p w14:paraId="2D560DAC" w14:textId="77777777" w:rsidR="00EB4287" w:rsidRPr="00CD6915" w:rsidRDefault="00EB4287" w:rsidP="00EB4287">
      <w:r w:rsidRPr="00CD6915">
        <w:t>--_: Only_RB resolution_NN and_CC habit_NN can_MD let_VB me_PRP make_VB an_DT entry_NN to-night_NN ._.</w:t>
      </w:r>
    </w:p>
    <w:p w14:paraId="59575B6C" w14:textId="77777777" w:rsidR="00EB4287" w:rsidRPr="00CD6915" w:rsidRDefault="00EB4287" w:rsidP="00EB4287">
      <w:r w:rsidRPr="00CD6915">
        <w:t>I_PRP am_VBP too_RB miserable_JJ ,_, too_RB low-spirited_JJ ,_, too_RB sick_JJ of_IN the_DT world_NN and_CC all_DT in_IN it_PRP ,_, including_VBG life_NN itself_PRP ,_, that_IN I_PRP would_MD not_RB care_VB if_IN I_PRP heard_VBD this_DT moment_NN the_DT flapping_VBG of_IN the_DT wings_NNS of_IN the_DT angel_NN of_IN death_NN ._.</w:t>
      </w:r>
    </w:p>
    <w:p w14:paraId="075B1335" w14:textId="77777777" w:rsidR="00EB4287" w:rsidRPr="00CD6915" w:rsidRDefault="00EB4287" w:rsidP="00EB4287">
      <w:r w:rsidRPr="00CD6915">
        <w:t>And_CC he_PRP has_VBZ been_VBN flapping_VBG those_DT grim_JJ wings_NNS to_TO some_DT purpose_NN of_IN late_RB --_: Lucy_NNP 's_POS mother_NN and_CC Arthur_NNP 's_POS father_NN ,_, and_CC now_RB ..._: ._.</w:t>
      </w:r>
    </w:p>
    <w:p w14:paraId="4BFC8AFB" w14:textId="77777777" w:rsidR="00EB4287" w:rsidRPr="00CD6915" w:rsidRDefault="00EB4287" w:rsidP="00EB4287">
      <w:r w:rsidRPr="00CD6915">
        <w:t>Let_VB me_PRP get_VB on_RP with_IN my_PRP$ work_NN ._.</w:t>
      </w:r>
    </w:p>
    <w:p w14:paraId="326C97E6" w14:textId="77777777" w:rsidR="00EB4287" w:rsidRPr="00CD6915" w:rsidRDefault="00EB4287" w:rsidP="00EB4287">
      <w:r w:rsidRPr="00CD6915">
        <w:t>I_PRP duly_RB relieved_VBD Van_NNP Helsing_NNP in_IN his_PRP$ watch_NN over_IN Lucy_NNP ._.</w:t>
      </w:r>
    </w:p>
    <w:p w14:paraId="0B0C2ECC" w14:textId="77777777" w:rsidR="00EB4287" w:rsidRPr="00CD6915" w:rsidRDefault="00EB4287" w:rsidP="00EB4287">
      <w:r w:rsidRPr="00CD6915">
        <w:t>We_PRP wanted_VBD Arthur_NNP to_TO go_VB to_TO rest_VB also_RB ,_, but_CC he_PRP refused_VBD at_IN first_RB ._.</w:t>
      </w:r>
    </w:p>
    <w:p w14:paraId="6D6BEC39" w14:textId="77777777" w:rsidR="00EB4287" w:rsidRPr="00CD6915" w:rsidRDefault="00EB4287" w:rsidP="00EB4287">
      <w:r w:rsidRPr="00CD6915">
        <w:t>It_PRP was_VBD only_RB when_WRB I_PRP told_VBD him_PRP that_IN we_PRP should_MD want_VB him_PRP to_TO help_VB us_PRP during_IN the_DT day_NN ,_, and_CC that_IN we_PRP must_MD not_RB all_DT break_VB down_RP for_IN want_VBP of_IN rest_NN ,_, lest_IN Lucy_NNP should_MD suffer_VB ,_, that_IN he_PRP agreed_VBD to_TO go_VB ._.</w:t>
      </w:r>
    </w:p>
    <w:p w14:paraId="605235AD" w14:textId="77777777" w:rsidR="00EB4287" w:rsidRPr="00CD6915" w:rsidRDefault="00EB4287" w:rsidP="00EB4287">
      <w:r w:rsidRPr="00CD6915">
        <w:t>Van_NNP Helsing_NNP was_VBD very_RB kind_JJ to_TO him_PRP ._.</w:t>
      </w:r>
    </w:p>
    <w:p w14:paraId="4CE20823" w14:textId="77777777" w:rsidR="00EB4287" w:rsidRPr="00CD6915" w:rsidRDefault="00EB4287" w:rsidP="00EB4287">
      <w:r w:rsidRPr="00CD6915">
        <w:t>``_`` Come_VB ,_, my_PRP$ child_NN ,_, ''_'' he_PRP said_VBD ;_: ``_`` come_VB with_IN me_PRP ._.</w:t>
      </w:r>
    </w:p>
    <w:p w14:paraId="165EFBD6" w14:textId="77777777" w:rsidR="00EB4287" w:rsidRPr="00CD6915" w:rsidRDefault="00EB4287" w:rsidP="00EB4287">
      <w:r w:rsidRPr="00CD6915">
        <w:t>You_PRP are_VBP sick_JJ and_CC weak_JJ ,_, and_CC have_VBP had_VBN much_JJ sorrow_NN and_CC much_JJ mental_JJ pain_NN ,_, as_RB well_RB as_IN that_DT tax_NN on_IN your_PRP$ strength_NN that_IN we_PRP know_VBP of_IN ._.</w:t>
      </w:r>
    </w:p>
    <w:p w14:paraId="54F00168" w14:textId="77777777" w:rsidR="00EB4287" w:rsidRPr="00CD6915" w:rsidRDefault="00EB4287" w:rsidP="00EB4287">
      <w:r w:rsidRPr="00CD6915">
        <w:t>You_PRP must_MD not_RB be_VB alone_RB ;_: for_IN to_TO be_VB alone_RB is_VBZ to_TO be_VB full_JJ of_IN fears_NNS and_CC alarms_NNS ._.</w:t>
      </w:r>
    </w:p>
    <w:p w14:paraId="1672C342" w14:textId="77777777" w:rsidR="00EB4287" w:rsidRPr="00CD6915" w:rsidRDefault="00EB4287" w:rsidP="00EB4287">
      <w:r w:rsidRPr="00CD6915">
        <w:t>Come_VB to_TO the_DT drawing-room_NN ,_, where_WRB there_EX is_VBZ a_DT big_JJ fire_NN ,_, and_CC there_EX are_VBP two_CD sofas_NNS ._.</w:t>
      </w:r>
    </w:p>
    <w:p w14:paraId="4BB97199" w14:textId="77777777" w:rsidR="00EB4287" w:rsidRPr="00CD6915" w:rsidRDefault="00EB4287" w:rsidP="00EB4287">
      <w:r w:rsidRPr="00CD6915">
        <w:t>You_PRP shall_MD lie_VB on_IN one_CD ,_, and_CC I_PRP on_IN the_DT other_JJ ,_, and_CC our_PRP$ sympathy_NN will_MD be_VB comfort_NN to_TO each_DT other_JJ ,_, even_RB though_IN we_PRP do_VBP not_RB speak_VB ,_, and_CC even_RB if_IN we_PRP sleep_VBP ._. ''_''</w:t>
      </w:r>
    </w:p>
    <w:p w14:paraId="2447E462" w14:textId="77777777" w:rsidR="00EB4287" w:rsidRPr="00CD6915" w:rsidRDefault="00EB4287" w:rsidP="00EB4287">
      <w:r w:rsidRPr="00CD6915">
        <w:t>Arthur_NNP went_VBD off_RP with_IN him_PRP ,_, casting_VBG back_RP a_DT longing_NN look_NN on_IN Lucy_NNP 's_POS face_NN ,_, which_WDT lay_VBD in_IN her_PRP$ pillow_NN ,_, almost_RB whiter_JJR than_IN the_DT lawn_NN ._.</w:t>
      </w:r>
    </w:p>
    <w:p w14:paraId="7511495B" w14:textId="77777777" w:rsidR="00EB4287" w:rsidRPr="00CD6915" w:rsidRDefault="00EB4287" w:rsidP="00EB4287">
      <w:r w:rsidRPr="00CD6915">
        <w:lastRenderedPageBreak/>
        <w:t>She_PRP lay_VBD quite_RB still_RB ,_, and_CC I_PRP looked_VBD round_NN the_DT room_NN to_TO see_VB that_IN all_DT was_VBD as_IN it_PRP should_MD be_VB ._.</w:t>
      </w:r>
    </w:p>
    <w:p w14:paraId="33382C62" w14:textId="77777777" w:rsidR="00EB4287" w:rsidRPr="00CD6915" w:rsidRDefault="00EB4287" w:rsidP="00EB4287">
      <w:r w:rsidRPr="00CD6915">
        <w:t>I_PRP could_MD see_VB that_IN the_DT Professor_NNP had_VBD carried_VBN out_RP in_IN this_DT room_NN ,_, as_IN in_IN the_DT other_JJ ,_, his_PRP$ purpose_NN of_IN using_VBG the_DT garlic_NN ;_: the_DT whole_NN of_IN the_DT window-sashes_NNS reeked_VBN with_IN it_PRP ,_, and_CC round_VB Lucy_NNP 's_POS neck_NN ,_, over_IN the_DT silk_NN handkerchief_NN which_WDT Van_NNP Helsing_NNP made_VBD her_PRP keep_VB on_RB ,_, was_VBD a_DT rough_JJ chaplet_NN of_IN the_DT same_JJ odorous_JJ flowers_NNS ._.</w:t>
      </w:r>
    </w:p>
    <w:p w14:paraId="0D0B7D0D" w14:textId="77777777" w:rsidR="00EB4287" w:rsidRPr="00CD6915" w:rsidRDefault="00EB4287" w:rsidP="00EB4287">
      <w:r w:rsidRPr="00CD6915">
        <w:t>Lucy_NNP was_VBD breathing_VBG somewhat_RB stertorously_RB ,_, and_CC her_PRP$ face_NN was_VBD at_IN its_PRP$ worst_JJS ,_, for_IN the_DT open_JJ mouth_NN showed_VBD the_DT pale_JJ gums_NNS ._.</w:t>
      </w:r>
    </w:p>
    <w:p w14:paraId="0CC92036" w14:textId="77777777" w:rsidR="00EB4287" w:rsidRPr="00CD6915" w:rsidRDefault="00EB4287" w:rsidP="00EB4287">
      <w:r w:rsidRPr="00CD6915">
        <w:t>Her_PRP$ teeth_NNS ,_, in_IN the_DT dim_JJ ,_, uncertain_JJ light_NN ,_, seemed_VBD longer_JJR and_CC sharper_JJR than_IN they_PRP had_VBD been_VBN in_IN the_DT morning_NN ._.</w:t>
      </w:r>
    </w:p>
    <w:p w14:paraId="1AE56BD8" w14:textId="77777777" w:rsidR="00EB4287" w:rsidRPr="00CD6915" w:rsidRDefault="00EB4287" w:rsidP="00EB4287">
      <w:r w:rsidRPr="00CD6915">
        <w:t>In_IN particular_JJ ,_, by_IN some_DT trick_NN of_IN the_DT light_NN ,_, the_DT canine_NN teeth_NNS looked_VBD longer_JJR and_CC sharper_JJR than_IN the_DT rest_NN ._.</w:t>
      </w:r>
    </w:p>
    <w:p w14:paraId="6E670818" w14:textId="77777777" w:rsidR="00EB4287" w:rsidRPr="00CD6915" w:rsidRDefault="00EB4287" w:rsidP="00EB4287">
      <w:r w:rsidRPr="00CD6915">
        <w:t>I_PRP sat_VBD down_RB by_IN her_PRP ,_, and_CC presently_RB she_PRP moved_VBD uneasily_RB ._.</w:t>
      </w:r>
    </w:p>
    <w:p w14:paraId="01AE7DA1" w14:textId="77777777" w:rsidR="00EB4287" w:rsidRPr="00CD6915" w:rsidRDefault="00EB4287" w:rsidP="00EB4287">
      <w:r w:rsidRPr="00CD6915">
        <w:t>At_IN the_DT same_JJ moment_NN there_EX came_VBD a_DT sort_NN of_IN dull_JJ flapping_VBG or_CC buffeting_VBG at_IN the_DT window_NN ._.</w:t>
      </w:r>
    </w:p>
    <w:p w14:paraId="1E16352D" w14:textId="77777777" w:rsidR="00EB4287" w:rsidRPr="00CD6915" w:rsidRDefault="00EB4287" w:rsidP="00EB4287">
      <w:r w:rsidRPr="00CD6915">
        <w:t>I_PRP went_VBD over_RP to_TO it_PRP softly_RB ,_, and_CC peeped_VBD out_RP by_IN the_DT corner_NN of_IN the_DT blind_JJ ._.</w:t>
      </w:r>
    </w:p>
    <w:p w14:paraId="5502AEDB" w14:textId="77777777" w:rsidR="00EB4287" w:rsidRPr="00CD6915" w:rsidRDefault="00EB4287" w:rsidP="00EB4287">
      <w:r w:rsidRPr="00CD6915">
        <w:t>There_EX was_VBD a_DT full_JJ moonlight_NN ,_, and_CC I_PRP could_MD see_VB that_IN the_DT noise_NN was_VBD made_VBN by_IN a_DT great_JJ bat_NN ,_, which_WDT wheeled_VBD round_NN --_: doubtless_NN attracted_VBN by_IN the_DT light_NN ,_, although_IN so_RB dim_JJ --_: and_CC every_DT now_RB and_CC again_RB struck_VBD the_DT window_NN with_IN its_PRP$ wings_NNS ._.</w:t>
      </w:r>
    </w:p>
    <w:p w14:paraId="62FAD82E" w14:textId="77777777" w:rsidR="00EB4287" w:rsidRPr="00CD6915" w:rsidRDefault="00EB4287" w:rsidP="00EB4287">
      <w:r w:rsidRPr="00CD6915">
        <w:t>When_WRB I_PRP came_VBD back_RB to_TO my_PRP$ seat_NN ,_, I_PRP found_VBD that_IN Lucy_NNP had_VBD moved_VBN slightly_RB ,_, and_CC had_VBD torn_VBN away_RB the_DT garlic_JJ flowers_NNS from_IN her_PRP$ throat_NN ._.</w:t>
      </w:r>
    </w:p>
    <w:p w14:paraId="4C4447A2" w14:textId="77777777" w:rsidR="00EB4287" w:rsidRPr="00CD6915" w:rsidRDefault="00EB4287" w:rsidP="00EB4287">
      <w:r w:rsidRPr="00CD6915">
        <w:t>I_PRP replaced_VBD them_PRP as_RB well_RB as_IN I_PRP could_MD ,_, and_CC sat_VBD watching_VBG her_PRP ._.</w:t>
      </w:r>
    </w:p>
    <w:p w14:paraId="727CF368" w14:textId="77777777" w:rsidR="00EB4287" w:rsidRPr="00CD6915" w:rsidRDefault="00EB4287" w:rsidP="00EB4287">
      <w:r w:rsidRPr="00CD6915">
        <w:t>Presently_RB she_PRP woke_VBD ,_, and_CC I_PRP gave_VBD her_PRP$ food_NN ,_, as_IN Van_NNP Helsing_NNP had_VBD prescribed_VBN ._.</w:t>
      </w:r>
    </w:p>
    <w:p w14:paraId="3E92C9A7" w14:textId="77777777" w:rsidR="00EB4287" w:rsidRPr="00CD6915" w:rsidRDefault="00EB4287" w:rsidP="00EB4287">
      <w:r w:rsidRPr="00CD6915">
        <w:t>She_PRP took_VBD but_CC a_DT little_JJ ,_, and_CC that_IN languidly_RB ._.</w:t>
      </w:r>
    </w:p>
    <w:p w14:paraId="204EE2A9" w14:textId="77777777" w:rsidR="00EB4287" w:rsidRPr="00CD6915" w:rsidRDefault="00EB4287" w:rsidP="00EB4287">
      <w:r w:rsidRPr="00CD6915">
        <w:t>There_EX did_VBD not_RB seem_VB to_TO be_VB with_IN her_PRP now_RB the_DT unconscious_JJ struggle_NN for_IN life_NN and_CC strength_NN that_WDT had_VBD hitherto_RB so_RB marked_JJ her_PRP$ illness_NN ._.</w:t>
      </w:r>
    </w:p>
    <w:p w14:paraId="0D5A42D1" w14:textId="77777777" w:rsidR="00EB4287" w:rsidRPr="00CD6915" w:rsidRDefault="00EB4287" w:rsidP="00EB4287">
      <w:r w:rsidRPr="00CD6915">
        <w:t>It_PRP struck_VBD me_PRP as_RB curious_JJ that_IN the_DT moment_NN she_PRP became_VBD conscious_JJ she_PRP pressed_VBD the_DT garlic_JJ flowers_NNS close_RB to_TO her_PRP ._.</w:t>
      </w:r>
    </w:p>
    <w:p w14:paraId="5AC20219" w14:textId="77777777" w:rsidR="00EB4287" w:rsidRPr="00CD6915" w:rsidRDefault="00EB4287" w:rsidP="00EB4287">
      <w:r w:rsidRPr="00CD6915">
        <w:t xml:space="preserve">It_PRP was_VBD certainly_RB odd_JJ that_IN whenever_WRB she_PRP got_VBD into_IN that_DT lethargic_JJ state_NN ,_, with_IN the_DT stertorous_JJ breathing_NN ,_, she_PRP </w:t>
      </w:r>
      <w:r w:rsidRPr="00CD6915">
        <w:lastRenderedPageBreak/>
        <w:t>put_VBD the_DT flowers_NNS from_IN her_PRP ;_: but_CC that_IN when_WRB she_PRP waked_VBD she_PRP clutched_VBD them_PRP close_RB ._.</w:t>
      </w:r>
    </w:p>
    <w:p w14:paraId="5FD75F6F" w14:textId="77777777" w:rsidR="00EB4287" w:rsidRPr="00CD6915" w:rsidRDefault="00EB4287" w:rsidP="00EB4287">
      <w:r w:rsidRPr="00CD6915">
        <w:t>There_EX was_VBD no_DT possibility_NN of_IN making_VBG any_DT mistake_NN about_IN this_DT ,_, for_IN in_IN the_DT long_JJ hours_NNS that_WDT followed_VBD ,_, she_PRP had_VBD many_JJ spells_NNS of_IN sleeping_VBG and_CC waking_VBG and_CC repeated_VBD both_DT actions_NNS many_JJ times_NNS ._.</w:t>
      </w:r>
    </w:p>
    <w:p w14:paraId="647503CF" w14:textId="77777777" w:rsidR="00EB4287" w:rsidRPr="00CD6915" w:rsidRDefault="00EB4287" w:rsidP="00EB4287">
      <w:r w:rsidRPr="00CD6915">
        <w:t>At_IN six_CD o'clock_RB Van_NNP Helsing_NNP came_VBD to_TO relieve_VB me_PRP ._.</w:t>
      </w:r>
    </w:p>
    <w:p w14:paraId="781FF7E9" w14:textId="77777777" w:rsidR="00EB4287" w:rsidRPr="00CD6915" w:rsidRDefault="00EB4287" w:rsidP="00EB4287">
      <w:r w:rsidRPr="00CD6915">
        <w:t>Arthur_NNP had_VBD then_RB fallen_VBN into_IN a_DT doze_NN ,_, and_CC he_PRP mercifully_RB let_VBD him_PRP sleep_VB on_IN ._.</w:t>
      </w:r>
    </w:p>
    <w:p w14:paraId="7D768C11" w14:textId="77777777" w:rsidR="00EB4287" w:rsidRPr="00CD6915" w:rsidRDefault="00EB4287" w:rsidP="00EB4287">
      <w:r w:rsidRPr="00CD6915">
        <w:t>When_WRB he_PRP saw_VBD Lucy_NNP 's_POS face_NN I_PRP could_MD hear_VB the_DT sissing_JJ indraw_NN of_IN his_PRP$ breath_NN ,_, and_CC he_PRP said_VBD to_TO me_PRP in_IN a_DT sharp_JJ whisper_NN :_: ``_`` Draw_VB up_RP the_DT blind_JJ ;_: I_PRP want_VBP light_JJ !_. ''_''</w:t>
      </w:r>
    </w:p>
    <w:p w14:paraId="47E87411" w14:textId="77777777" w:rsidR="00EB4287" w:rsidRPr="00CD6915" w:rsidRDefault="00EB4287" w:rsidP="00EB4287">
      <w:r w:rsidRPr="00CD6915">
        <w:t>Then_RB he_PRP bent_JJ down_RB ,_, and_CC ,_, with_IN his_PRP$ face_NN almost_RB touching_VBG Lucy_NNP 's_POS ,_, examined_VBD her_PRP carefully_RB ._.</w:t>
      </w:r>
    </w:p>
    <w:p w14:paraId="3BB98ED0" w14:textId="77777777" w:rsidR="00EB4287" w:rsidRPr="00CD6915" w:rsidRDefault="00EB4287" w:rsidP="00EB4287">
      <w:r w:rsidRPr="00CD6915">
        <w:t>He_PRP removed_VBD the_DT flowers_NNS and_CC lifted_VBD the_DT silk_NN handkerchief_NN from_IN her_PRP$ throat_NN ._.</w:t>
      </w:r>
    </w:p>
    <w:p w14:paraId="58A884D9" w14:textId="77777777" w:rsidR="00EB4287" w:rsidRPr="00CD6915" w:rsidRDefault="00EB4287" w:rsidP="00EB4287">
      <w:r w:rsidRPr="00CD6915">
        <w:t>As_IN he_PRP did_VBD so_RB he_PRP started_VBD back_RB ,_, and_CC I_PRP could_MD hear_VB his_PRP$ ejaculation_NN ,_, ``_`` Mein_NNP Gott_NNP !_. ''_''</w:t>
      </w:r>
    </w:p>
    <w:p w14:paraId="53FD5704" w14:textId="77777777" w:rsidR="00EB4287" w:rsidRPr="00CD6915" w:rsidRDefault="00EB4287" w:rsidP="00EB4287">
      <w:r w:rsidRPr="00CD6915">
        <w:t>as_IN it_PRP was_VBD smothered_VBN in_IN his_PRP$ throat_NN ._.</w:t>
      </w:r>
    </w:p>
    <w:p w14:paraId="39001AA8" w14:textId="77777777" w:rsidR="00EB4287" w:rsidRPr="00CD6915" w:rsidRDefault="00EB4287" w:rsidP="00EB4287">
      <w:r w:rsidRPr="00CD6915">
        <w:t>I_PRP bent_JJ over_IN and_CC looked_VBD ,_, too_RB ,_, and_CC as_IN I_PRP noticed_VBD some_DT queer_NN chill_NN came_VBD over_IN me_PRP ._.</w:t>
      </w:r>
    </w:p>
    <w:p w14:paraId="540B6F94" w14:textId="77777777" w:rsidR="00EB4287" w:rsidRPr="00CD6915" w:rsidRDefault="00EB4287" w:rsidP="00EB4287">
      <w:r w:rsidRPr="00CD6915">
        <w:t>The_DT wounds_NNS on_IN the_DT throat_NN had_VBD absolutely_RB disappeared_VBN ._.</w:t>
      </w:r>
    </w:p>
    <w:p w14:paraId="55C464B8" w14:textId="77777777" w:rsidR="00EB4287" w:rsidRPr="00CD6915" w:rsidRDefault="00EB4287" w:rsidP="00EB4287">
      <w:r w:rsidRPr="00CD6915">
        <w:t>For_IN fully_RB five_CD minutes_NNS Van_NNP Helsing_NNP stood_VBD looking_VBG at_IN her_PRP ,_, with_IN his_PRP$ face_NN at_IN its_PRP$ sternest_JJS ._.</w:t>
      </w:r>
    </w:p>
    <w:p w14:paraId="6A58CC85" w14:textId="77777777" w:rsidR="00EB4287" w:rsidRPr="00CD6915" w:rsidRDefault="00EB4287" w:rsidP="00EB4287">
      <w:r w:rsidRPr="00CD6915">
        <w:t>Then_RB he_PRP turned_VBD to_TO me_PRP and_CC said_VBD calmly_RB :_: --_: ``_`` She_PRP is_VBZ dying_VBG ._.</w:t>
      </w:r>
    </w:p>
    <w:p w14:paraId="6BAAF6CF" w14:textId="77777777" w:rsidR="00EB4287" w:rsidRPr="00CD6915" w:rsidRDefault="00EB4287" w:rsidP="00EB4287">
      <w:r w:rsidRPr="00CD6915">
        <w:t>It_PRP will_MD not_RB be_VB long_RB now_RB ._.</w:t>
      </w:r>
    </w:p>
    <w:p w14:paraId="18CB6401" w14:textId="77777777" w:rsidR="00EB4287" w:rsidRPr="00CD6915" w:rsidRDefault="00EB4287" w:rsidP="00EB4287">
      <w:r w:rsidRPr="00CD6915">
        <w:t>It_PRP will_MD be_VB much_JJ difference_NN ,_, mark_VB me_PRP ,_, whether_IN she_PRP dies_VBZ conscious_JJ or_CC in_IN her_PRP$ sleep_NN ._.</w:t>
      </w:r>
    </w:p>
    <w:p w14:paraId="4DC83721" w14:textId="77777777" w:rsidR="00EB4287" w:rsidRPr="00CD6915" w:rsidRDefault="00EB4287" w:rsidP="00EB4287">
      <w:r w:rsidRPr="00CD6915">
        <w:t>Wake_VB that_DT poor_JJ boy_NN ,_, and_CC let_VB him_PRP come_VB and_CC see_VB the_DT last_JJ ;_: he_PRP trusts_NNS us_PRP ,_, and_CC we_PRP have_VBP promised_VBN him_PRP ._. ''_''</w:t>
      </w:r>
    </w:p>
    <w:p w14:paraId="14F7D2BE" w14:textId="77777777" w:rsidR="00EB4287" w:rsidRPr="00CD6915" w:rsidRDefault="00EB4287" w:rsidP="00EB4287">
      <w:r w:rsidRPr="00CD6915">
        <w:t>I_PRP went_VBD to_TO the_DT dining-room_NN and_CC waked_VBD him_PRP ._.</w:t>
      </w:r>
    </w:p>
    <w:p w14:paraId="025C9021" w14:textId="77777777" w:rsidR="00EB4287" w:rsidRPr="00CD6915" w:rsidRDefault="00EB4287" w:rsidP="00EB4287">
      <w:r w:rsidRPr="00CD6915">
        <w:t>He_PRP was_VBD dazed_VBN for_IN a_DT moment_NN ,_, but_CC when_WRB he_PRP saw_VBD the_DT sunlight_NN streaming_NN in_IN through_IN the_DT edges_NNS of_IN the_DT shutters_NNS he_PRP thought_VBD he_PRP was_VBD late_JJ ,_, and_CC expressed_VBD his_PRP$ fear_NN ._.</w:t>
      </w:r>
    </w:p>
    <w:p w14:paraId="3411F1F2" w14:textId="77777777" w:rsidR="00EB4287" w:rsidRPr="00CD6915" w:rsidRDefault="00EB4287" w:rsidP="00EB4287">
      <w:r w:rsidRPr="00CD6915">
        <w:t>I_PRP assured_VBD him_PRP that_IN Lucy_NNP was_VBD still_RB asleep_JJ ,_, but_CC told_VBD him_PRP as_RB gently_RB as_IN I_PRP could_MD that_IN both_DT Van_NNP Helsing_NNP and_CC I_PRP feared_VBD that_IN the_DT end_NN was_VBD near_JJ ._.</w:t>
      </w:r>
    </w:p>
    <w:p w14:paraId="2F7B8DFC" w14:textId="77777777" w:rsidR="00EB4287" w:rsidRPr="00CD6915" w:rsidRDefault="00EB4287" w:rsidP="00EB4287">
      <w:r w:rsidRPr="00CD6915">
        <w:t xml:space="preserve">He_PRP covered_VBD his_PRP$ face_NN with_IN his_PRP$ hands_NNS ,_, and_CC slid_VBD down_RP on_IN his_PRP$ knees_NNS by_IN the_DT sofa_NN ,_, where_WRB he_PRP </w:t>
      </w:r>
      <w:r w:rsidRPr="00CD6915">
        <w:lastRenderedPageBreak/>
        <w:t>remained_VBD ,_, perhaps_RB a_DT minute_NN ,_, with_IN his_PRP$ head_NN buried_VBN ,_, praying_VBG ,_, whilst_IN his_PRP$ shoulders_NNS shook_VBD with_IN grief_NN ._.</w:t>
      </w:r>
    </w:p>
    <w:p w14:paraId="3202C873" w14:textId="77777777" w:rsidR="00EB4287" w:rsidRPr="00CD6915" w:rsidRDefault="00EB4287" w:rsidP="00EB4287">
      <w:r w:rsidRPr="00CD6915">
        <w:t>I_PRP took_VBD him_PRP by_IN the_DT hand_NN and_CC raised_VBD him_PRP up_RP ._.</w:t>
      </w:r>
    </w:p>
    <w:p w14:paraId="2FD0BDB1" w14:textId="77777777" w:rsidR="00EB4287" w:rsidRPr="00CD6915" w:rsidRDefault="00EB4287" w:rsidP="00EB4287">
      <w:r w:rsidRPr="00CD6915">
        <w:t>``_`` Come_VB ,_, ''_'' I_PRP said_VBD ,_, ``_`` my_PRP$ dear_RB old_JJ fellow_NN ,_, summon_VB all_DT your_PRP$ fortitude_NN :_: it_PRP will_MD be_VB best_JJS and_CC easiest_JJS for_IN her_PRP ._. ''_''</w:t>
      </w:r>
    </w:p>
    <w:p w14:paraId="760A07F0" w14:textId="77777777" w:rsidR="00EB4287" w:rsidRPr="00CD6915" w:rsidRDefault="00EB4287" w:rsidP="00EB4287">
      <w:r w:rsidRPr="00CD6915">
        <w:t>When_WRB we_PRP came_VBD into_IN Lucy_NNP 's_POS room_NN I_PRP could_MD see_VB that_IN Van_NNP Helsing_NNP had_VBD ,_, with_IN his_PRP$ usual_JJ forethought_NN ,_, been_VBN putting_VBG matters_NNS straight_RB and_CC making_VBG everything_NN look_NN as_IN pleasing_NN as_IN possible_JJ ._.</w:t>
      </w:r>
    </w:p>
    <w:p w14:paraId="79DF7DD1" w14:textId="77777777" w:rsidR="00EB4287" w:rsidRPr="00CD6915" w:rsidRDefault="00EB4287" w:rsidP="00EB4287">
      <w:r w:rsidRPr="00CD6915">
        <w:t>He_PRP had_VBD even_RB brushed_VBN Lucy_NNP 's_POS hair_NN ,_, so_IN that_IN it_PRP lay_VBD on_IN the_DT pillow_NN in_IN its_PRP$ usual_JJ sunny_JJ ripples_NNS ._.</w:t>
      </w:r>
    </w:p>
    <w:p w14:paraId="0DEAB00B" w14:textId="77777777" w:rsidR="00EB4287" w:rsidRPr="00CD6915" w:rsidRDefault="00EB4287" w:rsidP="00EB4287">
      <w:r w:rsidRPr="00CD6915">
        <w:t>When_WRB we_PRP came_VBD into_IN the_DT room_NN she_PRP opened_VBD her_PRP$ eyes_NNS ,_, and_CC seeing_VBG him_PRP ,_, whispered_VBD softly_RB :_: --_: ``_`` Arthur_NNP !_.</w:t>
      </w:r>
    </w:p>
    <w:p w14:paraId="7F7045DF" w14:textId="77777777" w:rsidR="00EB4287" w:rsidRPr="00CD6915" w:rsidRDefault="00EB4287" w:rsidP="00EB4287">
      <w:r w:rsidRPr="00CD6915">
        <w:t>Oh_UH ,_, my_PRP$ love_NN ,_, I_PRP am_VBP so_RB glad_JJ you_PRP have_VBP come_VBN !_. ''_''</w:t>
      </w:r>
    </w:p>
    <w:p w14:paraId="11357ED7" w14:textId="77777777" w:rsidR="00EB4287" w:rsidRPr="00CD6915" w:rsidRDefault="00EB4287" w:rsidP="00EB4287">
      <w:r w:rsidRPr="00CD6915">
        <w:t>He_PRP was_VBD stooping_VBG to_TO kiss_NN her_PRP ,_, when_WRB Van_NNP Helsing_NNP motioned_VBD him_PRP back_RB ._.</w:t>
      </w:r>
    </w:p>
    <w:p w14:paraId="4C4FB746" w14:textId="77777777" w:rsidR="00EB4287" w:rsidRPr="00CD6915" w:rsidRDefault="00EB4287" w:rsidP="00EB4287">
      <w:r w:rsidRPr="00CD6915">
        <w:t>``_`` No_UH ,_, ''_'' he_PRP whispered_VBD ,_, ``_`` not_RB yet_RB !_.</w:t>
      </w:r>
    </w:p>
    <w:p w14:paraId="2936E8F9" w14:textId="77777777" w:rsidR="00EB4287" w:rsidRPr="00CD6915" w:rsidRDefault="00EB4287" w:rsidP="00EB4287">
      <w:r w:rsidRPr="00CD6915">
        <w:t>Hold_VB her_PRP$ hand_NN ;_: it_PRP will_MD comfort_VB her_PRP more_JJR ._. ''_''</w:t>
      </w:r>
    </w:p>
    <w:p w14:paraId="3A946B8E" w14:textId="77777777" w:rsidR="00EB4287" w:rsidRPr="00CD6915" w:rsidRDefault="00EB4287" w:rsidP="00EB4287">
      <w:r w:rsidRPr="00CD6915">
        <w:t>So_IN Arthur_NNP took_VBD her_PRP$ hand_NN and_CC knelt_NN beside_IN her_PRP ,_, and_CC she_PRP looked_VBD her_PRP best_JJS ,_, with_IN all_PDT the_DT soft_JJ lines_NNS matching_VBG the_DT angelic_JJ beauty_NN of_IN her_PRP$ eyes_NNS ._.</w:t>
      </w:r>
    </w:p>
    <w:p w14:paraId="6AEEEAEB" w14:textId="77777777" w:rsidR="00EB4287" w:rsidRPr="00CD6915" w:rsidRDefault="00EB4287" w:rsidP="00EB4287">
      <w:r w:rsidRPr="00CD6915">
        <w:t>Then_RB gradually_RB her_PRP$ eyes_NNS closed_VBD ,_, and_CC she_PRP sank_VBD to_TO sleep_VB ._.</w:t>
      </w:r>
    </w:p>
    <w:p w14:paraId="6AB72C62" w14:textId="77777777" w:rsidR="00EB4287" w:rsidRPr="00CD6915" w:rsidRDefault="00EB4287" w:rsidP="00EB4287">
      <w:r w:rsidRPr="00CD6915">
        <w:t>For_IN a_DT little_JJ bit_NN her_PRP$ breast_NN heaved_VBD softly_RB ,_, and_CC her_PRP$ breath_NN came_VBD and_CC went_VBD like_IN a_DT tired_JJ child_NN 's_POS ._.</w:t>
      </w:r>
    </w:p>
    <w:p w14:paraId="102EA4EA" w14:textId="77777777" w:rsidR="00EB4287" w:rsidRPr="00CD6915" w:rsidRDefault="00EB4287" w:rsidP="00EB4287">
      <w:r w:rsidRPr="00CD6915">
        <w:t>And_CC then_RB insensibly_RB there_EX came_VBD the_DT strange_JJ change_NN which_WDT I_PRP had_VBD noticed_VBN in_IN the_DT night_NN ._.</w:t>
      </w:r>
    </w:p>
    <w:p w14:paraId="68795B67" w14:textId="77777777" w:rsidR="00EB4287" w:rsidRPr="00CD6915" w:rsidRDefault="00EB4287" w:rsidP="00EB4287">
      <w:r w:rsidRPr="00CD6915">
        <w:t>Her_PRP$ breathing_NN grew_VBD stertorous_JJ ,_, the_DT mouth_NN opened_VBD ,_, and_CC the_DT pale_JJ gums_NNS ,_, drawn_VBN back_RB ,_, made_VBD the_DT teeth_NNS look_VBP longer_JJR and_CC sharper_JJR than_IN ever_RB ._.</w:t>
      </w:r>
    </w:p>
    <w:p w14:paraId="12B479AE" w14:textId="77777777" w:rsidR="00EB4287" w:rsidRPr="00CD6915" w:rsidRDefault="00EB4287" w:rsidP="00EB4287">
      <w:r w:rsidRPr="00CD6915">
        <w:t>In_IN a_DT sort_NN of_IN sleep-waking_JJ ,_, vague_JJ ,_, unconscious_JJ way_NN she_PRP opened_VBD her_PRP$ eyes_NNS ,_, which_WDT were_VBD now_RB dull_JJ and_CC hard_JJ at_IN once_RB ,_, and_CC said_VBD in_IN a_DT soft_JJ ,_, voluptuous_JJ voice_NN ,_, such_JJ as_IN I_PRP had_VBD never_RB heard_VBN from_IN her_PRP$ lips_NNS :_: --_: ``_`` Arthur_NNP !_.</w:t>
      </w:r>
    </w:p>
    <w:p w14:paraId="30ACB3F8" w14:textId="77777777" w:rsidR="00EB4287" w:rsidRPr="00CD6915" w:rsidRDefault="00EB4287" w:rsidP="00EB4287">
      <w:r w:rsidRPr="00CD6915">
        <w:t>Oh_UH ,_, my_PRP$ love_NN ,_, I_PRP am_VBP so_RB glad_JJ you_PRP have_VBP come_VBN !_.</w:t>
      </w:r>
    </w:p>
    <w:p w14:paraId="6C810DED" w14:textId="77777777" w:rsidR="00EB4287" w:rsidRPr="00CD6915" w:rsidRDefault="00EB4287" w:rsidP="00EB4287">
      <w:r w:rsidRPr="00CD6915">
        <w:t>Kiss_VB me_PRP !_. ''_''</w:t>
      </w:r>
    </w:p>
    <w:p w14:paraId="2E003F53" w14:textId="77777777" w:rsidR="00EB4287" w:rsidRPr="00CD6915" w:rsidRDefault="00EB4287" w:rsidP="00EB4287">
      <w:r w:rsidRPr="00CD6915">
        <w:t xml:space="preserve">Arthur_NNP bent_JJ eagerly_RB over_IN to_TO kiss_NN her_PRP ;_: but_CC at_IN that_DT instant_JJ Van_NNP Helsing_NNP ,_, who_WP ,_, like_IN me_PRP ,_, had_VBD been_VBN startled_VBN by_IN her_PRP$ voice_NN ,_, swooped_VBD upon_IN him_PRP ,_, and_CC </w:t>
      </w:r>
      <w:r w:rsidRPr="00CD6915">
        <w:lastRenderedPageBreak/>
        <w:t>catching_VBG him_PRP by_IN the_DT neck_NN with_IN both_DT hands_NNS ,_, dragged_VBD him_PRP back_RB with_IN a_DT fury_NN of_IN strength_NN which_WDT I_PRP never_RB thought_VBD he_PRP could_MD have_VB possessed_VBN ,_, and_CC actually_RB hurled_VBD him_PRP almost_RB across_IN the_DT room_NN ._.</w:t>
      </w:r>
    </w:p>
    <w:p w14:paraId="5A8A214D" w14:textId="77777777" w:rsidR="00EB4287" w:rsidRPr="00CD6915" w:rsidRDefault="00EB4287" w:rsidP="00EB4287">
      <w:r w:rsidRPr="00CD6915">
        <w:t>``_`` Not_RB for_IN your_PRP$ life_NN !_. ''_''</w:t>
      </w:r>
    </w:p>
    <w:p w14:paraId="002C7220" w14:textId="77777777" w:rsidR="00EB4287" w:rsidRPr="00CD6915" w:rsidRDefault="00EB4287" w:rsidP="00EB4287">
      <w:r w:rsidRPr="00CD6915">
        <w:t>he_PRP said_VBD ;_: ``_`` not_RB for_IN your_PRP$ living_NN soul_NN and_CC hers_NNS !_. ''_''</w:t>
      </w:r>
    </w:p>
    <w:p w14:paraId="4422DF5C" w14:textId="77777777" w:rsidR="00EB4287" w:rsidRPr="00CD6915" w:rsidRDefault="00EB4287" w:rsidP="00EB4287">
      <w:r w:rsidRPr="00CD6915">
        <w:t>And_CC he_PRP stood_VBD between_IN them_PRP like_IN a_DT lion_NN at_IN bay_NN ._.</w:t>
      </w:r>
    </w:p>
    <w:p w14:paraId="08DFACEF" w14:textId="77777777" w:rsidR="00EB4287" w:rsidRPr="00CD6915" w:rsidRDefault="00EB4287" w:rsidP="00EB4287">
      <w:r w:rsidRPr="00CD6915">
        <w:t>Arthur_NNP was_VBD so_RB taken_VBN aback_RB that_IN he_PRP did_VBD not_RB for_IN a_DT moment_NN know_VB what_WP to_TO do_VB or_CC say_VB ;_: and_CC before_IN any_DT impulse_NN of_IN violence_NN could_MD seize_VB him_PRP he_PRP realised_VBD the_DT place_NN and_CC the_DT occasion_NN ,_, and_CC stood_VBD silent_JJ ,_, waiting_VBG ._.</w:t>
      </w:r>
    </w:p>
    <w:p w14:paraId="07FA0CE4" w14:textId="77777777" w:rsidR="00EB4287" w:rsidRPr="00CD6915" w:rsidRDefault="00EB4287" w:rsidP="00EB4287">
      <w:r w:rsidRPr="00CD6915">
        <w:t>I_PRP kept_VBD my_PRP$ eyes_NNS fixed_VBN on_IN Lucy_NNP ,_, as_IN did_VBD Van_NNP Helsing_NNP ,_, and_CC we_PRP saw_VBD a_DT spasm_NN as_IN of_IN rage_NN flit_NN like_IN a_DT shadow_NN over_IN her_PRP$ face_NN ;_: the_DT sharp_JJ teeth_NNS champed_VBN together_RB ._.</w:t>
      </w:r>
    </w:p>
    <w:p w14:paraId="1ECD45EC" w14:textId="77777777" w:rsidR="00EB4287" w:rsidRPr="00CD6915" w:rsidRDefault="00EB4287" w:rsidP="00EB4287">
      <w:r w:rsidRPr="00CD6915">
        <w:t>Then_RB her_PRP$ eyes_NNS closed_VBD ,_, and_CC she_PRP breathed_VBD heavily_RB ._.</w:t>
      </w:r>
    </w:p>
    <w:p w14:paraId="44001FF6" w14:textId="77777777" w:rsidR="00EB4287" w:rsidRPr="00CD6915" w:rsidRDefault="00EB4287" w:rsidP="00EB4287">
      <w:r w:rsidRPr="00CD6915">
        <w:t>Very_RB shortly_RB after_IN she_PRP opened_VBD her_PRP$ eyes_NNS in_IN all_DT their_PRP$ softness_NN ,_, and_CC putting_VBG out_RP her_PRP$ poor_JJ ,_, pale_JJ ,_, thin_JJ hand_NN ,_, took_VBD Van_NNP Helsing_NNP 's_POS great_JJ brown_JJ one_NN ;_: drawing_VBG it_PRP to_TO her_PRP ,_, she_PRP kissed_VBD it_PRP ._.</w:t>
      </w:r>
    </w:p>
    <w:p w14:paraId="53D7072B" w14:textId="77777777" w:rsidR="00EB4287" w:rsidRPr="00CD6915" w:rsidRDefault="00EB4287" w:rsidP="00EB4287">
      <w:r w:rsidRPr="00CD6915">
        <w:t>``_`` My_PRP$ true_JJ friend_NN ,_, ''_'' she_PRP said_VBD ,_, in_IN a_DT faint_JJ voice_NN ,_, but_CC with_IN untellable_JJ pathos_NNS ,_, ``_`` My_PRP$ true_JJ friend_NN ,_, and_CC his_PRP$ !_.</w:t>
      </w:r>
    </w:p>
    <w:p w14:paraId="7B3ADE8D" w14:textId="77777777" w:rsidR="00EB4287" w:rsidRPr="00CD6915" w:rsidRDefault="00EB4287" w:rsidP="00EB4287">
      <w:r w:rsidRPr="00CD6915">
        <w:t>Oh_UH ,_, guard_VB him_PRP ,_, and_CC give_VB me_PRP peace_NN !_. ''_''</w:t>
      </w:r>
    </w:p>
    <w:p w14:paraId="1C78B093" w14:textId="77777777" w:rsidR="00EB4287" w:rsidRPr="00CD6915" w:rsidRDefault="00EB4287" w:rsidP="00EB4287">
      <w:r w:rsidRPr="00CD6915">
        <w:t>``_`` I_PRP swear_VBP it_PRP !_. ''_''</w:t>
      </w:r>
    </w:p>
    <w:p w14:paraId="5D1AB9DD" w14:textId="77777777" w:rsidR="00EB4287" w:rsidRPr="00CD6915" w:rsidRDefault="00EB4287" w:rsidP="00EB4287">
      <w:r w:rsidRPr="00CD6915">
        <w:t>he_PRP said_VBD solemnly_RB ,_, kneeling_VBG beside_IN her_PRP and_CC holding_VBG up_RP his_PRP$ hand_NN ,_, as_IN one_CD who_WP registers_VBZ an_DT oath_NN ._.</w:t>
      </w:r>
    </w:p>
    <w:p w14:paraId="6559318B" w14:textId="77777777" w:rsidR="00EB4287" w:rsidRPr="00CD6915" w:rsidRDefault="00EB4287" w:rsidP="00EB4287">
      <w:r w:rsidRPr="00CD6915">
        <w:t>Then_RB he_PRP turned_VBD to_TO Arthur_NNP ,_, and_CC said_VBD to_TO him_PRP :_: ``_`` Come_VB ,_, my_PRP$ child_NN ,_, take_VB her_PRP$ hand_NN in_IN yours_PRP$ ,_, and_CC kiss_NN her_PRP on_IN the_DT forehead_NN ,_, and_CC only_RB once_RB ._. ''_''</w:t>
      </w:r>
    </w:p>
    <w:p w14:paraId="29CE8EAB" w14:textId="77777777" w:rsidR="00EB4287" w:rsidRPr="00CD6915" w:rsidRDefault="00EB4287" w:rsidP="00EB4287">
      <w:r w:rsidRPr="00CD6915">
        <w:t>Their_PRP$ eyes_NNS met_VBD instead_RB of_IN their_PRP$ lips_NNS ;_: and_CC so_RB they_PRP parted_VBD ._.</w:t>
      </w:r>
    </w:p>
    <w:p w14:paraId="7444028C" w14:textId="77777777" w:rsidR="00EB4287" w:rsidRPr="00CD6915" w:rsidRDefault="00EB4287" w:rsidP="00EB4287">
      <w:r w:rsidRPr="00CD6915">
        <w:t>Lucy_NNP 's_POS eyes_NNS closed_VBD ;_: and_CC Van_NNP Helsing_NNP ,_, who_WP had_VBD been_VBN watching_VBG closely_RB ,_, took_VBD Arthur_NNP 's_POS arm_NN ,_, and_CC drew_VBD him_PRP away_RB ._.</w:t>
      </w:r>
    </w:p>
    <w:p w14:paraId="70229930" w14:textId="77777777" w:rsidR="00EB4287" w:rsidRPr="00CD6915" w:rsidRDefault="00EB4287" w:rsidP="00EB4287">
      <w:r w:rsidRPr="00CD6915">
        <w:t>And_CC then_RB Lucy_NNP 's_POS breathing_NN became_VBD stertorous_JJ again_RB ,_, and_CC all_DT at_IN once_RB it_PRP ceased_VBD ._.</w:t>
      </w:r>
    </w:p>
    <w:p w14:paraId="7A5BA8AA" w14:textId="77777777" w:rsidR="00EB4287" w:rsidRPr="00CD6915" w:rsidRDefault="00EB4287" w:rsidP="00EB4287">
      <w:r w:rsidRPr="00CD6915">
        <w:t>``_`` It_PRP is_VBZ all_RB over_RB ,_, ''_'' said_VBD Van_NNP Helsing_NNP ._.</w:t>
      </w:r>
    </w:p>
    <w:p w14:paraId="2962870F" w14:textId="77777777" w:rsidR="00EB4287" w:rsidRPr="00CD6915" w:rsidRDefault="00EB4287" w:rsidP="00EB4287">
      <w:r w:rsidRPr="00CD6915">
        <w:t>``_`` She_PRP is_VBZ dead_JJ !_. ''_''</w:t>
      </w:r>
    </w:p>
    <w:p w14:paraId="43E40352" w14:textId="77777777" w:rsidR="00EB4287" w:rsidRPr="00CD6915" w:rsidRDefault="00EB4287" w:rsidP="00EB4287">
      <w:r w:rsidRPr="00CD6915">
        <w:t xml:space="preserve">I_PRP took_VBD Arthur_NNP by_IN the_DT arm_NN ,_, and_CC led_VBD him_PRP away_RB to_TO the_DT drawing-room_NN ,_, where_WRB he_PRP sat_VBD down_RB ,_, and_CC </w:t>
      </w:r>
      <w:r w:rsidRPr="00CD6915">
        <w:lastRenderedPageBreak/>
        <w:t>covered_VBD his_PRP$ face_NN with_IN his_PRP$ hands_NNS ,_, sobbing_VBG in_IN a_DT way_NN that_WDT nearly_RB broke_VBD me_PRP down_RP to_TO see_VB ._.</w:t>
      </w:r>
    </w:p>
    <w:p w14:paraId="1D603576" w14:textId="77777777" w:rsidR="00EB4287" w:rsidRPr="00CD6915" w:rsidRDefault="00EB4287" w:rsidP="00EB4287">
      <w:r w:rsidRPr="00CD6915">
        <w:t>I_PRP went_VBD back_RB to_TO the_DT room_NN ,_, and_CC found_VBD Van_NNP Helsing_NNP looking_VBG at_IN poor_JJ Lucy_NNP ,_, and_CC his_PRP$ face_NN was_VBD sterner_JJR than_IN ever_RB ._.</w:t>
      </w:r>
    </w:p>
    <w:p w14:paraId="0EEFAD16" w14:textId="77777777" w:rsidR="00EB4287" w:rsidRPr="00CD6915" w:rsidRDefault="00EB4287" w:rsidP="00EB4287">
      <w:r w:rsidRPr="00CD6915">
        <w:t>Some_DT change_NN had_VBD come_VBN over_IN her_PRP$ body_NN ._.</w:t>
      </w:r>
    </w:p>
    <w:p w14:paraId="1BCFE7D5" w14:textId="77777777" w:rsidR="00EB4287" w:rsidRPr="00CD6915" w:rsidRDefault="00EB4287" w:rsidP="00EB4287">
      <w:r w:rsidRPr="00CD6915">
        <w:t>Death_NN had_VBD given_VBN back_RB part_NN of_IN her_PRP$ beauty_NN ,_, for_IN her_PRP$ brow_NN and_CC cheeks_NNS had_VBD recovered_VBN some_DT of_IN their_PRP$ flowing_JJ lines_NNS ;_: even_RB the_DT lips_NNS had_VBD lost_VBN their_PRP$ deadly_JJ pallor_NN ._.</w:t>
      </w:r>
    </w:p>
    <w:p w14:paraId="11FD8AC2" w14:textId="77777777" w:rsidR="00EB4287" w:rsidRPr="00CD6915" w:rsidRDefault="00EB4287" w:rsidP="00EB4287">
      <w:r w:rsidRPr="00CD6915">
        <w:t>It_PRP was_VBD as_IN if_IN the_DT blood_NN ,_, no_RB longer_RB needed_VBN for_IN the_DT working_NN of_IN the_DT heart_NN ,_, had_VBD gone_VBN to_TO make_VB the_DT harshness_NN of_IN death_NN as_RB little_RB rude_JJ as_IN might_MD be_VB ._.</w:t>
      </w:r>
    </w:p>
    <w:p w14:paraId="46C0E6AE" w14:textId="77777777" w:rsidR="00EB4287" w:rsidRPr="00CD6915" w:rsidRDefault="00EB4287" w:rsidP="00EB4287">
      <w:r w:rsidRPr="00CD6915">
        <w:t>``_`` We_PRP thought_VBD her_PRP dying_VBG whilst_IN she_PRP slept_VBD ,_, And_CC sleeping_VBG when_WRB she_PRP died_VBD ._. ''_''</w:t>
      </w:r>
    </w:p>
    <w:p w14:paraId="715E6F82" w14:textId="77777777" w:rsidR="00EB4287" w:rsidRPr="00CD6915" w:rsidRDefault="00EB4287" w:rsidP="00EB4287">
      <w:r w:rsidRPr="00CD6915">
        <w:t>I_PRP stood_VBD beside_IN Van_NNP Helsing_NNP ,_, and_CC said_VBD :_: --_: ``_`` Ah_UH ,_, well_RB ,_, poor_JJ girl_NN ,_, there_EX is_VBZ peace_NN for_IN her_PRP at_IN last_JJ ._.</w:t>
      </w:r>
    </w:p>
    <w:p w14:paraId="4EE8C74F" w14:textId="77777777" w:rsidR="00EB4287" w:rsidRPr="00CD6915" w:rsidRDefault="00EB4287" w:rsidP="00EB4287">
      <w:r w:rsidRPr="00CD6915">
        <w:t>It_PRP is_VBZ the_DT end_NN !_. ''_''</w:t>
      </w:r>
    </w:p>
    <w:p w14:paraId="53330FEB" w14:textId="77777777" w:rsidR="00EB4287" w:rsidRPr="00CD6915" w:rsidRDefault="00EB4287" w:rsidP="00EB4287">
      <w:r w:rsidRPr="00CD6915">
        <w:t>He_PRP turned_VBD to_TO me_PRP ,_, and_CC said_VBD with_IN grave_JJ solemnity_NN :_: --_: ``_`` Not_RB so_RB ;_: alas_UH !_.</w:t>
      </w:r>
    </w:p>
    <w:p w14:paraId="68F68BA0" w14:textId="77777777" w:rsidR="00EB4287" w:rsidRPr="00CD6915" w:rsidRDefault="00EB4287" w:rsidP="00EB4287">
      <w:r w:rsidRPr="00CD6915">
        <w:t>not_RB so_RB ._.</w:t>
      </w:r>
    </w:p>
    <w:p w14:paraId="5557707C" w14:textId="77777777" w:rsidR="00EB4287" w:rsidRPr="00CD6915" w:rsidRDefault="00EB4287" w:rsidP="00EB4287">
      <w:r w:rsidRPr="00CD6915">
        <w:t>It_PRP is_VBZ only_RB the_DT beginning_NN !_. ''_''</w:t>
      </w:r>
    </w:p>
    <w:p w14:paraId="16832C73" w14:textId="77777777" w:rsidR="00EB4287" w:rsidRPr="00CD6915" w:rsidRDefault="00EB4287" w:rsidP="00EB4287">
      <w:r w:rsidRPr="00CD6915">
        <w:t>When_WRB I_PRP asked_VBD him_PRP what_WP he_PRP meant_VBD ,_, he_PRP only_RB shook_VBD his_PRP$ head_NN and_CC answered_VBD :_: --_: ``_`` We_PRP can_MD do_VB nothing_NN as_RB yet_RB ._.</w:t>
      </w:r>
    </w:p>
    <w:p w14:paraId="414D04BB" w14:textId="77777777" w:rsidR="00EB4287" w:rsidRPr="00CD6915" w:rsidRDefault="00EB4287" w:rsidP="00EB4287">
      <w:r w:rsidRPr="00CD6915">
        <w:t>Wait_VB and_CC see_VB ._. ''_''</w:t>
      </w:r>
    </w:p>
    <w:p w14:paraId="6BA3A1BB" w14:textId="77777777" w:rsidR="00755BBD" w:rsidRPr="00CD6915" w:rsidRDefault="00755BBD" w:rsidP="00EB4287">
      <w:pPr>
        <w:rPr>
          <w:ins w:id="24" w:author="Lee Ji Eun" w:date="2019-09-23T08:56:00Z"/>
        </w:rPr>
      </w:pPr>
    </w:p>
    <w:p w14:paraId="42BB4251" w14:textId="77777777" w:rsidR="00EB4287" w:rsidRPr="00CD6915" w:rsidRDefault="00EB4287" w:rsidP="00EB4287">
      <w:r w:rsidRPr="00CD6915">
        <w:t>CHAPTER_NNP XIII_NNP DR._NNP SEWARD_NNP 'S_POS DIARY_NN --_: continued_VBN ._.</w:t>
      </w:r>
    </w:p>
    <w:p w14:paraId="24EBE2BD" w14:textId="77777777" w:rsidR="00EB4287" w:rsidRPr="00CD6915" w:rsidRDefault="00EB4287" w:rsidP="00EB4287">
      <w:r w:rsidRPr="00CD6915">
        <w:t>THE_DT funeral_NN was_VBD arranged_VBN for_IN the_DT next_JJ succeeding_VBG day_NN ,_, so_IN that_IN Lucy_NNP and_CC her_PRP$ mother_NN might_MD be_VB buried_VBN together_RB ._.</w:t>
      </w:r>
    </w:p>
    <w:p w14:paraId="086620D0" w14:textId="77777777" w:rsidR="00EB4287" w:rsidRPr="00CD6915" w:rsidRDefault="00EB4287" w:rsidP="00EB4287">
      <w:r w:rsidRPr="00CD6915">
        <w:t>I_PRP attended_VBD to_TO all_PDT the_DT ghastly_JJ formalities_NNS ,_, and_CC the_DT urbane_JJ undertaker_NN proved_VBD that_IN his_PRP$ staff_NN were_VBD afflicted_VBN --_: or_CC blessed_VBN --_: with_IN something_NN of_IN his_PRP$ own_JJ obsequious_JJ suavity_NN ._.</w:t>
      </w:r>
    </w:p>
    <w:p w14:paraId="51058F39" w14:textId="77777777" w:rsidR="00EB4287" w:rsidRPr="00CD6915" w:rsidRDefault="00EB4287" w:rsidP="00EB4287">
      <w:r w:rsidRPr="00CD6915">
        <w:t>Even_RB the_DT woman_NN who_WP performed_VBD the_DT last_JJ offices_NNS for_IN the_DT dead_NN remarked_VBD to_TO me_PRP ,_, in_IN a_DT confidential_JJ ,_, brother-professional_JJ way_NN ,_, when_WRB she_PRP had_VBD come_VBN out_RP from_IN the_DT death-chamber_NN :_: --_: ``_`` She_PRP makes_VBZ a_DT very_RB beautiful_JJ corpse_NN ,_, sir_NN ._.</w:t>
      </w:r>
    </w:p>
    <w:p w14:paraId="5D54585E" w14:textId="77777777" w:rsidR="00EB4287" w:rsidRPr="00CD6915" w:rsidRDefault="00EB4287" w:rsidP="00EB4287">
      <w:r w:rsidRPr="00CD6915">
        <w:t>It_PRP 's_VBZ quite_RB a_DT privilege_NN to_TO attend_VB on_IN her_PRP ._.</w:t>
      </w:r>
    </w:p>
    <w:p w14:paraId="07CF061D" w14:textId="77777777" w:rsidR="00EB4287" w:rsidRPr="00CD6915" w:rsidRDefault="00EB4287" w:rsidP="00EB4287">
      <w:r w:rsidRPr="00CD6915">
        <w:t>It_PRP 's_VBZ not_RB too_RB much_JJ to_TO say_VB that_IN she_PRP will_MD do_VB credit_NN to_TO our_PRP$ establishment_NN !_. ''_''</w:t>
      </w:r>
    </w:p>
    <w:p w14:paraId="2C2A3298" w14:textId="77777777" w:rsidR="00EB4287" w:rsidRPr="00CD6915" w:rsidRDefault="00EB4287" w:rsidP="00EB4287">
      <w:r w:rsidRPr="00CD6915">
        <w:t>I_PRP noticed_VBD that_IN Van_NNP Helsing_NNP never_RB kept_VBD far_RB away_RB ._.</w:t>
      </w:r>
    </w:p>
    <w:p w14:paraId="69E3C390" w14:textId="77777777" w:rsidR="00EB4287" w:rsidRPr="00CD6915" w:rsidRDefault="00EB4287" w:rsidP="00EB4287">
      <w:r w:rsidRPr="00CD6915">
        <w:lastRenderedPageBreak/>
        <w:t>This_DT was_VBD possible_JJ from_IN the_DT disordered_VBN state_NN of_IN things_NNS in_IN the_DT household_NN ._.</w:t>
      </w:r>
    </w:p>
    <w:p w14:paraId="61D25D0D" w14:textId="77777777" w:rsidR="00EB4287" w:rsidRPr="00CD6915" w:rsidRDefault="00EB4287" w:rsidP="00EB4287">
      <w:r w:rsidRPr="00CD6915">
        <w:t>There_EX were_VBD no_DT relatives_NNS at_IN hand_NN ;_: and_CC as_IN Arthur_NNP had_VBD to_TO be_VB back_RB the_DT next_JJ day_NN to_TO attend_VB at_IN his_PRP$ father_NN 's_POS funeral_NN ,_, we_PRP were_VBD unable_JJ to_TO notify_VB any_DT one_CD who_WP should_MD have_VB been_VBN bidden_VBN ._.</w:t>
      </w:r>
    </w:p>
    <w:p w14:paraId="5E48B195" w14:textId="77777777" w:rsidR="00EB4287" w:rsidRPr="00CD6915" w:rsidRDefault="00EB4287" w:rsidP="00EB4287">
      <w:r w:rsidRPr="00CD6915">
        <w:t>Under_IN the_DT circumstances_NNS ,_, Van_NNP Helsing_NNP and_CC I_PRP took_VBD it_PRP upon_IN ourselves_PRP to_TO examine_VB papers_NNS ,_, etc._FW ._.</w:t>
      </w:r>
    </w:p>
    <w:p w14:paraId="25D1969E" w14:textId="77777777" w:rsidR="00EB4287" w:rsidRPr="00CD6915" w:rsidRDefault="00EB4287" w:rsidP="00EB4287">
      <w:r w:rsidRPr="00CD6915">
        <w:t>He_PRP insisted_VBD upon_IN looking_VBG over_IN Lucy_NNP 's_POS papers_NNS himself_PRP ._.</w:t>
      </w:r>
    </w:p>
    <w:p w14:paraId="748BFE0B" w14:textId="77777777" w:rsidR="00EB4287" w:rsidRPr="00CD6915" w:rsidRDefault="00EB4287" w:rsidP="00EB4287">
      <w:r w:rsidRPr="00CD6915">
        <w:t>I_PRP asked_VBD him_PRP why_WRB ,_, for_IN I_PRP feared_VBD that_IN he_PRP ,_, being_VBG a_DT foreigner_NN ,_, might_MD not_RB be_VB quite_RB aware_JJ of_IN English_JJ legal_JJ requirements_NNS ,_, and_CC so_RB might_MD in_IN ignorance_NN make_VBP some_DT unnecessary_JJ trouble_NN ._.</w:t>
      </w:r>
    </w:p>
    <w:p w14:paraId="399DD33F" w14:textId="77777777" w:rsidR="00EB4287" w:rsidRPr="00CD6915" w:rsidRDefault="00EB4287" w:rsidP="00EB4287">
      <w:r w:rsidRPr="00CD6915">
        <w:t>He_PRP answered_VBD me_PRP :_: --_: ``_`` I_PRP know_VBP ;_: I_PRP know_VBP ._.</w:t>
      </w:r>
    </w:p>
    <w:p w14:paraId="76BDFD69" w14:textId="77777777" w:rsidR="00EB4287" w:rsidRPr="00CD6915" w:rsidRDefault="00EB4287" w:rsidP="00EB4287">
      <w:r w:rsidRPr="00CD6915">
        <w:t>You_PRP forget_VBP that_IN I_PRP am_VBP a_DT lawyer_NN as_RB well_RB as_IN a_DT doctor_NN ._.</w:t>
      </w:r>
    </w:p>
    <w:p w14:paraId="71AFAA11" w14:textId="77777777" w:rsidR="00EB4287" w:rsidRPr="00CD6915" w:rsidRDefault="00EB4287" w:rsidP="00EB4287">
      <w:r w:rsidRPr="00CD6915">
        <w:t>But_CC this_DT is_VBZ not_RB altogether_RB for_IN the_DT law_NN ._.</w:t>
      </w:r>
    </w:p>
    <w:p w14:paraId="7B1C3101" w14:textId="77777777" w:rsidR="00EB4287" w:rsidRPr="00CD6915" w:rsidRDefault="00EB4287" w:rsidP="00EB4287">
      <w:r w:rsidRPr="00CD6915">
        <w:t>You_PRP knew_VBD that_IN ,_, when_WRB you_PRP avoided_VBD the_DT coroner_NN ._.</w:t>
      </w:r>
    </w:p>
    <w:p w14:paraId="0390E3AF" w14:textId="77777777" w:rsidR="00EB4287" w:rsidRPr="00CD6915" w:rsidRDefault="00EB4287" w:rsidP="00EB4287">
      <w:r w:rsidRPr="00CD6915">
        <w:t>I_PRP have_VBP more_RBR than_IN him_PRP to_TO avoid_VB ._.</w:t>
      </w:r>
    </w:p>
    <w:p w14:paraId="687B6ED6" w14:textId="77777777" w:rsidR="00EB4287" w:rsidRPr="00CD6915" w:rsidRDefault="00EB4287" w:rsidP="00EB4287">
      <w:r w:rsidRPr="00CD6915">
        <w:t>There_EX may_MD be_VB papers_NNS more_JJR --_: such_JJ as_IN this_DT ._. ''_''</w:t>
      </w:r>
    </w:p>
    <w:p w14:paraId="625805C5" w14:textId="77777777" w:rsidR="00EB4287" w:rsidRPr="00CD6915" w:rsidRDefault="00EB4287" w:rsidP="00EB4287">
      <w:r w:rsidRPr="00CD6915">
        <w:t>As_IN he_PRP spoke_VBD he_PRP took_VBD from_IN his_PRP$ pocket-book_NN the_DT memorandum_NN which_WDT had_VBD been_VBN in_IN Lucy_NNP 's_POS breast_NN ,_, and_CC which_WDT she_PRP had_VBD torn_VBN in_IN her_PRP$ sleep_NN ._.</w:t>
      </w:r>
    </w:p>
    <w:p w14:paraId="65E24456" w14:textId="77777777" w:rsidR="00EB4287" w:rsidRPr="00CD6915" w:rsidRDefault="00EB4287" w:rsidP="00EB4287">
      <w:r w:rsidRPr="00CD6915">
        <w:t>``_`` When_WRB you_PRP find_VBP anything_NN of_IN the_DT solicitor_NN who_WP is_VBZ for_IN the_DT late_JJ Mrs._NNP Westenra_NNP ,_, seal_VBP all_DT her_PRP$ papers_NNS ,_, and_CC write_VB him_PRP to-night_JJ ._.</w:t>
      </w:r>
    </w:p>
    <w:p w14:paraId="3464750E" w14:textId="77777777" w:rsidR="00EB4287" w:rsidRPr="00CD6915" w:rsidRDefault="00EB4287" w:rsidP="00EB4287">
      <w:r w:rsidRPr="00CD6915">
        <w:t>For_IN me_PRP ,_, I_PRP watch_VBP here_RB in_IN the_DT room_NN and_CC in_IN Miss_NNP Lucy_NNP 's_POS old_JJ room_NN all_DT night_NN ,_, and_CC I_PRP myself_PRP search_VBP for_IN what_WP may_MD be_VB ._.</w:t>
      </w:r>
    </w:p>
    <w:p w14:paraId="0CEB5D73" w14:textId="77777777" w:rsidR="00EB4287" w:rsidRPr="00CD6915" w:rsidRDefault="00EB4287" w:rsidP="00EB4287">
      <w:r w:rsidRPr="00CD6915">
        <w:t>It_PRP is_VBZ not_RB well_RB that_IN her_PRP$ very_JJ thoughts_NNS go_VBP into_IN the_DT hands_NNS of_IN strangers_NNS ._. ''_''</w:t>
      </w:r>
    </w:p>
    <w:p w14:paraId="3C6CC391" w14:textId="77777777" w:rsidR="00EB4287" w:rsidRPr="00CD6915" w:rsidRDefault="00EB4287" w:rsidP="00EB4287">
      <w:r w:rsidRPr="00CD6915">
        <w:t>I_PRP went_VBD on_RP with_IN my_PRP$ part_NN of_IN the_DT work_NN ,_, and_CC in_IN another_DT half_JJ hour_NN had_VBD found_VBN the_DT name_NN and_CC address_NN of_IN Mrs._NNP Westenra_NNP 's_POS solicitor_NN and_CC had_VBD written_VBN to_TO him_PRP ._.</w:t>
      </w:r>
    </w:p>
    <w:p w14:paraId="339773C2" w14:textId="77777777" w:rsidR="00EB4287" w:rsidRPr="00CD6915" w:rsidRDefault="00EB4287" w:rsidP="00EB4287">
      <w:r w:rsidRPr="00CD6915">
        <w:t>All_PDT the_DT poor_JJ lady_NN 's_POS papers_NNS were_VBD in_IN order_NN ;_: explicit_JJ directions_NNS regarding_VBG the_DT place_NN of_IN burial_NN were_VBD given_VBN ._.</w:t>
      </w:r>
    </w:p>
    <w:p w14:paraId="5440AA66" w14:textId="77777777" w:rsidR="00EB4287" w:rsidRPr="00CD6915" w:rsidRDefault="00EB4287" w:rsidP="00EB4287">
      <w:r w:rsidRPr="00CD6915">
        <w:t>I_PRP had_VBD hardly_RB sealed_VBN the_DT letter_NN ,_, when_WRB ,_, to_TO my_PRP$ surprise_NN ,_, Van_NNP Helsing_NNP walked_VBD into_IN the_DT room_NN ,_, saying_VBG :_: --_: ``_`` Can_MD I_PRP help_VB you_PRP ,_, friend_NN John_NNP ?_.</w:t>
      </w:r>
    </w:p>
    <w:p w14:paraId="4FD5EB7D" w14:textId="77777777" w:rsidR="00EB4287" w:rsidRPr="00CD6915" w:rsidRDefault="00EB4287" w:rsidP="00EB4287">
      <w:r w:rsidRPr="00CD6915">
        <w:t>I_PRP am_VBP free_JJ ,_, and_CC if_IN I_PRP may_MD ,_, my_PRP$ service_NN is_VBZ to_TO you_PRP ._. ''_''</w:t>
      </w:r>
    </w:p>
    <w:p w14:paraId="5CB7EB7B" w14:textId="77777777" w:rsidR="00EB4287" w:rsidRPr="00CD6915" w:rsidRDefault="00EB4287" w:rsidP="00EB4287">
      <w:r w:rsidRPr="00CD6915">
        <w:t>``_`` Have_VBP you_PRP got_VBD what_WP you_PRP looked_VBD for_IN ?_. ''_''</w:t>
      </w:r>
    </w:p>
    <w:p w14:paraId="16D1BC0E" w14:textId="77777777" w:rsidR="00EB4287" w:rsidRPr="00CD6915" w:rsidRDefault="00EB4287" w:rsidP="00EB4287">
      <w:r w:rsidRPr="00CD6915">
        <w:lastRenderedPageBreak/>
        <w:t>I_PRP asked_VBD ,_, to_TO which_WDT he_PRP replied_VBD :_: --_: ``_`` I_PRP did_VBD not_RB look_VB for_IN any_DT specific_JJ thing_NN ._.</w:t>
      </w:r>
    </w:p>
    <w:p w14:paraId="07282DEC" w14:textId="77777777" w:rsidR="00EB4287" w:rsidRPr="00CD6915" w:rsidRDefault="00EB4287" w:rsidP="00EB4287">
      <w:r w:rsidRPr="00CD6915">
        <w:t>I_PRP only_RB hoped_VBD to_TO find_VB ,_, and_CC find_VB I_PRP have_VBP ,_, all_DT that_IN there_EX was_VBD --_: only_RB some_DT letters_NNS and_CC a_DT few_JJ memoranda_NNS ,_, and_CC a_DT diary_NN new_JJ begun_VBN ._.</w:t>
      </w:r>
    </w:p>
    <w:p w14:paraId="2B765921" w14:textId="77777777" w:rsidR="00EB4287" w:rsidRPr="00CD6915" w:rsidRDefault="00EB4287" w:rsidP="00EB4287">
      <w:r w:rsidRPr="00CD6915">
        <w:t>But_CC I_PRP have_VBP them_PRP here_RB ,_, and_CC we_PRP shall_MD for_IN the_DT present_JJ say_NN nothing_NN of_IN them_PRP ._.</w:t>
      </w:r>
    </w:p>
    <w:p w14:paraId="764608C6" w14:textId="77777777" w:rsidR="00EB4287" w:rsidRPr="00CD6915" w:rsidRDefault="00EB4287" w:rsidP="00EB4287">
      <w:r w:rsidRPr="00CD6915">
        <w:t>I_PRP shall_MD see_VB that_DT poor_JJ lad_NN to-morrow_NN evening_NN ,_, and_CC ,_, with_IN his_PRP$ sanction_NN ,_, I_PRP shall_MD use_VB some_DT ._. ''_''</w:t>
      </w:r>
    </w:p>
    <w:p w14:paraId="77CB8033" w14:textId="77777777" w:rsidR="00EB4287" w:rsidRPr="00CD6915" w:rsidRDefault="00EB4287" w:rsidP="00EB4287">
      <w:r w:rsidRPr="00CD6915">
        <w:t>When_WRB we_PRP had_VBD finished_VBN the_DT work_NN in_IN hand_NN ,_, he_PRP said_VBD to_TO me_PRP :_: --_: ``_`` And_CC now_RB ,_, friend_NN John_NNP ,_, I_PRP think_VBP we_PRP may_MD to_TO bed_NN ._.</w:t>
      </w:r>
    </w:p>
    <w:p w14:paraId="55021080" w14:textId="77777777" w:rsidR="00EB4287" w:rsidRPr="00CD6915" w:rsidRDefault="00EB4287" w:rsidP="00EB4287">
      <w:r w:rsidRPr="00CD6915">
        <w:t>We_PRP want_VBP sleep_NN ,_, both_CC you_PRP and_CC I_PRP ,_, and_CC rest_NN to_TO recuperate_VB ._.</w:t>
      </w:r>
    </w:p>
    <w:p w14:paraId="4B3FCE99" w14:textId="77777777" w:rsidR="00EB4287" w:rsidRPr="00CD6915" w:rsidRDefault="00EB4287" w:rsidP="00EB4287">
      <w:r w:rsidRPr="00CD6915">
        <w:t>To-morrow_VB we_PRP shall_MD have_VB much_JJ to_TO do_VB ,_, but_CC for_IN the_DT to-night_NN there_EX is_VBZ no_DT need_NN of_IN us_PRP ._.</w:t>
      </w:r>
    </w:p>
    <w:p w14:paraId="69E5A416" w14:textId="77777777" w:rsidR="00EB4287" w:rsidRPr="00CD6915" w:rsidRDefault="00EB4287" w:rsidP="00EB4287">
      <w:r w:rsidRPr="00CD6915">
        <w:t>Alas_NNS !_. ''_''</w:t>
      </w:r>
    </w:p>
    <w:p w14:paraId="29D4DE66" w14:textId="77777777" w:rsidR="00EB4287" w:rsidRPr="00CD6915" w:rsidRDefault="00EB4287" w:rsidP="00EB4287">
      <w:r w:rsidRPr="00CD6915">
        <w:t>Before_IN turning_VBG in_IN we_PRP went_VBD to_TO look_VB at_IN poor_JJ Lucy_NNP ._.</w:t>
      </w:r>
    </w:p>
    <w:p w14:paraId="6664B2F0" w14:textId="77777777" w:rsidR="00EB4287" w:rsidRPr="00CD6915" w:rsidRDefault="00EB4287" w:rsidP="00EB4287">
      <w:r w:rsidRPr="00CD6915">
        <w:t>The_DT undertaker_NN had_VBD certainly_RB done_VBN his_PRP$ work_NN well_RB ,_, for_IN the_DT room_NN was_VBD turned_VBN into_IN a_DT small_JJ chapelle_FW ardente_FW ._.</w:t>
      </w:r>
    </w:p>
    <w:p w14:paraId="403190C2" w14:textId="77777777" w:rsidR="00EB4287" w:rsidRPr="00CD6915" w:rsidRDefault="00EB4287" w:rsidP="00EB4287">
      <w:r w:rsidRPr="00CD6915">
        <w:t>There_EX was_VBD a_DT wilderness_NN of_IN beautiful_JJ white_JJ flowers_NNS ,_, and_CC death_NN was_VBD made_VBN as_RB little_RB repulsive_JJ as_IN might_MD be_VB ._.</w:t>
      </w:r>
    </w:p>
    <w:p w14:paraId="488B27B6" w14:textId="77777777" w:rsidR="00EB4287" w:rsidRPr="00CD6915" w:rsidRDefault="00EB4287" w:rsidP="00EB4287">
      <w:r w:rsidRPr="00CD6915">
        <w:t>The_DT end_NN of_IN the_DT winding-sheet_NN was_VBD laid_VBN over_IN the_DT face_NN ;_: when_WRB the_DT Professor_NNP bent_NN over_IN and_CC turned_VBD it_PRP gently_RB back_RB ,_, we_PRP both_DT started_VBD at_IN the_DT beauty_NN before_IN us_PRP ,_, the_DT tall_JJ wax_NN candles_NNS showing_VBG a_DT sufficient_JJ light_NN to_TO note_VB it_PRP well_RB ._.</w:t>
      </w:r>
    </w:p>
    <w:p w14:paraId="1D7F44AA" w14:textId="77777777" w:rsidR="00EB4287" w:rsidRPr="00CD6915" w:rsidRDefault="00EB4287" w:rsidP="00EB4287">
      <w:r w:rsidRPr="00CD6915">
        <w:t>All_DT Lucy_NNP 's_POS loveliness_NN had_VBD come_VBN back_RB to_TO her_PRP in_IN death_NN ,_, and_CC the_DT hours_NNS that_WDT had_VBD passed_VBN ,_, instead_RB of_IN leaving_VBG traces_NNS of_IN ``_`` decay_NN 's_POS effacing_VBG fingers_NNS ,_, ''_'' had_VBD but_CC restored_VBD the_DT beauty_NN of_IN life_NN ,_, till_IN positively_RB I_PRP could_MD not_RB believe_VB my_PRP$ eyes_NNS that_IN I_PRP was_VBD looking_VBG at_IN a_DT corpse_NN ._.</w:t>
      </w:r>
    </w:p>
    <w:p w14:paraId="3679F58A" w14:textId="77777777" w:rsidR="00EB4287" w:rsidRPr="00CD6915" w:rsidRDefault="00EB4287" w:rsidP="00EB4287">
      <w:r w:rsidRPr="00CD6915">
        <w:t>The_DT Professor_NNP looked_VBD sternly_RB grave_JJ ._.</w:t>
      </w:r>
    </w:p>
    <w:p w14:paraId="7FCD896B" w14:textId="77777777" w:rsidR="00EB4287" w:rsidRPr="00CD6915" w:rsidRDefault="00EB4287" w:rsidP="00EB4287">
      <w:r w:rsidRPr="00CD6915">
        <w:t>He_PRP had_VBD not_RB loved_VBN her_PRP as_IN I_PRP had_VBD ,_, and_CC there_EX was_VBD no_DT need_NN for_IN tears_NNS in_IN his_PRP$ eyes_NNS ._.</w:t>
      </w:r>
    </w:p>
    <w:p w14:paraId="0B1DC95B" w14:textId="77777777" w:rsidR="00EB4287" w:rsidRPr="00CD6915" w:rsidRDefault="00EB4287" w:rsidP="00EB4287">
      <w:r w:rsidRPr="00CD6915">
        <w:t>He_PRP said_VBD to_TO me_PRP :_: ``_`` Remain_VB till_IN I_PRP return_VBP ,_, ''_'' and_CC left_VBD the_DT room_NN ._.</w:t>
      </w:r>
    </w:p>
    <w:p w14:paraId="10C268BA" w14:textId="77777777" w:rsidR="00EB4287" w:rsidRPr="00CD6915" w:rsidRDefault="00EB4287" w:rsidP="00EB4287">
      <w:r w:rsidRPr="00CD6915">
        <w:t>He_PRP came_VBD back_RP with_IN a_DT handful_NN of_IN wild_JJ garlic_NN from_IN the_DT box_NN waiting_VBG in_IN the_DT hall_NN ,_, but_CC which_WDT had_VBD not_RB been_VBN opened_VBN ,_, and_CC placed_VBD the_DT flowers_NNS amongst_IN the_DT others_NNS on_IN and_CC around_IN the_DT bed_NN ._.</w:t>
      </w:r>
    </w:p>
    <w:p w14:paraId="0D3851AF" w14:textId="77777777" w:rsidR="00EB4287" w:rsidRPr="00CD6915" w:rsidRDefault="00EB4287" w:rsidP="00EB4287">
      <w:r w:rsidRPr="00CD6915">
        <w:lastRenderedPageBreak/>
        <w:t>Then_RB he_PRP took_VBD from_IN his_PRP$ neck_NN ,_, inside_IN his_PRP$ collar_NN ,_, a_DT little_JJ gold_NN crucifix_NN ,_, and_CC placed_VBD it_PRP over_IN the_DT mouth_NN ._.</w:t>
      </w:r>
    </w:p>
    <w:p w14:paraId="44A25D32" w14:textId="77777777" w:rsidR="00EB4287" w:rsidRPr="00CD6915" w:rsidRDefault="00EB4287" w:rsidP="00EB4287">
      <w:r w:rsidRPr="00CD6915">
        <w:t>He_PRP restored_VBD the_DT sheet_NN to_TO its_PRP$ place_NN ,_, and_CC we_PRP came_VBD away_RB ._.</w:t>
      </w:r>
    </w:p>
    <w:p w14:paraId="23DE30F7" w14:textId="77777777" w:rsidR="00EB4287" w:rsidRPr="00CD6915" w:rsidRDefault="00EB4287" w:rsidP="00EB4287">
      <w:r w:rsidRPr="00CD6915">
        <w:t>I_PRP was_VBD undressing_VBG in_IN my_PRP$ own_JJ room_NN ,_, when_WRB ,_, with_IN a_DT premonitory_JJ tap_NN at_IN the_DT door_NN ,_, he_PRP entered_VBD ,_, and_CC at_IN once_RB began_VBD to_TO speak_VB :_: --_: ``_`` To-morrow_NN I_PRP want_VBP you_PRP to_TO bring_VB me_PRP ,_, before_IN night_NN ,_, a_DT set_NN of_IN post-mortem_JJ knives_NNS ._. ''_''</w:t>
      </w:r>
    </w:p>
    <w:p w14:paraId="1E09397E" w14:textId="77777777" w:rsidR="00EB4287" w:rsidRPr="00CD6915" w:rsidRDefault="00EB4287" w:rsidP="00EB4287">
      <w:r w:rsidRPr="00CD6915">
        <w:t>``_`` Must_MD we_PRP make_VB an_DT autopsy_NN ?_. ''_''</w:t>
      </w:r>
    </w:p>
    <w:p w14:paraId="62EF4E5E" w14:textId="77777777" w:rsidR="00EB4287" w:rsidRPr="00CD6915" w:rsidRDefault="00EB4287" w:rsidP="00EB4287">
      <w:r w:rsidRPr="00CD6915">
        <w:t>I_PRP asked_VBD ._.</w:t>
      </w:r>
    </w:p>
    <w:p w14:paraId="119E63D0" w14:textId="77777777" w:rsidR="00EB4287" w:rsidRPr="00CD6915" w:rsidRDefault="00EB4287" w:rsidP="00EB4287">
      <w:r w:rsidRPr="00CD6915">
        <w:t>``_`` Yes_RB and_CC no_RB ._.</w:t>
      </w:r>
    </w:p>
    <w:p w14:paraId="0467D91D" w14:textId="77777777" w:rsidR="00EB4287" w:rsidRPr="00CD6915" w:rsidRDefault="00EB4287" w:rsidP="00EB4287">
      <w:r w:rsidRPr="00CD6915">
        <w:t>I_PRP want_VBP to_TO operate_VB ,_, but_CC not_RB as_IN you_PRP think_VBP ._.</w:t>
      </w:r>
    </w:p>
    <w:p w14:paraId="1F00EA01" w14:textId="77777777" w:rsidR="00EB4287" w:rsidRPr="00CD6915" w:rsidRDefault="00EB4287" w:rsidP="00EB4287">
      <w:r w:rsidRPr="00CD6915">
        <w:t>Let_VB me_PRP tell_VB you_PRP now_RB ,_, but_CC not_RB a_DT word_NN to_TO another_DT ._.</w:t>
      </w:r>
    </w:p>
    <w:p w14:paraId="011DF23F" w14:textId="77777777" w:rsidR="00EB4287" w:rsidRPr="00CD6915" w:rsidRDefault="00EB4287" w:rsidP="00EB4287">
      <w:r w:rsidRPr="00CD6915">
        <w:t>I_PRP want_VBP to_TO cut_VB off_RP her_PRP$ head_NN and_CC take_VB out_RP her_PRP$ heart_NN ._.</w:t>
      </w:r>
    </w:p>
    <w:p w14:paraId="74E3121B" w14:textId="77777777" w:rsidR="00EB4287" w:rsidRPr="00CD6915" w:rsidRDefault="00EB4287" w:rsidP="00EB4287">
      <w:r w:rsidRPr="00CD6915">
        <w:t>Ah_UH !_.</w:t>
      </w:r>
    </w:p>
    <w:p w14:paraId="463A90FE" w14:textId="77777777" w:rsidR="00EB4287" w:rsidRPr="00CD6915" w:rsidRDefault="00EB4287" w:rsidP="00EB4287">
      <w:r w:rsidRPr="00CD6915">
        <w:t>you_PRP a_DT surgeon_NN ,_, and_CC so_RB shocked_JJ !_.</w:t>
      </w:r>
    </w:p>
    <w:p w14:paraId="4FD936F7" w14:textId="77777777" w:rsidR="00EB4287" w:rsidRPr="00CD6915" w:rsidRDefault="00EB4287" w:rsidP="00EB4287">
      <w:r w:rsidRPr="00CD6915">
        <w:t>You_PRP ,_, whom_WP I_PRP have_VBP seen_VBN with_IN no_DT tremble_NN of_IN hand_NN or_CC heart_NN ,_, do_VBP operations_NNS of_IN life_NN and_CC death_NN that_WDT make_VBP the_DT rest_NN shudder_NN ._.</w:t>
      </w:r>
    </w:p>
    <w:p w14:paraId="5B1E81A3" w14:textId="77777777" w:rsidR="00EB4287" w:rsidRPr="00CD6915" w:rsidRDefault="00EB4287" w:rsidP="00EB4287">
      <w:r w:rsidRPr="00CD6915">
        <w:t>Oh_UH ,_, but_CC I_PRP must_MD not_RB forget_VB ,_, my_PRP$ dear_RB friend_NN John_NNP ,_, that_IN you_PRP loved_VBD her_PRP ;_: and_CC I_PRP have_VBP not_RB forgotten_VBN it_PRP ,_, for_IN it_PRP is_VBZ I_PRP that_WDT shall_MD operate_VB ,_, and_CC you_PRP must_MD only_RB help_VB ._.</w:t>
      </w:r>
    </w:p>
    <w:p w14:paraId="3C60373C" w14:textId="77777777" w:rsidR="00EB4287" w:rsidRPr="00CD6915" w:rsidRDefault="00EB4287" w:rsidP="00EB4287">
      <w:r w:rsidRPr="00CD6915">
        <w:t>I_PRP would_MD like_VB to_TO do_VB it_PRP to-night_JJ ,_, but_CC for_IN Arthur_NNP I_PRP must_MD not_RB ;_: he_PRP will_MD be_VB free_JJ after_IN his_PRP$ father_NN 's_POS funeral_JJ to-morrow_NN ,_, and_CC he_PRP will_MD want_VB to_TO see_VB her_PRP --_: to_TO see_VB it_PRP ._.</w:t>
      </w:r>
    </w:p>
    <w:p w14:paraId="5233DDA6" w14:textId="77777777" w:rsidR="00EB4287" w:rsidRPr="00CD6915" w:rsidRDefault="00EB4287" w:rsidP="00EB4287">
      <w:r w:rsidRPr="00CD6915">
        <w:t>Then_RB ,_, when_WRB she_PRP is_VBZ coffined_VBN ready_JJ for_IN the_DT next_JJ day_NN ,_, you_PRP and_CC I_PRP shall_MD come_VB when_WRB all_DT sleep_NN ._.</w:t>
      </w:r>
    </w:p>
    <w:p w14:paraId="2ACB15E1" w14:textId="77777777" w:rsidR="00EB4287" w:rsidRPr="00CD6915" w:rsidRDefault="00EB4287" w:rsidP="00EB4287">
      <w:r w:rsidRPr="00CD6915">
        <w:t>We_PRP shall_MD unscrew_VB the_DT coffin-lid_NN ,_, and_CC shall_MD do_VB our_PRP$ operation_NN :_: and_CC then_RB replace_VB all_DT ,_, so_IN that_DT none_NN know_VB ,_, save_VB we_PRP alone_RB ._. ''_''</w:t>
      </w:r>
    </w:p>
    <w:p w14:paraId="4C1313C8" w14:textId="77777777" w:rsidR="00EB4287" w:rsidRPr="00CD6915" w:rsidRDefault="00EB4287" w:rsidP="00EB4287">
      <w:r w:rsidRPr="00CD6915">
        <w:t>``_`` But_CC why_WRB do_VBP it_PRP at_IN all_DT ?_.</w:t>
      </w:r>
    </w:p>
    <w:p w14:paraId="12EABE98" w14:textId="77777777" w:rsidR="00EB4287" w:rsidRPr="00CD6915" w:rsidRDefault="00EB4287" w:rsidP="00EB4287">
      <w:r w:rsidRPr="00CD6915">
        <w:t>The_DT girl_NN is_VBZ dead_JJ ._.</w:t>
      </w:r>
    </w:p>
    <w:p w14:paraId="529E8603" w14:textId="77777777" w:rsidR="00EB4287" w:rsidRPr="00CD6915" w:rsidRDefault="00EB4287" w:rsidP="00EB4287">
      <w:r w:rsidRPr="00CD6915">
        <w:t>Why_WRB mutilate_VB her_PRP$ poor_JJ body_NN without_IN need_NN ?_.</w:t>
      </w:r>
    </w:p>
    <w:p w14:paraId="26881528" w14:textId="77777777" w:rsidR="00EB4287" w:rsidRPr="00CD6915" w:rsidRDefault="00EB4287" w:rsidP="00EB4287">
      <w:r w:rsidRPr="00CD6915">
        <w:t>And_CC if_IN there_EX is_VBZ no_DT necessity_NN for_IN a_DT post-mortem_NN and_CC nothing_NN to_TO gain_VB by_IN it_PRP --_: no_DT good_JJ to_TO her_PRP ,_, to_TO us_PRP ,_, to_TO science_NN ,_, to_TO human_JJ knowledge_NN --_: why_WRB do_VBP it_PRP ?_.</w:t>
      </w:r>
    </w:p>
    <w:p w14:paraId="4DA060DE" w14:textId="77777777" w:rsidR="00EB4287" w:rsidRPr="00CD6915" w:rsidRDefault="00EB4287" w:rsidP="00EB4287">
      <w:r w:rsidRPr="00CD6915">
        <w:t>Without_IN such_JJ it_PRP is_VBZ monstrous_JJ ._. ''_''</w:t>
      </w:r>
    </w:p>
    <w:p w14:paraId="1CB10D7A" w14:textId="77777777" w:rsidR="00EB4287" w:rsidRPr="00CD6915" w:rsidRDefault="00EB4287" w:rsidP="00EB4287">
      <w:r w:rsidRPr="00CD6915">
        <w:lastRenderedPageBreak/>
        <w:t>For_IN answer_NN he_PRP put_VBD his_PRP$ hand_NN on_IN my_PRP$ shoulder_NN ,_, and_CC said_VBD ,_, with_IN infinite_JJ tenderness_NN :_: --_: ``_`` Friend_NN John_NNP ,_, I_NN pity_NN your_PRP$ poor_JJ bleeding_NN heart_NN ;_: and_CC I_PRP love_VBP you_PRP the_DT more_RBR because_IN it_PRP does_VBZ so_RB bleed_VB ._.</w:t>
      </w:r>
    </w:p>
    <w:p w14:paraId="4F5EB937" w14:textId="77777777" w:rsidR="00EB4287" w:rsidRPr="00CD6915" w:rsidRDefault="00EB4287" w:rsidP="00EB4287">
      <w:r w:rsidRPr="00CD6915">
        <w:t>If_IN I_PRP could_MD ,_, I_PRP would_MD take_VB on_IN myself_PRP the_DT burden_NN that_IN you_PRP do_VBP bear_VB ._.</w:t>
      </w:r>
    </w:p>
    <w:p w14:paraId="7FF46026" w14:textId="77777777" w:rsidR="00EB4287" w:rsidRPr="00CD6915" w:rsidRDefault="00EB4287" w:rsidP="00EB4287">
      <w:r w:rsidRPr="00CD6915">
        <w:t>But_CC there_EX are_VBP things_NNS that_IN you_PRP know_VBP not_RB ,_, but_CC that_IN you_PRP shall_MD know_VB ,_, and_CC bless_VB me_PRP for_IN knowing_VBG ,_, though_IN they_PRP are_VBP not_RB pleasant_JJ things_NNS ._.</w:t>
      </w:r>
    </w:p>
    <w:p w14:paraId="5D198498" w14:textId="77777777" w:rsidR="00EB4287" w:rsidRPr="00CD6915" w:rsidRDefault="00EB4287" w:rsidP="00EB4287">
      <w:r w:rsidRPr="00CD6915">
        <w:t>John_NNP ,_, my_PRP$ child_NN ,_, you_PRP have_VBP been_VBN my_PRP$ friend_NN now_RB many_JJ years_NNS ,_, and_CC yet_RB did_VBD you_PRP ever_RB know_VB me_PRP to_TO do_VB any_DT without_IN good_JJ cause_NN ?_.</w:t>
      </w:r>
    </w:p>
    <w:p w14:paraId="37009F8C" w14:textId="77777777" w:rsidR="00EB4287" w:rsidRPr="00CD6915" w:rsidRDefault="00EB4287" w:rsidP="00EB4287">
      <w:r w:rsidRPr="00CD6915">
        <w:t>I_PRP may_MD err_VB --_: I_PRP am_VBP but_CC man_VBP ;_: but_CC I_PRP believe_VBP in_IN all_DT I_PRP do_VBP ._.</w:t>
      </w:r>
    </w:p>
    <w:p w14:paraId="2DF5A004" w14:textId="77777777" w:rsidR="00EB4287" w:rsidRPr="00CD6915" w:rsidRDefault="00EB4287" w:rsidP="00EB4287">
      <w:r w:rsidRPr="00CD6915">
        <w:t>Was_VBD it_PRP not_RB for_IN these_DT causes_NNS that_IN you_PRP send_VBP for_IN me_PRP when_WRB the_DT great_JJ trouble_NN came_VBD ?_.</w:t>
      </w:r>
    </w:p>
    <w:p w14:paraId="43089158" w14:textId="77777777" w:rsidR="00EB4287" w:rsidRPr="00CD6915" w:rsidRDefault="00EB4287" w:rsidP="00EB4287">
      <w:r w:rsidRPr="00CD6915">
        <w:t>Yes_UH !_.</w:t>
      </w:r>
    </w:p>
    <w:p w14:paraId="3ABCB948" w14:textId="77777777" w:rsidR="00EB4287" w:rsidRPr="00CD6915" w:rsidRDefault="00EB4287" w:rsidP="00EB4287">
      <w:r w:rsidRPr="00CD6915">
        <w:t>Were_VBD you_PRP not_RB amazed_VBD ,_, nay_NN horrified_VBD ,_, when_WRB I_PRP would_MD not_RB let_VB Arthur_NNP kiss_NN his_PRP$ love_NN --_: though_IN she_PRP was_VBD dying_VBG --_: and_CC snatched_VBD him_PRP away_RB by_IN all_DT my_PRP$ strength_NN ?_.</w:t>
      </w:r>
    </w:p>
    <w:p w14:paraId="751CD09A" w14:textId="77777777" w:rsidR="00EB4287" w:rsidRPr="00CD6915" w:rsidRDefault="00EB4287" w:rsidP="00EB4287">
      <w:r w:rsidRPr="00CD6915">
        <w:t>Yes_UH !_.</w:t>
      </w:r>
    </w:p>
    <w:p w14:paraId="6D7B8ECA" w14:textId="77777777" w:rsidR="00EB4287" w:rsidRPr="00CD6915" w:rsidRDefault="00EB4287" w:rsidP="00EB4287">
      <w:r w:rsidRPr="00CD6915">
        <w:t>And_CC yet_RB you_PRP saw_VBD how_WRB she_PRP thanked_VBD me_PRP ,_, with_IN her_PRP so_RB beautiful_JJ dying_VBG eyes_NNS ,_, her_PRP$ voice_NN ,_, too_RB ,_, so_RB weak_JJ ,_, and_CC she_PRP kiss_NN my_PRP$ rough_JJ old_JJ hand_NN and_CC bless_VB me_PRP ?_.</w:t>
      </w:r>
    </w:p>
    <w:p w14:paraId="3821DC7C" w14:textId="77777777" w:rsidR="00EB4287" w:rsidRPr="00CD6915" w:rsidRDefault="00EB4287" w:rsidP="00EB4287">
      <w:r w:rsidRPr="00CD6915">
        <w:t>Yes_UH !_.</w:t>
      </w:r>
    </w:p>
    <w:p w14:paraId="061459B1" w14:textId="77777777" w:rsidR="00EB4287" w:rsidRPr="00CD6915" w:rsidRDefault="00EB4287" w:rsidP="00EB4287">
      <w:r w:rsidRPr="00CD6915">
        <w:t>And_CC did_VBD you_PRP not_RB hear_VB me_PRP swear_VB promise_NN to_TO her_PRP ,_, that_IN so_IN she_PRP closed_VBD her_PRP$ eyes_NNS grateful_JJ ?_.</w:t>
      </w:r>
    </w:p>
    <w:p w14:paraId="55C18A34" w14:textId="77777777" w:rsidR="00EB4287" w:rsidRPr="00CD6915" w:rsidRDefault="00EB4287" w:rsidP="00EB4287">
      <w:r w:rsidRPr="00CD6915">
        <w:t>Yes_UH !_.</w:t>
      </w:r>
    </w:p>
    <w:p w14:paraId="7CDFE1DA" w14:textId="77777777" w:rsidR="00EB4287" w:rsidRPr="00CD6915" w:rsidRDefault="00EB4287" w:rsidP="00EB4287">
      <w:r w:rsidRPr="00CD6915">
        <w:t>``_`` Well_UH ,_, I_PRP have_VBP good_JJ reason_NN now_RB for_IN all_DT I_PRP want_VBP to_TO do_VB ._.</w:t>
      </w:r>
    </w:p>
    <w:p w14:paraId="33E856CA" w14:textId="77777777" w:rsidR="00EB4287" w:rsidRPr="00CD6915" w:rsidRDefault="00EB4287" w:rsidP="00EB4287">
      <w:r w:rsidRPr="00CD6915">
        <w:t>You_PRP have_VBP for_IN many_JJ years_NNS trust_VBP me_PRP ;_: you_PRP have_VBP believe_VB me_PRP weeks_NNS past_NN ,_, when_WRB there_RB be_VB things_NNS so_RB strange_JJ that_IN you_PRP might_MD have_VB well_RB doubt_NN ._.</w:t>
      </w:r>
    </w:p>
    <w:p w14:paraId="7356611E" w14:textId="77777777" w:rsidR="00EB4287" w:rsidRPr="00CD6915" w:rsidRDefault="00EB4287" w:rsidP="00EB4287">
      <w:r w:rsidRPr="00CD6915">
        <w:t>Believe_VB me_PRP yet_RB a_DT little_JJ ,_, friend_NN John_NNP ._.</w:t>
      </w:r>
    </w:p>
    <w:p w14:paraId="53D89EA7" w14:textId="77777777" w:rsidR="00EB4287" w:rsidRPr="00CD6915" w:rsidRDefault="00EB4287" w:rsidP="00EB4287">
      <w:r w:rsidRPr="00CD6915">
        <w:t>If_IN you_PRP trust_VBP me_PRP not_RB ,_, then_RB I_PRP must_MD tell_VB what_WP I_PRP think_VBP ;_: and_CC that_DT is_VBZ not_RB perhaps_RB well_RB ._.</w:t>
      </w:r>
    </w:p>
    <w:p w14:paraId="384B5618" w14:textId="77777777" w:rsidR="00EB4287" w:rsidRPr="00CD6915" w:rsidRDefault="00EB4287" w:rsidP="00EB4287">
      <w:r w:rsidRPr="00CD6915">
        <w:t>And_CC if_IN I_PRP work_VBP --_: as_IN work_NN I_PRP shall_MD ,_, no_DT matter_NN trust_NN or_CC no_DT trust_NN --_: without_IN my_PRP$ friend_NN trust_NN in_IN me_PRP ,_, I_PRP work_VBP with_IN heavy_JJ heart_NN and_CC feel_NN ,_, oh_UH !_.</w:t>
      </w:r>
    </w:p>
    <w:p w14:paraId="3D32A000" w14:textId="77777777" w:rsidR="00EB4287" w:rsidRPr="00CD6915" w:rsidRDefault="00EB4287" w:rsidP="00EB4287">
      <w:r w:rsidRPr="00CD6915">
        <w:t>so_RB lonely_JJ when_WRB I_PRP want_VBP all_DT help_NN and_CC courage_NN that_WDT may_MD be_VB !_. ''_''</w:t>
      </w:r>
    </w:p>
    <w:p w14:paraId="5A30EC33" w14:textId="77777777" w:rsidR="00EB4287" w:rsidRPr="00CD6915" w:rsidRDefault="00EB4287" w:rsidP="00EB4287">
      <w:r w:rsidRPr="00CD6915">
        <w:lastRenderedPageBreak/>
        <w:t>He_PRP paused_VBD a_DT moment_NN and_CC went_VBD on_IN solemnly_RB :_: ``_`` Friend_NN John_NNP ,_, there_EX are_VBP strange_JJ and_CC terrible_JJ days_NNS before_IN us_PRP ._.</w:t>
      </w:r>
    </w:p>
    <w:p w14:paraId="21E25651" w14:textId="77777777" w:rsidR="00EB4287" w:rsidRPr="00CD6915" w:rsidRDefault="00EB4287" w:rsidP="00EB4287">
      <w:r w:rsidRPr="00CD6915">
        <w:t>Let_VB us_PRP not_RB be_VB two_CD ,_, but_CC one_CD ,_, that_IN so_IN we_PRP work_VBP to_TO a_DT good_JJ end_NN ._.</w:t>
      </w:r>
    </w:p>
    <w:p w14:paraId="03162996" w14:textId="77777777" w:rsidR="00EB4287" w:rsidRPr="00CD6915" w:rsidRDefault="00EB4287" w:rsidP="00EB4287">
      <w:r w:rsidRPr="00CD6915">
        <w:t>Will_MD you_PRP not_RB have_VB faith_NN in_IN me_PRP ?_. ''_''</w:t>
      </w:r>
    </w:p>
    <w:p w14:paraId="04460FE6" w14:textId="77777777" w:rsidR="00EB4287" w:rsidRPr="00CD6915" w:rsidRDefault="00EB4287" w:rsidP="00EB4287">
      <w:r w:rsidRPr="00CD6915">
        <w:t>I_PRP took_VBD his_PRP$ hand_NN ,_, and_CC promised_VBD him_PRP ._.</w:t>
      </w:r>
    </w:p>
    <w:p w14:paraId="0EDCAB13" w14:textId="77777777" w:rsidR="00EB4287" w:rsidRPr="00CD6915" w:rsidRDefault="00EB4287" w:rsidP="00EB4287">
      <w:r w:rsidRPr="00CD6915">
        <w:t>I_PRP held_VBD my_PRP$ door_NN open_JJ as_IN he_PRP went_VBD away_RB ,_, and_CC watched_VBD him_PRP go_VB into_IN his_PRP$ room_NN and_CC close_VB the_DT door_NN ._.</w:t>
      </w:r>
    </w:p>
    <w:p w14:paraId="429BAB12" w14:textId="77777777" w:rsidR="00EB4287" w:rsidRPr="00CD6915" w:rsidRDefault="00EB4287" w:rsidP="00EB4287">
      <w:r w:rsidRPr="00CD6915">
        <w:t>As_IN I_PRP stood_VBD without_IN moving_VBG ,_, I_PRP saw_VBD one_CD of_IN the_DT maids_NNS pass_VBP silently_RB along_IN the_DT passage_NN --_: she_PRP had_VBD her_PRP$ back_NN towards_IN me_PRP ,_, so_RB did_VBD not_RB see_VB me_PRP --_: and_CC go_VB into_IN the_DT room_NN where_WRB Lucy_NNP lay_VBD ._.</w:t>
      </w:r>
    </w:p>
    <w:p w14:paraId="68FE9E73" w14:textId="77777777" w:rsidR="00EB4287" w:rsidRPr="00CD6915" w:rsidRDefault="00EB4287" w:rsidP="00EB4287">
      <w:r w:rsidRPr="00CD6915">
        <w:t>The_DT sight_NN touched_VBD me_PRP ._.</w:t>
      </w:r>
    </w:p>
    <w:p w14:paraId="0B11A043" w14:textId="77777777" w:rsidR="00EB4287" w:rsidRPr="00CD6915" w:rsidRDefault="00EB4287" w:rsidP="00EB4287">
      <w:r w:rsidRPr="00CD6915">
        <w:t>Devotion_NN is_VBZ so_RB rare_JJ ,_, and_CC we_PRP are_VBP so_RB grateful_JJ to_TO those_DT who_WP show_VBP it_PRP unasked_JJ to_TO those_DT we_PRP love_VBP ._.</w:t>
      </w:r>
    </w:p>
    <w:p w14:paraId="3E3DCED5" w14:textId="77777777" w:rsidR="00EB4287" w:rsidRPr="00CD6915" w:rsidRDefault="00EB4287" w:rsidP="00EB4287">
      <w:r w:rsidRPr="00CD6915">
        <w:t>Here_RB was_VBD a_DT poor_JJ girl_NN putting_VBG aside_RP the_DT terrors_NNS which_WDT she_PRP naturally_RB had_VBD of_IN death_NN to_TO go_VB watch_NN alone_RB by_IN the_DT bier_NN of_IN the_DT mistress_NN whom_WP she_PRP loved_VBD ,_, so_IN that_IN the_DT poor_JJ clay_NN might_MD not_RB be_VB lonely_JJ till_IN laid_VBN to_TO eternal_JJ rest_NN ..._: ._.</w:t>
      </w:r>
    </w:p>
    <w:p w14:paraId="64348676" w14:textId="77777777" w:rsidR="00EB4287" w:rsidRPr="00CD6915" w:rsidRDefault="00EB4287" w:rsidP="00EB4287">
      <w:r w:rsidRPr="00CD6915">
        <w:t>I_PRP must_MD have_VB slept_VBN long_RB and_CC soundly_RB ,_, for_IN it_PRP was_VBD broad_JJ daylight_NN when_WRB Van_NNP Helsing_NNP waked_VBD me_PRP by_IN coming_VBG into_IN my_PRP$ room_NN ._.</w:t>
      </w:r>
    </w:p>
    <w:p w14:paraId="4E1748D7" w14:textId="77777777" w:rsidR="00EB4287" w:rsidRPr="00CD6915" w:rsidRDefault="00EB4287" w:rsidP="00EB4287">
      <w:r w:rsidRPr="00CD6915">
        <w:t>He_PRP came_VBD over_RP to_TO my_PRP$ bedside_NN and_CC said_VBD :_: --_: ``_`` You_PRP need_VBP not_RB trouble_NN about_IN the_DT knives_NNS ;_: we_PRP shall_MD not_RB do_VB it_PRP ._. ''_''</w:t>
      </w:r>
    </w:p>
    <w:p w14:paraId="6E523020" w14:textId="77777777" w:rsidR="00EB4287" w:rsidRPr="00CD6915" w:rsidRDefault="00EB4287" w:rsidP="00EB4287">
      <w:r w:rsidRPr="00CD6915">
        <w:t>``_`` Why_WRB not_RB ?_. ''_''</w:t>
      </w:r>
    </w:p>
    <w:p w14:paraId="620D3B87" w14:textId="77777777" w:rsidR="00EB4287" w:rsidRPr="00CD6915" w:rsidRDefault="00EB4287" w:rsidP="00EB4287">
      <w:r w:rsidRPr="00CD6915">
        <w:t>I_PRP asked_VBD ._.</w:t>
      </w:r>
    </w:p>
    <w:p w14:paraId="30B18648" w14:textId="77777777" w:rsidR="00EB4287" w:rsidRPr="00CD6915" w:rsidRDefault="00EB4287" w:rsidP="00EB4287">
      <w:r w:rsidRPr="00CD6915">
        <w:t>For_IN his_PRP$ solemnity_NN of_IN the_DT night_NN before_RB had_VBD greatly_RB impressed_VBN me_PRP ._.</w:t>
      </w:r>
    </w:p>
    <w:p w14:paraId="257942A3" w14:textId="77777777" w:rsidR="00EB4287" w:rsidRPr="00CD6915" w:rsidRDefault="00EB4287" w:rsidP="00EB4287">
      <w:r w:rsidRPr="00CD6915">
        <w:t>``_`` Because_IN ,_, ''_'' he_PRP said_VBD sternly_RB ,_, ``_`` it_PRP is_VBZ too_RB late_JJ --_: or_CC too_RB early_JJ ._.</w:t>
      </w:r>
    </w:p>
    <w:p w14:paraId="37FE2FD2" w14:textId="77777777" w:rsidR="00EB4287" w:rsidRPr="00CD6915" w:rsidRDefault="00EB4287" w:rsidP="00EB4287">
      <w:r w:rsidRPr="00CD6915">
        <w:t>See_VB !_. ''_''</w:t>
      </w:r>
    </w:p>
    <w:p w14:paraId="2D7D6581" w14:textId="77777777" w:rsidR="00EB4287" w:rsidRPr="00CD6915" w:rsidRDefault="00EB4287" w:rsidP="00EB4287">
      <w:r w:rsidRPr="00CD6915">
        <w:t>Here_RB he_PRP held_VBD up_RP the_DT little_JJ golden_JJ crucifix_NN ._.</w:t>
      </w:r>
    </w:p>
    <w:p w14:paraId="3EABD404" w14:textId="77777777" w:rsidR="00EB4287" w:rsidRPr="00CD6915" w:rsidRDefault="00EB4287" w:rsidP="00EB4287">
      <w:r w:rsidRPr="00CD6915">
        <w:t>``_`` This_DT was_VBD stolen_VBN in_IN the_DT night_NN ._. ''_''</w:t>
      </w:r>
    </w:p>
    <w:p w14:paraId="60F1623C" w14:textId="77777777" w:rsidR="00EB4287" w:rsidRPr="00CD6915" w:rsidRDefault="00EB4287" w:rsidP="00EB4287">
      <w:r w:rsidRPr="00CD6915">
        <w:t>``_`` How_WRB ,_, stolen_VBN ,_, ''_'' I_PRP asked_VBD in_IN wonder_NN ,_, ``_`` since_IN you_PRP have_VBP it_PRP now_RB ?_. ''_''</w:t>
      </w:r>
    </w:p>
    <w:p w14:paraId="27528E43" w14:textId="77777777" w:rsidR="00EB4287" w:rsidRPr="00CD6915" w:rsidRDefault="00EB4287" w:rsidP="00EB4287">
      <w:r w:rsidRPr="00CD6915">
        <w:t>``_`` Because_IN I_PRP get_VBP it_PRP back_RB from_IN the_DT worthless_JJ wretch_NN who_WP stole_VBD it_PRP ,_, from_IN the_DT woman_NN who_WP robbed_VBD the_DT dead_JJ and_CC the_DT living_NN ._.</w:t>
      </w:r>
    </w:p>
    <w:p w14:paraId="25285A7C" w14:textId="77777777" w:rsidR="00EB4287" w:rsidRPr="00CD6915" w:rsidRDefault="00EB4287" w:rsidP="00EB4287">
      <w:r w:rsidRPr="00CD6915">
        <w:lastRenderedPageBreak/>
        <w:t>Her_PRP$ punishment_NN will_MD surely_RB come_VB ,_, but_CC not_RB through_IN me_PRP ;_: she_PRP knew_VBD not_RB altogether_RB what_WP she_PRP did_VBD and_CC thus_RB unknowing_JJ ,_, she_PRP only_RB stole_VBD ._.</w:t>
      </w:r>
    </w:p>
    <w:p w14:paraId="18241F17" w14:textId="77777777" w:rsidR="00EB4287" w:rsidRPr="00CD6915" w:rsidRDefault="00EB4287" w:rsidP="00EB4287">
      <w:r w:rsidRPr="00CD6915">
        <w:t>Now_RB we_PRP must_MD wait_VB ._. ''_''</w:t>
      </w:r>
    </w:p>
    <w:p w14:paraId="3CC9793E" w14:textId="77777777" w:rsidR="00EB4287" w:rsidRPr="00CD6915" w:rsidRDefault="00EB4287" w:rsidP="00EB4287">
      <w:r w:rsidRPr="00CD6915">
        <w:t>He_PRP went_VBD away_RB on_IN the_DT word_NN ,_, leaving_VBG me_PRP with_IN a_DT new_JJ mystery_NN to_TO think_VB of_IN ,_, a_DT new_JJ puzzle_NN to_TO grapple_VB with_IN ._.</w:t>
      </w:r>
    </w:p>
    <w:p w14:paraId="183D08BB" w14:textId="77777777" w:rsidR="00EB4287" w:rsidRPr="00CD6915" w:rsidRDefault="00EB4287" w:rsidP="00EB4287">
      <w:r w:rsidRPr="00CD6915">
        <w:t>The_DT forenoon_NN was_VBD a_DT dreary_JJ time_NN ,_, but_CC at_IN noon_NN the_DT solicitor_NN came_VBD :_: Mr._NNP Marquand_NNP ,_, of_IN Wholeman_NNP ,_, Sons_NNP ,_, Marquand_NNP &amp;_CC Lidderdale_NNP ._.</w:t>
      </w:r>
    </w:p>
    <w:p w14:paraId="7884B32A" w14:textId="77777777" w:rsidR="00EB4287" w:rsidRPr="00CD6915" w:rsidRDefault="00EB4287" w:rsidP="00EB4287">
      <w:r w:rsidRPr="00CD6915">
        <w:t>He_PRP was_VBD very_RB genial_JJ and_CC very_RB appreciative_JJ of_IN what_WP we_PRP had_VBD done_VBN ,_, and_CC took_VBD off_RP our_PRP$ hands_NNS all_DT cares_VBZ as_IN to_TO details_NNS ._.</w:t>
      </w:r>
    </w:p>
    <w:p w14:paraId="15DA4C2B" w14:textId="77777777" w:rsidR="00EB4287" w:rsidRPr="00CD6915" w:rsidRDefault="00EB4287" w:rsidP="00EB4287">
      <w:r w:rsidRPr="00CD6915">
        <w:t>During_IN lunch_NN he_PRP told_VBD us_PRP that_IN Mrs._NNP Westenra_NNP had_VBD for_IN some_DT time_NN expected_VBD sudden_JJ death_NN from_IN her_PRP$ heart_NN ,_, and_CC had_VBD put_VBN her_PRP$ affairs_NNS in_IN absolute_JJ order_NN ;_: he_PRP informed_VBD us_PRP that_IN ,_, with_IN the_DT exception_NN of_IN a_DT certain_JJ entailed_VBN property_NN of_IN Lucy_NNP 's_POS father_NN 's_POS which_WDT now_RB ,_, in_IN default_NN of_IN direct_JJ issue_NN ,_, went_VBD back_RB to_TO a_DT distant_JJ branch_NN of_IN the_DT family_NN ,_, the_DT whole_JJ estate_NN ,_, real_JJ and_CC personal_JJ ,_, was_VBD left_VBN absolutely_RB to_TO Arthur_NNP Holmwood_NNP ._.</w:t>
      </w:r>
    </w:p>
    <w:p w14:paraId="72A8D579" w14:textId="77777777" w:rsidR="00EB4287" w:rsidRPr="00CD6915" w:rsidRDefault="00EB4287" w:rsidP="00EB4287">
      <w:r w:rsidRPr="00CD6915">
        <w:t>When_WRB he_PRP had_VBD told_VBN us_PRP so_RB much_RB he_PRP went_VBD on_IN :_: --_: ``_`` Frankly_NNP we_PRP did_VBD our_PRP$ best_JJS to_TO prevent_VB such_PDT a_DT testamentary_JJ disposition_NN ,_, and_CC pointed_VBD out_RP certain_JJ contingencies_NNS that_WDT might_MD leave_VB her_PRP$ daughter_NN either_CC penniless_JJ or_CC not_RB so_RB free_JJ as_IN she_PRP should_MD be_VB to_TO act_VB regarding_VBG a_DT matrimonial_JJ alliance_NN ._.</w:t>
      </w:r>
    </w:p>
    <w:p w14:paraId="52128A94" w14:textId="77777777" w:rsidR="00EB4287" w:rsidRPr="00CD6915" w:rsidRDefault="00EB4287" w:rsidP="00EB4287">
      <w:r w:rsidRPr="00CD6915">
        <w:t>Indeed_RB ,_, we_PRP pressed_VBD the_DT matter_NN so_RB far_RB that_IN we_PRP almost_RB came_VBD into_IN collision_NN ,_, for_IN she_PRP asked_VBD us_PRP if_IN we_PRP were_VBD or_CC were_VBD not_RB prepared_VBN to_TO carry_VB out_RP her_PRP$ wishes_NNS ._.</w:t>
      </w:r>
    </w:p>
    <w:p w14:paraId="2C5B20EA" w14:textId="77777777" w:rsidR="00EB4287" w:rsidRPr="00CD6915" w:rsidRDefault="00EB4287" w:rsidP="00EB4287">
      <w:r w:rsidRPr="00CD6915">
        <w:t>Of_IN course_NN ,_, we_PRP had_VBD then_RB no_DT alternative_NN but_CC to_TO accept_VB ._.</w:t>
      </w:r>
    </w:p>
    <w:p w14:paraId="3F0A7FFC" w14:textId="77777777" w:rsidR="00EB4287" w:rsidRPr="00CD6915" w:rsidRDefault="00EB4287" w:rsidP="00EB4287">
      <w:r w:rsidRPr="00CD6915">
        <w:t>We_PRP were_VBD right_RB in_IN principle_NN ,_, and_CC ninety-nine_JJ times_NNS out_IN of_IN a_DT hundred_CD we_PRP should_MD have_VB proved_VBN ,_, by_IN the_DT logic_NN of_IN events_NNS ,_, the_DT accuracy_NN of_IN our_PRP$ judgment_NN ._.</w:t>
      </w:r>
    </w:p>
    <w:p w14:paraId="10DCAB42" w14:textId="77777777" w:rsidR="00EB4287" w:rsidRPr="00CD6915" w:rsidRDefault="00EB4287" w:rsidP="00EB4287">
      <w:r w:rsidRPr="00CD6915">
        <w:t>Frankly_RB ,_, however_RB ,_, I_PRP must_MD admit_VB that_IN in_IN this_DT case_NN any_DT other_JJ form_NN of_IN disposition_NN would_MD have_VB rendered_VBN impossible_JJ the_DT carrying_NN out_IN of_IN her_PRP$ wishes_NNS ._.</w:t>
      </w:r>
    </w:p>
    <w:p w14:paraId="7CA2CC1A" w14:textId="77777777" w:rsidR="00EB4287" w:rsidRPr="00CD6915" w:rsidRDefault="00EB4287" w:rsidP="00EB4287">
      <w:r w:rsidRPr="00CD6915">
        <w:t xml:space="preserve">For_IN by_IN her_PRP predeceasing_VBG her_PRP$ daughter_NN the_DT latter_JJ would_MD have_VB come_VBN into_IN possession_NN of_IN the_DT property_NN ,_, and_CC ,_, even_RB had_VBD she_PRP only_RB survived_VBD her_PRP$ mother_NN by_IN five_CD minutes_NNS ,_, her_PRP$ property_NN would_MD ,_, in_IN case_NN there_EX were_VBD no_DT will_NN --_: and_CC a_DT will_NN was_VBD a_DT practical_JJ impossibility_NN in_IN </w:t>
      </w:r>
      <w:r w:rsidRPr="00CD6915">
        <w:lastRenderedPageBreak/>
        <w:t>such_JJ a_DT case_NN --_: have_VBP been_VBN treated_VBN at_IN her_PRP$ decease_NN as_IN under_IN intestacy_NN ._.</w:t>
      </w:r>
    </w:p>
    <w:p w14:paraId="0C7D0C71" w14:textId="77777777" w:rsidR="00EB4287" w:rsidRPr="00CD6915" w:rsidRDefault="00EB4287" w:rsidP="00EB4287">
      <w:r w:rsidRPr="00CD6915">
        <w:t>In_IN which_WDT case_NN Lord_NNP Godalming_NNP ,_, though_IN so_RB dear_RB a_DT friend_NN ,_, would_MD have_VB had_VBN no_DT claim_NN in_IN the_DT world_NN ;_: and_CC the_DT inheritors_NNS ,_, being_VBG remote_JJ ,_, would_MD not_RB be_VB likely_JJ to_TO abandon_VB their_PRP$ just_JJ rights_NNS ,_, for_IN sentimental_JJ reasons_NNS regarding_VBG an_DT entire_JJ stranger_NN ._.</w:t>
      </w:r>
    </w:p>
    <w:p w14:paraId="3452FC6E" w14:textId="77777777" w:rsidR="00EB4287" w:rsidRPr="00CD6915" w:rsidRDefault="00EB4287" w:rsidP="00EB4287">
      <w:r w:rsidRPr="00CD6915">
        <w:t>I_PRP assure_VBP you_PRP ,_, my_PRP$ dear_RB sirs_VBZ ,_, I_PRP am_VBP rejoiced_VBN at_IN the_DT result_NN ,_, perfectly_RB rejoiced_VBD ._. ''_''</w:t>
      </w:r>
    </w:p>
    <w:p w14:paraId="6EAAD655" w14:textId="77777777" w:rsidR="00EB4287" w:rsidRPr="00CD6915" w:rsidRDefault="00EB4287" w:rsidP="00EB4287">
      <w:r w:rsidRPr="00CD6915">
        <w:t>He_PRP was_VBD a_DT good_JJ fellow_NN ,_, but_CC his_PRP$ rejoicing_NN at_IN the_DT one_CD little_JJ part_NN --_: in_IN which_WDT he_PRP was_VBD officially_RB interested_JJ --_: of_IN so_RB great_JJ a_DT tragedy_NN ,_, was_VBD an_DT object-lesson_NN in_IN the_DT limitations_NNS of_IN sympathetic_JJ understanding_NN ._.</w:t>
      </w:r>
    </w:p>
    <w:p w14:paraId="2AED7AEF" w14:textId="77777777" w:rsidR="00EB4287" w:rsidRPr="00CD6915" w:rsidRDefault="00EB4287" w:rsidP="00EB4287">
      <w:r w:rsidRPr="00CD6915">
        <w:t>He_PRP did_VBD not_RB remain_VB long_JJ ,_, but_CC said_VBD he_PRP would_MD look_VB in_IN later_RB in_IN the_DT day_NN and_CC see_VB Lord_NNP Godalming_NNP ._.</w:t>
      </w:r>
    </w:p>
    <w:p w14:paraId="7391E6A2" w14:textId="77777777" w:rsidR="00EB4287" w:rsidRPr="00CD6915" w:rsidRDefault="00EB4287" w:rsidP="00EB4287">
      <w:r w:rsidRPr="00CD6915">
        <w:t>His_PRP$ coming_VBG ,_, however_RB ,_, had_VBD been_VBN a_DT certain_JJ comfort_NN to_TO us_PRP ,_, since_IN it_PRP assured_VBD us_PRP that_IN we_PRP should_MD not_RB have_VB to_TO dread_NN hostile_NN criticism_NN as_IN to_TO any_DT of_IN our_PRP$ acts_NNS ._.</w:t>
      </w:r>
    </w:p>
    <w:p w14:paraId="3F49BD74" w14:textId="77777777" w:rsidR="00EB4287" w:rsidRPr="00CD6915" w:rsidRDefault="00EB4287" w:rsidP="00EB4287">
      <w:r w:rsidRPr="00CD6915">
        <w:t>Arthur_NNP was_VBD expected_VBN at_IN five_CD o'clock_RB ,_, so_IN a_DT little_JJ before_IN that_DT time_NN we_PRP visited_VBD the_DT death-chamber_NN ._.</w:t>
      </w:r>
    </w:p>
    <w:p w14:paraId="0AF5D480" w14:textId="77777777" w:rsidR="00EB4287" w:rsidRPr="00CD6915" w:rsidRDefault="00EB4287" w:rsidP="00EB4287">
      <w:r w:rsidRPr="00CD6915">
        <w:t>It_PRP was_VBD so_RB in_IN very_JJ truth_NN ,_, for_IN now_RB both_DT mother_NN and_CC daughter_NN lay_VBP in_IN it_PRP ._.</w:t>
      </w:r>
    </w:p>
    <w:p w14:paraId="13E5DF4F" w14:textId="77777777" w:rsidR="00EB4287" w:rsidRPr="00CD6915" w:rsidRDefault="00EB4287" w:rsidP="00EB4287">
      <w:r w:rsidRPr="00CD6915">
        <w:t>The_DT undertaker_NN ,_, true_JJ to_TO his_PRP$ craft_NN ,_, had_VBD made_VBN the_DT best_JJS display_NN he_PRP could_MD of_IN his_PRP$ goods_NNS ,_, and_CC there_EX was_VBD a_DT mortuary_JJ air_NN about_IN the_DT place_NN that_WDT lowered_VBD our_PRP$ spirits_NNS at_IN once_RB ._.</w:t>
      </w:r>
    </w:p>
    <w:p w14:paraId="74B4A500" w14:textId="77777777" w:rsidR="00EB4287" w:rsidRPr="00CD6915" w:rsidRDefault="00EB4287" w:rsidP="00EB4287">
      <w:r w:rsidRPr="00CD6915">
        <w:t>Van_NNP Helsing_NNP ordered_VBD the_DT former_JJ arrangement_NN to_TO be_VB adhered_JJ to_TO ,_, explaining_VBG that_IN ,_, as_IN Lord_NNP Godalming_NNP was_VBD coming_VBG very_RB soon_RB ,_, it_PRP would_MD be_VB less_RBR harrowing_JJ to_TO his_PRP$ feelings_NNS to_TO see_VB all_DT that_WDT was_VBD left_VBN of_IN his_PRP$ fiancée_NN quite_RB alone_RB ._.</w:t>
      </w:r>
    </w:p>
    <w:p w14:paraId="512ADFE5" w14:textId="77777777" w:rsidR="00EB4287" w:rsidRPr="00CD6915" w:rsidRDefault="00EB4287" w:rsidP="00EB4287">
      <w:r w:rsidRPr="00CD6915">
        <w:t>The_DT undertaker_NN seemed_VBD shocked_VBN at_IN his_PRP$ own_JJ stupidity_NN and_CC exerted_VBD himself_PRP to_TO restore_VB things_NNS to_TO the_DT condition_NN in_IN which_WDT we_PRP left_VBD them_PRP the_DT night_NN before_IN ,_, so_IN that_IN when_WRB Arthur_NNP came_VBD such_JJ shocks_NNS to_TO his_PRP$ feelings_NNS as_IN we_PRP could_MD avoid_VB were_VBD saved_VBN ._.</w:t>
      </w:r>
    </w:p>
    <w:p w14:paraId="74DC276F" w14:textId="77777777" w:rsidR="00EB4287" w:rsidRPr="00CD6915" w:rsidRDefault="00EB4287" w:rsidP="00EB4287">
      <w:r w:rsidRPr="00CD6915">
        <w:t>Poor_NNP fellow_NN !_.</w:t>
      </w:r>
    </w:p>
    <w:p w14:paraId="3CE1C5F6" w14:textId="77777777" w:rsidR="00EB4287" w:rsidRPr="00CD6915" w:rsidRDefault="00EB4287" w:rsidP="00EB4287">
      <w:r w:rsidRPr="00CD6915">
        <w:t>He_PRP looked_VBD desperately_RB sad_JJ and_CC broken_JJ ;_: even_RB his_PRP$ stalwart_JJ manhood_NN seemed_VBD to_TO have_VB shrunk_VBN somewhat_RB under_IN the_DT strain_NN of_IN his_PRP$ much-tried_JJ emotions_NNS ._.</w:t>
      </w:r>
    </w:p>
    <w:p w14:paraId="3C7432ED" w14:textId="77777777" w:rsidR="00EB4287" w:rsidRPr="00CD6915" w:rsidRDefault="00EB4287" w:rsidP="00EB4287">
      <w:r w:rsidRPr="00CD6915">
        <w:t>He_PRP had_VBD ,_, I_PRP knew_VBD ,_, been_VBN very_RB genuinely_RB and_CC devotedly_RB attached_VBN to_TO his_PRP$ father_NN ;_: and_CC to_TO lose_VB him_PRP ,_, and_CC at_IN such_PDT a_DT time_NN ,_, was_VBD a_DT bitter_JJ blow_NN to_TO him_PRP ._.</w:t>
      </w:r>
    </w:p>
    <w:p w14:paraId="50D28FA7" w14:textId="77777777" w:rsidR="00EB4287" w:rsidRPr="00CD6915" w:rsidRDefault="00EB4287" w:rsidP="00EB4287">
      <w:r w:rsidRPr="00CD6915">
        <w:lastRenderedPageBreak/>
        <w:t>With_IN me_PRP he_PRP was_VBD warm_JJ as_IN ever_RB ,_, and_CC to_TO Van_NNP Helsing_NNP he_PRP was_VBD sweetly_RB courteous_JJ ;_: but_CC I_PRP could_MD not_RB help_VB seeing_VBG that_IN there_EX was_VBD some_DT constraint_NN with_IN him_PRP ._.</w:t>
      </w:r>
    </w:p>
    <w:p w14:paraId="38DDE68A" w14:textId="77777777" w:rsidR="00EB4287" w:rsidRPr="00CD6915" w:rsidRDefault="00EB4287" w:rsidP="00EB4287">
      <w:r w:rsidRPr="00CD6915">
        <w:t>The_DT Professor_NNP noticed_VBD it_PRP ,_, too_RB ,_, and_CC motioned_VBD me_PRP to_TO bring_VB him_PRP upstairs_RB ._.</w:t>
      </w:r>
    </w:p>
    <w:p w14:paraId="33E2130D" w14:textId="77777777" w:rsidR="00EB4287" w:rsidRPr="00CD6915" w:rsidRDefault="00EB4287" w:rsidP="00EB4287">
      <w:r w:rsidRPr="00CD6915">
        <w:t>I_PRP did_VBD so_RB ,_, and_CC left_VBD him_PRP at_IN the_DT door_NN of_IN the_DT room_NN ,_, as_IN I_PRP felt_VBD he_PRP would_MD like_VB to_TO be_VB quite_RB alone_RB with_IN her_PRP ,_, but_CC he_PRP took_VBD my_PRP$ arm_NN and_CC led_VBD me_PRP in_IN ,_, saying_VBG huskily_RB :_: --_: ``_`` You_PRP loved_VBD her_PRP too_RB ,_, old_JJ fellow_NN ;_: she_PRP told_VBD me_PRP all_DT about_IN it_PRP ,_, and_CC there_EX was_VBD no_DT friend_NN had_VBD a_DT closer_JJR place_NN in_IN her_PRP$ heart_NN than_IN you_PRP ._.</w:t>
      </w:r>
    </w:p>
    <w:p w14:paraId="0301A82D" w14:textId="77777777" w:rsidR="00EB4287" w:rsidRPr="00CD6915" w:rsidRDefault="00EB4287" w:rsidP="00EB4287">
      <w:r w:rsidRPr="00CD6915">
        <w:t>I_PRP do_VBP n't_RB know_VB how_WRB to_TO thank_VB you_PRP for_IN all_DT you_PRP have_VBP done_VBN for_IN her_PRP ._.</w:t>
      </w:r>
    </w:p>
    <w:p w14:paraId="719D80A4" w14:textId="77777777" w:rsidR="00EB4287" w:rsidRPr="00CD6915" w:rsidRDefault="00EB4287" w:rsidP="00EB4287">
      <w:r w:rsidRPr="00CD6915">
        <w:t>I_PRP ca_MD n't_RB think_VB yet_RB ..._: ''_'' Here_RB he_PRP suddenly_RB broke_VBD down_RB ,_, and_CC threw_VBD his_PRP$ arms_NNS round_VBP my_PRP$ shoulders_NNS and_CC laid_VBD his_PRP$ head_NN on_IN my_PRP$ breast_NN ,_, crying_VBG :_: --_: ``_`` Oh_UH ,_, Jack_NNP !_.</w:t>
      </w:r>
    </w:p>
    <w:p w14:paraId="425CF98F" w14:textId="77777777" w:rsidR="00EB4287" w:rsidRPr="00CD6915" w:rsidRDefault="00EB4287" w:rsidP="00EB4287">
      <w:r w:rsidRPr="00CD6915">
        <w:t>Jack_NNP !_.</w:t>
      </w:r>
    </w:p>
    <w:p w14:paraId="03DEB599" w14:textId="77777777" w:rsidR="00EB4287" w:rsidRPr="00CD6915" w:rsidRDefault="00EB4287" w:rsidP="00EB4287">
      <w:r w:rsidRPr="00CD6915">
        <w:t>What_WP shall_MD I_PRP do_VBP !_.</w:t>
      </w:r>
    </w:p>
    <w:p w14:paraId="11E96F79" w14:textId="77777777" w:rsidR="00EB4287" w:rsidRPr="00CD6915" w:rsidRDefault="00EB4287" w:rsidP="00EB4287">
      <w:r w:rsidRPr="00CD6915">
        <w:t>The_DT whole_NN of_IN life_NN seems_VBZ gone_VBN from_IN me_PRP all_DT at_IN once_RB ,_, and_CC there_EX is_VBZ nothing_NN in_IN the_DT wide_JJ world_NN for_IN me_PRP to_TO live_VB for_IN ._. ''_''</w:t>
      </w:r>
    </w:p>
    <w:p w14:paraId="436633F9" w14:textId="77777777" w:rsidR="00EB4287" w:rsidRPr="00CD6915" w:rsidRDefault="00EB4287" w:rsidP="00EB4287">
      <w:r w:rsidRPr="00CD6915">
        <w:t>I_PRP comforted_VBD him_PRP as_RB well_RB as_IN I_PRP could_MD ._.</w:t>
      </w:r>
    </w:p>
    <w:p w14:paraId="42E4A814" w14:textId="77777777" w:rsidR="00EB4287" w:rsidRPr="00CD6915" w:rsidRDefault="00EB4287" w:rsidP="00EB4287">
      <w:r w:rsidRPr="00CD6915">
        <w:t>In_IN such_JJ cases_NNS men_NNS do_VBP not_RB need_VB much_JJ expression_NN ._.</w:t>
      </w:r>
    </w:p>
    <w:p w14:paraId="5910F230" w14:textId="77777777" w:rsidR="00EB4287" w:rsidRPr="00CD6915" w:rsidRDefault="00EB4287" w:rsidP="00EB4287">
      <w:r w:rsidRPr="00CD6915">
        <w:t>A_DT grip_NN of_IN the_DT hand_NN ,_, the_DT tightening_NN of_IN an_DT arm_NN over_IN the_DT shoulder_NN ,_, a_DT sob_VBP in_IN unison_NN ,_, are_VBP expressions_NNS of_IN sympathy_NN dear_RB to_TO a_DT man_NN 's_POS heart_NN ._.</w:t>
      </w:r>
    </w:p>
    <w:p w14:paraId="7A27FCFE" w14:textId="77777777" w:rsidR="00EB4287" w:rsidRPr="00CD6915" w:rsidRDefault="00EB4287" w:rsidP="00EB4287">
      <w:r w:rsidRPr="00CD6915">
        <w:t>I_PRP stood_VBD still_RB and_CC silent_JJ till_IN his_PRP$ sobs_NNS died_VBD away_RB ,_, and_CC then_RB I_PRP said_VBD softly_RB to_TO him_PRP :_: --_: ``_`` Come_VB and_CC look_VB at_IN her_PRP ._. ''_''</w:t>
      </w:r>
    </w:p>
    <w:p w14:paraId="6B218924" w14:textId="77777777" w:rsidR="00EB4287" w:rsidRPr="00CD6915" w:rsidRDefault="00EB4287" w:rsidP="00EB4287">
      <w:r w:rsidRPr="00CD6915">
        <w:t>Together_RB we_PRP moved_VBD over_RP to_TO the_DT bed_NN ,_, and_CC I_PRP lifted_VBD the_DT lawn_NN from_IN her_PRP$ face_NN ._.</w:t>
      </w:r>
    </w:p>
    <w:p w14:paraId="00972770" w14:textId="77777777" w:rsidR="00EB4287" w:rsidRPr="00CD6915" w:rsidRDefault="00EB4287" w:rsidP="00EB4287">
      <w:r w:rsidRPr="00CD6915">
        <w:t>God_NN !_.</w:t>
      </w:r>
    </w:p>
    <w:p w14:paraId="41D0A2D1" w14:textId="77777777" w:rsidR="00EB4287" w:rsidRPr="00CD6915" w:rsidRDefault="00EB4287" w:rsidP="00EB4287">
      <w:r w:rsidRPr="00CD6915">
        <w:t>how_WRB beautiful_JJ she_PRP was_VBD ._.</w:t>
      </w:r>
    </w:p>
    <w:p w14:paraId="7C030F6E" w14:textId="77777777" w:rsidR="00EB4287" w:rsidRPr="00CD6915" w:rsidRDefault="00EB4287" w:rsidP="00EB4287">
      <w:r w:rsidRPr="00CD6915">
        <w:t>Every_DT hour_NN seemed_VBD to_TO be_VB enhancing_VBG her_PRP$ loveliness_NN ._.</w:t>
      </w:r>
    </w:p>
    <w:p w14:paraId="1C73DCA9" w14:textId="77777777" w:rsidR="00EB4287" w:rsidRPr="00CD6915" w:rsidRDefault="00EB4287" w:rsidP="00EB4287">
      <w:r w:rsidRPr="00CD6915">
        <w:t>It_PRP frightened_VBD and_CC amazed_VBD me_PRP somewhat_RB ;_: and_CC as_IN for_IN Arthur_NNP ,_, he_PRP fell_VBD a-trembling_NN ,_, and_CC finally_RB was_VBD shaken_VBN with_IN doubt_NN as_IN with_IN an_DT ague_NN ._.</w:t>
      </w:r>
    </w:p>
    <w:p w14:paraId="23E4EFE0" w14:textId="77777777" w:rsidR="00EB4287" w:rsidRPr="00CD6915" w:rsidRDefault="00EB4287" w:rsidP="00EB4287">
      <w:r w:rsidRPr="00CD6915">
        <w:t>At_IN last_JJ ,_, after_IN a_DT long_JJ pause_NN ,_, he_PRP said_VBD to_TO me_PRP in_IN a_DT faint_JJ whisper_NN :_: --_: ``_`` Jack_NNP ,_, is_VBZ she_PRP really_RB dead_JJ ?_. ''_''</w:t>
      </w:r>
    </w:p>
    <w:p w14:paraId="20D32BDC" w14:textId="77777777" w:rsidR="00EB4287" w:rsidRPr="00CD6915" w:rsidRDefault="00EB4287" w:rsidP="00EB4287">
      <w:r w:rsidRPr="00CD6915">
        <w:t xml:space="preserve">I_PRP assured_VBD him_PRP sadly_RB that_IN it_PRP was_VBD so_RB ,_, and_CC went_VBD on_RP to_TO suggest_VB --_: for_IN I_PRP felt_VBD that_IN such_PDT a_DT horrible_JJ doubt_NN should_MD not_RB have_VB life_NN for_IN a_DT moment_NN longer_RBR than_IN </w:t>
      </w:r>
      <w:r w:rsidRPr="00CD6915">
        <w:lastRenderedPageBreak/>
        <w:t>I_PRP could_MD help_VB --_: that_IN it_PRP often_RB happened_VBD that_IN after_IN death_NN faces_NNS became_VBD softened_JJ and_CC even_RB resolved_VBN into_IN their_PRP$ youthful_JJ beauty_NN ;_: that_IN this_DT was_VBD especially_RB so_RB when_WRB death_NN had_VBD been_VBN preceded_VBN by_IN any_DT acute_JJ or_CC prolonged_JJ suffering_NN ._.</w:t>
      </w:r>
    </w:p>
    <w:p w14:paraId="60465556" w14:textId="77777777" w:rsidR="00EB4287" w:rsidRPr="00CD6915" w:rsidRDefault="00EB4287" w:rsidP="00EB4287">
      <w:r w:rsidRPr="00CD6915">
        <w:t>It_PRP seemed_VBD to_TO quite_RB do_VB away_RB with_IN any_DT doubt_NN ,_, and_CC ,_, after_IN kneeling_VBG beside_IN the_DT couch_NN for_IN a_DT while_NN and_CC looking_VBG at_IN her_PRP lovingly_RB and_CC long_RB ,_, he_PRP turned_VBD aside_RB ._.</w:t>
      </w:r>
    </w:p>
    <w:p w14:paraId="0544A9D9" w14:textId="77777777" w:rsidR="00EB4287" w:rsidRPr="00CD6915" w:rsidRDefault="00EB4287" w:rsidP="00EB4287">
      <w:r w:rsidRPr="00CD6915">
        <w:t>I_PRP told_VBD him_PRP that_IN that_DT must_MD be_VB good-bye_JJ ,_, as_IN the_DT coffin_NN had_VBD to_TO be_VB prepared_VBN ;_: so_IN he_PRP went_VBD back_RB and_CC took_VBD her_PRP$ dead_JJ hand_NN in_IN his_PRP$ and_CC kissed_VBD it_PRP ,_, and_CC bent_NN over_IN and_CC kissed_VBD her_PRP$ forehead_NN ._.</w:t>
      </w:r>
    </w:p>
    <w:p w14:paraId="3634A8FF" w14:textId="77777777" w:rsidR="00EB4287" w:rsidRPr="00CD6915" w:rsidRDefault="00EB4287" w:rsidP="00EB4287">
      <w:r w:rsidRPr="00CD6915">
        <w:t>He_PRP came_VBD away_RB ,_, fondly_RB looking_VBG back_RB over_IN his_PRP$ shoulder_NN at_IN her_PRP as_IN he_PRP came_VBD ._.</w:t>
      </w:r>
    </w:p>
    <w:p w14:paraId="1D441D33" w14:textId="77777777" w:rsidR="00EB4287" w:rsidRPr="00CD6915" w:rsidRDefault="00EB4287" w:rsidP="00EB4287">
      <w:r w:rsidRPr="00CD6915">
        <w:t>I_PRP left_VBD him_PRP in_IN the_DT drawing-room_NN ,_, and_CC told_VBD Van_NNP Helsing_NNP that_IN he_PRP had_VBD said_VBN good-bye_NN ;_: so_IN the_DT latter_JJ went_VBD to_TO the_DT kitchen_NN to_TO tell_VB the_DT undertaker_NN 's_POS men_NNS to_TO proceed_VB with_IN the_DT preparations_NNS and_CC to_TO screw_VB up_RP the_DT coffin_NN ._.</w:t>
      </w:r>
    </w:p>
    <w:p w14:paraId="5920E9D8" w14:textId="77777777" w:rsidR="00EB4287" w:rsidRPr="00CD6915" w:rsidRDefault="00EB4287" w:rsidP="00EB4287">
      <w:r w:rsidRPr="00CD6915">
        <w:t>When_WRB he_PRP came_VBD out_IN of_IN the_DT room_NN again_RB I_PRP told_VBD him_PRP of_IN Arthur_NNP 's_POS question_NN ,_, and_CC he_PRP replied_VBD :_: --_: ``_`` I_PRP am_VBP not_RB surprised_VBN ._.</w:t>
      </w:r>
    </w:p>
    <w:p w14:paraId="5EB7E5C6" w14:textId="77777777" w:rsidR="00EB4287" w:rsidRPr="00CD6915" w:rsidRDefault="00EB4287" w:rsidP="00EB4287">
      <w:r w:rsidRPr="00CD6915">
        <w:t>Just_RB now_RB I_PRP doubted_VBD for_IN a_DT moment_NN myself_PRP !_. ''_''</w:t>
      </w:r>
    </w:p>
    <w:p w14:paraId="4FF6C2C2" w14:textId="77777777" w:rsidR="00EB4287" w:rsidRPr="00CD6915" w:rsidRDefault="00EB4287" w:rsidP="00EB4287">
      <w:r w:rsidRPr="00CD6915">
        <w:t>We_PRP all_DT dined_VBD together_RB ,_, and_CC I_PRP could_MD see_VB that_DT poor_JJ Art_NN was_VBD trying_VBG to_TO make_VB the_DT best_JJS of_IN things_NNS ._.</w:t>
      </w:r>
    </w:p>
    <w:p w14:paraId="489A608C" w14:textId="77777777" w:rsidR="00EB4287" w:rsidRPr="00CD6915" w:rsidRDefault="00EB4287" w:rsidP="00EB4287">
      <w:r w:rsidRPr="00CD6915">
        <w:t>Van_NNP Helsing_NNP had_VBD been_VBN silent_JJ all_DT dinner-time_NN ;_: but_CC when_WRB we_PRP had_VBD lit_VBN our_PRP$ cigars_NNS he_PRP said_VBD --_: ``_`` Lord_NNP --_: --_: ''_'' ;_: but_CC Arthur_NNP interrupted_VBD him_PRP :_: --_: ``_`` No_UH ,_, no_DT ,_, not_RB that_IN ,_, for_IN God_NNP 's_POS sake_NN !_.</w:t>
      </w:r>
    </w:p>
    <w:p w14:paraId="6576AD0E" w14:textId="77777777" w:rsidR="00EB4287" w:rsidRPr="00CD6915" w:rsidRDefault="00EB4287" w:rsidP="00EB4287">
      <w:r w:rsidRPr="00CD6915">
        <w:t>not_RB yet_RB at_IN any_DT rate_NN ._.</w:t>
      </w:r>
    </w:p>
    <w:p w14:paraId="14D9D5E5" w14:textId="77777777" w:rsidR="00EB4287" w:rsidRPr="00CD6915" w:rsidRDefault="00EB4287" w:rsidP="00EB4287">
      <w:r w:rsidRPr="00CD6915">
        <w:t>Forgive_VB me_PRP ,_, sir_NN :_: I_PRP did_VBD not_RB mean_VB to_TO speak_VB offensively_RB ;_: it_PRP is_VBZ only_RB because_IN my_PRP$ loss_NN is_VBZ so_RB recent_JJ ._. ''_''</w:t>
      </w:r>
    </w:p>
    <w:p w14:paraId="03EF6393" w14:textId="77777777" w:rsidR="00EB4287" w:rsidRPr="00CD6915" w:rsidRDefault="00EB4287" w:rsidP="00EB4287">
      <w:r w:rsidRPr="00CD6915">
        <w:t>The_DT Professor_NNP answered_VBD very_RB sweetly_RB :_: --_: ``_`` I_PRP only_RB used_VBD that_DT name_NN because_IN I_PRP was_VBD in_IN doubt_NN ._.</w:t>
      </w:r>
    </w:p>
    <w:p w14:paraId="11CBA66B" w14:textId="77777777" w:rsidR="00EB4287" w:rsidRPr="00CD6915" w:rsidRDefault="00EB4287" w:rsidP="00EB4287">
      <w:r w:rsidRPr="00CD6915">
        <w:t>I_PRP must_MD not_RB call_VB you_PRP `_`` Mr._NNP ,_, '_'' and_CC I_PRP have_VBP grown_VBN to_TO love_VB you_PRP --_: yes_UH ,_, my_PRP$ dear_RB boy_NN ,_, to_TO love_VB you_PRP --_: as_IN Arthur_NNP ._. ''_''</w:t>
      </w:r>
    </w:p>
    <w:p w14:paraId="4CBC0A32" w14:textId="77777777" w:rsidR="00EB4287" w:rsidRPr="00CD6915" w:rsidRDefault="00EB4287" w:rsidP="00EB4287">
      <w:r w:rsidRPr="00CD6915">
        <w:t>Arthur_NNP held_VBD out_RP his_PRP$ hand_NN ,_, and_CC took_VBD the_DT old_JJ man_NN 's_VBZ warmly_RB ._.</w:t>
      </w:r>
    </w:p>
    <w:p w14:paraId="64E00A43" w14:textId="77777777" w:rsidR="00EB4287" w:rsidRPr="00CD6915" w:rsidRDefault="00EB4287" w:rsidP="00EB4287">
      <w:r w:rsidRPr="00CD6915">
        <w:t>``_`` Call_VB me_PRP what_WP you_PRP will_MD ,_, ''_'' he_PRP said_VBD ._.</w:t>
      </w:r>
    </w:p>
    <w:p w14:paraId="01F68DFA" w14:textId="77777777" w:rsidR="00EB4287" w:rsidRPr="00CD6915" w:rsidRDefault="00EB4287" w:rsidP="00EB4287">
      <w:r w:rsidRPr="00CD6915">
        <w:t>``_`` I_PRP hope_VBP I_PRP may_MD always_RB have_VB the_DT title_NN of_IN a_DT friend_NN ._.</w:t>
      </w:r>
    </w:p>
    <w:p w14:paraId="6AB156EE" w14:textId="77777777" w:rsidR="00EB4287" w:rsidRPr="00CD6915" w:rsidRDefault="00EB4287" w:rsidP="00EB4287">
      <w:r w:rsidRPr="00CD6915">
        <w:lastRenderedPageBreak/>
        <w:t>And_CC let_VB me_PRP say_VB that_IN I_PRP am_VBP at_IN a_DT loss_NN for_IN words_NNS to_TO thank_VB you_PRP for_IN your_PRP$ goodness_NN to_TO my_PRP$ poor_NN dear_RB ._. ''_''</w:t>
      </w:r>
    </w:p>
    <w:p w14:paraId="3060E1A0" w14:textId="77777777" w:rsidR="00EB4287" w:rsidRPr="00CD6915" w:rsidRDefault="00EB4287" w:rsidP="00EB4287">
      <w:r w:rsidRPr="00CD6915">
        <w:t>He_PRP paused_VBD a_DT moment_NN ,_, and_CC went_VBD on_IN :_: ``_`` I_PRP know_VBP that_IN she_PRP understood_VBD your_PRP$ goodness_NN even_RB better_RBR than_IN I_PRP do_VBP ;_: and_CC if_IN I_PRP was_VBD rude_JJ or_CC in_IN any_DT way_NN wanting_VBG at_IN that_DT time_NN you_PRP acted_VBD so_RB --_: you_PRP remember_VBP ''_'' --_: the_DT Professor_NNP nodded_VBD --_: ``_`` you_PRP must_MD forgive_VB me_PRP ._. ''_''</w:t>
      </w:r>
    </w:p>
    <w:p w14:paraId="0FBC7698" w14:textId="77777777" w:rsidR="00EB4287" w:rsidRPr="00CD6915" w:rsidRDefault="00EB4287" w:rsidP="00EB4287">
      <w:r w:rsidRPr="00CD6915">
        <w:t>He_PRP answered_VBD with_IN a_DT grave_JJ kindness_NN :_: --_: ``_`` I_PRP know_VBP it_PRP was_VBD hard_JJ for_IN you_PRP to_TO quite_RB trust_VB me_PRP then_RB ,_, for_IN to_TO trust_VB such_JJ violence_NN needs_VBZ to_TO understand_VB ;_: and_CC I_PRP take_VBP it_PRP that_IN you_PRP do_VBP not_RB --_: that_IN you_PRP can_MD not_RB --_: trust_VB me_PRP now_RB ,_, for_IN you_PRP do_VBP not_RB yet_RB understand_VB ._.</w:t>
      </w:r>
    </w:p>
    <w:p w14:paraId="4C1E52ED" w14:textId="77777777" w:rsidR="00EB4287" w:rsidRPr="00CD6915" w:rsidRDefault="00EB4287" w:rsidP="00EB4287">
      <w:r w:rsidRPr="00CD6915">
        <w:t>And_CC there_EX may_MD be_VB more_JJR times_NNS when_WRB I_PRP shall_MD want_VB you_PRP to_TO trust_VB when_WRB you_PRP can_MD not_RB --_: and_CC may_MD not_RB --_: and_CC must_MD not_RB yet_RB understand_VB ._.</w:t>
      </w:r>
    </w:p>
    <w:p w14:paraId="4260204B" w14:textId="77777777" w:rsidR="00EB4287" w:rsidRPr="00CD6915" w:rsidRDefault="00EB4287" w:rsidP="00EB4287">
      <w:r w:rsidRPr="00CD6915">
        <w:t>But_CC the_DT time_NN will_MD come_VB when_WRB your_PRP$ trust_NN shall_MD be_VB whole_JJ and_CC complete_JJ in_IN me_PRP ,_, and_CC when_WRB you_PRP shall_MD understand_VB as_IN though_IN the_DT sunlight_NN himself_PRP shone_VBD through_IN ._.</w:t>
      </w:r>
    </w:p>
    <w:p w14:paraId="7CC3C10C" w14:textId="77777777" w:rsidR="00EB4287" w:rsidRPr="00CD6915" w:rsidRDefault="00EB4287" w:rsidP="00EB4287">
      <w:r w:rsidRPr="00CD6915">
        <w:t>Then_RB you_PRP shall_MD bless_VB me_PRP from_IN first_JJ to_TO last_VB for_IN your_PRP$ own_JJ sake_NN ,_, and_CC for_IN the_DT sake_NN of_IN others_NNS and_CC for_IN her_PRP dear_RB sake_NN to_TO whom_WP I_PRP swore_VBD to_TO protect_VB ._. ''_''</w:t>
      </w:r>
    </w:p>
    <w:p w14:paraId="7CD1E776" w14:textId="77777777" w:rsidR="00EB4287" w:rsidRPr="00CD6915" w:rsidRDefault="00EB4287" w:rsidP="00EB4287">
      <w:r w:rsidRPr="00CD6915">
        <w:t>``_`` And_CC ,_, indeed_RB ,_, indeed_RB ,_, sir_NN ,_, ''_'' said_VBD Arthur_NNP warmly_RB ,_, ``_`` I_PRP shall_MD in_IN all_DT ways_NNS trust_VBP you_PRP ._.</w:t>
      </w:r>
    </w:p>
    <w:p w14:paraId="1BA98EAF" w14:textId="77777777" w:rsidR="00EB4287" w:rsidRPr="00CD6915" w:rsidRDefault="00EB4287" w:rsidP="00EB4287">
      <w:r w:rsidRPr="00CD6915">
        <w:t>I_PRP know_VBP and_CC believe_VBP you_PRP have_VBP a_DT very_RB noble_JJ heart_NN ,_, and_CC you_PRP are_VBP Jack_NNP 's_POS friend_NN ,_, and_CC you_PRP were_VBD hers_NNS ._.</w:t>
      </w:r>
    </w:p>
    <w:p w14:paraId="52D389F1" w14:textId="77777777" w:rsidR="00EB4287" w:rsidRPr="00CD6915" w:rsidRDefault="00EB4287" w:rsidP="00EB4287">
      <w:r w:rsidRPr="00CD6915">
        <w:t>You_PRP shall_MD do_VB what_WP you_PRP like_VBP ._. ''_''</w:t>
      </w:r>
    </w:p>
    <w:p w14:paraId="185FCF80" w14:textId="77777777" w:rsidR="00EB4287" w:rsidRPr="00CD6915" w:rsidRDefault="00EB4287" w:rsidP="00EB4287">
      <w:r w:rsidRPr="00CD6915">
        <w:t>The_DT Professor_NNP cleared_VBD his_PRP$ throat_NN a_DT couple_NN of_IN times_NNS ,_, as_IN though_IN about_IN to_TO speak_VB ,_, and_CC finally_RB said_VBD :_: --_: ``_`` May_MD I_PRP ask_VB you_PRP something_NN now_RB ?_. ''_''</w:t>
      </w:r>
    </w:p>
    <w:p w14:paraId="2EA81906" w14:textId="77777777" w:rsidR="00EB4287" w:rsidRPr="00CD6915" w:rsidRDefault="00EB4287" w:rsidP="00EB4287">
      <w:r w:rsidRPr="00CD6915">
        <w:t>``_`` Certainly_RB ._. ''_''</w:t>
      </w:r>
    </w:p>
    <w:p w14:paraId="01D4C583" w14:textId="77777777" w:rsidR="00EB4287" w:rsidRPr="00CD6915" w:rsidRDefault="00EB4287" w:rsidP="00EB4287">
      <w:r w:rsidRPr="00CD6915">
        <w:t>``_`` You_PRP know_VBP that_IN Mrs._NNP Westenra_NNP left_VBD you_PRP all_DT her_PRP$ property_NN ?_. ''_''</w:t>
      </w:r>
    </w:p>
    <w:p w14:paraId="5AA9ED42" w14:textId="77777777" w:rsidR="00EB4287" w:rsidRPr="00CD6915" w:rsidRDefault="00EB4287" w:rsidP="00EB4287">
      <w:r w:rsidRPr="00CD6915">
        <w:t>``_`` No_UH ,_, poor_JJ dear_RB ;_: I_PRP never_RB thought_VBD of_IN it_PRP ._. ''_''</w:t>
      </w:r>
    </w:p>
    <w:p w14:paraId="43FFDF6F" w14:textId="77777777" w:rsidR="00EB4287" w:rsidRPr="00CD6915" w:rsidRDefault="00EB4287" w:rsidP="00EB4287">
      <w:r w:rsidRPr="00CD6915">
        <w:t>``_`` And_CC as_IN it_PRP is_VBZ all_DT yours_PRP$ ,_, you_PRP have_VBP a_DT right_NN to_TO deal_VB with_IN it_PRP as_IN you_PRP will_MD ._.</w:t>
      </w:r>
    </w:p>
    <w:p w14:paraId="4A2B89BA" w14:textId="77777777" w:rsidR="00EB4287" w:rsidRPr="00CD6915" w:rsidRDefault="00EB4287" w:rsidP="00EB4287">
      <w:r w:rsidRPr="00CD6915">
        <w:t>I_PRP want_VBP you_PRP to_TO give_VB me_PRP permission_NN to_TO read_VB all_DT Miss_NNP Lucy_NNP 's_POS papers_NNS and_CC letters_NNS ._.</w:t>
      </w:r>
    </w:p>
    <w:p w14:paraId="034F8DB3" w14:textId="77777777" w:rsidR="00EB4287" w:rsidRPr="00CD6915" w:rsidRDefault="00EB4287" w:rsidP="00EB4287">
      <w:r w:rsidRPr="00CD6915">
        <w:t>Believe_VB me_PRP ,_, it_PRP is_VBZ no_DT idle_JJ curiosity_NN ._.</w:t>
      </w:r>
    </w:p>
    <w:p w14:paraId="1DFBB970" w14:textId="77777777" w:rsidR="00EB4287" w:rsidRPr="00CD6915" w:rsidRDefault="00EB4287" w:rsidP="00EB4287">
      <w:r w:rsidRPr="00CD6915">
        <w:t>I_PRP have_VBP a_DT motive_NN of_IN which_WDT ,_, be_VB sure_JJ ,_, she_PRP would_MD have_VB approved_VBN ._.</w:t>
      </w:r>
    </w:p>
    <w:p w14:paraId="5D05B403" w14:textId="77777777" w:rsidR="00EB4287" w:rsidRPr="00CD6915" w:rsidRDefault="00EB4287" w:rsidP="00EB4287">
      <w:r w:rsidRPr="00CD6915">
        <w:lastRenderedPageBreak/>
        <w:t>I_PRP have_VBP them_PRP all_RB here_RB ._.</w:t>
      </w:r>
    </w:p>
    <w:p w14:paraId="3ED7BC05" w14:textId="77777777" w:rsidR="00EB4287" w:rsidRPr="00CD6915" w:rsidRDefault="00EB4287" w:rsidP="00EB4287">
      <w:r w:rsidRPr="00CD6915">
        <w:t>I_PRP took_VBD them_PRP before_IN we_PRP knew_VBD that_IN all_DT was_VBD yours_PRP$ ,_, so_IN that_IN no_DT strange_JJ hand_NN might_MD touch_VB them_PRP --_: no_DT strange_JJ eye_NN look_NN through_IN words_NNS into_IN her_PRP$ soul_NN ._.</w:t>
      </w:r>
    </w:p>
    <w:p w14:paraId="7554D8FD" w14:textId="77777777" w:rsidR="00EB4287" w:rsidRPr="00CD6915" w:rsidRDefault="00EB4287" w:rsidP="00EB4287">
      <w:r w:rsidRPr="00CD6915">
        <w:t>I_PRP shall_MD keep_VB them_PRP ,_, if_IN I_PRP may_MD ;_: even_RB you_PRP may_MD not_RB see_VB them_PRP yet_RB ,_, but_CC I_PRP shall_MD keep_VB them_PRP safe_JJ ._.</w:t>
      </w:r>
    </w:p>
    <w:p w14:paraId="5315658F" w14:textId="77777777" w:rsidR="00EB4287" w:rsidRPr="00CD6915" w:rsidRDefault="00EB4287" w:rsidP="00EB4287">
      <w:r w:rsidRPr="00CD6915">
        <w:t>No_DT word_NN shall_MD be_VB lost_VBN ;_: and_CC in_IN the_DT good_JJ time_NN I_PRP shall_MD give_VB them_PRP back_RB to_TO you_PRP ._.</w:t>
      </w:r>
    </w:p>
    <w:p w14:paraId="76E5FE54" w14:textId="77777777" w:rsidR="00EB4287" w:rsidRPr="00CD6915" w:rsidRDefault="00EB4287" w:rsidP="00EB4287">
      <w:r w:rsidRPr="00CD6915">
        <w:t>It_PRP 's_VBZ a_DT hard_JJ thing_NN I_PRP ask_VBP ,_, but_CC you_PRP will_MD do_VB it_PRP ,_, will_MD you_PRP not_RB ,_, for_IN Lucy_NNP 's_POS sake_NN ?_. ''_''</w:t>
      </w:r>
    </w:p>
    <w:p w14:paraId="705AE57B" w14:textId="77777777" w:rsidR="00EB4287" w:rsidRPr="00CD6915" w:rsidRDefault="00EB4287" w:rsidP="00EB4287">
      <w:r w:rsidRPr="00CD6915">
        <w:t>Arthur_NNP spoke_VBD out_RP heartily_RB ,_, like_IN his_PRP$ old_JJ self_NN :_: --_: ``_`` Dr._NNP Van_NNP Helsing_NNP ,_, you_PRP may_MD do_VB what_WP you_PRP will_MD ._.</w:t>
      </w:r>
    </w:p>
    <w:p w14:paraId="6A22A162" w14:textId="77777777" w:rsidR="00EB4287" w:rsidRPr="00CD6915" w:rsidRDefault="00EB4287" w:rsidP="00EB4287">
      <w:r w:rsidRPr="00CD6915">
        <w:t>I_PRP feel_VBP that_IN in_IN saying_VBG this_DT I_PRP am_VBP doing_VBG what_WP my_PRP$ dear_RB one_PRP would_MD have_VB approved_VBN ._.</w:t>
      </w:r>
    </w:p>
    <w:p w14:paraId="4D9616A0" w14:textId="77777777" w:rsidR="00EB4287" w:rsidRPr="00CD6915" w:rsidRDefault="00EB4287" w:rsidP="00EB4287">
      <w:r w:rsidRPr="00CD6915">
        <w:t>I_PRP shall_MD not_RB trouble_NN you_PRP with_IN questions_NNS till_IN the_DT time_NN comes_VBZ ._. ''_''</w:t>
      </w:r>
    </w:p>
    <w:p w14:paraId="11EED2CB" w14:textId="77777777" w:rsidR="00EB4287" w:rsidRPr="00CD6915" w:rsidRDefault="00EB4287" w:rsidP="00EB4287">
      <w:r w:rsidRPr="00CD6915">
        <w:t>The_DT old_JJ Professor_NNP stood_VBD up_RP as_IN he_PRP said_VBD solemnly_RB :_: --_: ``_`` And_CC you_PRP are_VBP right_JJ ._.</w:t>
      </w:r>
    </w:p>
    <w:p w14:paraId="121960FC" w14:textId="77777777" w:rsidR="00EB4287" w:rsidRPr="00CD6915" w:rsidRDefault="00EB4287" w:rsidP="00EB4287">
      <w:r w:rsidRPr="00CD6915">
        <w:t>There_EX will_MD be_VB pain_NN for_IN us_PRP all_DT ;_: but_CC it_PRP will_MD not_RB be_VB all_DT pain_NN ,_, nor_CC will_MD this_DT pain_NN be_VB the_DT last_JJ ._.</w:t>
      </w:r>
    </w:p>
    <w:p w14:paraId="72AA4F9A" w14:textId="77777777" w:rsidR="00EB4287" w:rsidRPr="00CD6915" w:rsidRDefault="00EB4287" w:rsidP="00EB4287">
      <w:r w:rsidRPr="00CD6915">
        <w:t>We_PRP and_CC you_PRP too_RB --_: you_PRP most_JJS of_IN all_DT ,_, my_PRP$ dear_RB boy_NN --_: will_MD have_VB to_TO pass_VB through_IN the_DT bitter_JJ water_NN before_IN we_PRP reach_VBP the_DT sweet_JJ ._.</w:t>
      </w:r>
    </w:p>
    <w:p w14:paraId="0ABCBFA9" w14:textId="77777777" w:rsidR="00EB4287" w:rsidRPr="00CD6915" w:rsidRDefault="00EB4287" w:rsidP="00EB4287">
      <w:r w:rsidRPr="00CD6915">
        <w:t>But_CC we_PRP must_MD be_VB brave_VB of_IN heart_NN and_CC unselfish_JJ ,_, and_CC do_VB our_PRP$ duty_NN ,_, and_CC all_DT will_MD be_VB well_RB !_. ''_''</w:t>
      </w:r>
    </w:p>
    <w:p w14:paraId="06115B7D" w14:textId="77777777" w:rsidR="00EB4287" w:rsidRPr="00CD6915" w:rsidRDefault="00EB4287" w:rsidP="00EB4287">
      <w:r w:rsidRPr="00CD6915">
        <w:t>I_PRP slept_VBD on_IN a_DT sofa_NN in_IN Arthur_NNP 's_POS room_NN that_IN night_NN ._.</w:t>
      </w:r>
    </w:p>
    <w:p w14:paraId="62EF7A83" w14:textId="77777777" w:rsidR="00EB4287" w:rsidRPr="00CD6915" w:rsidRDefault="00EB4287" w:rsidP="00EB4287">
      <w:r w:rsidRPr="00CD6915">
        <w:t>Van_NNP Helsing_NNP did_VBD not_RB go_VB to_TO bed_NN at_IN all_DT ._.</w:t>
      </w:r>
    </w:p>
    <w:p w14:paraId="183BE4F6" w14:textId="77777777" w:rsidR="00EB4287" w:rsidRPr="00CD6915" w:rsidRDefault="00EB4287" w:rsidP="00EB4287">
      <w:r w:rsidRPr="00CD6915">
        <w:t>He_PRP went_VBD to_TO and_CC fro_NN ,_, as_IN if_IN patrolling_NN the_DT house_NN ,_, and_CC was_VBD never_RB out_IN of_IN sight_NN of_IN the_DT room_NN where_WRB Lucy_NNP lay_VBD in_IN her_PRP$ coffin_NN ,_, strewn_VBN with_IN the_DT wild_JJ garlic_JJ flowers_NNS ,_, which_WDT sent_VBD ,_, through_IN the_DT odour_NN of_IN lily_NN and_CC rose_VBD ,_, a_DT heavy_NN ,_, overpowering_VBG smell_NN into_IN the_DT night_NN ._.</w:t>
      </w:r>
    </w:p>
    <w:p w14:paraId="4CCB5E06" w14:textId="77777777" w:rsidR="00EB4287" w:rsidRPr="00CD6915" w:rsidRDefault="00EB4287" w:rsidP="00EB4287">
      <w:r w:rsidRPr="00CD6915">
        <w:t>Mina_NNP Harker_NNP 's_POS Journal_NNP ._.</w:t>
      </w:r>
    </w:p>
    <w:p w14:paraId="30E2EFE9" w14:textId="77777777" w:rsidR="00EB4287" w:rsidRPr="00CD6915" w:rsidRDefault="00EB4287" w:rsidP="00EB4287">
      <w:r w:rsidRPr="00CD6915">
        <w:t>22_CD September_NNP ._.</w:t>
      </w:r>
    </w:p>
    <w:p w14:paraId="0D1A8E6C" w14:textId="77777777" w:rsidR="00EB4287" w:rsidRPr="00CD6915" w:rsidRDefault="00EB4287" w:rsidP="00EB4287">
      <w:r w:rsidRPr="00CD6915">
        <w:t>--_: In_IN the_DT train_NN to_TO Exeter_NNP ._.</w:t>
      </w:r>
    </w:p>
    <w:p w14:paraId="4ED6715E" w14:textId="77777777" w:rsidR="00EB4287" w:rsidRPr="00CD6915" w:rsidRDefault="00EB4287" w:rsidP="00EB4287">
      <w:r w:rsidRPr="00CD6915">
        <w:t>Jonathan_NNP sleeping_VBG ._.</w:t>
      </w:r>
    </w:p>
    <w:p w14:paraId="13C7FC77" w14:textId="77777777" w:rsidR="00EB4287" w:rsidRPr="00CD6915" w:rsidRDefault="00EB4287" w:rsidP="00EB4287">
      <w:r w:rsidRPr="00CD6915">
        <w:t>It_PRP seems_VBZ only_RB yesterday_NN that_IN the_DT last_JJ entry_NN was_VBD made_VBN ,_, and_CC yet_RB how_WRB much_RB between_IN then_RB ,_, in_IN Whitby_NNP and_CC all_PDT the_DT world_NN before_IN me_PRP ,_, Jonathan_NNP away_RB and_CC no_DT news_NN of_IN him_PRP ;_: and_CC now_RB ,_, married_VBN to_TO Jonathan_NNP ,_, Jonathan_NNP a_DT solicitor_NN ,_, a_DT partner_NN ,_, rich_JJ ,_, master_NN of_IN his_PRP$ business_NN ,_, Mr._NNP Hawkins_NNP dead_VBD and_CC buried_VBD ,_, and_CC Jonathan_NNP with_IN another_DT attack_NN that_WDT may_MD harm_VB him_PRP ._.</w:t>
      </w:r>
    </w:p>
    <w:p w14:paraId="7A2D287C" w14:textId="77777777" w:rsidR="00EB4287" w:rsidRPr="00CD6915" w:rsidRDefault="00EB4287" w:rsidP="00EB4287">
      <w:r w:rsidRPr="00CD6915">
        <w:t>Some_DT day_NN he_PRP may_MD ask_VB me_PRP about_IN it_PRP ._.</w:t>
      </w:r>
    </w:p>
    <w:p w14:paraId="31771349" w14:textId="77777777" w:rsidR="00EB4287" w:rsidRPr="00CD6915" w:rsidRDefault="00EB4287" w:rsidP="00EB4287">
      <w:r w:rsidRPr="00CD6915">
        <w:lastRenderedPageBreak/>
        <w:t>Down_IN it_PRP all_DT goes_VBZ ._.</w:t>
      </w:r>
    </w:p>
    <w:p w14:paraId="402BA346" w14:textId="77777777" w:rsidR="00EB4287" w:rsidRPr="00CD6915" w:rsidRDefault="00EB4287" w:rsidP="00EB4287">
      <w:r w:rsidRPr="00CD6915">
        <w:t>I_PRP am_VBP rusty_JJ in_IN my_PRP$ shorthand_NN --_: see_VBP what_WP unexpected_JJ prosperity_NN does_VBZ for_IN us_PRP --_: so_IN it_PRP may_MD be_VB as_RB well_RB to_TO freshen_VB it_PRP up_RP again_RB with_IN an_DT exercise_NN anyhow_NN ..._: ._.</w:t>
      </w:r>
    </w:p>
    <w:p w14:paraId="65238068" w14:textId="77777777" w:rsidR="00EB4287" w:rsidRPr="00CD6915" w:rsidRDefault="00EB4287" w:rsidP="00EB4287">
      <w:r w:rsidRPr="00CD6915">
        <w:t>The_DT service_NN was_VBD very_RB simple_JJ and_CC very_RB solemn_JJ ._.</w:t>
      </w:r>
    </w:p>
    <w:p w14:paraId="1E01F6AA" w14:textId="77777777" w:rsidR="00EB4287" w:rsidRPr="00CD6915" w:rsidRDefault="00EB4287" w:rsidP="00EB4287">
      <w:r w:rsidRPr="00CD6915">
        <w:t>There_EX were_VBD only_RB ourselves_PRP and_CC the_DT servants_NNS there_RB ,_, one_CD or_CC two_CD old_JJ friends_NNS of_IN his_PRP$ from_IN Exeter_NNP ,_, his_PRP$ London_NNP agent_NN ,_, and_CC a_DT gentleman_NN representing_VBG Sir_NNP John_NNP Paxton_NNP ,_, the_DT President_NNP of_IN the_DT Incorporated_NNP Law_NNP Society_NNP ._.</w:t>
      </w:r>
    </w:p>
    <w:p w14:paraId="4C60AC47" w14:textId="77777777" w:rsidR="00EB4287" w:rsidRPr="00CD6915" w:rsidRDefault="00EB4287" w:rsidP="00EB4287">
      <w:r w:rsidRPr="00CD6915">
        <w:t>Jonathan_NNP and_CC I_PRP stood_VBD hand_NN in_IN hand_NN ,_, and_CC we_PRP felt_VBD that_IN our_PRP$ best_JJS and_CC dearest_JJS friend_NN was_VBD gone_VBN from_IN us_PRP ..._: ._.</w:t>
      </w:r>
    </w:p>
    <w:p w14:paraId="33BDF570" w14:textId="77777777" w:rsidR="00EB4287" w:rsidRPr="00CD6915" w:rsidRDefault="00EB4287" w:rsidP="00EB4287">
      <w:r w:rsidRPr="00CD6915">
        <w:t>We_PRP came_VBD back_RB to_TO town_NN quietly_RB ,_, taking_VBG a_DT '_'' bus_NN to_TO Hyde_NNP Park_NNP Corner_NN ._.</w:t>
      </w:r>
    </w:p>
    <w:p w14:paraId="197D94C5" w14:textId="77777777" w:rsidR="00EB4287" w:rsidRPr="00CD6915" w:rsidRDefault="00EB4287" w:rsidP="00EB4287">
      <w:r w:rsidRPr="00CD6915">
        <w:t>Jonathan_NNP thought_VBD it_PRP would_MD interest_VB me_PRP to_TO go_VB into_IN the_DT Row_NN for_IN a_DT while_NN ,_, so_IN we_PRP sat_VBD down_RB ;_: but_CC there_EX were_VBD very_RB few_JJ people_NNS there_RB ,_, and_CC it_PRP was_VBD sad-looking_JJ and_CC desolate_JJ to_TO see_VB so_RB many_JJ empty_JJ chairs_NNS ._.</w:t>
      </w:r>
    </w:p>
    <w:p w14:paraId="01C0FD32" w14:textId="77777777" w:rsidR="00EB4287" w:rsidRPr="00CD6915" w:rsidRDefault="00EB4287" w:rsidP="00EB4287">
      <w:r w:rsidRPr="00CD6915">
        <w:t>It_PRP made_VBD us_PRP think_VB of_IN the_DT empty_JJ chair_NN at_IN home_NN ;_: so_IN we_PRP got_VBD up_RB and_CC walked_VBD down_IN Piccadilly_NNP ._.</w:t>
      </w:r>
    </w:p>
    <w:p w14:paraId="63BE2068" w14:textId="77777777" w:rsidR="00EB4287" w:rsidRPr="00CD6915" w:rsidRDefault="00EB4287" w:rsidP="00EB4287">
      <w:r w:rsidRPr="00CD6915">
        <w:t>Jonathan_NNP was_VBD holding_VBG me_PRP by_IN the_DT arm_NN ,_, the_DT way_NN he_PRP used_VBD to_TO in_IN old_JJ days_NNS before_IN I_PRP went_VBD to_TO school_NN ._.</w:t>
      </w:r>
    </w:p>
    <w:p w14:paraId="0FEE2D4C" w14:textId="77777777" w:rsidR="00EB4287" w:rsidRPr="00CD6915" w:rsidRDefault="00EB4287" w:rsidP="00EB4287">
      <w:r w:rsidRPr="00CD6915">
        <w:t>I_PRP felt_VBD it_PRP very_RB improper_JJ ,_, for_IN you_PRP ca_MD n't_RB go_VB on_RP for_IN some_DT years_NNS teaching_NN etiquette_NN and_CC decorum_NN to_TO other_JJ girls_NNS without_IN the_DT pedantry_NN of_IN it_PRP biting_VBG into_IN yourself_PRP a_DT bit_NN ;_: but_CC it_PRP was_VBD Jonathan_NNP ,_, and_CC he_PRP was_VBD my_PRP$ husband_NN ,_, and_CC we_PRP did_VBD n't_RB know_VB anybody_NN who_WP saw_VBD us_PRP --_: and_CC we_PRP did_VBD n't_RB care_VB if_IN they_PRP did_VBD --_: so_RB on_IN we_PRP walked_VBD ._.</w:t>
      </w:r>
    </w:p>
    <w:p w14:paraId="3F4C7C39" w14:textId="77777777" w:rsidR="00EB4287" w:rsidRPr="00CD6915" w:rsidRDefault="00EB4287" w:rsidP="00EB4287">
      <w:r w:rsidRPr="00CD6915">
        <w:t>I_PRP was_VBD looking_VBG at_IN a_DT very_RB beautiful_JJ girl_NN ,_, in_IN a_DT big_JJ cart-wheel_JJ hat_NN ,_, sitting_VBG in_IN a_DT victoria_NN outside_IN Guiliano_NNP 's_POS ,_, when_WRB I_PRP felt_VBD Jonathan_NNP clutch_VBP my_PRP$ arm_NN so_RB tight_JJ that_IN he_PRP hurt_VBD me_PRP ,_, and_CC he_PRP said_VBD under_IN his_PRP$ breath_NN :_: ``_`` My_PRP$ God_NN !_. ''_''</w:t>
      </w:r>
    </w:p>
    <w:p w14:paraId="744678B6" w14:textId="77777777" w:rsidR="00EB4287" w:rsidRPr="00CD6915" w:rsidRDefault="00EB4287" w:rsidP="00EB4287">
      <w:r w:rsidRPr="00CD6915">
        <w:t>I_PRP am_VBP always_RB anxious_JJ about_IN Jonathan_NNP ,_, for_IN I_PRP fear_VBP that_IN some_DT nervous_JJ fit_NN may_MD upset_VB him_PRP again_RB ;_: so_IN I_PRP turned_VBD to_TO him_PRP quickly_RB ,_, and_CC asked_VBD him_PRP what_WP it_PRP was_VBD that_WDT disturbed_VBD him_PRP ._.</w:t>
      </w:r>
    </w:p>
    <w:p w14:paraId="4E91CE6F" w14:textId="77777777" w:rsidR="00EB4287" w:rsidRPr="00CD6915" w:rsidRDefault="00EB4287" w:rsidP="00EB4287">
      <w:r w:rsidRPr="00CD6915">
        <w:t xml:space="preserve">He_PRP was_VBD very_RB pale_JJ ,_, and_CC his_PRP$ eyes_NNS seemed_VBD bulging_VBG out_RP as_RB ,_, half_NN in_IN terror_NN and_CC half_NN in_IN amazement_NN ,_, he_PRP gazed_VBD at_IN a_DT tall_JJ ,_, thin_JJ man_NN ,_, with_IN a_DT beaky_JJ nose_NN and_CC </w:t>
      </w:r>
      <w:r w:rsidRPr="00CD6915">
        <w:lastRenderedPageBreak/>
        <w:t>black_JJ moustache_NN and_CC pointed_JJ beard_NN ,_, who_WP was_VBD also_RB observing_VBG the_DT pretty_JJ girl_NN ._.</w:t>
      </w:r>
    </w:p>
    <w:p w14:paraId="4AA95CF4" w14:textId="77777777" w:rsidR="00EB4287" w:rsidRPr="00CD6915" w:rsidRDefault="00EB4287" w:rsidP="00EB4287">
      <w:r w:rsidRPr="00CD6915">
        <w:t>He_PRP was_VBD looking_VBG at_IN her_PRP so_RB hard_RB that_IN he_PRP did_VBD not_RB see_VB either_DT of_IN us_PRP ,_, and_CC so_RB I_PRP had_VBD a_DT good_JJ view_NN of_IN him_PRP ._.</w:t>
      </w:r>
    </w:p>
    <w:p w14:paraId="5E5FD44E" w14:textId="77777777" w:rsidR="00EB4287" w:rsidRPr="00CD6915" w:rsidRDefault="00EB4287" w:rsidP="00EB4287">
      <w:r w:rsidRPr="00CD6915">
        <w:t>His_PRP$ face_NN was_VBD not_RB a_DT good_JJ face_NN ;_: it_PRP was_VBD hard_JJ ,_, and_CC cruel_JJ ,_, and_CC sensual_JJ ,_, and_CC his_PRP$ big_JJ white_JJ teeth_NNS ,_, that_WDT looked_VBD all_PDT the_DT whiter_NN because_IN his_PRP$ lips_NNS were_VBD so_RB red_JJ ,_, were_VBD pointed_VBN like_IN an_DT animal_NN 's_POS ._.</w:t>
      </w:r>
    </w:p>
    <w:p w14:paraId="1D60A21C" w14:textId="77777777" w:rsidR="00EB4287" w:rsidRPr="00CD6915" w:rsidRDefault="00EB4287" w:rsidP="00EB4287">
      <w:r w:rsidRPr="00CD6915">
        <w:t>Jonathan_NNP kept_VBD staring_VBG at_IN him_PRP ,_, till_IN I_PRP was_VBD afraid_JJ he_PRP would_MD notice_VB ._.</w:t>
      </w:r>
    </w:p>
    <w:p w14:paraId="1F37C39F" w14:textId="77777777" w:rsidR="00EB4287" w:rsidRPr="00CD6915" w:rsidRDefault="00EB4287" w:rsidP="00EB4287">
      <w:r w:rsidRPr="00CD6915">
        <w:t>I_PRP feared_VBD he_PRP might_MD take_VB it_PRP ill_RB ,_, he_PRP looked_VBD so_RB fierce_JJ and_CC nasty_JJ ._.</w:t>
      </w:r>
    </w:p>
    <w:p w14:paraId="39586E1F" w14:textId="77777777" w:rsidR="00EB4287" w:rsidRPr="00CD6915" w:rsidRDefault="00EB4287" w:rsidP="00EB4287">
      <w:r w:rsidRPr="00CD6915">
        <w:t>I_PRP asked_VBD Jonathan_NNP why_WRB he_PRP was_VBD disturbed_VBN ,_, and_CC he_PRP answered_VBD ,_, evidently_RB thinking_VBG that_IN I_PRP knew_VBD as_RB much_JJ about_IN it_PRP as_IN he_PRP did_VBD :_: ``_`` Do_VBP you_PRP see_VB who_WP it_PRP is_VBZ ?_. ''_''</w:t>
      </w:r>
    </w:p>
    <w:p w14:paraId="1085806B" w14:textId="77777777" w:rsidR="00EB4287" w:rsidRPr="00CD6915" w:rsidRDefault="00EB4287" w:rsidP="00EB4287">
      <w:r w:rsidRPr="00CD6915">
        <w:t>``_`` No_UH ,_, dear_RB ,_, ''_'' I_PRP said_VBD ;_: ``_`` I_PRP do_VBP n't_RB know_VB him_PRP ;_: who_WP is_VBZ it_PRP ?_. ''_''</w:t>
      </w:r>
    </w:p>
    <w:p w14:paraId="6C9C4496" w14:textId="77777777" w:rsidR="00EB4287" w:rsidRPr="00CD6915" w:rsidRDefault="00EB4287" w:rsidP="00EB4287">
      <w:r w:rsidRPr="00CD6915">
        <w:t>His_PRP$ answer_NN seemed_VBD to_TO shock_VB and_CC thrill_VB me_PRP ,_, for_IN it_PRP was_VBD said_VBD as_IN if_IN he_PRP did_VBD not_RB know_VB that_IN it_PRP was_VBD to_TO me_PRP ,_, Mina_NNP ,_, to_TO whom_WP he_PRP was_VBD speaking_VBG :_: --_: ``_`` It_PRP is_VBZ the_DT man_NN himself_PRP !_. ''_''</w:t>
      </w:r>
    </w:p>
    <w:p w14:paraId="420025C7" w14:textId="77777777" w:rsidR="00EB4287" w:rsidRPr="00CD6915" w:rsidRDefault="00EB4287" w:rsidP="00EB4287">
      <w:r w:rsidRPr="00CD6915">
        <w:t>The_DT poor_NN dear_RB was_VBD evidently_RB terrified_VBN at_IN something_NN --_: very_RB greatly_RB terrified_VBN ;_: I_PRP do_VBP believe_VB that_IN if_IN he_PRP had_VBD not_RB had_VBN me_PRP to_TO lean_VB on_IN and_CC to_TO support_VB him_PRP he_PRP would_MD have_VB sunk_VBN down_RP ._.</w:t>
      </w:r>
    </w:p>
    <w:p w14:paraId="1AB623BA" w14:textId="77777777" w:rsidR="00EB4287" w:rsidRPr="00CD6915" w:rsidRDefault="00EB4287" w:rsidP="00EB4287">
      <w:r w:rsidRPr="00CD6915">
        <w:t>He_PRP kept_VBD staring_VBG ;_: a_DT man_NN came_VBD out_IN of_IN the_DT shop_NN with_IN a_DT small_JJ parcel_NN ,_, and_CC gave_VBD it_PRP to_TO the_DT lady_NN ,_, who_WP then_RB drove_VBD off_RP ._.</w:t>
      </w:r>
    </w:p>
    <w:p w14:paraId="588567A4" w14:textId="77777777" w:rsidR="00EB4287" w:rsidRPr="00CD6915" w:rsidRDefault="00EB4287" w:rsidP="00EB4287">
      <w:r w:rsidRPr="00CD6915">
        <w:t>The_DT dark_JJ man_NN kept_VBD his_PRP$ eyes_NNS fixed_VBN on_IN her_PRP ,_, and_CC when_WRB the_DT carriage_NN moved_VBD up_RB Piccadilly_RB he_PRP followed_VBD in_IN the_DT same_JJ direction_NN ,_, and_CC hailed_VBD a_DT hansom_NN ._.</w:t>
      </w:r>
    </w:p>
    <w:p w14:paraId="10E5ECF3" w14:textId="77777777" w:rsidR="00EB4287" w:rsidRPr="00CD6915" w:rsidRDefault="00EB4287" w:rsidP="00EB4287">
      <w:r w:rsidRPr="00CD6915">
        <w:t>Jonathan_NNP kept_VBD looking_VBG after_IN him_PRP ,_, and_CC said_VBD ,_, as_IN if_IN to_TO himself_PRP :_: --_: ``_`` I_PRP believe_VBP it_PRP is_VBZ the_DT Count_NN ,_, but_CC he_PRP has_VBZ grown_VBN young_JJ ._.</w:t>
      </w:r>
    </w:p>
    <w:p w14:paraId="5FBFEF1B" w14:textId="77777777" w:rsidR="00EB4287" w:rsidRPr="00CD6915" w:rsidRDefault="00EB4287" w:rsidP="00EB4287">
      <w:r w:rsidRPr="00CD6915">
        <w:t>My_PRP$ God_NNP ,_, if_IN this_DT be_VB so_RB !_.</w:t>
      </w:r>
    </w:p>
    <w:p w14:paraId="6144CDED" w14:textId="77777777" w:rsidR="00EB4287" w:rsidRPr="00CD6915" w:rsidRDefault="00EB4287" w:rsidP="00EB4287">
      <w:r w:rsidRPr="00CD6915">
        <w:t>Oh_UH ,_, my_PRP$ God_NNP !_.</w:t>
      </w:r>
    </w:p>
    <w:p w14:paraId="279CE540" w14:textId="77777777" w:rsidR="00EB4287" w:rsidRPr="00CD6915" w:rsidRDefault="00EB4287" w:rsidP="00EB4287">
      <w:r w:rsidRPr="00CD6915">
        <w:t>my_PRP$ God_NNP !_.</w:t>
      </w:r>
    </w:p>
    <w:p w14:paraId="49138E28" w14:textId="77777777" w:rsidR="00EB4287" w:rsidRPr="00CD6915" w:rsidRDefault="00EB4287" w:rsidP="00EB4287">
      <w:r w:rsidRPr="00CD6915">
        <w:t>If_IN I_PRP only_RB knew_VBD !_.</w:t>
      </w:r>
    </w:p>
    <w:p w14:paraId="0E41806E" w14:textId="77777777" w:rsidR="00EB4287" w:rsidRPr="00CD6915" w:rsidRDefault="00EB4287" w:rsidP="00EB4287">
      <w:r w:rsidRPr="00CD6915">
        <w:t>if_IN I_PRP only_RB knew_VBD !_. ''_''</w:t>
      </w:r>
    </w:p>
    <w:p w14:paraId="01E8C505" w14:textId="77777777" w:rsidR="00EB4287" w:rsidRPr="00CD6915" w:rsidRDefault="00EB4287" w:rsidP="00EB4287">
      <w:r w:rsidRPr="00CD6915">
        <w:t>He_PRP was_VBD distressing_JJ himself_PRP so_RB much_RB that_IN I_PRP feared_VBD to_TO keep_VB his_PRP$ mind_NN on_IN the_DT subject_NN by_IN asking_VBG him_PRP any_DT questions_NNS ,_, so_IN I_PRP remained_VBD silent_JJ ._.</w:t>
      </w:r>
    </w:p>
    <w:p w14:paraId="59DB081D" w14:textId="77777777" w:rsidR="00EB4287" w:rsidRPr="00CD6915" w:rsidRDefault="00EB4287" w:rsidP="00EB4287">
      <w:r w:rsidRPr="00CD6915">
        <w:lastRenderedPageBreak/>
        <w:t>I_PRP drew_VBD him_PRP away_RB quietly_RB ,_, and_CC he_PRP ,_, holding_VBG my_PRP$ arm_NN ,_, came_VBD easily_RB ._.</w:t>
      </w:r>
    </w:p>
    <w:p w14:paraId="42D31C53" w14:textId="77777777" w:rsidR="00EB4287" w:rsidRPr="00CD6915" w:rsidRDefault="00EB4287" w:rsidP="00EB4287">
      <w:r w:rsidRPr="00CD6915">
        <w:t>We_PRP walked_VBD a_DT little_RB further_JJ ,_, and_CC then_RB went_VBD in_IN and_CC sat_VBD for_IN a_DT while_NN in_IN the_DT Green_NNP Park_NNP ._.</w:t>
      </w:r>
    </w:p>
    <w:p w14:paraId="37F27A30" w14:textId="77777777" w:rsidR="00EB4287" w:rsidRPr="00CD6915" w:rsidRDefault="00EB4287" w:rsidP="00EB4287">
      <w:r w:rsidRPr="00CD6915">
        <w:t>It_PRP was_VBD a_DT hot_JJ day_NN for_IN autumn_NN ,_, and_CC there_EX was_VBD a_DT comfortable_JJ seat_NN in_IN a_DT shady_JJ place_NN ._.</w:t>
      </w:r>
    </w:p>
    <w:p w14:paraId="6C465BB3" w14:textId="77777777" w:rsidR="00EB4287" w:rsidRPr="00CD6915" w:rsidRDefault="00EB4287" w:rsidP="00EB4287">
      <w:r w:rsidRPr="00CD6915">
        <w:t>After_IN a_DT few_JJ minutes_NNS '_POS staring_VBG at_IN nothing_NN ,_, Jonathan_NNP 's_POS eyes_NNS closed_VBD ,_, and_CC he_PRP went_VBD quietly_RB into_IN a_DT sleep_NN ,_, with_IN his_PRP$ head_NN on_IN my_PRP$ shoulder_NN ._.</w:t>
      </w:r>
    </w:p>
    <w:p w14:paraId="6238E12E" w14:textId="77777777" w:rsidR="00EB4287" w:rsidRPr="00CD6915" w:rsidRDefault="00EB4287" w:rsidP="00EB4287">
      <w:r w:rsidRPr="00CD6915">
        <w:t>I_PRP thought_VBD it_PRP was_VBD the_DT best_JJS thing_NN for_IN him_PRP ,_, so_RB did_VBD not_RB disturb_VB him_PRP ._.</w:t>
      </w:r>
    </w:p>
    <w:p w14:paraId="3B2384FE" w14:textId="77777777" w:rsidR="00EB4287" w:rsidRPr="00CD6915" w:rsidRDefault="00EB4287" w:rsidP="00EB4287">
      <w:r w:rsidRPr="00CD6915">
        <w:t>In_IN about_RB twenty_CD minutes_NNS he_PRP woke_VBD up_RP ,_, and_CC said_VBD to_TO me_PRP quite_RB cheerfully_RB :_: --_: ``_`` Why_WRB ,_, Mina_NNP ,_, have_VBP I_PRP been_VBN asleep_RB !_.</w:t>
      </w:r>
    </w:p>
    <w:p w14:paraId="5CB1D199" w14:textId="77777777" w:rsidR="00EB4287" w:rsidRPr="00CD6915" w:rsidRDefault="00EB4287" w:rsidP="00EB4287">
      <w:r w:rsidRPr="00CD6915">
        <w:t>Oh_UH ,_, do_VBP forgive_VB me_PRP for_IN being_VBG so_RB rude_JJ ._.</w:t>
      </w:r>
    </w:p>
    <w:p w14:paraId="2CC2C5CE" w14:textId="77777777" w:rsidR="00EB4287" w:rsidRPr="00CD6915" w:rsidRDefault="00EB4287" w:rsidP="00EB4287">
      <w:r w:rsidRPr="00CD6915">
        <w:t>Come_VB ,_, and_CC we_PRP 'll_MD have_VB a_DT cup_NN of_IN tea_NN somewhere_RB ._. ''_''</w:t>
      </w:r>
    </w:p>
    <w:p w14:paraId="472B46E7" w14:textId="77777777" w:rsidR="00EB4287" w:rsidRPr="00CD6915" w:rsidRDefault="00EB4287" w:rsidP="00EB4287">
      <w:r w:rsidRPr="00CD6915">
        <w:t>He_PRP had_VBD evidently_RB forgotten_VBN all_DT about_IN the_DT dark_JJ stranger_NN ,_, as_IN in_IN his_PRP$ illness_NN he_PRP had_VBD forgotten_VBN all_DT that_IN this_DT episode_NN had_VBD reminded_VBN him_PRP of_IN ._.</w:t>
      </w:r>
    </w:p>
    <w:p w14:paraId="624BE84E" w14:textId="77777777" w:rsidR="00EB4287" w:rsidRPr="00CD6915" w:rsidRDefault="00EB4287" w:rsidP="00EB4287">
      <w:r w:rsidRPr="00CD6915">
        <w:t>I_PRP do_VBP n't_RB like_VB this_DT lapsing_NN into_IN forgetfulness_NN ;_: it_PRP may_MD make_VB or_CC continue_VB some_DT injury_NN to_TO the_DT brain_NN ._.</w:t>
      </w:r>
    </w:p>
    <w:p w14:paraId="151BD0C1" w14:textId="77777777" w:rsidR="00EB4287" w:rsidRPr="00CD6915" w:rsidRDefault="00EB4287" w:rsidP="00EB4287">
      <w:r w:rsidRPr="00CD6915">
        <w:t>I_PRP must_MD not_RB ask_VB him_PRP ,_, for_IN fear_NN I_PRP shall_MD do_VB more_JJR harm_NN than_IN good_JJ ;_: but_CC I_PRP must_MD somehow_RB learn_VB the_DT facts_NNS of_IN his_PRP$ journey_NN abroad_RB ._.</w:t>
      </w:r>
    </w:p>
    <w:p w14:paraId="67243C7A" w14:textId="77777777" w:rsidR="00EB4287" w:rsidRPr="00CD6915" w:rsidRDefault="00EB4287" w:rsidP="00EB4287">
      <w:r w:rsidRPr="00CD6915">
        <w:t>The_DT time_NN is_VBZ come_VBN ,_, I_PRP fear_VBP ,_, when_WRB I_PRP must_MD open_VB that_DT parcel_NN ,_, and_CC know_VB what_WP is_VBZ written_VBN ._.</w:t>
      </w:r>
    </w:p>
    <w:p w14:paraId="7430EF48" w14:textId="77777777" w:rsidR="00EB4287" w:rsidRPr="00CD6915" w:rsidRDefault="00EB4287" w:rsidP="00EB4287">
      <w:r w:rsidRPr="00CD6915">
        <w:t>Oh_UH ,_, Jonathan_NNP ,_, you_PRP will_MD ,_, I_PRP know_VBP ,_, forgive_VBP me_PRP if_IN I_PRP do_VBP wrong_JJ ,_, but_CC it_PRP is_VBZ for_IN your_PRP$ own_JJ dear_RB sake_NN ._.</w:t>
      </w:r>
    </w:p>
    <w:p w14:paraId="14588AA1" w14:textId="77777777" w:rsidR="00EB4287" w:rsidRPr="00CD6915" w:rsidRDefault="00EB4287" w:rsidP="00EB4287">
      <w:r w:rsidRPr="00CD6915">
        <w:t>Later_RB ._.</w:t>
      </w:r>
    </w:p>
    <w:p w14:paraId="23CB0481" w14:textId="77777777" w:rsidR="00EB4287" w:rsidRPr="00CD6915" w:rsidRDefault="00EB4287" w:rsidP="00EB4287">
      <w:r w:rsidRPr="00CD6915">
        <w:t>--_: A_DT sad_JJ home-coming_NN in_IN every_DT way_NN --_: the_DT house_NN empty_JJ of_IN the_DT dear_RB soul_NN who_WP was_VBD so_RB good_JJ to_TO us_PRP ;_: Jonathan_NNP still_RB pale_JJ and_CC dizzy_JJ under_IN a_DT slight_JJ relapse_NN of_IN his_PRP$ malady_NN ;_: and_CC now_RB a_DT telegram_NN from_IN Van_NNP Helsing_NNP ,_, whoever_WP he_PRP may_MD be_VB :_: --_: ``_`` You_PRP will_MD be_VB grieved_VBN to_TO hear_VB that_IN Mrs._NNP Westenra_NNP died_VBD five_CD days_NNS ago_RB ,_, and_CC that_IN Lucy_NNP died_VBD the_DT day_NN before_IN yesterday_NN ._.</w:t>
      </w:r>
    </w:p>
    <w:p w14:paraId="3E787D50" w14:textId="77777777" w:rsidR="00EB4287" w:rsidRPr="00CD6915" w:rsidRDefault="00EB4287" w:rsidP="00EB4287">
      <w:r w:rsidRPr="00CD6915">
        <w:t>They_PRP were_VBD both_DT buried_VBN to-day_NN ._. ''_''</w:t>
      </w:r>
    </w:p>
    <w:p w14:paraId="2F6C4599" w14:textId="77777777" w:rsidR="00EB4287" w:rsidRPr="00CD6915" w:rsidRDefault="00EB4287" w:rsidP="00EB4287">
      <w:r w:rsidRPr="00CD6915">
        <w:t>Oh_UH ,_, what_WP a_DT wealth_NN of_IN sorrow_NN in_IN a_DT few_JJ words_NNS !_.</w:t>
      </w:r>
    </w:p>
    <w:p w14:paraId="67B6C8C2" w14:textId="77777777" w:rsidR="00EB4287" w:rsidRPr="00CD6915" w:rsidRDefault="00EB4287" w:rsidP="00EB4287">
      <w:r w:rsidRPr="00CD6915">
        <w:t>Poor_NNP Mrs._NNP Westenra_NNP !_.</w:t>
      </w:r>
    </w:p>
    <w:p w14:paraId="6A40B3EF" w14:textId="77777777" w:rsidR="00EB4287" w:rsidRPr="00CD6915" w:rsidRDefault="00EB4287" w:rsidP="00EB4287">
      <w:r w:rsidRPr="00CD6915">
        <w:t>poor_JJ Lucy_NNP !_.</w:t>
      </w:r>
    </w:p>
    <w:p w14:paraId="4F43C286" w14:textId="77777777" w:rsidR="00EB4287" w:rsidRPr="00CD6915" w:rsidRDefault="00EB4287" w:rsidP="00EB4287">
      <w:r w:rsidRPr="00CD6915">
        <w:t>Gone_VBN ,_, gone_VBN ,_, never_RB to_TO return_VB to_TO us_PRP !_.</w:t>
      </w:r>
    </w:p>
    <w:p w14:paraId="758A5B54" w14:textId="77777777" w:rsidR="00EB4287" w:rsidRPr="00CD6915" w:rsidRDefault="00EB4287" w:rsidP="00EB4287">
      <w:r w:rsidRPr="00CD6915">
        <w:lastRenderedPageBreak/>
        <w:t>And_CC poor_JJ ,_, poor_JJ Arthur_NNP ,_, to_TO have_VB lost_VBN such_JJ sweetness_NN out_IN of_IN his_PRP$ life_NN !_.</w:t>
      </w:r>
    </w:p>
    <w:p w14:paraId="57DE9EC0" w14:textId="77777777" w:rsidR="00EB4287" w:rsidRPr="00CD6915" w:rsidRDefault="00EB4287" w:rsidP="00EB4287">
      <w:r w:rsidRPr="00CD6915">
        <w:t>God_NNP help_VB us_PRP all_DT to_TO bear_VB our_PRP$ troubles_NNS ._.</w:t>
      </w:r>
    </w:p>
    <w:p w14:paraId="127D01B2" w14:textId="77777777" w:rsidR="00EB4287" w:rsidRPr="00CD6915" w:rsidRDefault="00EB4287" w:rsidP="00EB4287">
      <w:r w:rsidRPr="00CD6915">
        <w:t>Dr._NNP Seward_NNP 's_POS Diary_NNP ._.</w:t>
      </w:r>
    </w:p>
    <w:p w14:paraId="60B6CA40" w14:textId="77777777" w:rsidR="00EB4287" w:rsidRPr="00CD6915" w:rsidRDefault="00EB4287" w:rsidP="00EB4287">
      <w:r w:rsidRPr="00CD6915">
        <w:t>22_CD September_NNP ._.</w:t>
      </w:r>
    </w:p>
    <w:p w14:paraId="5F79E91E" w14:textId="77777777" w:rsidR="00EB4287" w:rsidRPr="00CD6915" w:rsidRDefault="00EB4287" w:rsidP="00EB4287">
      <w:r w:rsidRPr="00CD6915">
        <w:t>--_: It_PRP is_VBZ all_RB over_RB ._.</w:t>
      </w:r>
    </w:p>
    <w:p w14:paraId="62F10501" w14:textId="77777777" w:rsidR="00EB4287" w:rsidRPr="00CD6915" w:rsidRDefault="00EB4287" w:rsidP="00EB4287">
      <w:r w:rsidRPr="00CD6915">
        <w:t>Arthur_NNP has_VBZ gone_VBN back_RB to_TO Ring_NN ,_, and_CC has_VBZ taken_VBN Quincey_NNP Morris_NNP with_IN him_PRP ._.</w:t>
      </w:r>
    </w:p>
    <w:p w14:paraId="5359E0C9" w14:textId="77777777" w:rsidR="00EB4287" w:rsidRPr="00CD6915" w:rsidRDefault="00EB4287" w:rsidP="00EB4287">
      <w:r w:rsidRPr="00CD6915">
        <w:t>What_WP a_DT fine_JJ fellow_NN is_VBZ Quincey_NNP !_.</w:t>
      </w:r>
    </w:p>
    <w:p w14:paraId="3A116EAA" w14:textId="77777777" w:rsidR="00EB4287" w:rsidRPr="00CD6915" w:rsidRDefault="00EB4287" w:rsidP="00EB4287">
      <w:r w:rsidRPr="00CD6915">
        <w:t>I_PRP believe_VBP in_IN my_PRP$ heart_NN of_IN hearts_NNS that_IN he_PRP suffered_VBD as_RB much_JJ about_IN Lucy_NNP 's_POS death_NN as_IN any_DT of_IN us_PRP ;_: but_CC he_PRP bore_VBD himself_PRP through_IN it_PRP like_IN a_DT moral_JJ Viking_JJ ._.</w:t>
      </w:r>
    </w:p>
    <w:p w14:paraId="49CF3BF6" w14:textId="77777777" w:rsidR="00EB4287" w:rsidRPr="00CD6915" w:rsidRDefault="00EB4287" w:rsidP="00EB4287">
      <w:r w:rsidRPr="00CD6915">
        <w:t>If_IN America_NNP can_MD go_VB on_IN breeding_VBG men_NNS like_IN that_DT ,_, she_PRP will_MD be_VB a_DT power_NN in_IN the_DT world_NN indeed_RB ._.</w:t>
      </w:r>
    </w:p>
    <w:p w14:paraId="2E3C1BCB" w14:textId="77777777" w:rsidR="00EB4287" w:rsidRPr="00CD6915" w:rsidRDefault="00EB4287" w:rsidP="00EB4287">
      <w:r w:rsidRPr="00CD6915">
        <w:t>Van_NNP Helsing_NNP is_VBZ lying_VBG down_RP ,_, having_VBG a_DT rest_NN preparatory_JJ to_TO his_PRP$ journey_NN ._.</w:t>
      </w:r>
    </w:p>
    <w:p w14:paraId="530302E7" w14:textId="77777777" w:rsidR="00EB4287" w:rsidRPr="00CD6915" w:rsidRDefault="00EB4287" w:rsidP="00EB4287">
      <w:r w:rsidRPr="00CD6915">
        <w:t>He_PRP goes_VBZ over_RP to_TO Amsterdam_NNP to-night_NN ,_, but_CC says_VBZ he_PRP returns_VBZ to-morrow_JJ night_NN ;_: that_IN he_PRP only_RB wants_VBZ to_TO make_VB some_DT arrangements_NNS which_WDT can_MD only_RB be_VB made_VBN personally_RB ._.</w:t>
      </w:r>
    </w:p>
    <w:p w14:paraId="35932EB0" w14:textId="77777777" w:rsidR="00EB4287" w:rsidRPr="00CD6915" w:rsidRDefault="00EB4287" w:rsidP="00EB4287">
      <w:r w:rsidRPr="00CD6915">
        <w:t>He_PRP is_VBZ to_TO stop_VB with_IN me_PRP then_RB ,_, if_IN he_PRP can_MD ;_: he_PRP says_VBZ he_PRP has_VBZ work_NN to_TO do_VB in_IN London_NNP which_WDT may_MD take_VB him_PRP some_DT time_NN ._.</w:t>
      </w:r>
    </w:p>
    <w:p w14:paraId="6A72D673" w14:textId="77777777" w:rsidR="00EB4287" w:rsidRPr="00CD6915" w:rsidRDefault="00EB4287" w:rsidP="00EB4287">
      <w:r w:rsidRPr="00CD6915">
        <w:t>Poor_NNP old_JJ fellow_NN !_.</w:t>
      </w:r>
    </w:p>
    <w:p w14:paraId="5299E2AD" w14:textId="77777777" w:rsidR="00EB4287" w:rsidRPr="00CD6915" w:rsidRDefault="00EB4287" w:rsidP="00EB4287">
      <w:r w:rsidRPr="00CD6915">
        <w:t>I_PRP fear_VBP that_IN the_DT strain_NN of_IN the_DT past_JJ week_NN has_VBZ broken_VBN down_RP even_RB his_PRP$ iron_NN strength_NN ._.</w:t>
      </w:r>
    </w:p>
    <w:p w14:paraId="7499EC13" w14:textId="77777777" w:rsidR="00EB4287" w:rsidRPr="00CD6915" w:rsidRDefault="00EB4287" w:rsidP="00EB4287">
      <w:r w:rsidRPr="00CD6915">
        <w:t>All_PDT the_DT time_NN of_IN the_DT burial_NN he_PRP was_VBD ,_, I_PRP could_MD see_VB ,_, putting_VBG some_DT terrible_JJ restraint_NN on_IN himself_PRP ._.</w:t>
      </w:r>
    </w:p>
    <w:p w14:paraId="50027DF3" w14:textId="77777777" w:rsidR="00EB4287" w:rsidRPr="00CD6915" w:rsidRDefault="00EB4287" w:rsidP="00EB4287">
      <w:r w:rsidRPr="00CD6915">
        <w:t>When_WRB it_PRP was_VBD all_RB over_RB ,_, we_PRP were_VBD standing_VBG beside_IN Arthur_NNP ,_, who_WP ,_, poor_JJ fellow_NN ,_, was_VBD speaking_VBG of_IN his_PRP$ part_NN in_IN the_DT operation_NN where_WRB his_PRP$ blood_NN had_VBD been_VBN transfused_VBN to_TO his_PRP$ Lucy_NNP 's_POS veins_NNS ;_: I_PRP could_MD see_VB Van_NNP Helsing_NNP 's_POS face_NN grow_VBP white_JJ and_CC purple_JJ by_IN turns_NNS ._.</w:t>
      </w:r>
    </w:p>
    <w:p w14:paraId="0AA6C698" w14:textId="77777777" w:rsidR="00EB4287" w:rsidRPr="00CD6915" w:rsidRDefault="00EB4287" w:rsidP="00EB4287">
      <w:r w:rsidRPr="00CD6915">
        <w:t>Arthur_NNP was_VBD saying_VBG that_IN he_PRP felt_VBD since_IN then_RB as_IN if_IN they_PRP two_CD had_VBD been_VBN really_RB married_VBN and_CC that_IN she_PRP was_VBD his_PRP$ wife_NN in_IN the_DT sight_NN of_IN God_NNP ._.</w:t>
      </w:r>
    </w:p>
    <w:p w14:paraId="3B1D7D9A" w14:textId="77777777" w:rsidR="00EB4287" w:rsidRPr="00CD6915" w:rsidRDefault="00EB4287" w:rsidP="00EB4287">
      <w:r w:rsidRPr="00CD6915">
        <w:t>None_NN of_IN us_PRP said_VBD a_DT word_NN of_IN the_DT other_JJ operations_NNS ,_, and_CC none_NN of_IN us_PRP ever_RB shall_MD ._.</w:t>
      </w:r>
    </w:p>
    <w:p w14:paraId="75684240" w14:textId="77777777" w:rsidR="00EB4287" w:rsidRPr="00CD6915" w:rsidRDefault="00EB4287" w:rsidP="00EB4287">
      <w:r w:rsidRPr="00CD6915">
        <w:t>Arthur_NNP and_CC Quincey_NNP went_VBD away_RB together_RB to_TO the_DT station_NN ,_, and_CC Van_NNP Helsing_NNP and_CC I_PRP came_VBD on_IN here_RB ._.</w:t>
      </w:r>
    </w:p>
    <w:p w14:paraId="3BC29221" w14:textId="77777777" w:rsidR="00EB4287" w:rsidRPr="00CD6915" w:rsidRDefault="00EB4287" w:rsidP="00EB4287">
      <w:r w:rsidRPr="00CD6915">
        <w:t>The_DT moment_NN we_PRP were_VBD alone_RB in_IN the_DT carriage_NN he_PRP gave_VBD way_NN to_TO a_DT regular_JJ fit_NN of_IN hysterics_NNS ._.</w:t>
      </w:r>
    </w:p>
    <w:p w14:paraId="326CBFA6" w14:textId="77777777" w:rsidR="00EB4287" w:rsidRPr="00CD6915" w:rsidRDefault="00EB4287" w:rsidP="00EB4287">
      <w:r w:rsidRPr="00CD6915">
        <w:lastRenderedPageBreak/>
        <w:t>He_PRP has_VBZ denied_VBN to_TO me_PRP since_IN that_IN it_PRP was_VBD hysterics_NNS ,_, and_CC insisted_VBD that_IN it_PRP was_VBD only_RB his_PRP$ sense_NN of_IN humour_NN asserting_VBG itself_PRP under_IN very_RB terrible_JJ conditions_NNS ._.</w:t>
      </w:r>
    </w:p>
    <w:p w14:paraId="11011DF9" w14:textId="77777777" w:rsidR="00EB4287" w:rsidRPr="00CD6915" w:rsidRDefault="00EB4287" w:rsidP="00EB4287">
      <w:r w:rsidRPr="00CD6915">
        <w:t>He_PRP laughed_VBD till_IN he_PRP cried_VBD ,_, and_CC I_PRP had_VBD to_TO draw_VB down_RP the_DT blinds_NNS lest_IN any_DT one_NN should_MD see_VB us_PRP and_CC misjudge_NN ;_: and_CC then_RB he_PRP cried_VBD ,_, till_IN he_PRP laughed_VBD again_RB ;_: and_CC laughed_VBD and_CC cried_VBD together_RB ,_, just_RB as_IN a_DT woman_NN does_VBZ ._.</w:t>
      </w:r>
    </w:p>
    <w:p w14:paraId="72E784B0" w14:textId="77777777" w:rsidR="00EB4287" w:rsidRPr="00CD6915" w:rsidRDefault="00EB4287" w:rsidP="00EB4287">
      <w:r w:rsidRPr="00CD6915">
        <w:t>I_PRP tried_VBD to_TO be_VB stern_JJ with_IN him_PRP ,_, as_IN one_CD is_VBZ to_TO a_DT woman_NN under_IN the_DT circumstances_NNS ;_: but_CC it_PRP had_VBD no_DT effect_NN ._.</w:t>
      </w:r>
    </w:p>
    <w:p w14:paraId="36DA4CB9" w14:textId="77777777" w:rsidR="00EB4287" w:rsidRPr="00CD6915" w:rsidRDefault="00EB4287" w:rsidP="00EB4287">
      <w:r w:rsidRPr="00CD6915">
        <w:t>Men_NN and_CC women_NNS are_VBP so_RB different_JJ in_IN manifestations_NNS of_IN nervous_JJ strength_NN or_CC weakness_NN !_.</w:t>
      </w:r>
    </w:p>
    <w:p w14:paraId="6FBE278D" w14:textId="77777777" w:rsidR="00EB4287" w:rsidRPr="00CD6915" w:rsidRDefault="00EB4287" w:rsidP="00EB4287">
      <w:r w:rsidRPr="00CD6915">
        <w:t>Then_RB when_WRB his_PRP$ face_NN grew_VBD grave_JJ and_CC stern_JJ again_RB I_PRP asked_VBD him_PRP why_WRB his_PRP$ mirth_NN ,_, and_CC why_WRB at_IN such_PDT a_DT time_NN ._.</w:t>
      </w:r>
    </w:p>
    <w:p w14:paraId="6D003DF6" w14:textId="77777777" w:rsidR="00EB4287" w:rsidRPr="00CD6915" w:rsidRDefault="00EB4287" w:rsidP="00EB4287">
      <w:r w:rsidRPr="00CD6915">
        <w:t>His_PRP$ reply_NN was_VBD in_IN a_DT way_NN characteristic_JJ of_IN him_PRP ,_, for_IN it_PRP was_VBD logical_JJ and_CC forceful_JJ and_CC mysterious_JJ ._.</w:t>
      </w:r>
    </w:p>
    <w:p w14:paraId="3D55FC61" w14:textId="77777777" w:rsidR="00EB4287" w:rsidRPr="00CD6915" w:rsidRDefault="00EB4287" w:rsidP="00EB4287">
      <w:r w:rsidRPr="00CD6915">
        <w:t>He_PRP said_VBD :_: --_: ``_`` Ah_UH ,_, you_PRP do_VBP n't_RB comprehend_VB ,_, friend_NN John_NNP ._.</w:t>
      </w:r>
    </w:p>
    <w:p w14:paraId="26BFF260" w14:textId="77777777" w:rsidR="00EB4287" w:rsidRPr="00CD6915" w:rsidRDefault="00EB4287" w:rsidP="00EB4287">
      <w:r w:rsidRPr="00CD6915">
        <w:t>Do_VBP not_RB think_VB that_IN I_PRP am_VBP not_RB sad_JJ ,_, though_IN I_NN laugh_NN ._.</w:t>
      </w:r>
    </w:p>
    <w:p w14:paraId="2CC21E40" w14:textId="77777777" w:rsidR="00EB4287" w:rsidRPr="00CD6915" w:rsidRDefault="00EB4287" w:rsidP="00EB4287">
      <w:r w:rsidRPr="00CD6915">
        <w:t>See_NNP ,_, I_PRP have_VBP cried_VBN even_RB when_WRB the_DT laugh_NN did_VBD choke_VB me_PRP ._.</w:t>
      </w:r>
    </w:p>
    <w:p w14:paraId="2E0F3AC4" w14:textId="77777777" w:rsidR="00EB4287" w:rsidRPr="00CD6915" w:rsidRDefault="00EB4287" w:rsidP="00EB4287">
      <w:r w:rsidRPr="00CD6915">
        <w:t>But_CC no_DT more_RBR think_VB that_IN I_PRP am_VBP all_DT sorry_JJ when_WRB I_PRP cry_VBP ,_, for_IN the_DT laugh_NN he_PRP come_VBD just_RB the_DT same_JJ ._.</w:t>
      </w:r>
    </w:p>
    <w:p w14:paraId="194E4FEA" w14:textId="77777777" w:rsidR="00EB4287" w:rsidRPr="00CD6915" w:rsidRDefault="00EB4287" w:rsidP="00EB4287">
      <w:r w:rsidRPr="00CD6915">
        <w:t>Keep_VB it_PRP always_RB with_IN you_PRP that_DT laughter_NN who_WP knock_VBP at_IN your_PRP$ door_NN and_CC say_VB ,_, `_`` May_MD I_PRP come_VB in_IN ?_. '_''</w:t>
      </w:r>
    </w:p>
    <w:p w14:paraId="6C5C8E42" w14:textId="77777777" w:rsidR="00EB4287" w:rsidRPr="00CD6915" w:rsidRDefault="00EB4287" w:rsidP="00EB4287">
      <w:r w:rsidRPr="00CD6915">
        <w:t>is_VBZ not_RB the_DT true_JJ laughter_NN ._.</w:t>
      </w:r>
    </w:p>
    <w:p w14:paraId="35CA7A68" w14:textId="77777777" w:rsidR="00EB4287" w:rsidRPr="00CD6915" w:rsidRDefault="00EB4287" w:rsidP="00EB4287">
      <w:r w:rsidRPr="00CD6915">
        <w:t>No_DT !_.</w:t>
      </w:r>
    </w:p>
    <w:p w14:paraId="33C6A825" w14:textId="77777777" w:rsidR="00EB4287" w:rsidRPr="00CD6915" w:rsidRDefault="00EB4287" w:rsidP="00EB4287">
      <w:r w:rsidRPr="00CD6915">
        <w:t>he_PRP is_VBZ a_DT king_NN ,_, and_CC he_PRP come_VB when_WRB and_CC how_WRB he_PRP like_IN ._.</w:t>
      </w:r>
    </w:p>
    <w:p w14:paraId="672D6E67" w14:textId="77777777" w:rsidR="00EB4287" w:rsidRPr="00CD6915" w:rsidRDefault="00EB4287" w:rsidP="00EB4287">
      <w:r w:rsidRPr="00CD6915">
        <w:t>He_PRP ask_VBP no_DT person_NN ;_: he_PRP choose_VB no_DT time_NN of_IN suitability_NN ._.</w:t>
      </w:r>
    </w:p>
    <w:p w14:paraId="54F152E3" w14:textId="77777777" w:rsidR="00EB4287" w:rsidRPr="00CD6915" w:rsidRDefault="00EB4287" w:rsidP="00EB4287">
      <w:r w:rsidRPr="00CD6915">
        <w:t>He_PRP say_VBP ,_, `_`` I_PRP am_VBP here_RB ._. '_''</w:t>
      </w:r>
    </w:p>
    <w:p w14:paraId="4905B6C4" w14:textId="77777777" w:rsidR="00EB4287" w:rsidRPr="00CD6915" w:rsidRDefault="00EB4287" w:rsidP="00EB4287">
      <w:r w:rsidRPr="00CD6915">
        <w:t>Behold_NNP ,_, in_IN example_NN I_PRP grieve_VBP my_PRP$ heart_NN out_RP for_IN that_DT so_RB sweet_JJ young_JJ girl_NN ;_: I_PRP give_VBP my_PRP$ blood_NN for_IN her_PRP ,_, though_IN I_PRP am_VBP old_JJ and_CC worn_JJ ;_: I_PRP give_VBP my_PRP$ time_NN ,_, my_PRP$ skill_NN ,_, my_PRP$ sleep_NN ;_: I_PRP let_VBP my_PRP$ other_JJ sufferers_NNS want_VBP that_IN so_IN she_PRP may_MD have_VB all_DT ._.</w:t>
      </w:r>
    </w:p>
    <w:p w14:paraId="7B41510B" w14:textId="77777777" w:rsidR="00EB4287" w:rsidRPr="00CD6915" w:rsidRDefault="00EB4287" w:rsidP="00EB4287">
      <w:r w:rsidRPr="00CD6915">
        <w:t>And_CC yet_RB I_PRP can_MD laugh_NN at_IN her_PRP$ very_JJ grave_NN --_: laugh_NN when_WRB the_DT clay_NN from_IN the_DT spade_NN of_IN the_DT sexton_NN drop_NN upon_IN her_PRP$ coffin_NN and_CC say_VB `_`` Thud_NNP !_.</w:t>
      </w:r>
    </w:p>
    <w:p w14:paraId="13CF1D04" w14:textId="77777777" w:rsidR="00EB4287" w:rsidRPr="00CD6915" w:rsidRDefault="00EB4287" w:rsidP="00EB4287">
      <w:r w:rsidRPr="00CD6915">
        <w:lastRenderedPageBreak/>
        <w:t>thud_VB !_. '_''</w:t>
      </w:r>
    </w:p>
    <w:p w14:paraId="0B98EC69" w14:textId="77777777" w:rsidR="00EB4287" w:rsidRPr="00CD6915" w:rsidRDefault="00EB4287" w:rsidP="00EB4287">
      <w:r w:rsidRPr="00CD6915">
        <w:t>to_TO my_PRP$ heart_NN ,_, till_IN it_PRP send_VB back_RP the_DT blood_NN from_IN my_PRP$ cheek_NN ._.</w:t>
      </w:r>
    </w:p>
    <w:p w14:paraId="04B23657" w14:textId="77777777" w:rsidR="00EB4287" w:rsidRPr="00CD6915" w:rsidRDefault="00EB4287" w:rsidP="00EB4287">
      <w:r w:rsidRPr="00CD6915">
        <w:t>My_PRP$ heart_NN bleed_VB for_IN that_DT poor_JJ boy_NN --_: that_IN dear_RB boy_NN ,_, so_RB of_IN the_DT age_NN of_IN mine_JJ own_JJ boy_NN had_VBD I_PRP been_VBN so_RB blessed_VBN that_IN he_PRP live_VB ,_, and_CC with_IN his_PRP$ hair_NN and_CC eyes_VBZ the_DT same_JJ ._.</w:t>
      </w:r>
    </w:p>
    <w:p w14:paraId="43DB51F1" w14:textId="77777777" w:rsidR="00EB4287" w:rsidRPr="00CD6915" w:rsidRDefault="00EB4287" w:rsidP="00EB4287">
      <w:r w:rsidRPr="00CD6915">
        <w:t>There_RB ,_, you_PRP know_VBP now_RB why_WRB I_PRP love_VBP him_PRP so_RB ._.</w:t>
      </w:r>
    </w:p>
    <w:p w14:paraId="4FE35614" w14:textId="77777777" w:rsidR="00EB4287" w:rsidRPr="00CD6915" w:rsidRDefault="00EB4287" w:rsidP="00EB4287">
      <w:r w:rsidRPr="00CD6915">
        <w:t>And_CC yet_RB when_WRB he_PRP say_VBP things_NNS that_WDT touch_VBP my_PRP$ husband-heart_NN to_TO the_DT quick_JJ ,_, and_CC make_VB my_PRP$ father-heart_JJ yearn_NN to_TO him_PRP as_IN to_TO no_DT other_JJ man_NN --_: not_RB even_RB to_TO you_PRP ,_, friend_NN John_NNP ,_, for_IN we_PRP are_VBP more_JJR level_NN in_IN experiences_NNS than_IN father_NN and_CC son_NN --_: yet_RB even_RB at_IN such_JJ moment_NN King_NNP Laugh_NNP he_PRP come_VB to_TO me_PRP and_CC shout_VB and_CC bellow_VB in_IN my_PRP$ ear_NN ,_, `_`` Here_RB I_PRP am_VBP !_.</w:t>
      </w:r>
    </w:p>
    <w:p w14:paraId="5F6A1AB3" w14:textId="77777777" w:rsidR="00EB4287" w:rsidRPr="00CD6915" w:rsidRDefault="00EB4287" w:rsidP="00EB4287">
      <w:r w:rsidRPr="00CD6915">
        <w:t>here_RB I_PRP am_VBP !_. '_''</w:t>
      </w:r>
    </w:p>
    <w:p w14:paraId="048F3247" w14:textId="77777777" w:rsidR="00EB4287" w:rsidRPr="00CD6915" w:rsidRDefault="00EB4287" w:rsidP="00EB4287">
      <w:r w:rsidRPr="00CD6915">
        <w:t>till_IN the_DT blood_NN come_VBP dance_NN back_RB and_CC bring_VB some_DT of_IN the_DT sunshine_NN that_IN he_PRP carry_VBP with_IN him_PRP to_TO my_PRP$ cheek_NN ._.</w:t>
      </w:r>
    </w:p>
    <w:p w14:paraId="04887AD4" w14:textId="77777777" w:rsidR="00EB4287" w:rsidRPr="00CD6915" w:rsidRDefault="00EB4287" w:rsidP="00EB4287">
      <w:r w:rsidRPr="00CD6915">
        <w:t>Oh_UH ,_, friend_NN John_NNP ,_, it_PRP is_VBZ a_DT strange_JJ world_NN ,_, a_DT sad_JJ world_NN ,_, a_DT world_NN full_JJ of_IN miseries_NNS ,_, and_CC woes_NNS ,_, and_CC troubles_NNS ;_: and_CC yet_RB when_WRB King_NNP Laugh_NNP come_VBP he_PRP make_VB them_PRP all_DT dance_NN to_TO the_DT tune_NN he_PRP play_VBP ._.</w:t>
      </w:r>
    </w:p>
    <w:p w14:paraId="02DCD0DD" w14:textId="77777777" w:rsidR="00EB4287" w:rsidRPr="00CD6915" w:rsidRDefault="00EB4287" w:rsidP="00EB4287">
      <w:r w:rsidRPr="00CD6915">
        <w:t>Bleeding_VBG hearts_NNS ,_, and_CC dry_JJ bones_NNS of_IN the_DT churchyard_NN ,_, and_CC tears_NNS that_WDT burn_VBP as_IN they_PRP fall_VBP --_: all_DT dance_NN together_RB to_TO the_DT music_NN that_IN he_PRP make_VB with_IN that_DT smileless_JJ mouth_NN of_IN him_PRP ._.</w:t>
      </w:r>
    </w:p>
    <w:p w14:paraId="6C456A73" w14:textId="77777777" w:rsidR="00EB4287" w:rsidRPr="00CD6915" w:rsidRDefault="00EB4287" w:rsidP="00EB4287">
      <w:r w:rsidRPr="00CD6915">
        <w:t>And_CC believe_VB me_PRP ,_, friend_NN John_NNP ,_, that_IN he_PRP is_VBZ good_JJ to_TO come_VB ,_, and_CC kind_NN ._.</w:t>
      </w:r>
    </w:p>
    <w:p w14:paraId="3E11B883" w14:textId="77777777" w:rsidR="00EB4287" w:rsidRPr="00CD6915" w:rsidRDefault="00EB4287" w:rsidP="00EB4287">
      <w:r w:rsidRPr="00CD6915">
        <w:t>Ah_UH ,_, we_PRP men_NNS and_CC women_NNS are_VBP like_IN ropes_NNS drawn_VBN tight_RB with_IN strain_NN that_WDT pull_VBP us_PRP different_JJ ways_NNS ._.</w:t>
      </w:r>
    </w:p>
    <w:p w14:paraId="48E05860" w14:textId="77777777" w:rsidR="00EB4287" w:rsidRPr="00CD6915" w:rsidRDefault="00EB4287" w:rsidP="00EB4287">
      <w:r w:rsidRPr="00CD6915">
        <w:t>Then_RB tears_NNS come_VBP ;_: and_CC ,_, like_IN the_DT rain_NN on_IN the_DT ropes_NNS ,_, they_PRP brace_VBP us_PRP up_IN ,_, until_IN perhaps_RB the_DT strain_NN become_VB too_RB great_JJ ,_, and_CC we_PRP break_VBP ._.</w:t>
      </w:r>
    </w:p>
    <w:p w14:paraId="61AB2C18" w14:textId="77777777" w:rsidR="00EB4287" w:rsidRPr="00CD6915" w:rsidRDefault="00EB4287" w:rsidP="00EB4287">
      <w:r w:rsidRPr="00CD6915">
        <w:t>But_CC King_NNP Laugh_NNP he_PRP come_VBD like_IN the_DT sunshine_NN ,_, and_CC he_PRP ease_VB off_RP the_DT strain_NN again_RB ;_: and_CC we_PRP bear_VBP to_TO go_VB on_RP with_IN our_PRP$ labour_NN ,_, what_WP it_PRP may_MD be_VB ._. ''_''</w:t>
      </w:r>
    </w:p>
    <w:p w14:paraId="7EC79105" w14:textId="77777777" w:rsidR="00EB4287" w:rsidRPr="00CD6915" w:rsidRDefault="00EB4287" w:rsidP="00EB4287">
      <w:r w:rsidRPr="00CD6915">
        <w:t>I_PRP did_VBD not_RB like_VB to_TO wound_VB him_PRP by_IN pretending_VBG not_RB to_TO see_VB his_PRP$ idea_NN ;_: but_CC ,_, as_IN I_PRP did_VBD not_RB yet_RB understand_VB the_DT cause_NN of_IN his_PRP$ laughter_NN ,_, I_PRP asked_VBD him_PRP ._.</w:t>
      </w:r>
    </w:p>
    <w:p w14:paraId="49137A22" w14:textId="77777777" w:rsidR="00EB4287" w:rsidRPr="00CD6915" w:rsidRDefault="00EB4287" w:rsidP="00EB4287">
      <w:r w:rsidRPr="00CD6915">
        <w:t xml:space="preserve">As_IN he_PRP answered_VBD me_PRP his_PRP$ face_NN grew_VBD stern_JJ ,_, and_CC he_PRP said_VBD in_IN quite_RB a_DT different_JJ tone_NN :_: --_: ``_`` Oh_UH ,_, it_PRP was_VBD the_DT grim_JJ irony_NN of_IN it_PRP all_DT --_: this_DT so_RB lovely_JJ lady_NN </w:t>
      </w:r>
      <w:r w:rsidRPr="00CD6915">
        <w:lastRenderedPageBreak/>
        <w:t>garlanded_VBN with_IN flowers_NNS ,_, that_WDT looked_VBD so_RB fair_JJ as_IN life_NN ,_, till_IN one_CD by_IN one_CD we_PRP wondered_VBD if_IN she_PRP were_VBD truly_RB dead_JJ ;_: she_PRP laid_VBD in_IN that_DT so_RB fine_JJ marble_NN house_NN in_IN that_DT lonely_JJ churchyard_NN ,_, where_WRB rest_NN so_RB many_JJ of_IN her_PRP$ kin_NN ,_, laid_VBN there_RB with_IN the_DT mother_NN who_WP loved_VBD her_PRP ,_, and_CC whom_WP she_PRP loved_VBD ;_: and_CC that_IN sacred_JJ bell_NN going_VBG `_`` Toll_NN !_.</w:t>
      </w:r>
    </w:p>
    <w:p w14:paraId="0B413402" w14:textId="77777777" w:rsidR="00EB4287" w:rsidRPr="00CD6915" w:rsidRDefault="00EB4287" w:rsidP="00EB4287">
      <w:r w:rsidRPr="00CD6915">
        <w:t>toll_NN !_.</w:t>
      </w:r>
    </w:p>
    <w:p w14:paraId="5F74F968" w14:textId="77777777" w:rsidR="00EB4287" w:rsidRPr="00CD6915" w:rsidRDefault="00EB4287" w:rsidP="00EB4287">
      <w:r w:rsidRPr="00CD6915">
        <w:t>toll_NN !_. '_''</w:t>
      </w:r>
    </w:p>
    <w:p w14:paraId="2590EBF7" w14:textId="77777777" w:rsidR="00EB4287" w:rsidRPr="00CD6915" w:rsidRDefault="00EB4287" w:rsidP="00EB4287">
      <w:r w:rsidRPr="00CD6915">
        <w:t>so_RB sad_JJ and_CC slow_JJ ;_: and_CC those_DT holy_JJ men_NNS ,_, with_IN the_DT white_JJ garments_NNS of_IN the_DT angel_NN ,_, pretending_VBG to_TO read_VB books_NNS ,_, and_CC yet_RB all_PDT the_DT time_NN their_PRP$ eyes_NNS never_RB on_IN the_DT page_NN ;_: and_CC all_DT of_IN us_PRP with_IN the_DT bowed_VBN head_NN ._.</w:t>
      </w:r>
    </w:p>
    <w:p w14:paraId="43B92CC2" w14:textId="77777777" w:rsidR="00EB4287" w:rsidRPr="00CD6915" w:rsidRDefault="00EB4287" w:rsidP="00EB4287">
      <w:r w:rsidRPr="00CD6915">
        <w:t>And_CC all_DT for_IN what_WP ?_.</w:t>
      </w:r>
    </w:p>
    <w:p w14:paraId="31F6FA00" w14:textId="77777777" w:rsidR="00EB4287" w:rsidRPr="00CD6915" w:rsidRDefault="00EB4287" w:rsidP="00EB4287">
      <w:r w:rsidRPr="00CD6915">
        <w:t>She_PRP is_VBZ dead_JJ ;_: so_RB !_.</w:t>
      </w:r>
    </w:p>
    <w:p w14:paraId="6AE19E93" w14:textId="77777777" w:rsidR="00EB4287" w:rsidRPr="00CD6915" w:rsidRDefault="00EB4287" w:rsidP="00EB4287">
      <w:r w:rsidRPr="00CD6915">
        <w:t>Is_VBZ it_PRP not_RB ?_. ''_''</w:t>
      </w:r>
    </w:p>
    <w:p w14:paraId="6C8D5FAA" w14:textId="77777777" w:rsidR="00EB4287" w:rsidRPr="00CD6915" w:rsidRDefault="00EB4287" w:rsidP="00EB4287">
      <w:r w:rsidRPr="00CD6915">
        <w:t>``_`` Well_UH ,_, for_IN the_DT life_NN of_IN me_PRP ,_, Professor_NNP ,_, ''_'' I_PRP said_VBD ,_, ``_`` I_PRP ca_MD n't_RB see_VB anything_NN to_TO laugh_NN at_IN in_IN all_DT that_DT ._.</w:t>
      </w:r>
    </w:p>
    <w:p w14:paraId="069BFD1D" w14:textId="77777777" w:rsidR="00EB4287" w:rsidRPr="00CD6915" w:rsidRDefault="00EB4287" w:rsidP="00EB4287">
      <w:r w:rsidRPr="00CD6915">
        <w:t>Why_WRB ,_, your_PRP$ explanation_NN makes_VBZ it_PRP a_DT harder_JJR puzzle_NN than_IN before_RB ._.</w:t>
      </w:r>
    </w:p>
    <w:p w14:paraId="2949FADB" w14:textId="77777777" w:rsidR="00EB4287" w:rsidRPr="00CD6915" w:rsidRDefault="00EB4287" w:rsidP="00EB4287">
      <w:r w:rsidRPr="00CD6915">
        <w:t>But_CC even_RB if_IN the_DT burial_NN service_NN was_VBD comic_JJ ,_, what_WP about_IN poor_JJ Art_NN and_CC his_PRP$ trouble_NN ?_.</w:t>
      </w:r>
    </w:p>
    <w:p w14:paraId="16297BAD" w14:textId="77777777" w:rsidR="00EB4287" w:rsidRPr="00CD6915" w:rsidRDefault="00EB4287" w:rsidP="00EB4287">
      <w:r w:rsidRPr="00CD6915">
        <w:t>Why_WRB ,_, his_PRP$ heart_NN was_VBD simply_RB breaking_JJ ._. ''_''</w:t>
      </w:r>
    </w:p>
    <w:p w14:paraId="507A66B3" w14:textId="77777777" w:rsidR="00EB4287" w:rsidRPr="00CD6915" w:rsidRDefault="00EB4287" w:rsidP="00EB4287">
      <w:r w:rsidRPr="00CD6915">
        <w:t>``_`` Just_RB so_RB ._.</w:t>
      </w:r>
    </w:p>
    <w:p w14:paraId="02C2CC7B" w14:textId="77777777" w:rsidR="00EB4287" w:rsidRPr="00CD6915" w:rsidRDefault="00EB4287" w:rsidP="00EB4287">
      <w:r w:rsidRPr="00CD6915">
        <w:t>Said_VBD he_PRP not_RB that_IN the_DT transfusion_NN of_IN his_PRP$ blood_NN to_TO her_PRP$ veins_NNS had_VBD made_VBN her_PRP truly_RB his_PRP$ bride_NN ?_. ''_''</w:t>
      </w:r>
    </w:p>
    <w:p w14:paraId="062B29EF" w14:textId="77777777" w:rsidR="00EB4287" w:rsidRPr="00CD6915" w:rsidRDefault="00EB4287" w:rsidP="00EB4287">
      <w:r w:rsidRPr="00CD6915">
        <w:t>``_`` Yes_UH ,_, and_CC it_PRP was_VBD a_DT sweet_JJ and_CC comforting_JJ idea_NN for_IN him_PRP ._. ''_''</w:t>
      </w:r>
    </w:p>
    <w:p w14:paraId="40F45F7D" w14:textId="77777777" w:rsidR="00EB4287" w:rsidRPr="00CD6915" w:rsidRDefault="00EB4287" w:rsidP="00EB4287">
      <w:r w:rsidRPr="00CD6915">
        <w:t>``_`` Quite_RB so_RB ._.</w:t>
      </w:r>
    </w:p>
    <w:p w14:paraId="7A000894" w14:textId="77777777" w:rsidR="00EB4287" w:rsidRPr="00CD6915" w:rsidRDefault="00EB4287" w:rsidP="00EB4287">
      <w:r w:rsidRPr="00CD6915">
        <w:t>But_CC there_EX was_VBD a_DT difficulty_NN ,_, friend_NN John_NNP ._.</w:t>
      </w:r>
    </w:p>
    <w:p w14:paraId="6E55FFF0" w14:textId="77777777" w:rsidR="00EB4287" w:rsidRPr="00CD6915" w:rsidRDefault="00EB4287" w:rsidP="00EB4287">
      <w:r w:rsidRPr="00CD6915">
        <w:t>If_IN so_RB that_IN ,_, then_RB what_WP about_IN the_DT others_NNS ?_.</w:t>
      </w:r>
    </w:p>
    <w:p w14:paraId="744882DC" w14:textId="77777777" w:rsidR="00EB4287" w:rsidRPr="00CD6915" w:rsidRDefault="00EB4287" w:rsidP="00EB4287">
      <w:r w:rsidRPr="00CD6915">
        <w:t>Ho_NNP ,_, ho_NN !_.</w:t>
      </w:r>
    </w:p>
    <w:p w14:paraId="1CD128B0" w14:textId="77777777" w:rsidR="00EB4287" w:rsidRPr="00CD6915" w:rsidRDefault="00EB4287" w:rsidP="00EB4287">
      <w:r w:rsidRPr="00CD6915">
        <w:t>Then_RB this_DT so_RB sweet_JJ maid_NN is_VBZ a_DT polyandrist_NN ,_, and_CC me_PRP ,_, with_IN my_PRP$ poor_JJ wife_NN dead_JJ to_TO me_PRP ,_, but_CC alive_JJ by_IN Church_NNP 's_POS law_NN ,_, though_IN no_DT wits_NNS ,_, all_DT gone_VBN --_: even_RB I_PRP ,_, who_WP am_VBP faithful_JJ husband_NN to_TO this_DT now-no-wife_NN ,_, am_VBP bigamist_NN ._. ''_''</w:t>
      </w:r>
    </w:p>
    <w:p w14:paraId="1F1297AB" w14:textId="77777777" w:rsidR="00EB4287" w:rsidRPr="00CD6915" w:rsidRDefault="00EB4287" w:rsidP="00EB4287">
      <w:r w:rsidRPr="00CD6915">
        <w:t>``_`` I_PRP do_VBP n't_RB see_VB where_WRB the_DT joke_NN comes_VBZ in_IN there_EX either_CC !_. ''_''</w:t>
      </w:r>
    </w:p>
    <w:p w14:paraId="275149A6" w14:textId="77777777" w:rsidR="00EB4287" w:rsidRPr="00CD6915" w:rsidRDefault="00EB4287" w:rsidP="00EB4287">
      <w:r w:rsidRPr="00CD6915">
        <w:t>I_PRP said_VBD ;_: and_CC I_PRP did_VBD not_RB feel_VB particularly_RB pleased_JJ with_IN him_PRP for_IN saying_VBG such_JJ things_NNS ._.</w:t>
      </w:r>
    </w:p>
    <w:p w14:paraId="74832690" w14:textId="77777777" w:rsidR="00EB4287" w:rsidRPr="00CD6915" w:rsidRDefault="00EB4287" w:rsidP="00EB4287">
      <w:r w:rsidRPr="00CD6915">
        <w:t>He_PRP laid_VBD his_PRP$ hand_NN on_IN my_PRP$ arm_NN ,_, and_CC said_VBD :_: --_: ``_`` Friend_NN John_NNP ,_, forgive_VB me_PRP if_IN I_NN pain_NN ._.</w:t>
      </w:r>
    </w:p>
    <w:p w14:paraId="666B6A88" w14:textId="77777777" w:rsidR="00EB4287" w:rsidRPr="00CD6915" w:rsidRDefault="00EB4287" w:rsidP="00EB4287">
      <w:r w:rsidRPr="00CD6915">
        <w:lastRenderedPageBreak/>
        <w:t>I_PRP showed_VBD not_RB my_PRP$ feeling_NN to_TO others_NNS when_WRB it_PRP would_MD wound_VB ,_, but_CC only_RB to_TO you_PRP ,_, my_PRP$ old_JJ friend_NN ,_, whom_WP I_PRP can_MD trust_VB ._.</w:t>
      </w:r>
    </w:p>
    <w:p w14:paraId="41E2C5F0" w14:textId="77777777" w:rsidR="00EB4287" w:rsidRPr="00CD6915" w:rsidRDefault="00EB4287" w:rsidP="00EB4287">
      <w:r w:rsidRPr="00CD6915">
        <w:t>If_IN you_PRP could_MD have_VB looked_VBN into_IN my_PRP$ very_JJ heart_NN then_RB when_WRB I_PRP want_VBP to_TO laugh_NN ;_: if_IN you_PRP could_MD have_VB done_VBN so_RB when_WRB the_DT laugh_NN arrived_VBD ;_: if_IN you_PRP could_MD do_VB so_RB now_RB ,_, when_WRB King_NNP Laugh_NNP have_VBP pack_VB up_RP his_PRP$ crown_NN ,_, and_CC all_PDT that_DT is_VBZ to_TO him_PRP --_: for_IN he_PRP go_VB far_RB ,_, far_RB away_RB from_IN me_PRP ,_, and_CC for_IN a_DT long_JJ ,_, long_JJ time_NN --_: maybe_RB you_PRP would_MD perhaps_RB pity_NN me_PRP the_DT most_JJS of_IN all_DT ._. ''_''</w:t>
      </w:r>
    </w:p>
    <w:p w14:paraId="33D05C8F" w14:textId="77777777" w:rsidR="00EB4287" w:rsidRPr="00CD6915" w:rsidRDefault="00EB4287" w:rsidP="00EB4287">
      <w:r w:rsidRPr="00CD6915">
        <w:t>I_PRP was_VBD touched_VBN by_IN the_DT tenderness_NN of_IN his_PRP$ tone_NN ,_, and_CC asked_VBD why_WRB ._.</w:t>
      </w:r>
    </w:p>
    <w:p w14:paraId="5B7BA1A7" w14:textId="77777777" w:rsidR="00EB4287" w:rsidRPr="00CD6915" w:rsidRDefault="00EB4287" w:rsidP="00EB4287">
      <w:r w:rsidRPr="00CD6915">
        <w:t>``_`` Because_IN I_PRP know_VBP !_. ''_''</w:t>
      </w:r>
    </w:p>
    <w:p w14:paraId="30F57D5A" w14:textId="77777777" w:rsidR="00EB4287" w:rsidRPr="00CD6915" w:rsidRDefault="00EB4287" w:rsidP="00EB4287">
      <w:r w:rsidRPr="00CD6915">
        <w:t>And_CC now_RB we_PRP are_VBP all_DT scattered_JJ ;_: and_CC for_IN many_JJ a_DT long_JJ day_NN loneliness_NN will_MD sit_VB over_IN our_PRP$ roofs_NNS with_IN brooding_JJ wings_NNS ._.</w:t>
      </w:r>
    </w:p>
    <w:p w14:paraId="54D6BEEF" w14:textId="77777777" w:rsidR="00EB4287" w:rsidRPr="00CD6915" w:rsidRDefault="00EB4287" w:rsidP="00EB4287">
      <w:r w:rsidRPr="00CD6915">
        <w:t>Lucy_NNP lies_VBZ in_IN the_DT tomb_NN of_IN her_PRP$ kin_NN ,_, a_DT lordly_JJ death-house_NN in_IN a_DT lonely_JJ churchyard_NN ,_, away_RB from_IN teeming_VBG London_NNP ;_: where_WRB the_DT air_NN is_VBZ fresh_JJ ,_, and_CC the_DT sun_NN rises_VBZ over_IN Hampstead_NNP Hill_NNP ,_, and_CC where_WRB wild_JJ flowers_NNS grow_VBP of_IN their_PRP$ own_JJ accord_NN ._.</w:t>
      </w:r>
    </w:p>
    <w:p w14:paraId="4D67BD7A" w14:textId="77777777" w:rsidR="00EB4287" w:rsidRPr="00CD6915" w:rsidRDefault="00EB4287" w:rsidP="00EB4287">
      <w:r w:rsidRPr="00CD6915">
        <w:t>So_RB I_PRP can_MD finish_VB this_DT diary_NN ;_: and_CC God_NNP only_RB knows_VBZ if_IN I_PRP shall_MD ever_RB begin_VB another_DT ._.</w:t>
      </w:r>
    </w:p>
    <w:p w14:paraId="1FDCC551" w14:textId="77777777" w:rsidR="00EB4287" w:rsidRPr="00CD6915" w:rsidRDefault="00EB4287" w:rsidP="00EB4287">
      <w:r w:rsidRPr="00CD6915">
        <w:t>If_IN I_PRP do_VBP ,_, or_CC if_IN I_PRP even_RB open_VBP this_DT again_RB ,_, it_PRP will_MD be_VB to_TO deal_VB with_IN different_JJ people_NNS and_CC different_JJ themes_NNS ;_: for_IN here_RB at_IN the_DT end_NN ,_, where_WRB the_DT romance_NN of_IN my_PRP$ life_NN is_VBZ told_VBN ,_, ere_NN I_PRP go_VBP back_RB to_TO take_VB up_RP the_DT thread_NN of_IN my_PRP$ life-work_NN ,_, I_PRP say_VBP sadly_RB and_CC without_IN hope_NN ,_, ``_`` FINIS_NNP ._. ''_''</w:t>
      </w:r>
    </w:p>
    <w:p w14:paraId="738A7FA7" w14:textId="77777777" w:rsidR="00EB4287" w:rsidRPr="00CD6915" w:rsidRDefault="00EB4287" w:rsidP="00EB4287">
      <w:r w:rsidRPr="00CD6915">
        <w:t>``_`` The_DT Westminster_NNP Gazette_NNP ,_, ''_'' 25_CD September_NNP ._.</w:t>
      </w:r>
    </w:p>
    <w:p w14:paraId="23501198" w14:textId="77777777" w:rsidR="00EB4287" w:rsidRPr="00CD6915" w:rsidRDefault="00EB4287" w:rsidP="00EB4287">
      <w:r w:rsidRPr="00CD6915">
        <w:t>A_DT HAMPSTEAD_NNP MYSTERY_NNP ._.</w:t>
      </w:r>
    </w:p>
    <w:p w14:paraId="51BFCBA9" w14:textId="77777777" w:rsidR="00EB4287" w:rsidRPr="00CD6915" w:rsidRDefault="00EB4287" w:rsidP="00EB4287">
      <w:r w:rsidRPr="00CD6915">
        <w:t>The_DT neighbourhood_NN of_IN Hampstead_NNP is_VBZ just_RB at_IN present_JJ exercised_VBN with_IN a_DT series_NN of_IN events_NNS which_WDT seem_VBP to_TO run_VB on_IN lines_NNS parallel_JJ to_TO those_DT of_IN what_WP was_VBD known_VBN to_TO the_DT writers_NNS of_IN headlines_NNS as_IN ``_`` The_DT Kensington_NNP Horror_NNP ,_, ''_'' or_CC ``_`` The_DT Stabbing_NNP Woman_NNP ,_, ''_'' or_CC ``_`` The_DT Woman_NNP in_IN Black_NNP ._. ''_''</w:t>
      </w:r>
    </w:p>
    <w:p w14:paraId="45F4EB42" w14:textId="77777777" w:rsidR="00EB4287" w:rsidRPr="00CD6915" w:rsidRDefault="00EB4287" w:rsidP="00EB4287">
      <w:r w:rsidRPr="00CD6915">
        <w:t>During_IN the_DT past_JJ two_CD or_CC three_CD days_NNS several_JJ cases_NNS have_VBP occurred_VBN of_IN young_JJ children_NNS straying_VBG from_IN home_NN or_CC neglecting_VBG to_TO return_VB from_IN their_PRP$ playing_NN on_IN the_DT Heath_NNP ._.</w:t>
      </w:r>
    </w:p>
    <w:p w14:paraId="5FF22D26" w14:textId="77777777" w:rsidR="00EB4287" w:rsidRPr="00CD6915" w:rsidRDefault="00EB4287" w:rsidP="00EB4287">
      <w:r w:rsidRPr="00CD6915">
        <w:t xml:space="preserve">In_IN all_PDT these_DT cases_NNS the_DT children_NNS were_VBD too_RB young_JJ to_TO give_VB any_DT properly_RB intelligible_JJ account_NN of_IN themselves_PRP ,_, but_CC </w:t>
      </w:r>
      <w:r w:rsidRPr="00CD6915">
        <w:lastRenderedPageBreak/>
        <w:t>the_DT consensus_NN of_IN their_PRP$ excuses_NNS is_VBZ that_IN they_PRP had_VBD been_VBN with_IN a_DT ``_`` bloofer_NN lady_NN ._. ''_''</w:t>
      </w:r>
    </w:p>
    <w:p w14:paraId="68BAF367" w14:textId="77777777" w:rsidR="00EB4287" w:rsidRPr="00CD6915" w:rsidRDefault="00EB4287" w:rsidP="00EB4287">
      <w:r w:rsidRPr="00CD6915">
        <w:t>It_PRP has_VBZ always_RB been_VBN late_RB in_IN the_DT evening_NN when_WRB they_PRP have_VBP been_VBN missed_VBN ,_, and_CC on_IN two_CD occasions_NNS the_DT children_NNS have_VBP not_RB been_VBN found_VBN until_IN early_RB in_IN the_DT following_JJ morning_NN ._.</w:t>
      </w:r>
    </w:p>
    <w:p w14:paraId="6718A622" w14:textId="77777777" w:rsidR="00EB4287" w:rsidRPr="00CD6915" w:rsidRDefault="00EB4287" w:rsidP="00EB4287">
      <w:r w:rsidRPr="00CD6915">
        <w:t>It_PRP is_VBZ generally_RB supposed_VBN in_IN the_DT neighbourhood_NN that_WDT ,_, as_IN the_DT first_JJ child_NN missed_VBN gave_VBD as_IN his_PRP$ reason_NN for_IN being_VBG away_RB that_IN a_DT ``_`` bloofer_NN lady_NN ''_'' had_VBD asked_VBN him_PRP to_TO come_VB for_IN a_DT walk_NN ,_, the_DT others_NNS had_VBD picked_VBN up_RP the_DT phrase_NN and_CC used_VBD it_PRP as_IN occasion_NN served_VBD ._.</w:t>
      </w:r>
    </w:p>
    <w:p w14:paraId="37AA5FE3" w14:textId="77777777" w:rsidR="00EB4287" w:rsidRPr="00CD6915" w:rsidRDefault="00EB4287" w:rsidP="00EB4287">
      <w:r w:rsidRPr="00CD6915">
        <w:t>This_DT is_VBZ the_DT more_RBR natural_JJ as_IN the_DT favourite_JJ game_NN of_IN the_DT little_JJ ones_NNS at_IN present_NN is_VBZ luring_VBG each_DT other_JJ away_RB by_IN wiles_NNS ._.</w:t>
      </w:r>
    </w:p>
    <w:p w14:paraId="1E2D52C5" w14:textId="77777777" w:rsidR="00EB4287" w:rsidRPr="00CD6915" w:rsidRDefault="00EB4287" w:rsidP="00EB4287">
      <w:r w:rsidRPr="00CD6915">
        <w:t>A_DT correspondent_NN writes_VBZ us_PRP that_DT to_TO see_VB some_DT of_IN the_DT tiny_JJ tots_NNS pretending_VBG to_TO be_VB the_DT ``_`` bloofer_NN lady_NN ''_'' is_VBZ supremely_RB funny_JJ ._.</w:t>
      </w:r>
    </w:p>
    <w:p w14:paraId="4BCD1819" w14:textId="77777777" w:rsidR="00EB4287" w:rsidRPr="00CD6915" w:rsidRDefault="00EB4287" w:rsidP="00EB4287">
      <w:r w:rsidRPr="00CD6915">
        <w:t>Some_DT of_IN our_PRP$ caricaturists_NNS might_MD ,_, he_PRP says_VBZ ,_, take_VB a_DT lesson_NN in_IN the_DT irony_NN of_IN grotesque_JJ by_IN comparing_VBG the_DT reality_NN and_CC the_DT picture_NN ._.</w:t>
      </w:r>
    </w:p>
    <w:p w14:paraId="16224A55" w14:textId="77777777" w:rsidR="00EB4287" w:rsidRPr="00CD6915" w:rsidRDefault="00EB4287" w:rsidP="00EB4287">
      <w:r w:rsidRPr="00CD6915">
        <w:t>It_PRP is_VBZ only_RB in_IN accordance_NN with_IN general_JJ principles_NNS of_IN human_JJ nature_NN that_IN the_DT ``_`` bloofer_NN lady_NN ''_'' should_MD be_VB the_DT popular_JJ rôle_NN at_IN these_DT al_NNP fresco_NN performances_NNS ._.</w:t>
      </w:r>
    </w:p>
    <w:p w14:paraId="3C8A4ACA" w14:textId="77777777" w:rsidR="00EB4287" w:rsidRPr="00CD6915" w:rsidRDefault="00EB4287" w:rsidP="00EB4287">
      <w:r w:rsidRPr="00CD6915">
        <w:t>Our_PRP$ correspondent_NN naïvely_RB says_VBZ that_IN even_RB Ellen_NNP Terry_NNP could_MD not_RB be_VB so_RB winningly_RB attractive_JJ as_IN some_DT of_IN these_DT grubby-faced_JJ little_JJ children_NNS pretend_VBP --_: and_CC even_RB imagine_VB themselves_PRP --_: to_TO be_VB ._.</w:t>
      </w:r>
    </w:p>
    <w:p w14:paraId="2063EBCB" w14:textId="77777777" w:rsidR="00EB4287" w:rsidRPr="00CD6915" w:rsidRDefault="00EB4287" w:rsidP="00EB4287">
      <w:r w:rsidRPr="00CD6915">
        <w:t>There_EX is_VBZ ,_, however_RB ,_, possibly_RB a_DT serious_JJ side_NN to_TO the_DT question_NN ,_, for_IN some_DT of_IN the_DT children_NNS ,_, indeed_RB all_DT who_WP have_VBP been_VBN missed_VBN at_IN night_NN ,_, have_VBP been_VBN slightly_RB torn_VBN or_CC wounded_VBN in_IN the_DT throat_NN ._.</w:t>
      </w:r>
    </w:p>
    <w:p w14:paraId="34599E5E" w14:textId="77777777" w:rsidR="00EB4287" w:rsidRPr="00CD6915" w:rsidRDefault="00EB4287" w:rsidP="00EB4287">
      <w:r w:rsidRPr="00CD6915">
        <w:t>The_DT wounds_NNS seem_VBP such_JJ as_IN might_MD be_VB made_VBN by_IN a_DT rat_NN or_CC a_DT small_JJ dog_NN ,_, and_CC although_IN of_IN not_RB much_JJ importance_NN individually_RB ,_, would_MD tend_VB to_TO show_VB that_IN whatever_WDT animal_NN inflicts_VBZ them_PRP has_VBZ a_DT system_NN or_CC method_NN of_IN its_PRP$ own_JJ ._.</w:t>
      </w:r>
    </w:p>
    <w:p w14:paraId="6D1D4AE5" w14:textId="77777777" w:rsidR="00EB4287" w:rsidRPr="00CD6915" w:rsidRDefault="00EB4287" w:rsidP="00EB4287">
      <w:r w:rsidRPr="00CD6915">
        <w:t>The_DT police_NN of_IN the_DT division_NN have_VBP been_VBN instructed_VBN to_TO keep_VB a_DT sharp_JJ look-out_NN for_IN straying_VBG children_NNS ,_, especially_RB when_WRB very_RB young_JJ ,_, in_IN and_CC around_IN Hampstead_NNP Heath_NNP ,_, and_CC for_IN any_DT stray_JJ dog_NN which_WDT may_MD be_VB about_IN ._.</w:t>
      </w:r>
    </w:p>
    <w:p w14:paraId="17CF2FBA" w14:textId="77777777" w:rsidR="00EB4287" w:rsidRPr="00CD6915" w:rsidRDefault="00EB4287" w:rsidP="00EB4287">
      <w:r w:rsidRPr="00CD6915">
        <w:t>``_`` The_DT Westminster_NNP Gazette_NNP ,_, ''_'' 25_CD September_NNP ._.</w:t>
      </w:r>
    </w:p>
    <w:p w14:paraId="0266A1DB" w14:textId="77777777" w:rsidR="00EB4287" w:rsidRPr="00CD6915" w:rsidRDefault="00EB4287" w:rsidP="00EB4287">
      <w:r w:rsidRPr="00CD6915">
        <w:t>Extra_JJ Special_JJ ._.</w:t>
      </w:r>
    </w:p>
    <w:p w14:paraId="365BF346" w14:textId="77777777" w:rsidR="00EB4287" w:rsidRPr="00CD6915" w:rsidRDefault="00EB4287" w:rsidP="00EB4287">
      <w:r w:rsidRPr="00CD6915">
        <w:t>THE_DT HAMPSTEAD_NNP HORROR_NN ._.</w:t>
      </w:r>
    </w:p>
    <w:p w14:paraId="00909E6D" w14:textId="77777777" w:rsidR="00EB4287" w:rsidRPr="00CD6915" w:rsidRDefault="00EB4287" w:rsidP="00EB4287">
      <w:r w:rsidRPr="00CD6915">
        <w:t>ANOTHER_NNP CHILD_NNP INJURED_NNP ._.</w:t>
      </w:r>
    </w:p>
    <w:p w14:paraId="471A657C" w14:textId="77777777" w:rsidR="00EB4287" w:rsidRPr="00CD6915" w:rsidRDefault="00EB4287" w:rsidP="00EB4287">
      <w:r w:rsidRPr="00CD6915">
        <w:lastRenderedPageBreak/>
        <w:t>The_DT ``_`` Bloofer_NNP Lady_NNP ._. ''_''</w:t>
      </w:r>
    </w:p>
    <w:p w14:paraId="5AB40E21" w14:textId="77777777" w:rsidR="00EB4287" w:rsidRPr="00CD6915" w:rsidRDefault="00EB4287" w:rsidP="00EB4287">
      <w:r w:rsidRPr="00CD6915">
        <w:t>We_PRP have_VBP just_RB received_VBN intelligence_NN that_IN another_DT child_NN ,_, missed_VBN last_JJ night_NN ,_, was_VBD only_RB discovered_VBN late_RB in_IN the_DT morning_NN under_IN a_DT furze_JJ bush_NN at_IN the_DT Shooter_NNP 's_POS Hill_NNP side_NN of_IN Hampstead_NNP Heath_NNP ,_, which_WDT is_VBZ ,_, perhaps_RB ,_, less_RBR frequented_JJ than_IN the_DT other_JJ parts_NNS ._.</w:t>
      </w:r>
    </w:p>
    <w:p w14:paraId="488EE340" w14:textId="77777777" w:rsidR="00EB4287" w:rsidRPr="00CD6915" w:rsidRDefault="00EB4287" w:rsidP="00EB4287">
      <w:r w:rsidRPr="00CD6915">
        <w:t>It_PRP has_VBZ the_DT same_JJ tiny_JJ wound_NN in_IN the_DT throat_NN as_IN has_VBZ been_VBN noticed_VBN in_IN other_JJ cases_NNS ._.</w:t>
      </w:r>
    </w:p>
    <w:p w14:paraId="2CB0F13B" w14:textId="77777777" w:rsidR="00EB4287" w:rsidRPr="00CD6915" w:rsidRDefault="00EB4287" w:rsidP="00EB4287">
      <w:r w:rsidRPr="00CD6915">
        <w:t>It_PRP was_VBD terribly_RB weak_JJ ,_, and_CC looked_VBD quite_RB emaciated_JJ ._.</w:t>
      </w:r>
    </w:p>
    <w:p w14:paraId="1B233C41" w14:textId="77777777" w:rsidR="00EB4287" w:rsidRPr="00CD6915" w:rsidRDefault="00EB4287" w:rsidP="00EB4287">
      <w:pPr>
        <w:rPr>
          <w:ins w:id="25" w:author="Lee Ji Eun" w:date="2019-09-23T08:56:00Z"/>
        </w:rPr>
      </w:pPr>
      <w:r w:rsidRPr="00CD6915">
        <w:t>It_PRP too_RB ,_, when_WRB partially_RB restored_VBN ,_, had_VBD the_DT common_JJ story_NN to_TO tell_VB of_IN being_VBG lured_VBN away_RB by_IN the_DT ``_`` bloofer_NN lady_NN ._. ''_''</w:t>
      </w:r>
    </w:p>
    <w:p w14:paraId="516E591D" w14:textId="77777777" w:rsidR="00755BBD" w:rsidRPr="00CD6915" w:rsidRDefault="00755BBD" w:rsidP="00EB4287"/>
    <w:p w14:paraId="31CB3898" w14:textId="77777777" w:rsidR="00EB4287" w:rsidRPr="00CD6915" w:rsidRDefault="00EB4287" w:rsidP="00EB4287">
      <w:r w:rsidRPr="00CD6915">
        <w:t>CHAPTER_NNP XIV_NNP MINA_NNP HARKER_NNP 'S_POS JOURNAL_NN 23_CD September_NNP ._.</w:t>
      </w:r>
    </w:p>
    <w:p w14:paraId="5C46F4C9" w14:textId="77777777" w:rsidR="00EB4287" w:rsidRPr="00CD6915" w:rsidRDefault="00EB4287" w:rsidP="00EB4287">
      <w:r w:rsidRPr="00CD6915">
        <w:t>--_: Jonathan_NNP is_VBZ better_JJR after_IN a_DT bad_JJ night_NN ._.</w:t>
      </w:r>
    </w:p>
    <w:p w14:paraId="2929AD7F" w14:textId="77777777" w:rsidR="00EB4287" w:rsidRPr="00CD6915" w:rsidRDefault="00EB4287" w:rsidP="00EB4287">
      <w:r w:rsidRPr="00CD6915">
        <w:t>I_PRP am_VBP so_RB glad_JJ that_IN he_PRP has_VBZ plenty_NN of_IN work_NN to_TO do_VB ,_, for_IN that_DT keeps_VBZ his_PRP$ mind_NN off_IN the_DT terrible_JJ things_NNS ;_: and_CC oh_UH ,_, I_PRP am_VBP rejoiced_VBN that_IN he_PRP is_VBZ not_RB now_RB weighed_VBN down_RP with_IN the_DT responsibility_NN of_IN his_PRP$ new_JJ position_NN ._.</w:t>
      </w:r>
    </w:p>
    <w:p w14:paraId="3EF198E2" w14:textId="77777777" w:rsidR="00EB4287" w:rsidRPr="00CD6915" w:rsidRDefault="00EB4287" w:rsidP="00EB4287">
      <w:r w:rsidRPr="00CD6915">
        <w:t>I_PRP knew_VBD he_PRP would_MD be_VB true_JJ to_TO himself_PRP ,_, and_CC now_RB how_WRB proud_JJ I_PRP am_VBP to_TO see_VB my_PRP$ Jonathan_NNP rising_VBG to_TO the_DT height_NN of_IN his_PRP$ advancement_NN and_CC keeping_VBG pace_NN in_IN all_DT ways_NNS with_IN the_DT duties_NNS that_WDT come_VBP upon_IN him_PRP ._.</w:t>
      </w:r>
    </w:p>
    <w:p w14:paraId="5582F556" w14:textId="77777777" w:rsidR="00EB4287" w:rsidRPr="00CD6915" w:rsidRDefault="00EB4287" w:rsidP="00EB4287">
      <w:r w:rsidRPr="00CD6915">
        <w:t>He_PRP will_MD be_VB away_RB all_DT day_NN till_IN late_RB ,_, for_IN he_PRP said_VBD he_PRP could_MD not_RB lunch_VB at_IN home_NN ._.</w:t>
      </w:r>
    </w:p>
    <w:p w14:paraId="1C0AB8EA" w14:textId="77777777" w:rsidR="00EB4287" w:rsidRPr="00CD6915" w:rsidRDefault="00EB4287" w:rsidP="00EB4287">
      <w:r w:rsidRPr="00CD6915">
        <w:t>My_PRP$ household_NN work_NN is_VBZ done_VBN ,_, so_IN I_PRP shall_MD take_VB his_PRP$ foreign_JJ journal_NN ,_, and_CC lock_VB myself_PRP up_RP in_IN my_PRP$ room_NN and_CC read_VB it_PRP ..._: 24_CD September_NNP ._.</w:t>
      </w:r>
    </w:p>
    <w:p w14:paraId="6264A639" w14:textId="77777777" w:rsidR="00EB4287" w:rsidRPr="00CD6915" w:rsidRDefault="00EB4287" w:rsidP="00EB4287">
      <w:r w:rsidRPr="00CD6915">
        <w:t>--_: I_PRP had_VBD n't_RB the_DT heart_NN to_TO write_VB last_JJ night_NN ;_: that_IN terrible_JJ record_NN of_IN Jonathan_NNP 's_POS upset_NN me_PRP so_RB ._.</w:t>
      </w:r>
    </w:p>
    <w:p w14:paraId="4A49C1E8" w14:textId="77777777" w:rsidR="00EB4287" w:rsidRPr="00CD6915" w:rsidRDefault="00EB4287" w:rsidP="00EB4287">
      <w:r w:rsidRPr="00CD6915">
        <w:t>Poor_NNP dear_RB !_.</w:t>
      </w:r>
    </w:p>
    <w:p w14:paraId="0AA0BC06" w14:textId="77777777" w:rsidR="00EB4287" w:rsidRPr="00CD6915" w:rsidRDefault="00EB4287" w:rsidP="00EB4287">
      <w:r w:rsidRPr="00CD6915">
        <w:t>How_WRB he_PRP must_MD have_VB suffered_VBN ,_, whether_IN it_PRP be_VB true_JJ or_CC only_JJ imagination_NN ._.</w:t>
      </w:r>
    </w:p>
    <w:p w14:paraId="5359E461" w14:textId="77777777" w:rsidR="00EB4287" w:rsidRPr="00CD6915" w:rsidRDefault="00EB4287" w:rsidP="00EB4287">
      <w:r w:rsidRPr="00CD6915">
        <w:t>I_PRP wonder_VBP if_IN there_EX is_VBZ any_DT truth_NN in_IN it_PRP at_IN all_DT ._.</w:t>
      </w:r>
    </w:p>
    <w:p w14:paraId="3A9B51E7" w14:textId="77777777" w:rsidR="00EB4287" w:rsidRPr="00CD6915" w:rsidRDefault="00EB4287" w:rsidP="00EB4287">
      <w:r w:rsidRPr="00CD6915">
        <w:t>Did_VBD he_PRP get_VB his_PRP$ brain_NN fever_NN ,_, and_CC then_RB write_VB all_PDT those_DT terrible_JJ things_NNS ,_, or_CC had_VBD he_PRP some_DT cause_NN for_IN it_PRP all_DT ?_.</w:t>
      </w:r>
    </w:p>
    <w:p w14:paraId="73A1DDA3" w14:textId="77777777" w:rsidR="00EB4287" w:rsidRPr="00CD6915" w:rsidRDefault="00EB4287" w:rsidP="00EB4287">
      <w:r w:rsidRPr="00CD6915">
        <w:t>I_PRP suppose_VBP I_PRP shall_MD never_RB know_VB ,_, for_IN I_PRP dare_VBP not_RB open_VB the_DT subject_NN to_TO him_PRP ..._: ._.</w:t>
      </w:r>
    </w:p>
    <w:p w14:paraId="23C0A470" w14:textId="77777777" w:rsidR="00EB4287" w:rsidRPr="00CD6915" w:rsidRDefault="00EB4287" w:rsidP="00EB4287">
      <w:r w:rsidRPr="00CD6915">
        <w:t>And_CC yet_RB that_DT man_NN we_PRP saw_VBD yesterday_NN !_.</w:t>
      </w:r>
    </w:p>
    <w:p w14:paraId="307117A8" w14:textId="77777777" w:rsidR="00EB4287" w:rsidRPr="00CD6915" w:rsidRDefault="00EB4287" w:rsidP="00EB4287">
      <w:r w:rsidRPr="00CD6915">
        <w:t>He_PRP seemed_VBD quite_RB certain_JJ of_IN him_PRP ..._: ._.</w:t>
      </w:r>
    </w:p>
    <w:p w14:paraId="7DA55FFE" w14:textId="77777777" w:rsidR="00EB4287" w:rsidRPr="00CD6915" w:rsidRDefault="00EB4287" w:rsidP="00EB4287">
      <w:r w:rsidRPr="00CD6915">
        <w:t>Poor_NNP fellow_NN !_.</w:t>
      </w:r>
    </w:p>
    <w:p w14:paraId="4C609CEB" w14:textId="77777777" w:rsidR="00EB4287" w:rsidRPr="00CD6915" w:rsidRDefault="00EB4287" w:rsidP="00EB4287">
      <w:r w:rsidRPr="00CD6915">
        <w:lastRenderedPageBreak/>
        <w:t>I_PRP suppose_VBP it_PRP was_VBD the_DT funeral_JJ upset_NN him_PRP and_CC sent_VBD his_PRP$ mind_NN back_RB on_IN some_DT train_NN of_IN thought_NN ..._: ._.</w:t>
      </w:r>
    </w:p>
    <w:p w14:paraId="3170B0C6" w14:textId="77777777" w:rsidR="00EB4287" w:rsidRPr="00CD6915" w:rsidRDefault="00EB4287" w:rsidP="00EB4287">
      <w:r w:rsidRPr="00CD6915">
        <w:t>He_PRP believes_VBZ it_PRP all_DT himself_PRP ._.</w:t>
      </w:r>
    </w:p>
    <w:p w14:paraId="4B3A67C2" w14:textId="77777777" w:rsidR="00EB4287" w:rsidRPr="00CD6915" w:rsidRDefault="00EB4287" w:rsidP="00EB4287">
      <w:r w:rsidRPr="00CD6915">
        <w:t>I_PRP remember_VBP how_WRB on_IN our_PRP$ wedding-day_JJ he_PRP said_VBD :_: ``_`` Unless_IN some_DT solemn_JJ duty_NN come_VBN upon_IN me_PRP to_TO go_VB back_RB to_TO the_DT bitter_JJ hours_NNS ,_, asleep_JJ or_CC awake_JJ ,_, mad_JJ or_CC sane_JJ ._. ''_''</w:t>
      </w:r>
    </w:p>
    <w:p w14:paraId="1AAB506D" w14:textId="77777777" w:rsidR="00EB4287" w:rsidRPr="00CD6915" w:rsidRDefault="00EB4287" w:rsidP="00EB4287">
      <w:r w:rsidRPr="00CD6915">
        <w:t>There_EX seems_VBZ to_TO be_VB through_IN it_PRP all_PDT some_DT thread_NN of_IN continuity_NN ..._: ._.</w:t>
      </w:r>
    </w:p>
    <w:p w14:paraId="39391BFF" w14:textId="77777777" w:rsidR="00EB4287" w:rsidRPr="00CD6915" w:rsidRDefault="00EB4287" w:rsidP="00EB4287">
      <w:r w:rsidRPr="00CD6915">
        <w:t>That_DT fearful_JJ Count_NN was_VBD coming_VBG to_TO London_NNP ..._: ._.</w:t>
      </w:r>
    </w:p>
    <w:p w14:paraId="5EF3DA87" w14:textId="77777777" w:rsidR="00EB4287" w:rsidRPr="00CD6915" w:rsidRDefault="00EB4287" w:rsidP="00EB4287">
      <w:r w:rsidRPr="00CD6915">
        <w:t>If_IN it_PRP should_MD be_VB ,_, and_CC he_PRP came_VBD to_TO London_NNP ,_, with_IN his_PRP$ teeming_VBG millions_NNS ..._: ._.</w:t>
      </w:r>
    </w:p>
    <w:p w14:paraId="4C136587" w14:textId="77777777" w:rsidR="00EB4287" w:rsidRPr="00CD6915" w:rsidRDefault="00EB4287" w:rsidP="00EB4287">
      <w:r w:rsidRPr="00CD6915">
        <w:t>There_EX may_MD be_VB a_DT solemn_JJ duty_NN ;_: and_CC if_IN it_PRP come_VBP we_PRP must_MD not_RB shrink_VB from_IN it_PRP ..._: ._.</w:t>
      </w:r>
    </w:p>
    <w:p w14:paraId="1F2AC8E2" w14:textId="77777777" w:rsidR="00EB4287" w:rsidRPr="00CD6915" w:rsidRDefault="00EB4287" w:rsidP="00EB4287">
      <w:r w:rsidRPr="00CD6915">
        <w:t>I_PRP shall_MD be_VB prepared_VBN ._.</w:t>
      </w:r>
    </w:p>
    <w:p w14:paraId="47693B9A" w14:textId="77777777" w:rsidR="00EB4287" w:rsidRPr="00CD6915" w:rsidRDefault="00EB4287" w:rsidP="00EB4287">
      <w:r w:rsidRPr="00CD6915">
        <w:t>I_PRP shall_MD get_VB my_PRP$ typewriter_NN this_DT very_JJ hour_NN and_CC begin_VB transcribing_VBG ._.</w:t>
      </w:r>
    </w:p>
    <w:p w14:paraId="2B2050F2" w14:textId="77777777" w:rsidR="00EB4287" w:rsidRPr="00CD6915" w:rsidRDefault="00EB4287" w:rsidP="00EB4287">
      <w:r w:rsidRPr="00CD6915">
        <w:t>Then_RB we_PRP shall_MD be_VB ready_JJ for_IN other_JJ eyes_NNS if_IN required_VBN ._.</w:t>
      </w:r>
    </w:p>
    <w:p w14:paraId="11CE3121" w14:textId="77777777" w:rsidR="00EB4287" w:rsidRPr="00CD6915" w:rsidRDefault="00EB4287" w:rsidP="00EB4287">
      <w:r w:rsidRPr="00CD6915">
        <w:t>And_CC if_IN it_PRP be_VB wanted_VBN ;_: then_RB ,_, perhaps_RB ,_, if_IN I_PRP am_VBP ready_JJ ,_, poor_JJ Jonathan_NNP may_MD not_RB be_VB upset_VBN ,_, for_IN I_PRP can_MD speak_VB for_IN him_PRP and_CC never_RB let_VB him_PRP be_VB troubled_VBN or_CC worried_VBN with_IN it_PRP at_IN all_DT ._.</w:t>
      </w:r>
    </w:p>
    <w:p w14:paraId="2E3F70F8" w14:textId="77777777" w:rsidR="00EB4287" w:rsidRPr="00CD6915" w:rsidRDefault="00EB4287" w:rsidP="00EB4287">
      <w:r w:rsidRPr="00CD6915">
        <w:t>If_IN ever_RB Jonathan_NNP quite_RB gets_VBZ over_IN the_DT nervousness_NN he_PRP may_MD want_VB to_TO tell_VB me_PRP of_IN it_PRP all_DT ,_, and_CC I_PRP can_MD ask_VB him_PRP questions_NNS and_CC find_VB out_RP things_NNS ,_, and_CC see_VB how_WRB I_PRP may_MD comfort_VB him_PRP ._.</w:t>
      </w:r>
    </w:p>
    <w:p w14:paraId="52DD937D" w14:textId="77777777" w:rsidR="00EB4287" w:rsidRPr="00CD6915" w:rsidRDefault="00EB4287" w:rsidP="00EB4287">
      <w:r w:rsidRPr="00CD6915">
        <w:t>Letter_NNP ,_, Van_NNP Helsing_NNP to_TO Mrs._NNP Harker_NNP ._.</w:t>
      </w:r>
    </w:p>
    <w:p w14:paraId="1970017F" w14:textId="77777777" w:rsidR="00EB4287" w:rsidRPr="00CD6915" w:rsidRDefault="00EB4287" w:rsidP="00EB4287">
      <w:r w:rsidRPr="00CD6915">
        <w:t>``_`` 24_CD September_NNP ._.</w:t>
      </w:r>
    </w:p>
    <w:p w14:paraId="78F62BDE" w14:textId="77777777" w:rsidR="00EB4287" w:rsidRPr="00CD6915" w:rsidRDefault="00EB4287" w:rsidP="00EB4287">
      <w:r w:rsidRPr="00CD6915">
        <w:t>-LRB-_-LRB- Confidence_NN -RRB-_-RRB- ``_`` Dear_NNP Madam_NNP ,_, --_: ``_`` I_PRP pray_VBP you_PRP to_TO pardon_NN my_PRP$ writing_NN ,_, in_IN that_IN I_PRP am_VBP so_RB far_RB friend_NN as_IN that_IN I_PRP sent_VBD to_TO you_PRP sad_JJ news_NN of_IN Miss_NNP Lucy_NNP Westenra_NNP 's_POS death_NN ._.</w:t>
      </w:r>
    </w:p>
    <w:p w14:paraId="16FDCF79" w14:textId="77777777" w:rsidR="00EB4287" w:rsidRPr="00CD6915" w:rsidRDefault="00EB4287" w:rsidP="00EB4287">
      <w:r w:rsidRPr="00CD6915">
        <w:t>By_IN the_DT kindness_NN of_IN Lord_NNP Godalming_NNP ,_, I_PRP am_VBP empowered_VBN to_TO read_VB her_PRP$ letters_NNS and_CC papers_NNS ,_, for_IN I_PRP am_VBP deeply_RB concerned_JJ about_IN certain_JJ matters_NNS vitally_RB important_JJ ._.</w:t>
      </w:r>
    </w:p>
    <w:p w14:paraId="220D171F" w14:textId="77777777" w:rsidR="00EB4287" w:rsidRPr="00CD6915" w:rsidRDefault="00EB4287" w:rsidP="00EB4287">
      <w:r w:rsidRPr="00CD6915">
        <w:t>In_IN them_PRP I_PRP find_VBP some_DT letters_NNS from_IN you_PRP ,_, which_WDT show_VBP how_WRB great_JJ friends_NNS you_PRP were_VBD and_CC how_WRB you_PRP love_VBP her_PRP ._.</w:t>
      </w:r>
    </w:p>
    <w:p w14:paraId="6B3CC2A5" w14:textId="77777777" w:rsidR="00EB4287" w:rsidRPr="00CD6915" w:rsidRDefault="00EB4287" w:rsidP="00EB4287">
      <w:r w:rsidRPr="00CD6915">
        <w:t>Oh_UH ,_, Madam_NNP Mina_NNP ,_, by_IN that_DT love_NN ,_, I_PRP implore_VBP you_PRP ,_, help_VB me_PRP ._.</w:t>
      </w:r>
    </w:p>
    <w:p w14:paraId="15043199" w14:textId="77777777" w:rsidR="00EB4287" w:rsidRPr="00CD6915" w:rsidRDefault="00EB4287" w:rsidP="00EB4287">
      <w:r w:rsidRPr="00CD6915">
        <w:t>It_PRP is_VBZ for_IN others_NNS '_POS good_NN that_IN I_PRP ask_VBP --_: to_TO redress_VB great_JJ wrong_JJ ,_, and_CC to_TO lift_VB much_JJ and_CC terrible_JJ troubles_NNS --_: that_WDT may_MD be_VB more_RBR great_JJ than_IN you_PRP can_MD know_VB ._.</w:t>
      </w:r>
    </w:p>
    <w:p w14:paraId="5CEF8595" w14:textId="77777777" w:rsidR="00EB4287" w:rsidRPr="00CD6915" w:rsidRDefault="00EB4287" w:rsidP="00EB4287">
      <w:r w:rsidRPr="00CD6915">
        <w:t>May_MD it_PRP be_VB that_IN I_PRP see_VBP you_PRP ?_.</w:t>
      </w:r>
    </w:p>
    <w:p w14:paraId="6BE49E83" w14:textId="77777777" w:rsidR="00EB4287" w:rsidRPr="00CD6915" w:rsidRDefault="00EB4287" w:rsidP="00EB4287">
      <w:r w:rsidRPr="00CD6915">
        <w:lastRenderedPageBreak/>
        <w:t>You_PRP can_MD trust_VB me_PRP ._.</w:t>
      </w:r>
    </w:p>
    <w:p w14:paraId="3CA1EB52" w14:textId="77777777" w:rsidR="00EB4287" w:rsidRPr="00CD6915" w:rsidRDefault="00EB4287" w:rsidP="00EB4287">
      <w:r w:rsidRPr="00CD6915">
        <w:t>I_PRP am_VBP friend_NN of_IN Dr._NNP John_NNP Seward_NNP and_CC of_IN Lord_NNP Godalming_NNP -LRB-_-LRB- that_DT was_VBD Arthur_NNP of_IN Miss_NNP Lucy_NNP -RRB-_-RRB- ._.</w:t>
      </w:r>
    </w:p>
    <w:p w14:paraId="2ACD79A3" w14:textId="77777777" w:rsidR="00EB4287" w:rsidRPr="00CD6915" w:rsidRDefault="00EB4287" w:rsidP="00EB4287">
      <w:r w:rsidRPr="00CD6915">
        <w:t>I_PRP must_MD keep_VB it_PRP private_JJ for_IN the_DT present_JJ from_IN all_DT ._.</w:t>
      </w:r>
    </w:p>
    <w:p w14:paraId="27C03BAE" w14:textId="77777777" w:rsidR="00EB4287" w:rsidRPr="00CD6915" w:rsidRDefault="00EB4287" w:rsidP="00EB4287">
      <w:r w:rsidRPr="00CD6915">
        <w:t>I_PRP should_MD come_VB to_TO Exeter_NNP to_TO see_VB you_PRP at_IN once_RB if_IN you_PRP tell_VBP me_PRP I_PRP am_VBP privilege_NN to_TO come_VB ,_, and_CC where_WRB and_CC when_WRB ._.</w:t>
      </w:r>
    </w:p>
    <w:p w14:paraId="14BE5768" w14:textId="77777777" w:rsidR="00EB4287" w:rsidRPr="00CD6915" w:rsidRDefault="00EB4287" w:rsidP="00EB4287">
      <w:r w:rsidRPr="00CD6915">
        <w:t>I_PRP implore_VBP your_PRP$ pardon_NN ,_, madam_NN ._.</w:t>
      </w:r>
    </w:p>
    <w:p w14:paraId="652BF869" w14:textId="77777777" w:rsidR="00EB4287" w:rsidRPr="00CD6915" w:rsidRDefault="00EB4287" w:rsidP="00EB4287">
      <w:r w:rsidRPr="00CD6915">
        <w:t>I_PRP have_VBP read_VBN your_PRP$ letters_NNS to_TO poor_JJ Lucy_NNP ,_, and_CC know_VB how_WRB good_JJ you_PRP are_VBP and_CC how_WRB your_PRP$ husband_NN suffer_VBP ;_: so_IN I_PRP pray_VBP you_PRP ,_, if_IN it_PRP may_MD be_VB ,_, enlighten_VB him_PRP not_RB ,_, lest_IN it_PRP may_MD harm_VB ._.</w:t>
      </w:r>
    </w:p>
    <w:p w14:paraId="62E5C6DC" w14:textId="77777777" w:rsidR="00EB4287" w:rsidRPr="00CD6915" w:rsidRDefault="00EB4287" w:rsidP="00EB4287">
      <w:r w:rsidRPr="00CD6915">
        <w:t>Again_RB your_PRP$ pardon_NN ,_, and_CC forgive_VB me_PRP ._.</w:t>
      </w:r>
    </w:p>
    <w:p w14:paraId="240AC349" w14:textId="77777777" w:rsidR="00EB4287" w:rsidRPr="00CD6915" w:rsidRDefault="00EB4287" w:rsidP="00EB4287">
      <w:r w:rsidRPr="00CD6915">
        <w:t>``_`` Van_NNP Helsing_NNP ._. ''_''</w:t>
      </w:r>
    </w:p>
    <w:p w14:paraId="4BF2876F" w14:textId="77777777" w:rsidR="00EB4287" w:rsidRPr="00CD6915" w:rsidRDefault="00EB4287" w:rsidP="00EB4287">
      <w:r w:rsidRPr="00CD6915">
        <w:t>Telegram_NN ,_, Mrs._NNP Harker_NNP to_TO Van_NNP Helsing_NNP ._.</w:t>
      </w:r>
    </w:p>
    <w:p w14:paraId="324284D7" w14:textId="77777777" w:rsidR="00EB4287" w:rsidRPr="00CD6915" w:rsidRDefault="00EB4287" w:rsidP="00EB4287">
      <w:r w:rsidRPr="00CD6915">
        <w:t>``_`` 25_CD September_NNP ._.</w:t>
      </w:r>
    </w:p>
    <w:p w14:paraId="3CEF0BF0" w14:textId="77777777" w:rsidR="00EB4287" w:rsidRPr="00CD6915" w:rsidRDefault="00EB4287" w:rsidP="00EB4287">
      <w:r w:rsidRPr="00CD6915">
        <w:t>--_: Come_VB to-day_JJ by_IN quarter-past_NN ten_CD train_NN if_IN you_PRP can_MD catch_VB it_PRP ._.</w:t>
      </w:r>
    </w:p>
    <w:p w14:paraId="39A9DC3E" w14:textId="77777777" w:rsidR="00EB4287" w:rsidRPr="00CD6915" w:rsidRDefault="00EB4287" w:rsidP="00EB4287">
      <w:r w:rsidRPr="00CD6915">
        <w:t>Can_MD see_VB you_PRP any_DT time_NN you_PRP call_VBP ._.</w:t>
      </w:r>
    </w:p>
    <w:p w14:paraId="4472F922" w14:textId="77777777" w:rsidR="00EB4287" w:rsidRPr="00CD6915" w:rsidRDefault="00EB4287" w:rsidP="00EB4287">
      <w:r w:rsidRPr="00CD6915">
        <w:t>``_`` Wilhelmina_NNP Harker_NNP ._. ''_''</w:t>
      </w:r>
    </w:p>
    <w:p w14:paraId="09CC798D" w14:textId="77777777" w:rsidR="00EB4287" w:rsidRPr="00CD6915" w:rsidRDefault="00EB4287" w:rsidP="00EB4287">
      <w:r w:rsidRPr="00CD6915">
        <w:t>MINA_NNP HARKER_NNP 'S_POS JOURNAL_NN ._.</w:t>
      </w:r>
    </w:p>
    <w:p w14:paraId="045FD4CB" w14:textId="77777777" w:rsidR="00EB4287" w:rsidRPr="00CD6915" w:rsidRDefault="00EB4287" w:rsidP="00EB4287">
      <w:r w:rsidRPr="00CD6915">
        <w:t>25_CD September_NNP ._.</w:t>
      </w:r>
    </w:p>
    <w:p w14:paraId="6B73168E" w14:textId="77777777" w:rsidR="00EB4287" w:rsidRPr="00CD6915" w:rsidRDefault="00EB4287" w:rsidP="00EB4287">
      <w:r w:rsidRPr="00CD6915">
        <w:t>--_: I_PRP can_MD not_RB help_VB feeling_NN terribly_RB excited_VBD as_IN the_DT time_NN draws_VBZ near_IN for_IN the_DT visit_NN of_IN Dr._NNP Van_NNP Helsing_NNP ,_, for_IN somehow_RB I_PRP expect_VBP that_IN it_PRP will_MD throw_VB some_DT light_NN upon_IN Jonathan_NNP 's_POS sad_JJ experience_NN ;_: and_CC as_IN he_PRP attended_VBD poor_JJ dear_RB Lucy_NNP in_IN her_PRP$ last_JJ illness_NN ,_, he_PRP can_MD tell_VB me_PRP all_DT about_IN her_PRP ._.</w:t>
      </w:r>
    </w:p>
    <w:p w14:paraId="3935493C" w14:textId="77777777" w:rsidR="00EB4287" w:rsidRPr="00CD6915" w:rsidRDefault="00EB4287" w:rsidP="00EB4287">
      <w:r w:rsidRPr="00CD6915">
        <w:t>That_DT is_VBZ the_DT reason_NN of_IN his_PRP$ coming_VBG ;_: it_PRP is_VBZ concerning_VBG Lucy_NNP and_CC her_PRP$ sleep-walking_NN ,_, and_CC not_RB about_IN Jonathan_NNP ._.</w:t>
      </w:r>
    </w:p>
    <w:p w14:paraId="4C47622E" w14:textId="77777777" w:rsidR="00EB4287" w:rsidRPr="00CD6915" w:rsidRDefault="00EB4287" w:rsidP="00EB4287">
      <w:r w:rsidRPr="00CD6915">
        <w:t>Then_RB I_PRP shall_MD never_RB know_VB the_DT real_JJ truth_NN now_RB !_.</w:t>
      </w:r>
    </w:p>
    <w:p w14:paraId="698E6150" w14:textId="77777777" w:rsidR="00EB4287" w:rsidRPr="00CD6915" w:rsidRDefault="00EB4287" w:rsidP="00EB4287">
      <w:r w:rsidRPr="00CD6915">
        <w:t>How_WRB silly_JJ I_PRP am_VBP ._.</w:t>
      </w:r>
    </w:p>
    <w:p w14:paraId="16383BC4" w14:textId="77777777" w:rsidR="00EB4287" w:rsidRPr="00CD6915" w:rsidRDefault="00EB4287" w:rsidP="00EB4287">
      <w:r w:rsidRPr="00CD6915">
        <w:t>That_DT awful_JJ journal_NN gets_VBZ hold_NN of_IN my_PRP$ imagination_NN and_CC tinges_NNS everything_NN with_IN something_NN of_IN its_PRP$ own_JJ colour_NN ._.</w:t>
      </w:r>
    </w:p>
    <w:p w14:paraId="065991CB" w14:textId="77777777" w:rsidR="00EB4287" w:rsidRPr="00CD6915" w:rsidRDefault="00EB4287" w:rsidP="00EB4287">
      <w:r w:rsidRPr="00CD6915">
        <w:t>Of_IN course_NN it_PRP is_VBZ about_IN Lucy_NNP ._.</w:t>
      </w:r>
    </w:p>
    <w:p w14:paraId="353AC614" w14:textId="77777777" w:rsidR="00EB4287" w:rsidRPr="00CD6915" w:rsidRDefault="00EB4287" w:rsidP="00EB4287">
      <w:r w:rsidRPr="00CD6915">
        <w:t>That_DT habit_NN came_VBD back_RB to_TO the_DT poor_JJ dear_RB ,_, and_CC that_IN awful_JJ night_NN on_IN the_DT cliff_NN must_MD have_VB made_VBN her_PRP$ ill_JJ ._.</w:t>
      </w:r>
    </w:p>
    <w:p w14:paraId="2ACDC2FC" w14:textId="77777777" w:rsidR="00EB4287" w:rsidRPr="00CD6915" w:rsidRDefault="00EB4287" w:rsidP="00EB4287">
      <w:r w:rsidRPr="00CD6915">
        <w:t>I_PRP had_VBD almost_RB forgotten_VBN in_IN my_PRP$ own_JJ affairs_NNS how_WRB ill_JJ she_PRP was_VBD afterwards_RB ._.</w:t>
      </w:r>
    </w:p>
    <w:p w14:paraId="32BE0F98" w14:textId="77777777" w:rsidR="00EB4287" w:rsidRPr="00CD6915" w:rsidRDefault="00EB4287" w:rsidP="00EB4287">
      <w:r w:rsidRPr="00CD6915">
        <w:t xml:space="preserve">She_PRP must_MD have_VB told_VBD him_PRP of_IN her_PRP$ sleep-walking_JJ adventure_NN on_IN the_DT cliff_NN ,_, and_CC that_IN I_PRP knew_VBD all_DT about_IN </w:t>
      </w:r>
      <w:r w:rsidRPr="00CD6915">
        <w:lastRenderedPageBreak/>
        <w:t>it_PRP ;_: and_CC now_RB he_PRP wants_VBZ me_PRP to_TO tell_VB him_PRP what_WP she_PRP knows_VBZ ,_, so_IN that_IN he_PRP may_MD understand_VB ._.</w:t>
      </w:r>
    </w:p>
    <w:p w14:paraId="40691016" w14:textId="77777777" w:rsidR="00EB4287" w:rsidRPr="00CD6915" w:rsidRDefault="00EB4287" w:rsidP="00EB4287">
      <w:r w:rsidRPr="00CD6915">
        <w:t>I_PRP hope_VBP I_PRP did_VBD right_RB in_IN not_RB saying_VBG anything_NN of_IN it_PRP to_TO Mrs._NNP Westenra_NNP ;_: I_PRP should_MD never_RB forgive_VB myself_PRP if_IN any_DT act_NN of_IN mine_NN ,_, were_VBD it_PRP even_RB a_DT negative_JJ one_CD ,_, brought_VBD harm_NN on_IN poor_NN dear_RB Lucy_NNP ._.</w:t>
      </w:r>
    </w:p>
    <w:p w14:paraId="199AFBFA" w14:textId="77777777" w:rsidR="00EB4287" w:rsidRPr="00CD6915" w:rsidRDefault="00EB4287" w:rsidP="00EB4287">
      <w:r w:rsidRPr="00CD6915">
        <w:t>I_PRP hope_VBP ,_, too_RB ,_, Dr._NNP Van_NNP Helsing_NNP will_MD not_RB blame_VB me_PRP ;_: I_PRP have_VBP had_VBN so_RB much_JJ trouble_NN and_CC anxiety_NN of_IN late_RB that_IN I_PRP feel_VBP I_PRP can_MD not_RB bear_VB more_RBR just_RB at_IN present_JJ ._.</w:t>
      </w:r>
    </w:p>
    <w:p w14:paraId="69C17372" w14:textId="77777777" w:rsidR="00EB4287" w:rsidRPr="00CD6915" w:rsidRDefault="00EB4287" w:rsidP="00EB4287">
      <w:r w:rsidRPr="00CD6915">
        <w:t>I_PRP suppose_VBP a_DT cry_NN does_VBZ us_PRP all_DT good_JJ at_IN times_NNS --_: clears_VBZ the_DT air_NN as_IN other_JJ rain_NN does_VBZ ._.</w:t>
      </w:r>
    </w:p>
    <w:p w14:paraId="3D76BD26" w14:textId="77777777" w:rsidR="00EB4287" w:rsidRPr="00CD6915" w:rsidRDefault="00EB4287" w:rsidP="00EB4287">
      <w:r w:rsidRPr="00CD6915">
        <w:t>Perhaps_RB it_PRP was_VBD reading_VBG the_DT journal_NN yesterday_NN that_WDT upset_VBD me_PRP ,_, and_CC then_RB Jonathan_NNP went_VBD away_RB this_DT morning_NN to_TO stay_VB away_RB from_IN me_PRP a_DT whole_JJ day_NN and_CC night_NN ,_, the_DT first_JJ time_NN we_PRP have_VBP been_VBN parted_VBN since_IN our_PRP$ marriage_NN ._.</w:t>
      </w:r>
    </w:p>
    <w:p w14:paraId="0F432164" w14:textId="77777777" w:rsidR="00EB4287" w:rsidRPr="00CD6915" w:rsidRDefault="00EB4287" w:rsidP="00EB4287">
      <w:r w:rsidRPr="00CD6915">
        <w:t>I_PRP do_VBP hope_VB the_DT dear_RB fellow_JJ will_MD take_VB care_NN of_IN himself_PRP ,_, and_CC that_DT nothing_NN will_MD occur_VB to_TO upset_VB him_PRP ._.</w:t>
      </w:r>
    </w:p>
    <w:p w14:paraId="1D64B0DA" w14:textId="77777777" w:rsidR="00EB4287" w:rsidRPr="00CD6915" w:rsidRDefault="00EB4287" w:rsidP="00EB4287">
      <w:r w:rsidRPr="00CD6915">
        <w:t>It_PRP is_VBZ two_CD o'clock_RB ,_, and_CC the_DT doctor_NN will_MD be_VB here_RB soon_RB now_RB ._.</w:t>
      </w:r>
    </w:p>
    <w:p w14:paraId="3AE16586" w14:textId="77777777" w:rsidR="00EB4287" w:rsidRPr="00CD6915" w:rsidRDefault="00EB4287" w:rsidP="00EB4287">
      <w:r w:rsidRPr="00CD6915">
        <w:t>I_PRP shall_MD say_VB nothing_NN of_IN Jonathan_NNP 's_POS journal_NN unless_IN he_PRP asks_VBZ me_PRP ._.</w:t>
      </w:r>
    </w:p>
    <w:p w14:paraId="7400A6B5" w14:textId="77777777" w:rsidR="00EB4287" w:rsidRPr="00CD6915" w:rsidRDefault="00EB4287" w:rsidP="00EB4287">
      <w:r w:rsidRPr="00CD6915">
        <w:t>I_PRP am_VBP so_RB glad_JJ I_PRP have_VBP type-written_VBN out_RP my_PRP$ own_JJ journal_NN ,_, so_IN that_IN ,_, in_IN case_NN he_PRP asks_VBZ about_IN Lucy_NNP ,_, I_PRP can_MD hand_VB it_PRP to_TO him_PRP ;_: it_PRP will_MD save_VB much_RB questioning_VBG ._.</w:t>
      </w:r>
    </w:p>
    <w:p w14:paraId="58087692" w14:textId="77777777" w:rsidR="00EB4287" w:rsidRPr="00CD6915" w:rsidRDefault="00EB4287" w:rsidP="00EB4287">
      <w:r w:rsidRPr="00CD6915">
        <w:t>Later_RB ._.</w:t>
      </w:r>
    </w:p>
    <w:p w14:paraId="57B9B2F4" w14:textId="77777777" w:rsidR="00EB4287" w:rsidRPr="00CD6915" w:rsidRDefault="00EB4287" w:rsidP="00EB4287">
      <w:r w:rsidRPr="00CD6915">
        <w:t>--_: He_PRP has_VBZ come_VBN and_CC gone_VBN ._.</w:t>
      </w:r>
    </w:p>
    <w:p w14:paraId="0A131469" w14:textId="77777777" w:rsidR="00EB4287" w:rsidRPr="00CD6915" w:rsidRDefault="00EB4287" w:rsidP="00EB4287">
      <w:r w:rsidRPr="00CD6915">
        <w:t>Oh_UH ,_, what_WP a_DT strange_JJ meeting_NN ,_, and_CC how_WRB it_PRP all_DT makes_VBZ my_PRP$ head_NN whirl_NN round_NN !_.</w:t>
      </w:r>
    </w:p>
    <w:p w14:paraId="1902A47D" w14:textId="77777777" w:rsidR="00EB4287" w:rsidRPr="00CD6915" w:rsidRDefault="00EB4287" w:rsidP="00EB4287">
      <w:r w:rsidRPr="00CD6915">
        <w:t>I_PRP feel_VBP like_IN one_CD in_IN a_DT dream_NN ._.</w:t>
      </w:r>
    </w:p>
    <w:p w14:paraId="156D068F" w14:textId="77777777" w:rsidR="00EB4287" w:rsidRPr="00CD6915" w:rsidRDefault="00EB4287" w:rsidP="00EB4287">
      <w:r w:rsidRPr="00CD6915">
        <w:t>Can_MD it_PRP be_VB all_DT possible_JJ ,_, or_CC even_RB a_DT part_NN of_IN it_PRP ?_.</w:t>
      </w:r>
    </w:p>
    <w:p w14:paraId="12A169CE" w14:textId="77777777" w:rsidR="00EB4287" w:rsidRPr="00CD6915" w:rsidRDefault="00EB4287" w:rsidP="00EB4287">
      <w:r w:rsidRPr="00CD6915">
        <w:t>If_IN I_PRP had_VBD not_RB read_VBN Jonathan_NNP 's_POS journal_NN first_RB ,_, I_PRP should_MD never_RB have_VB accepted_VBN even_RB a_DT possibility_NN ._.</w:t>
      </w:r>
    </w:p>
    <w:p w14:paraId="5564ACBF" w14:textId="77777777" w:rsidR="00EB4287" w:rsidRPr="00CD6915" w:rsidRDefault="00EB4287" w:rsidP="00EB4287">
      <w:r w:rsidRPr="00CD6915">
        <w:t>Poor_NNP ,_, poor_JJ ,_, dear_RB Jonathan_NNP !_.</w:t>
      </w:r>
    </w:p>
    <w:p w14:paraId="1243FBF9" w14:textId="77777777" w:rsidR="00EB4287" w:rsidRPr="00CD6915" w:rsidRDefault="00EB4287" w:rsidP="00EB4287">
      <w:r w:rsidRPr="00CD6915">
        <w:t>How_WRB he_PRP must_MD have_VB suffered_VBN ._.</w:t>
      </w:r>
    </w:p>
    <w:p w14:paraId="5526381A" w14:textId="77777777" w:rsidR="00EB4287" w:rsidRPr="00CD6915" w:rsidRDefault="00EB4287" w:rsidP="00EB4287">
      <w:r w:rsidRPr="00CD6915">
        <w:t>Please_VB the_DT good_JJ God_NNP ,_, all_PDT this_DT may_MD not_RB upset_VB him_PRP again_RB ._.</w:t>
      </w:r>
    </w:p>
    <w:p w14:paraId="36432393" w14:textId="77777777" w:rsidR="00EB4287" w:rsidRPr="00CD6915" w:rsidRDefault="00EB4287" w:rsidP="00EB4287">
      <w:r w:rsidRPr="00CD6915">
        <w:t>I_PRP shall_MD try_VB to_TO save_VB him_PRP from_IN it_PRP ;_: but_CC it_PRP may_MD be_VB even_RB a_DT consolation_NN and_CC a_DT help_NN to_TO him_PRP --_: terrible_JJ though_IN it_PRP be_VB and_CC awful_JJ in_IN its_PRP$ consequences_NNS --_: to_TO know_VB for_IN certain_JJ that_IN his_PRP$ eyes_NNS and_CC ears_NNS and_CC brain_NN did_VBD not_RB deceive_VB him_PRP ,_, and_CC that_IN it_PRP is_VBZ all_DT true_JJ ._.</w:t>
      </w:r>
    </w:p>
    <w:p w14:paraId="48B887FB" w14:textId="77777777" w:rsidR="00EB4287" w:rsidRPr="00CD6915" w:rsidRDefault="00EB4287" w:rsidP="00EB4287">
      <w:r w:rsidRPr="00CD6915">
        <w:lastRenderedPageBreak/>
        <w:t>It_PRP may_MD be_VB that_IN it_PRP is_VBZ the_DT doubt_NN which_WDT haunts_VBZ him_PRP ;_: that_IN when_WRB the_DT doubt_NN is_VBZ removed_VBN ,_, no_DT matter_NN which_WDT --_: waking_VBG or_CC dreaming_VBG --_: may_MD prove_VB the_DT truth_NN ,_, he_PRP will_MD be_VB more_RBR satisfied_JJ and_CC better_RB able_JJ to_TO bear_VB the_DT shock_NN ._.</w:t>
      </w:r>
    </w:p>
    <w:p w14:paraId="6A459042" w14:textId="77777777" w:rsidR="00EB4287" w:rsidRPr="00CD6915" w:rsidRDefault="00EB4287" w:rsidP="00EB4287">
      <w:r w:rsidRPr="00CD6915">
        <w:t>Dr._NNP Van_NNP Helsing_NNP must_MD be_VB a_DT good_JJ man_NN as_RB well_RB as_IN a_DT clever_JJ one_CD if_IN he_PRP is_VBZ Arthur_NNP 's_POS friend_NN and_CC Dr._NNP Seward_NNP 's_POS ,_, and_CC if_IN they_PRP brought_VBD him_PRP all_PDT the_DT way_NN from_IN Holland_NNP to_TO look_VB after_IN Lucy_NNP ._.</w:t>
      </w:r>
    </w:p>
    <w:p w14:paraId="09BC1949" w14:textId="77777777" w:rsidR="00EB4287" w:rsidRPr="00CD6915" w:rsidRDefault="00EB4287" w:rsidP="00EB4287">
      <w:r w:rsidRPr="00CD6915">
        <w:t>I_PRP feel_VBP from_IN having_VBG seen_VBN him_PRP that_IN he_PRP is_VBZ good_JJ and_CC kind_NN and_CC of_IN a_DT noble_JJ nature_NN ._.</w:t>
      </w:r>
    </w:p>
    <w:p w14:paraId="1022A8D0" w14:textId="77777777" w:rsidR="00EB4287" w:rsidRPr="00CD6915" w:rsidRDefault="00EB4287" w:rsidP="00EB4287">
      <w:r w:rsidRPr="00CD6915">
        <w:t>When_WRB he_PRP comes_VBZ to-morrow_NN I_PRP shall_MD ask_VB him_PRP about_IN Jonathan_NNP ;_: and_CC then_RB ,_, please_VB God_NNP ,_, all_PDT this_DT sorrow_NN and_CC anxiety_NN may_MD lead_VB to_TO a_DT good_JJ end_NN ._.</w:t>
      </w:r>
    </w:p>
    <w:p w14:paraId="1CB2FC3F" w14:textId="77777777" w:rsidR="00EB4287" w:rsidRPr="00CD6915" w:rsidRDefault="00EB4287" w:rsidP="00EB4287">
      <w:r w:rsidRPr="00CD6915">
        <w:t>I_PRP used_VBD to_TO think_VB I_PRP would_MD like_VB to_TO practise_VB interviewing_VBG ;_: Jonathan_NNP 's_POS friend_NN on_IN ``_`` The_DT Exeter_NNP News_NNP ''_'' told_VBD him_PRP that_DT memory_NN was_VBD everything_NN in_IN such_JJ work_NN --_: that_IN you_PRP must_MD be_VB able_JJ to_TO put_VB down_RP exactly_RB almost_RB every_DT word_NN spoken_VBN ,_, even_RB if_IN you_PRP had_VBD to_TO refine_VB some_DT of_IN it_PRP afterwards_RB ._.</w:t>
      </w:r>
    </w:p>
    <w:p w14:paraId="1983B7B5" w14:textId="77777777" w:rsidR="00EB4287" w:rsidRPr="00CD6915" w:rsidRDefault="00EB4287" w:rsidP="00EB4287">
      <w:r w:rsidRPr="00CD6915">
        <w:t>Here_RB was_VBD a_DT rare_JJ interview_NN ;_: I_PRP shall_MD try_VB to_TO record_VB it_PRP verbatim_JJ ._.</w:t>
      </w:r>
    </w:p>
    <w:p w14:paraId="6D2B64C8" w14:textId="77777777" w:rsidR="00EB4287" w:rsidRPr="00CD6915" w:rsidRDefault="00EB4287" w:rsidP="00EB4287">
      <w:r w:rsidRPr="00CD6915">
        <w:t>It_PRP was_VBD half-past_JJ two_CD o'clock_RB when_WRB the_DT knock_VBP came_VBD ._.</w:t>
      </w:r>
    </w:p>
    <w:p w14:paraId="34C6382E" w14:textId="77777777" w:rsidR="00EB4287" w:rsidRPr="00CD6915" w:rsidRDefault="00EB4287" w:rsidP="00EB4287">
      <w:r w:rsidRPr="00CD6915">
        <w:t>I_PRP took_VBD my_PRP$ courage_NN à_FW deux_FW mains_NNS and_CC waited_VBD ._.</w:t>
      </w:r>
    </w:p>
    <w:p w14:paraId="3366095D" w14:textId="77777777" w:rsidR="00EB4287" w:rsidRPr="00CD6915" w:rsidRDefault="00EB4287" w:rsidP="00EB4287">
      <w:r w:rsidRPr="00CD6915">
        <w:t>In_IN a_DT few_JJ minutes_NNS Mary_NNP opened_VBD the_DT door_NN ,_, and_CC announced_VBD ``_`` Dr._NNP Van_NNP Helsing_NNP ._. ''_''</w:t>
      </w:r>
    </w:p>
    <w:p w14:paraId="6C8207A7" w14:textId="77777777" w:rsidR="00EB4287" w:rsidRPr="00CD6915" w:rsidRDefault="00EB4287" w:rsidP="00EB4287">
      <w:r w:rsidRPr="00CD6915">
        <w:t>I_PRP rose_VBD and_CC bowed_VBD ,_, and_CC he_PRP came_VBD towards_IN me_PRP ;_: a_DT man_NN of_IN medium_NN weight_NN ,_, strongly_RB built_VBN ,_, with_IN his_PRP$ shoulders_NNS set_VBD back_RB over_IN a_DT broad_JJ ,_, deep_JJ chest_NN and_CC a_DT neck_NN well_RB balanced_VBN on_IN the_DT trunk_NN as_IN the_DT head_NN is_VBZ on_IN the_DT neck_NN ._.</w:t>
      </w:r>
    </w:p>
    <w:p w14:paraId="536C8DD3" w14:textId="77777777" w:rsidR="00EB4287" w:rsidRPr="00CD6915" w:rsidRDefault="00EB4287" w:rsidP="00EB4287">
      <w:r w:rsidRPr="00CD6915">
        <w:t>The_DT poise_NN of_IN the_DT head_NN strikes_VBZ one_CD at_IN once_RB as_RB indicative_JJ of_IN thought_NN and_CC power_NN ;_: the_DT head_NN is_VBZ noble_JJ ,_, well-sized_JJ ,_, broad_JJ ,_, and_CC large_JJ behind_IN the_DT ears_NNS ._.</w:t>
      </w:r>
    </w:p>
    <w:p w14:paraId="0689B0BF" w14:textId="77777777" w:rsidR="00EB4287" w:rsidRPr="00CD6915" w:rsidRDefault="00EB4287" w:rsidP="00EB4287">
      <w:r w:rsidRPr="00CD6915">
        <w:t>The_DT face_NN ,_, clean-shaven_JJ ,_, shows_VBZ a_DT hard_JJ ,_, square_JJ chin_NN ,_, a_DT large_JJ ,_, resolute_JJ ,_, mobile_JJ mouth_NN ,_, a_DT good-sized_JJ nose_NN ,_, rather_RB straight_JJ ,_, but_CC with_IN quick_JJ ,_, sensitive_JJ nostrils_NNS ,_, that_WDT seem_VBP to_TO broaden_VB as_IN the_DT big_JJ ,_, bushy_JJ brows_NNS come_VBP down_RB and_CC the_DT mouth_NN tightens_VBZ ._.</w:t>
      </w:r>
    </w:p>
    <w:p w14:paraId="6B4E41BC" w14:textId="77777777" w:rsidR="00EB4287" w:rsidRPr="00CD6915" w:rsidRDefault="00EB4287" w:rsidP="00EB4287">
      <w:r w:rsidRPr="00CD6915">
        <w:t>The_DT forehead_NN is_VBZ broad_JJ and_CC fine_JJ ,_, rising_VBG at_IN first_JJ almost_RB straight_RB and_CC then_RB sloping_VBG back_RB above_IN two_CD bumps_NNS or_CC ridges_NNS wide_JJ apart_RB ;_: such_PDT a_DT forehead_NN that_IN the_DT reddish_JJ hair_NN can_MD not_RB possibly_RB tumble_VB over_IN it_PRP ,_, but_CC falls_VBZ naturally_RB back_RB and_CC to_TO the_DT sides_NNS ._.</w:t>
      </w:r>
    </w:p>
    <w:p w14:paraId="343CCBE6" w14:textId="77777777" w:rsidR="00EB4287" w:rsidRPr="00CD6915" w:rsidRDefault="00EB4287" w:rsidP="00EB4287">
      <w:r w:rsidRPr="00CD6915">
        <w:lastRenderedPageBreak/>
        <w:t>Big_JJ ,_, dark_JJ blue_JJ eyes_NNS are_VBP set_VBN widely_RB apart_RB ,_, and_CC are_VBP quick_JJ and_CC tender_JJ or_CC stern_JJ with_IN the_DT man_NN 's_POS moods_NNS ._.</w:t>
      </w:r>
    </w:p>
    <w:p w14:paraId="1B67011C" w14:textId="77777777" w:rsidR="00EB4287" w:rsidRPr="00CD6915" w:rsidRDefault="00EB4287" w:rsidP="00EB4287">
      <w:r w:rsidRPr="00CD6915">
        <w:t>He_PRP said_VBD to_TO me_PRP :_: --_: ``_`` Mrs._NNP Harker_NNP ,_, is_VBZ it_PRP not_RB ?_. ''_''</w:t>
      </w:r>
    </w:p>
    <w:p w14:paraId="59A25EBF" w14:textId="77777777" w:rsidR="00EB4287" w:rsidRPr="00CD6915" w:rsidRDefault="00EB4287" w:rsidP="00EB4287">
      <w:r w:rsidRPr="00CD6915">
        <w:t>I_PRP bowed_VBD assent_NN ._.</w:t>
      </w:r>
    </w:p>
    <w:p w14:paraId="45199B7B" w14:textId="77777777" w:rsidR="00EB4287" w:rsidRPr="00CD6915" w:rsidRDefault="00EB4287" w:rsidP="00EB4287">
      <w:r w:rsidRPr="00CD6915">
        <w:t>``_`` That_DT was_VBD Miss_NNP Mina_NNP Murray_NNP ?_. ''_''</w:t>
      </w:r>
    </w:p>
    <w:p w14:paraId="026E8C36" w14:textId="77777777" w:rsidR="00EB4287" w:rsidRPr="00CD6915" w:rsidRDefault="00EB4287" w:rsidP="00EB4287">
      <w:r w:rsidRPr="00CD6915">
        <w:t>Again_RB I_PRP assented_VBD ._.</w:t>
      </w:r>
    </w:p>
    <w:p w14:paraId="6605B4E1" w14:textId="77777777" w:rsidR="00EB4287" w:rsidRPr="00CD6915" w:rsidRDefault="00EB4287" w:rsidP="00EB4287">
      <w:r w:rsidRPr="00CD6915">
        <w:t>``_`` It_PRP is_VBZ Mina_NNP Murray_NNP that_IN I_PRP came_VBD to_TO see_VB that_DT was_VBD friend_NN of_IN that_DT poor_JJ dear_RB child_NN Lucy_NNP Westenra_NNP ._.</w:t>
      </w:r>
    </w:p>
    <w:p w14:paraId="03F8FD9A" w14:textId="77777777" w:rsidR="00EB4287" w:rsidRPr="00CD6915" w:rsidRDefault="00EB4287" w:rsidP="00EB4287">
      <w:r w:rsidRPr="00CD6915">
        <w:t>Madam_NNP Mina_NNP ,_, it_PRP is_VBZ on_IN account_NN of_IN the_DT dead_NN I_PRP come_VBP ._. ''_''</w:t>
      </w:r>
    </w:p>
    <w:p w14:paraId="0225A99B" w14:textId="77777777" w:rsidR="00EB4287" w:rsidRPr="00CD6915" w:rsidRDefault="00EB4287" w:rsidP="00EB4287">
      <w:r w:rsidRPr="00CD6915">
        <w:t>``_`` Sir_NNP ,_, ''_'' I_PRP said_VBD ,_, ``_`` you_PRP could_MD have_VB no_DT better_JJR claim_NN on_IN me_PRP than_IN that_IN you_PRP were_VBD a_DT friend_NN and_CC helper_NN of_IN Lucy_NNP Westenra_NNP ._. ''_''</w:t>
      </w:r>
    </w:p>
    <w:p w14:paraId="79E85CAC" w14:textId="77777777" w:rsidR="00EB4287" w:rsidRPr="00CD6915" w:rsidRDefault="00EB4287" w:rsidP="00EB4287">
      <w:r w:rsidRPr="00CD6915">
        <w:t>And_CC I_PRP held_VBD out_RP my_PRP$ hand_NN ._.</w:t>
      </w:r>
    </w:p>
    <w:p w14:paraId="6238299F" w14:textId="77777777" w:rsidR="00EB4287" w:rsidRPr="00CD6915" w:rsidRDefault="00EB4287" w:rsidP="00EB4287">
      <w:r w:rsidRPr="00CD6915">
        <w:t>He_PRP took_VBD it_PRP and_CC said_VBD tenderly_RB :_: --_: ``_`` Oh_UH ,_, Madam_NNP Mina_NNP ,_, I_PRP knew_VBD that_IN the_DT friend_NN of_IN that_DT poor_JJ lily_NN girl_NN must_MD be_VB good_JJ ,_, but_CC I_PRP had_VBD yet_RB to_TO learn_VB --_: --_: ''_'' He_PRP finished_VBD his_PRP$ speech_NN with_IN a_DT courtly_JJ bow_NN ._.</w:t>
      </w:r>
    </w:p>
    <w:p w14:paraId="1FA1A257" w14:textId="77777777" w:rsidR="00EB4287" w:rsidRPr="00CD6915" w:rsidRDefault="00EB4287" w:rsidP="00EB4287">
      <w:r w:rsidRPr="00CD6915">
        <w:t>I_PRP asked_VBD him_PRP what_WP it_PRP was_VBD that_IN he_PRP wanted_VBD to_TO see_VB me_PRP about_IN ,_, so_IN he_PRP at_IN once_RB began_VBD :_: --_: ``_`` I_PRP have_VBP read_VBN your_PRP$ letters_NNS to_TO Miss_NNP Lucy_NNP ._.</w:t>
      </w:r>
    </w:p>
    <w:p w14:paraId="16DD9476" w14:textId="77777777" w:rsidR="00EB4287" w:rsidRPr="00CD6915" w:rsidRDefault="00EB4287" w:rsidP="00EB4287">
      <w:r w:rsidRPr="00CD6915">
        <w:t>Forgive_VB me_PRP ,_, but_CC I_PRP had_VBD to_TO begin_VB to_TO inquire_VB somewhere_RB ,_, and_CC there_EX was_VBD none_NN to_TO ask_VB ._.</w:t>
      </w:r>
    </w:p>
    <w:p w14:paraId="4D9536D4" w14:textId="77777777" w:rsidR="00EB4287" w:rsidRPr="00CD6915" w:rsidRDefault="00EB4287" w:rsidP="00EB4287">
      <w:r w:rsidRPr="00CD6915">
        <w:t>I_PRP know_VBP that_IN you_PRP were_VBD with_IN her_PRP at_IN Whitby_NNP ._.</w:t>
      </w:r>
    </w:p>
    <w:p w14:paraId="70653330" w14:textId="77777777" w:rsidR="00EB4287" w:rsidRPr="00CD6915" w:rsidRDefault="00EB4287" w:rsidP="00EB4287">
      <w:r w:rsidRPr="00CD6915">
        <w:t>She_PRP sometimes_RB kept_VBD a_DT diary_NN --_: you_PRP need_MD not_RB look_VB surprised_JJ ,_, Madam_NNP Mina_NNP ;_: it_PRP was_VBD begun_VBN after_IN you_PRP had_VBD left_VBN ,_, and_CC was_VBD in_IN imitation_NN of_IN you_PRP --_: and_CC in_IN that_DT diary_NN she_PRP traces_NNS by_IN inference_NN certain_JJ things_NNS to_TO a_DT sleep-walking_NN in_IN which_WDT she_PRP puts_VBZ down_RP that_IN you_PRP saved_VBD her_PRP ._.</w:t>
      </w:r>
    </w:p>
    <w:p w14:paraId="75699FE9" w14:textId="77777777" w:rsidR="00EB4287" w:rsidRPr="00CD6915" w:rsidRDefault="00EB4287" w:rsidP="00EB4287">
      <w:r w:rsidRPr="00CD6915">
        <w:t>In_IN great_JJ perplexity_NN then_RB I_PRP come_VBP to_TO you_PRP ,_, and_CC ask_VB you_PRP out_IN of_IN your_PRP$ so_RB much_JJ kindness_NN to_TO tell_VB me_PRP all_DT of_IN it_PRP that_IN you_PRP can_MD remember_VB ._. ''_''</w:t>
      </w:r>
    </w:p>
    <w:p w14:paraId="7028A800" w14:textId="77777777" w:rsidR="00EB4287" w:rsidRPr="00CD6915" w:rsidRDefault="00EB4287" w:rsidP="00EB4287">
      <w:r w:rsidRPr="00CD6915">
        <w:t>``_`` I_PRP can_MD tell_VB you_PRP ,_, I_PRP think_VBP ,_, Dr._NNP Van_NNP Helsing_NNP ,_, all_DT about_IN it_PRP ._. ''_''</w:t>
      </w:r>
    </w:p>
    <w:p w14:paraId="62C1F9AA" w14:textId="77777777" w:rsidR="00EB4287" w:rsidRPr="00CD6915" w:rsidRDefault="00EB4287" w:rsidP="00EB4287">
      <w:r w:rsidRPr="00CD6915">
        <w:t>``_`` Ah_UH ,_, then_RB you_PRP have_VBP good_JJ memory_NN for_IN facts_NNS ,_, for_IN details_NNS ?_.</w:t>
      </w:r>
    </w:p>
    <w:p w14:paraId="4693DDBA" w14:textId="77777777" w:rsidR="00EB4287" w:rsidRPr="00CD6915" w:rsidRDefault="00EB4287" w:rsidP="00EB4287">
      <w:r w:rsidRPr="00CD6915">
        <w:t>It_PRP is_VBZ not_RB always_RB so_RB with_IN young_JJ ladies_NNS ._. ''_''</w:t>
      </w:r>
    </w:p>
    <w:p w14:paraId="31AE02C9" w14:textId="77777777" w:rsidR="00EB4287" w:rsidRPr="00CD6915" w:rsidRDefault="00EB4287" w:rsidP="00EB4287">
      <w:r w:rsidRPr="00CD6915">
        <w:t>``_`` No_UH ,_, doctor_NN ,_, but_CC I_PRP wrote_VBD it_PRP all_DT down_RP at_IN the_DT time_NN ._.</w:t>
      </w:r>
    </w:p>
    <w:p w14:paraId="7BADA72B" w14:textId="77777777" w:rsidR="00EB4287" w:rsidRPr="00CD6915" w:rsidRDefault="00EB4287" w:rsidP="00EB4287">
      <w:r w:rsidRPr="00CD6915">
        <w:t>I_PRP can_MD show_VB it_PRP to_TO you_PRP if_IN you_PRP like_VBP ._. ''_''</w:t>
      </w:r>
    </w:p>
    <w:p w14:paraId="4FF307C5" w14:textId="77777777" w:rsidR="00EB4287" w:rsidRPr="00CD6915" w:rsidRDefault="00EB4287" w:rsidP="00EB4287">
      <w:r w:rsidRPr="00CD6915">
        <w:t>``_`` Oh_UH ,_, Madam_NNP Mina_NNP ,_, I_PRP will_MD be_VB grateful_JJ ;_: you_PRP will_MD do_VB me_PRP much_JJ favour_NN ._. ''_''</w:t>
      </w:r>
    </w:p>
    <w:p w14:paraId="397DE0D1" w14:textId="77777777" w:rsidR="00EB4287" w:rsidRPr="00CD6915" w:rsidRDefault="00EB4287" w:rsidP="00EB4287">
      <w:r w:rsidRPr="00CD6915">
        <w:lastRenderedPageBreak/>
        <w:t>I_PRP could_MD not_RB resist_VB the_DT temptation_NN of_IN mystifying_VBG him_PRP a_DT bit_NN --_: I_PRP suppose_VBP it_PRP is_VBZ some_DT of_IN the_DT taste_NN of_IN the_DT original_JJ apple_NN that_WDT remains_VBZ still_RB in_IN our_PRP$ mouths_NNS --_: so_IN I_PRP handed_VBD him_PRP the_DT shorthand_NN diary_NN ._.</w:t>
      </w:r>
    </w:p>
    <w:p w14:paraId="2D267A02" w14:textId="77777777" w:rsidR="00EB4287" w:rsidRPr="00CD6915" w:rsidRDefault="00EB4287" w:rsidP="00EB4287">
      <w:r w:rsidRPr="00CD6915">
        <w:t>He_PRP took_VBD it_PRP with_IN a_DT grateful_JJ bow_NN ,_, and_CC said_VBD :_: --_: ``_`` May_MD I_PRP read_VB it_PRP ?_. ''_''</w:t>
      </w:r>
    </w:p>
    <w:p w14:paraId="38236E87" w14:textId="77777777" w:rsidR="00EB4287" w:rsidRPr="00CD6915" w:rsidRDefault="00EB4287" w:rsidP="00EB4287">
      <w:r w:rsidRPr="00CD6915">
        <w:t>``_`` If_IN you_PRP wish_VBP ,_, ''_'' I_PRP answered_VBD as_RB demurely_RB as_IN I_PRP could_MD ._.</w:t>
      </w:r>
    </w:p>
    <w:p w14:paraId="4253F5AD" w14:textId="77777777" w:rsidR="00EB4287" w:rsidRPr="00CD6915" w:rsidRDefault="00EB4287" w:rsidP="00EB4287">
      <w:r w:rsidRPr="00CD6915">
        <w:t>He_PRP opened_VBD it_PRP ,_, and_CC for_IN an_DT instant_NN his_PRP$ face_NN fell_VBD ._.</w:t>
      </w:r>
    </w:p>
    <w:p w14:paraId="2A04D660" w14:textId="77777777" w:rsidR="00EB4287" w:rsidRPr="00CD6915" w:rsidRDefault="00EB4287" w:rsidP="00EB4287">
      <w:r w:rsidRPr="00CD6915">
        <w:t>Then_RB he_PRP stood_VBD up_RB and_CC bowed_VBN ._.</w:t>
      </w:r>
    </w:p>
    <w:p w14:paraId="16A0E344" w14:textId="77777777" w:rsidR="00EB4287" w:rsidRPr="00CD6915" w:rsidRDefault="00EB4287" w:rsidP="00EB4287">
      <w:r w:rsidRPr="00CD6915">
        <w:t>``_`` Oh_UH ,_, you_PRP so_RB clever_JJ woman_NN !_. ''_''</w:t>
      </w:r>
    </w:p>
    <w:p w14:paraId="353B58A2" w14:textId="77777777" w:rsidR="00EB4287" w:rsidRPr="00CD6915" w:rsidRDefault="00EB4287" w:rsidP="00EB4287">
      <w:r w:rsidRPr="00CD6915">
        <w:t>he_PRP said_VBD ._.</w:t>
      </w:r>
    </w:p>
    <w:p w14:paraId="40C409C8" w14:textId="77777777" w:rsidR="00EB4287" w:rsidRPr="00CD6915" w:rsidRDefault="00EB4287" w:rsidP="00EB4287">
      <w:r w:rsidRPr="00CD6915">
        <w:t>``_`` I_PRP knew_VBD long_RB that_IN Mr._NNP Jonathan_NNP was_VBD a_DT man_NN of_IN much_JJ thankfulness_NN ;_: but_CC see_VBP ,_, his_PRP$ wife_NN have_VB all_PDT the_DT good_JJ things_NNS ._.</w:t>
      </w:r>
    </w:p>
    <w:p w14:paraId="3BB809B6" w14:textId="77777777" w:rsidR="00EB4287" w:rsidRPr="00CD6915" w:rsidRDefault="00EB4287" w:rsidP="00EB4287">
      <w:r w:rsidRPr="00CD6915">
        <w:t>And_CC will_MD you_PRP not_RB so_RB much_JJ honour_NN me_PRP and_CC so_RB help_VB me_PRP as_IN to_TO read_VB it_PRP for_IN me_PRP ?_.</w:t>
      </w:r>
    </w:p>
    <w:p w14:paraId="1E594C9B" w14:textId="77777777" w:rsidR="00EB4287" w:rsidRPr="00CD6915" w:rsidRDefault="00EB4287" w:rsidP="00EB4287">
      <w:r w:rsidRPr="00CD6915">
        <w:t>Alas_NNS !_.</w:t>
      </w:r>
    </w:p>
    <w:p w14:paraId="62DCA6B4" w14:textId="77777777" w:rsidR="00EB4287" w:rsidRPr="00CD6915" w:rsidRDefault="00EB4287" w:rsidP="00EB4287">
      <w:r w:rsidRPr="00CD6915">
        <w:t>I_PRP know_VBP not_RB the_DT shorthand_NN ._. ''_''</w:t>
      </w:r>
    </w:p>
    <w:p w14:paraId="45F443C6" w14:textId="77777777" w:rsidR="00EB4287" w:rsidRPr="00CD6915" w:rsidRDefault="00EB4287" w:rsidP="00EB4287">
      <w:r w:rsidRPr="00CD6915">
        <w:t>By_IN this_DT time_NN my_PRP$ little_JJ joke_NN was_VBD over_RB ,_, and_CC I_PRP was_VBD almost_RB ashamed_JJ ;_: so_IN I_PRP took_VBD the_DT typewritten_JJ copy_NN from_IN my_PRP$ workbasket_NN and_CC handed_VBD it_PRP to_TO him_PRP ._.</w:t>
      </w:r>
    </w:p>
    <w:p w14:paraId="46D8CA7C" w14:textId="77777777" w:rsidR="00EB4287" w:rsidRPr="00CD6915" w:rsidRDefault="00EB4287" w:rsidP="00EB4287">
      <w:r w:rsidRPr="00CD6915">
        <w:t>``_`` Forgive_VB me_PRP ,_, ''_'' I_PRP said_VBD :_: ``_`` I_PRP could_MD not_RB help_VB it_PRP ;_: but_CC I_PRP had_VBD been_VBN thinking_VBG that_IN it_PRP was_VBD of_IN dear_RB Lucy_NNP that_IN you_PRP wished_VBD to_TO ask_VB ,_, and_CC so_RB that_IN you_PRP might_MD not_RB have_VB time_NN to_TO wait_VB --_: not_RB on_IN my_PRP$ account_NN ,_, but_CC because_IN I_PRP know_VBP your_PRP$ time_NN must_MD be_VB precious_JJ --_: I_PRP have_VBP written_VBN it_PRP out_RP on_IN the_DT typewriter_NN for_IN you_PRP ._. ''_''</w:t>
      </w:r>
    </w:p>
    <w:p w14:paraId="05DCE2CC" w14:textId="77777777" w:rsidR="00EB4287" w:rsidRPr="00CD6915" w:rsidRDefault="00EB4287" w:rsidP="00EB4287">
      <w:r w:rsidRPr="00CD6915">
        <w:t>He_PRP took_VBD it_PRP and_CC his_PRP$ eyes_NNS glistened_VBN ._.</w:t>
      </w:r>
    </w:p>
    <w:p w14:paraId="05F5673B" w14:textId="77777777" w:rsidR="00EB4287" w:rsidRPr="00CD6915" w:rsidRDefault="00EB4287" w:rsidP="00EB4287">
      <w:r w:rsidRPr="00CD6915">
        <w:t>``_`` You_PRP are_VBP so_RB good_JJ ,_, ''_'' he_PRP said_VBD ._.</w:t>
      </w:r>
    </w:p>
    <w:p w14:paraId="328601F9" w14:textId="77777777" w:rsidR="00EB4287" w:rsidRPr="00CD6915" w:rsidRDefault="00EB4287" w:rsidP="00EB4287">
      <w:r w:rsidRPr="00CD6915">
        <w:t>``_`` And_CC may_MD I_PRP read_VB it_PRP now_RB ?_.</w:t>
      </w:r>
    </w:p>
    <w:p w14:paraId="5A06887E" w14:textId="77777777" w:rsidR="00EB4287" w:rsidRPr="00CD6915" w:rsidRDefault="00EB4287" w:rsidP="00EB4287">
      <w:r w:rsidRPr="00CD6915">
        <w:t>I_PRP may_MD want_VB to_TO ask_VB you_PRP some_DT things_NNS when_WRB I_PRP have_VBP read_VBN ._. ''_''</w:t>
      </w:r>
    </w:p>
    <w:p w14:paraId="47AF3E36" w14:textId="77777777" w:rsidR="00EB4287" w:rsidRPr="00CD6915" w:rsidRDefault="00EB4287" w:rsidP="00EB4287">
      <w:r w:rsidRPr="00CD6915">
        <w:t>``_`` By_IN all_DT means_NNS ,_, ''_'' I_PRP said_VBD ,_, ``_`` read_VB it_PRP over_IN whilst_IN I_PRP order_VBP lunch_NN ;_: and_CC then_RB you_PRP can_MD ask_VB me_PRP questions_NNS whilst_IN we_PRP eat_VBP ._. ''_''</w:t>
      </w:r>
    </w:p>
    <w:p w14:paraId="28F281CC" w14:textId="77777777" w:rsidR="00EB4287" w:rsidRPr="00CD6915" w:rsidRDefault="00EB4287" w:rsidP="00EB4287">
      <w:r w:rsidRPr="00CD6915">
        <w:t>He_PRP bowed_VBD and_CC settled_VBD himself_PRP in_IN a_DT chair_NN with_IN his_PRP$ back_NN to_TO the_DT light_NN ,_, and_CC became_VBD absorbed_VBN in_IN the_DT papers_NNS ,_, whilst_IN I_PRP went_VBD to_TO see_VB after_IN lunch_NN chiefly_RB in_IN order_NN that_IN he_PRP might_MD not_RB be_VB disturbed_VBN ._.</w:t>
      </w:r>
    </w:p>
    <w:p w14:paraId="7A6A4353" w14:textId="77777777" w:rsidR="00EB4287" w:rsidRPr="00CD6915" w:rsidRDefault="00EB4287" w:rsidP="00EB4287">
      <w:r w:rsidRPr="00CD6915">
        <w:lastRenderedPageBreak/>
        <w:t>When_WRB I_PRP came_VBD back_RB ,_, I_PRP found_VBD him_PRP walking_VBG hurriedly_RB up_IN and_CC down_IN the_DT room_NN ,_, his_PRP$ face_NN all_DT ablaze_NN with_IN excitement_NN ._.</w:t>
      </w:r>
    </w:p>
    <w:p w14:paraId="59A5CDA6" w14:textId="77777777" w:rsidR="00EB4287" w:rsidRPr="00CD6915" w:rsidRDefault="00EB4287" w:rsidP="00EB4287">
      <w:r w:rsidRPr="00CD6915">
        <w:t>He_PRP rushed_VBD up_RP to_TO me_PRP and_CC took_VBD me_PRP by_IN both_DT hands_NNS ._.</w:t>
      </w:r>
    </w:p>
    <w:p w14:paraId="48CF34F1" w14:textId="77777777" w:rsidR="00EB4287" w:rsidRPr="00CD6915" w:rsidRDefault="00EB4287" w:rsidP="00EB4287">
      <w:r w:rsidRPr="00CD6915">
        <w:t>``_`` Oh_UH ,_, Madam_NNP Mina_NNP ,_, ''_'' he_PRP said_VBD ,_, ``_`` how_WRB can_MD I_PRP say_VB what_WP I_PRP owe_VBP to_TO you_PRP ?_.</w:t>
      </w:r>
    </w:p>
    <w:p w14:paraId="502EE102" w14:textId="77777777" w:rsidR="00EB4287" w:rsidRPr="00CD6915" w:rsidRDefault="00EB4287" w:rsidP="00EB4287">
      <w:r w:rsidRPr="00CD6915">
        <w:t>This_DT paper_NN is_VBZ as_IN sunshine_NN ._.</w:t>
      </w:r>
    </w:p>
    <w:p w14:paraId="317AF34D" w14:textId="77777777" w:rsidR="00EB4287" w:rsidRPr="00CD6915" w:rsidRDefault="00EB4287" w:rsidP="00EB4287">
      <w:r w:rsidRPr="00CD6915">
        <w:t>It_PRP opens_VBZ the_DT gate_NN to_TO me_PRP ._.</w:t>
      </w:r>
    </w:p>
    <w:p w14:paraId="54D4A830" w14:textId="77777777" w:rsidR="00EB4287" w:rsidRPr="00CD6915" w:rsidRDefault="00EB4287" w:rsidP="00EB4287">
      <w:r w:rsidRPr="00CD6915">
        <w:t>I_PRP am_VBP daze_NN ,_, I_PRP am_VBP dazzle_NN ,_, with_IN so_RB much_JJ light_NN ,_, and_CC yet_RB clouds_VBZ roll_NN in_IN behind_IN the_DT light_NN every_DT time_NN ._.</w:t>
      </w:r>
    </w:p>
    <w:p w14:paraId="7D4523C2" w14:textId="77777777" w:rsidR="00EB4287" w:rsidRPr="00CD6915" w:rsidRDefault="00EB4287" w:rsidP="00EB4287">
      <w:r w:rsidRPr="00CD6915">
        <w:t>But_CC that_IN you_PRP do_VBP not_RB ,_, can_MD not_RB ,_, comprehend_NN ._.</w:t>
      </w:r>
    </w:p>
    <w:p w14:paraId="6079C003" w14:textId="77777777" w:rsidR="00EB4287" w:rsidRPr="00CD6915" w:rsidRDefault="00EB4287" w:rsidP="00EB4287">
      <w:r w:rsidRPr="00CD6915">
        <w:t>Oh_UH ,_, but_CC I_PRP am_VBP grateful_JJ to_TO you_PRP ,_, you_PRP so_RB clever_JJ woman_NN ._.</w:t>
      </w:r>
    </w:p>
    <w:p w14:paraId="39C81AB7" w14:textId="77777777" w:rsidR="00EB4287" w:rsidRPr="00CD6915" w:rsidRDefault="00EB4287" w:rsidP="00EB4287">
      <w:r w:rsidRPr="00CD6915">
        <w:t>Madam_NNP ''_'' --_: he_PRP said_VBD this_DT very_RB solemnly_RB --_: ``_`` if_IN ever_RB Abraham_NNP Van_NNP Helsing_NNP can_MD do_VB anything_NN for_IN you_PRP or_CC yours_PRP$ ,_, I_PRP trust_VBP you_PRP will_MD let_VB me_PRP know_VB ._.</w:t>
      </w:r>
    </w:p>
    <w:p w14:paraId="4CB5C056" w14:textId="77777777" w:rsidR="00EB4287" w:rsidRPr="00CD6915" w:rsidRDefault="00EB4287" w:rsidP="00EB4287">
      <w:r w:rsidRPr="00CD6915">
        <w:t>It_PRP will_MD be_VB pleasure_NN and_CC delight_NN if_IN I_PRP may_MD serve_VB you_PRP as_IN a_DT friend_NN ;_: as_IN a_DT friend_NN ,_, but_CC all_DT I_PRP have_VBP ever_RB learned_VBN ,_, all_DT I_PRP can_MD ever_RB do_VB ,_, shall_MD be_VB for_IN you_PRP and_CC those_DT you_PRP love_VBP ._.</w:t>
      </w:r>
    </w:p>
    <w:p w14:paraId="73A0859F" w14:textId="77777777" w:rsidR="00EB4287" w:rsidRPr="00CD6915" w:rsidRDefault="00EB4287" w:rsidP="00EB4287">
      <w:r w:rsidRPr="00CD6915">
        <w:t>There_EX are_VBP darknesses_NNS in_IN life_NN ,_, and_CC there_EX are_VBP lights_NNS ;_: you_PRP are_VBP one_CD of_IN the_DT lights_NNS ._.</w:t>
      </w:r>
    </w:p>
    <w:p w14:paraId="7033118E" w14:textId="77777777" w:rsidR="00EB4287" w:rsidRPr="00CD6915" w:rsidRDefault="00EB4287" w:rsidP="00EB4287">
      <w:r w:rsidRPr="00CD6915">
        <w:t>You_PRP will_MD have_VB happy_JJ life_NN and_CC good_JJ life_NN ,_, and_CC your_PRP$ husband_NN will_MD be_VB blessed_VBN in_IN you_PRP ._. ''_''</w:t>
      </w:r>
    </w:p>
    <w:p w14:paraId="72356AE5" w14:textId="77777777" w:rsidR="00EB4287" w:rsidRPr="00CD6915" w:rsidRDefault="00EB4287" w:rsidP="00EB4287">
      <w:r w:rsidRPr="00CD6915">
        <w:t>``_`` But_CC ,_, doctor_NN ,_, you_PRP praise_VBP me_PRP too_RB much_JJ ,_, and_CC --_: and_CC you_PRP do_VBP not_RB know_VB me_PRP ._. ''_''</w:t>
      </w:r>
    </w:p>
    <w:p w14:paraId="0652CC34" w14:textId="77777777" w:rsidR="00EB4287" w:rsidRPr="00CD6915" w:rsidRDefault="00EB4287" w:rsidP="00EB4287">
      <w:r w:rsidRPr="00CD6915">
        <w:t>``_`` Not_RB know_VB you_PRP --_: I_PRP ,_, who_WP am_VBP old_JJ ,_, and_CC who_WP have_VBP studied_VBN all_DT my_PRP$ life_NN men_NNS and_CC women_NNS ;_: I_PRP ,_, who_WP have_VBP made_VBN my_PRP$ specialty_NN the_DT brain_NN and_CC all_DT that_WDT belongs_VBZ to_TO him_PRP and_CC all_DT that_WDT follow_VBP from_IN him_PRP !_.</w:t>
      </w:r>
    </w:p>
    <w:p w14:paraId="3170A7DB" w14:textId="77777777" w:rsidR="00EB4287" w:rsidRPr="00CD6915" w:rsidRDefault="00EB4287" w:rsidP="00EB4287">
      <w:r w:rsidRPr="00CD6915">
        <w:t>And_CC I_PRP have_VBP read_VBN your_PRP$ diary_NN that_IN you_PRP have_VBP so_RB goodly_RB written_VBN for_IN me_PRP ,_, and_CC which_WDT breathes_VBZ out_RP truth_NN in_IN every_DT line_NN ._.</w:t>
      </w:r>
    </w:p>
    <w:p w14:paraId="49E4428B" w14:textId="77777777" w:rsidR="00EB4287" w:rsidRPr="00CD6915" w:rsidRDefault="00EB4287" w:rsidP="00EB4287">
      <w:r w:rsidRPr="00CD6915">
        <w:t>I_PRP ,_, who_WP have_VBP read_VBN your_PRP$ so_RB sweet_JJ letter_NN to_TO poor_JJ Lucy_NNP of_IN your_PRP$ marriage_NN and_CC your_PRP$ trust_NN ,_, not_RB know_VB you_PRP !_.</w:t>
      </w:r>
    </w:p>
    <w:p w14:paraId="54D99AFF" w14:textId="77777777" w:rsidR="00EB4287" w:rsidRPr="00CD6915" w:rsidRDefault="00EB4287" w:rsidP="00EB4287">
      <w:r w:rsidRPr="00CD6915">
        <w:t>Oh_UH ,_, Madam_NNP Mina_NNP ,_, good_JJ women_NNS tell_VBP all_DT their_PRP$ lives_NNS ,_, and_CC by_IN day_NN and_CC by_IN hour_NN and_CC by_IN minute_NN ,_, such_JJ things_NNS that_IN angels_NNS can_MD read_VB ;_: and_CC we_PRP men_NNS who_WP wish_VBP to_TO know_VB have_VB in_IN us_PRP something_NN of_IN angels_NNS '_POS eyes_NNS ._.</w:t>
      </w:r>
    </w:p>
    <w:p w14:paraId="3B1C13EF" w14:textId="77777777" w:rsidR="00EB4287" w:rsidRPr="00CD6915" w:rsidRDefault="00EB4287" w:rsidP="00EB4287">
      <w:r w:rsidRPr="00CD6915">
        <w:lastRenderedPageBreak/>
        <w:t>Your_PRP$ husband_NN is_VBZ noble_JJ nature_NN ,_, and_CC you_PRP are_VBP noble_JJ too_RB ,_, for_IN you_PRP trust_NN ,_, and_CC trust_NN can_MD not_RB be_VB where_WRB there_EX is_VBZ mean_JJ nature_NN ._.</w:t>
      </w:r>
    </w:p>
    <w:p w14:paraId="3F3595DC" w14:textId="77777777" w:rsidR="00EB4287" w:rsidRPr="00CD6915" w:rsidRDefault="00EB4287" w:rsidP="00EB4287">
      <w:r w:rsidRPr="00CD6915">
        <w:t>And_CC your_PRP$ husband_NN --_: tell_VB me_PRP of_IN him_PRP ._.</w:t>
      </w:r>
    </w:p>
    <w:p w14:paraId="05C2F131" w14:textId="77777777" w:rsidR="00EB4287" w:rsidRPr="00CD6915" w:rsidRDefault="00EB4287" w:rsidP="00EB4287">
      <w:r w:rsidRPr="00CD6915">
        <w:t>Is_VBZ he_PRP quite_RB well_RB ?_.</w:t>
      </w:r>
    </w:p>
    <w:p w14:paraId="22AB973B" w14:textId="77777777" w:rsidR="00EB4287" w:rsidRPr="00CD6915" w:rsidRDefault="00EB4287" w:rsidP="00EB4287">
      <w:r w:rsidRPr="00CD6915">
        <w:t>Is_VBZ all_DT that_DT fever_NN gone_VBN ,_, and_CC is_VBZ he_PRP strong_JJ and_CC hearty_JJ ?_. ''_''</w:t>
      </w:r>
    </w:p>
    <w:p w14:paraId="2BD56F47" w14:textId="77777777" w:rsidR="00EB4287" w:rsidRPr="00CD6915" w:rsidRDefault="00EB4287" w:rsidP="00EB4287">
      <w:r w:rsidRPr="00CD6915">
        <w:t>I_PRP saw_VBD here_RB an_DT opening_NN to_TO ask_VB him_PRP about_IN Jonathan_NNP ,_, so_IN I_PRP said_VBD :_: --_: ``_`` He_PRP was_VBD almost_RB recovered_VBN ,_, but_CC he_PRP has_VBZ been_VBN greatly_RB upset_VBN by_IN Mr._NNP Hawkins_NNP 's_POS death_NN ._. ''_''</w:t>
      </w:r>
    </w:p>
    <w:p w14:paraId="361ABD27" w14:textId="77777777" w:rsidR="00EB4287" w:rsidRPr="00CD6915" w:rsidRDefault="00EB4287" w:rsidP="00EB4287">
      <w:r w:rsidRPr="00CD6915">
        <w:t>He_PRP interrupted_VBD :_: --_: ``_`` Oh_UH ,_, yes_UH ,_, I_PRP know_VBP ,_, I_PRP know_VBP ._.</w:t>
      </w:r>
    </w:p>
    <w:p w14:paraId="3AD74A26" w14:textId="77777777" w:rsidR="00EB4287" w:rsidRPr="00CD6915" w:rsidRDefault="00EB4287" w:rsidP="00EB4287">
      <w:r w:rsidRPr="00CD6915">
        <w:t>I_PRP have_VBP read_VBN your_PRP$ last_JJ two_CD letters_NNS ._. ''_''</w:t>
      </w:r>
    </w:p>
    <w:p w14:paraId="70446A7E" w14:textId="77777777" w:rsidR="00EB4287" w:rsidRPr="00CD6915" w:rsidRDefault="00EB4287" w:rsidP="00EB4287">
      <w:r w:rsidRPr="00CD6915">
        <w:t>I_PRP went_VBD on_IN :_: --_: ``_`` I_PRP suppose_VBP this_DT upset_NN him_PRP ,_, for_IN when_WRB we_PRP were_VBD in_IN town_NN on_IN Thursday_NNP last_JJ he_PRP had_VBD a_DT sort_NN of_IN shock_NN ._. ''_''</w:t>
      </w:r>
    </w:p>
    <w:p w14:paraId="0BB66A0C" w14:textId="77777777" w:rsidR="00EB4287" w:rsidRPr="00CD6915" w:rsidRDefault="00EB4287" w:rsidP="00EB4287">
      <w:r w:rsidRPr="00CD6915">
        <w:t>``_`` A_DT shock_NN ,_, and_CC after_IN brain_NN fever_NN so_RB soon_RB !_.</w:t>
      </w:r>
    </w:p>
    <w:p w14:paraId="700F1504" w14:textId="77777777" w:rsidR="00EB4287" w:rsidRPr="00CD6915" w:rsidRDefault="00EB4287" w:rsidP="00EB4287">
      <w:r w:rsidRPr="00CD6915">
        <w:t>That_DT was_VBD not_RB good_JJ ._.</w:t>
      </w:r>
    </w:p>
    <w:p w14:paraId="0DA61F4F" w14:textId="77777777" w:rsidR="00EB4287" w:rsidRPr="00CD6915" w:rsidRDefault="00EB4287" w:rsidP="00EB4287">
      <w:r w:rsidRPr="00CD6915">
        <w:t>What_WDT kind_NN of_IN a_DT shock_NN was_VBD it_PRP ?_. ''_''</w:t>
      </w:r>
    </w:p>
    <w:p w14:paraId="390BE00F" w14:textId="77777777" w:rsidR="00EB4287" w:rsidRPr="00CD6915" w:rsidRDefault="00EB4287" w:rsidP="00EB4287">
      <w:r w:rsidRPr="00CD6915">
        <w:t>``_`` He_PRP thought_VBD he_PRP saw_VBD some_DT one_NN who_WP recalled_VBD something_NN terrible_JJ ,_, something_NN which_WDT led_VBD to_TO his_PRP$ brain_NN fever_NN ._. ''_''</w:t>
      </w:r>
    </w:p>
    <w:p w14:paraId="179F686F" w14:textId="77777777" w:rsidR="00EB4287" w:rsidRPr="00CD6915" w:rsidRDefault="00EB4287" w:rsidP="00EB4287">
      <w:r w:rsidRPr="00CD6915">
        <w:t>And_CC here_RB the_DT whole_JJ thing_NN seemed_VBD to_TO overwhelm_VB me_PRP in_IN a_DT rush_NN ._.</w:t>
      </w:r>
    </w:p>
    <w:p w14:paraId="59761AA7" w14:textId="77777777" w:rsidR="00EB4287" w:rsidRPr="00CD6915" w:rsidRDefault="00EB4287" w:rsidP="00EB4287">
      <w:r w:rsidRPr="00CD6915">
        <w:t>The_DT pity_NN for_IN Jonathan_NNP ,_, the_DT horror_NN which_WDT he_PRP experienced_VBD ,_, the_DT whole_JJ fearful_JJ mystery_NN of_IN his_PRP$ diary_NN ,_, and_CC the_DT fear_NN that_WDT has_VBZ been_VBN brooding_VBG over_IN me_PRP ever_RB since_IN ,_, all_DT came_VBD in_IN a_DT tumult_NN ._.</w:t>
      </w:r>
    </w:p>
    <w:p w14:paraId="22E95894" w14:textId="77777777" w:rsidR="00EB4287" w:rsidRPr="00CD6915" w:rsidRDefault="00EB4287" w:rsidP="00EB4287">
      <w:r w:rsidRPr="00CD6915">
        <w:t>I_PRP suppose_VBP I_PRP was_VBD hysterical_JJ ,_, for_IN I_PRP threw_VBD myself_PRP on_IN my_PRP$ knees_NNS and_CC held_VBD up_RP my_PRP$ hands_NNS to_TO him_PRP ,_, and_CC implored_VBD him_PRP to_TO make_VB my_PRP$ husband_NN well_RB again_RB ._.</w:t>
      </w:r>
    </w:p>
    <w:p w14:paraId="6CF7EC6C" w14:textId="77777777" w:rsidR="00EB4287" w:rsidRPr="00CD6915" w:rsidRDefault="00EB4287" w:rsidP="00EB4287">
      <w:r w:rsidRPr="00CD6915">
        <w:t>He_PRP took_VBD my_PRP$ hands_NNS and_CC raised_VBD me_PRP up_RP ,_, and_CC made_VBD me_PRP sit_VB on_IN the_DT sofa_NN ,_, and_CC sat_VBD by_IN me_PRP ;_: he_PRP held_VBD my_PRP$ hand_NN in_IN his_PRP$ ,_, and_CC said_VBD to_TO me_PRP with_IN ,_, oh_UH ,_, such_JJ infinite_JJ sweetness_NN :_: --_: ``_`` My_PRP$ life_NN is_VBZ a_DT barren_JJ and_CC lonely_JJ one_CD ,_, and_CC so_RB full_JJ of_IN work_NN that_IN I_PRP have_VBP not_RB had_VBN much_JJ time_NN for_IN friendships_NNS ;_: but_CC since_IN I_PRP have_VBP been_VBN summoned_VBN to_TO here_RB by_IN my_PRP$ friend_NN John_NNP Seward_NNP I_PRP have_VBP known_VBN so_RB many_JJ good_JJ people_NNS and_CC seen_VBN such_JJ nobility_NN that_IN I_PRP feel_VBP more_RBR than_IN ever_RB --_: and_CC it_PRP has_VBZ grown_VBN with_IN my_PRP$ advancing_VBG years_NNS --_: the_DT loneliness_NN of_IN my_PRP$ life_NN ._.</w:t>
      </w:r>
    </w:p>
    <w:p w14:paraId="7E35D016" w14:textId="77777777" w:rsidR="00EB4287" w:rsidRPr="00CD6915" w:rsidRDefault="00EB4287" w:rsidP="00EB4287">
      <w:r w:rsidRPr="00CD6915">
        <w:lastRenderedPageBreak/>
        <w:t>Believe_NNP ,_, me_PRP ,_, then_RB ,_, that_IN I_PRP come_VBP here_RB full_JJ of_IN respect_NN for_IN you_PRP ,_, and_CC you_PRP have_VBP given_VBN me_PRP hope_VBP --_: hope_NN ,_, not_RB in_IN what_WP I_PRP am_VBP seeking_VBG of_IN ,_, but_CC that_IN there_EX are_VBP good_JJ women_NNS still_RB left_VBD to_TO make_VB life_NN happy_JJ --_: good_JJ women_NNS ,_, whose_WP$ lives_NNS and_CC whose_WP$ truths_NNS may_MD make_VB good_JJ lesson_NN for_IN the_DT children_NNS that_WDT are_VBP to_TO be_VB ._.</w:t>
      </w:r>
    </w:p>
    <w:p w14:paraId="717CC8B6" w14:textId="77777777" w:rsidR="00EB4287" w:rsidRPr="00CD6915" w:rsidRDefault="00EB4287" w:rsidP="00EB4287">
      <w:r w:rsidRPr="00CD6915">
        <w:t>I_PRP am_VBP glad_JJ ,_, glad_JJ ,_, that_IN I_PRP may_MD here_RB be_VB of_IN some_DT use_NN to_TO you_PRP ;_: for_IN if_IN your_PRP$ husband_NN suffer_VB ,_, he_PRP suffer_VBP within_IN the_DT range_NN of_IN my_PRP$ study_NN and_CC experience_NN ._.</w:t>
      </w:r>
    </w:p>
    <w:p w14:paraId="5B2CDD89" w14:textId="77777777" w:rsidR="00EB4287" w:rsidRPr="00CD6915" w:rsidRDefault="00EB4287" w:rsidP="00EB4287">
      <w:r w:rsidRPr="00CD6915">
        <w:t>I_PRP promise_VBP you_PRP that_IN I_PRP will_MD gladly_RB do_VB all_DT for_IN him_PRP that_IN I_PRP can_MD --_: all_DT to_TO make_VB his_PRP$ life_NN strong_JJ and_CC manly_JJ ,_, and_CC your_PRP$ life_NN a_DT happy_JJ one_CD ._.</w:t>
      </w:r>
    </w:p>
    <w:p w14:paraId="633BAE81" w14:textId="77777777" w:rsidR="00EB4287" w:rsidRPr="00CD6915" w:rsidRDefault="00EB4287" w:rsidP="00EB4287">
      <w:r w:rsidRPr="00CD6915">
        <w:t>Now_RB you_PRP must_MD eat_VB ._.</w:t>
      </w:r>
    </w:p>
    <w:p w14:paraId="03A26D9F" w14:textId="77777777" w:rsidR="00EB4287" w:rsidRPr="00CD6915" w:rsidRDefault="00EB4287" w:rsidP="00EB4287">
      <w:r w:rsidRPr="00CD6915">
        <w:t>You_PRP are_VBP overwrought_JJ and_CC perhaps_RB over-anxious_JJ ._.</w:t>
      </w:r>
    </w:p>
    <w:p w14:paraId="09542FAD" w14:textId="77777777" w:rsidR="00EB4287" w:rsidRPr="00CD6915" w:rsidRDefault="00EB4287" w:rsidP="00EB4287">
      <w:r w:rsidRPr="00CD6915">
        <w:t>Husband_NNP Jonathan_NNP would_MD not_RB like_VB to_TO see_VB you_PRP so_RB pale_JJ ;_: and_CC what_WP he_PRP like_IN not_RB where_WRB he_PRP love_NN ,_, is_VBZ not_RB to_TO his_PRP$ good_NN ._.</w:t>
      </w:r>
    </w:p>
    <w:p w14:paraId="7DB5BB30" w14:textId="77777777" w:rsidR="00EB4287" w:rsidRPr="00CD6915" w:rsidRDefault="00EB4287" w:rsidP="00EB4287">
      <w:r w:rsidRPr="00CD6915">
        <w:t>Therefore_RB for_IN his_PRP$ sake_NN you_PRP must_MD eat_VB and_CC smile_VB ._.</w:t>
      </w:r>
    </w:p>
    <w:p w14:paraId="3FDB1B3F" w14:textId="77777777" w:rsidR="00EB4287" w:rsidRPr="00CD6915" w:rsidRDefault="00EB4287" w:rsidP="00EB4287">
      <w:r w:rsidRPr="00CD6915">
        <w:t>You_PRP have_VBP told_VBN me_PRP all_DT about_IN Lucy_NNP ,_, and_CC so_RB now_RB we_PRP shall_MD not_RB speak_VB of_IN it_PRP ,_, lest_IN it_PRP distress_NN ._.</w:t>
      </w:r>
    </w:p>
    <w:p w14:paraId="53B10EA3" w14:textId="77777777" w:rsidR="00EB4287" w:rsidRPr="00CD6915" w:rsidRDefault="00EB4287" w:rsidP="00EB4287">
      <w:r w:rsidRPr="00CD6915">
        <w:t>I_PRP shall_MD stay_VB in_IN Exeter_NNP to-night_NN ,_, for_IN I_PRP want_VBP to_TO think_VB much_RB over_IN what_WP you_PRP have_VBP told_VBN me_PRP ,_, and_CC when_WRB I_PRP have_VBP thought_VBN I_PRP will_MD ask_VB you_PRP questions_NNS ,_, if_IN I_PRP may_MD ._.</w:t>
      </w:r>
    </w:p>
    <w:p w14:paraId="4A8B5962" w14:textId="77777777" w:rsidR="00EB4287" w:rsidRPr="00CD6915" w:rsidRDefault="00EB4287" w:rsidP="00EB4287">
      <w:r w:rsidRPr="00CD6915">
        <w:t>And_CC then_RB ,_, too_RB ,_, you_PRP will_MD tell_VB me_PRP of_IN husband_NN Jonathan_NNP 's_POS trouble_NN so_RB far_RB as_IN you_PRP can_MD ,_, but_CC not_RB yet_RB ._.</w:t>
      </w:r>
    </w:p>
    <w:p w14:paraId="5EF0DA18" w14:textId="77777777" w:rsidR="00EB4287" w:rsidRPr="00CD6915" w:rsidRDefault="00EB4287" w:rsidP="00EB4287">
      <w:r w:rsidRPr="00CD6915">
        <w:t>You_PRP must_MD eat_VB now_RB ;_: afterwards_RB you_PRP shall_MD tell_VB me_PRP all_DT ._. ''_''</w:t>
      </w:r>
    </w:p>
    <w:p w14:paraId="58EBAE39" w14:textId="77777777" w:rsidR="00EB4287" w:rsidRPr="00CD6915" w:rsidRDefault="00EB4287" w:rsidP="00EB4287">
      <w:r w:rsidRPr="00CD6915">
        <w:t>After_IN lunch_NN ,_, when_WRB we_PRP went_VBD back_RB to_TO the_DT drawing-room_NN ,_, he_PRP said_VBD to_TO me_PRP :_: --_: ``_`` And_CC now_RB tell_VB me_PRP all_DT about_IN him_PRP ._. ''_''</w:t>
      </w:r>
    </w:p>
    <w:p w14:paraId="6487A2F0" w14:textId="77777777" w:rsidR="00EB4287" w:rsidRPr="00CD6915" w:rsidRDefault="00EB4287" w:rsidP="00EB4287">
      <w:r w:rsidRPr="00CD6915">
        <w:t>When_WRB it_PRP came_VBD to_TO speaking_VBG to_TO this_DT great_JJ learned_VBN man_NN ,_, I_PRP began_VBD to_TO fear_VB that_IN he_PRP would_MD think_VB me_PRP a_DT weak_JJ fool_NN ,_, and_CC Jonathan_NNP a_DT madman_NN --_: that_IN journal_NN is_VBZ all_RB so_RB strange_JJ --_: and_CC I_PRP hesitated_VBD to_TO go_VB on_RP ._.</w:t>
      </w:r>
    </w:p>
    <w:p w14:paraId="4282B00C" w14:textId="77777777" w:rsidR="00EB4287" w:rsidRPr="00CD6915" w:rsidRDefault="00EB4287" w:rsidP="00EB4287">
      <w:r w:rsidRPr="00CD6915">
        <w:t>But_CC he_PRP was_VBD so_RB sweet_JJ and_CC kind_NN ,_, and_CC he_PRP had_VBD promised_VBN to_TO help_VB ,_, and_CC I_PRP trusted_VBD him_PRP ,_, so_IN I_PRP said_VBD :_: --_: ``_`` Dr._NNP Van_NNP Helsing_NNP ,_, what_WP I_PRP have_VBP to_TO tell_VB you_PRP is_VBZ so_RB queer_JJ that_IN you_PRP must_MD not_RB laugh_NN at_IN me_PRP or_CC at_IN my_PRP$ husband_NN ._.</w:t>
      </w:r>
    </w:p>
    <w:p w14:paraId="2AA8948D" w14:textId="77777777" w:rsidR="00EB4287" w:rsidRPr="00CD6915" w:rsidRDefault="00EB4287" w:rsidP="00EB4287">
      <w:r w:rsidRPr="00CD6915">
        <w:t xml:space="preserve">I_PRP have_VBP been_VBN since_IN yesterday_NN in_IN a_DT sort_NN of_IN fever_NN of_IN doubt_NN ;_: you_PRP must_MD be_VB kind_JJ to_TO me_PRP ,_, and_CC not_RB think_VB </w:t>
      </w:r>
      <w:r w:rsidRPr="00CD6915">
        <w:lastRenderedPageBreak/>
        <w:t>me_PRP foolish_JJ that_IN I_PRP have_VBP even_RB half_NN believed_VBD some_DT very_RB strange_JJ things_NNS ._. ''_''</w:t>
      </w:r>
    </w:p>
    <w:p w14:paraId="2057B70C" w14:textId="77777777" w:rsidR="00EB4287" w:rsidRPr="00CD6915" w:rsidRDefault="00EB4287" w:rsidP="00EB4287">
      <w:r w:rsidRPr="00CD6915">
        <w:t>He_PRP reassured_VBD me_PRP by_IN his_PRP$ manner_NN as_RB well_RB as_IN his_PRP$ words_NNS when_WRB he_PRP said_VBD :_: --_: ``_`` Oh_UH ,_, my_PRP$ dear_RB ,_, if_IN you_PRP only_RB know_VB how_WRB strange_JJ is_VBZ the_DT matter_NN regarding_VBG which_WDT I_PRP am_VBP here_RB ,_, it_PRP is_VBZ you_PRP who_WP would_MD laugh_NN ._.</w:t>
      </w:r>
    </w:p>
    <w:p w14:paraId="60160852" w14:textId="77777777" w:rsidR="00EB4287" w:rsidRPr="00CD6915" w:rsidRDefault="00EB4287" w:rsidP="00EB4287">
      <w:r w:rsidRPr="00CD6915">
        <w:t>I_PRP have_VBP learned_VBN not_RB to_TO think_VB little_JJ of_IN any_DT one_NN 's_POS belief_NN ,_, no_DT matter_NN how_WRB strange_JJ it_PRP be_VB ._.</w:t>
      </w:r>
    </w:p>
    <w:p w14:paraId="484A1E23" w14:textId="77777777" w:rsidR="00EB4287" w:rsidRPr="00CD6915" w:rsidRDefault="00EB4287" w:rsidP="00EB4287">
      <w:r w:rsidRPr="00CD6915">
        <w:t>I_PRP have_VBP tried_VBN to_TO keep_VB an_DT open_JJ mind_NN ;_: and_CC it_PRP is_VBZ not_RB the_DT ordinary_JJ things_NNS of_IN life_NN that_WDT could_MD close_VB it_PRP ,_, but_CC the_DT strange_JJ things_NNS ,_, the_DT extraordinary_JJ things_NNS ,_, the_DT things_NNS that_WDT make_VBP one_CD doubt_NN if_IN they_PRP be_VB mad_JJ or_CC sane_JJ ._. ''_''</w:t>
      </w:r>
    </w:p>
    <w:p w14:paraId="5E72F137" w14:textId="77777777" w:rsidR="00EB4287" w:rsidRPr="00CD6915" w:rsidRDefault="00EB4287" w:rsidP="00EB4287">
      <w:r w:rsidRPr="00CD6915">
        <w:t>``_`` Thank_VB you_PRP ,_, thank_VB you_PRP ,_, a_DT thousand_CD times_NNS !_.</w:t>
      </w:r>
    </w:p>
    <w:p w14:paraId="7A9CB646" w14:textId="77777777" w:rsidR="00EB4287" w:rsidRPr="00CD6915" w:rsidRDefault="00EB4287" w:rsidP="00EB4287">
      <w:r w:rsidRPr="00CD6915">
        <w:t>You_PRP have_VBP taken_VBN a_DT weight_NN off_IN my_PRP$ mind_NN ._.</w:t>
      </w:r>
    </w:p>
    <w:p w14:paraId="69099FD3" w14:textId="77777777" w:rsidR="00EB4287" w:rsidRPr="00CD6915" w:rsidRDefault="00EB4287" w:rsidP="00EB4287">
      <w:r w:rsidRPr="00CD6915">
        <w:t>If_IN you_PRP will_MD let_VB me_PRP ,_, I_PRP shall_MD give_VB you_PRP a_DT paper_NN to_TO read_VB ._.</w:t>
      </w:r>
    </w:p>
    <w:p w14:paraId="3145605B" w14:textId="77777777" w:rsidR="00EB4287" w:rsidRPr="00CD6915" w:rsidRDefault="00EB4287" w:rsidP="00EB4287">
      <w:r w:rsidRPr="00CD6915">
        <w:t>It_PRP is_VBZ long_JJ ,_, but_CC I_PRP have_VBP typewritten_VBN it_PRP out_RP ._.</w:t>
      </w:r>
    </w:p>
    <w:p w14:paraId="4D8E62D1" w14:textId="77777777" w:rsidR="00EB4287" w:rsidRPr="00CD6915" w:rsidRDefault="00EB4287" w:rsidP="00EB4287">
      <w:r w:rsidRPr="00CD6915">
        <w:t>It_PRP will_MD tell_VB you_PRP my_PRP$ trouble_NN and_CC Jonathan_NNP 's_POS ._.</w:t>
      </w:r>
    </w:p>
    <w:p w14:paraId="6A71CB02" w14:textId="77777777" w:rsidR="00EB4287" w:rsidRPr="00CD6915" w:rsidRDefault="00EB4287" w:rsidP="00EB4287">
      <w:r w:rsidRPr="00CD6915">
        <w:t>It_PRP is_VBZ the_DT copy_NN of_IN his_PRP$ journal_NN when_WRB abroad_RB ,_, and_CC all_PDT that_DT happened_VBD ._.</w:t>
      </w:r>
    </w:p>
    <w:p w14:paraId="2A85F8D3" w14:textId="77777777" w:rsidR="00EB4287" w:rsidRPr="00CD6915" w:rsidRDefault="00EB4287" w:rsidP="00EB4287">
      <w:r w:rsidRPr="00CD6915">
        <w:t>I_PRP dare_VBP not_RB say_VB anything_NN of_IN it_PRP ;_: you_PRP will_MD read_VB for_IN yourself_PRP and_CC judge_NN ._.</w:t>
      </w:r>
    </w:p>
    <w:p w14:paraId="70A77C1C" w14:textId="77777777" w:rsidR="00EB4287" w:rsidRPr="00CD6915" w:rsidRDefault="00EB4287" w:rsidP="00EB4287">
      <w:r w:rsidRPr="00CD6915">
        <w:t>And_CC then_RB when_WRB I_PRP see_VBP you_PRP ,_, perhaps_RB ,_, you_PRP will_MD be_VB very_JJ kind_NN and_CC tell_VB me_PRP what_WP you_PRP think_VBP ._. ''_''</w:t>
      </w:r>
    </w:p>
    <w:p w14:paraId="6451269F" w14:textId="77777777" w:rsidR="00EB4287" w:rsidRPr="00CD6915" w:rsidRDefault="00EB4287" w:rsidP="00EB4287">
      <w:r w:rsidRPr="00CD6915">
        <w:t>``_`` I_PRP promise_VBP ,_, ''_'' he_PRP said_VBD as_IN I_PRP gave_VBD him_PRP the_DT papers_NNS ;_: ``_`` I_PRP shall_MD in_IN the_DT morning_NN ,_, so_RB soon_RB as_IN I_PRP can_MD ,_, come_VBN to_TO see_VB you_PRP and_CC your_PRP$ husband_NN ,_, if_IN I_PRP may_MD ._. ''_''</w:t>
      </w:r>
    </w:p>
    <w:p w14:paraId="184383B2" w14:textId="77777777" w:rsidR="00EB4287" w:rsidRPr="00CD6915" w:rsidRDefault="00EB4287" w:rsidP="00EB4287">
      <w:r w:rsidRPr="00CD6915">
        <w:t>``_`` Jonathan_NNP will_MD be_VB here_RB at_IN half-past_JJ eleven_NNS ,_, and_CC you_PRP must_MD come_VB to_TO lunch_VB with_IN us_PRP and_CC see_VB him_PRP then_RB ;_: you_PRP could_MD catch_VB the_DT quick_JJ 3:34_CD train_NN ,_, which_WDT will_MD leave_VB you_PRP at_IN Paddington_NNP before_IN eight_CD ._. ''_''</w:t>
      </w:r>
    </w:p>
    <w:p w14:paraId="712006A6" w14:textId="77777777" w:rsidR="00EB4287" w:rsidRPr="00CD6915" w:rsidRDefault="00EB4287" w:rsidP="00EB4287">
      <w:r w:rsidRPr="00CD6915">
        <w:t>He_PRP was_VBD surprised_VBN at_IN my_PRP$ knowledge_NN of_IN the_DT trains_NNS off-hand_JJ ,_, but_CC he_PRP does_VBZ not_RB know_VB that_IN I_PRP have_VBP made_VBN up_RP all_PDT the_DT trains_NNS to_TO and_CC from_IN Exeter_NNP ,_, so_IN that_IN I_PRP may_MD help_VB Jonathan_NNP in_IN case_NN he_PRP is_VBZ in_IN a_DT hurry_NN ._.</w:t>
      </w:r>
    </w:p>
    <w:p w14:paraId="74ABF6FA" w14:textId="77777777" w:rsidR="00EB4287" w:rsidRPr="00CD6915" w:rsidRDefault="00EB4287" w:rsidP="00EB4287">
      <w:r w:rsidRPr="00CD6915">
        <w:t>So_RB he_PRP took_VBD the_DT papers_NNS with_IN him_PRP and_CC went_VBD away_RB ,_, and_CC I_PRP sit_VBP here_RB thinking_VBG --_: thinking_VBG I_PRP do_VBP n't_RB know_VB what_WP ._.</w:t>
      </w:r>
    </w:p>
    <w:p w14:paraId="042ECB96" w14:textId="77777777" w:rsidR="00EB4287" w:rsidRPr="00CD6915" w:rsidRDefault="00EB4287" w:rsidP="00EB4287">
      <w:r w:rsidRPr="00CD6915">
        <w:t>Letter_NN -LRB-_-LRB- by_IN hand_NN -RRB-_-RRB- ,_, Van_NNP Helsing_NNP to_TO Mrs._NNP Harker_NNP ._.</w:t>
      </w:r>
    </w:p>
    <w:p w14:paraId="1244E93A" w14:textId="77777777" w:rsidR="00EB4287" w:rsidRPr="00CD6915" w:rsidRDefault="00EB4287" w:rsidP="00EB4287">
      <w:r w:rsidRPr="00CD6915">
        <w:t>``_`` 25_CD September_NNP ,_, 6_CD o'clock_RB ._.</w:t>
      </w:r>
    </w:p>
    <w:p w14:paraId="78B3FE3B" w14:textId="77777777" w:rsidR="00EB4287" w:rsidRPr="00CD6915" w:rsidRDefault="00EB4287" w:rsidP="00EB4287">
      <w:r w:rsidRPr="00CD6915">
        <w:lastRenderedPageBreak/>
        <w:t>``_`` Dear_NNP Madam_NNP Mina_NNP ,_, --_: ``_`` I_PRP have_VBP read_VBN your_PRP$ husband_NN 's_VBZ so_RB wonderful_JJ diary_NN ._.</w:t>
      </w:r>
    </w:p>
    <w:p w14:paraId="2C2D0510" w14:textId="77777777" w:rsidR="00EB4287" w:rsidRPr="00CD6915" w:rsidRDefault="00EB4287" w:rsidP="00EB4287">
      <w:r w:rsidRPr="00CD6915">
        <w:t>You_PRP may_MD sleep_VB without_IN doubt_NN ._.</w:t>
      </w:r>
    </w:p>
    <w:p w14:paraId="5627F261" w14:textId="77777777" w:rsidR="00EB4287" w:rsidRPr="00CD6915" w:rsidRDefault="00EB4287" w:rsidP="00EB4287">
      <w:r w:rsidRPr="00CD6915">
        <w:t>Strange_JJ and_CC terrible_JJ as_IN it_PRP is_VBZ ,_, it_PRP is_VBZ true_JJ !_.</w:t>
      </w:r>
    </w:p>
    <w:p w14:paraId="558A5C96" w14:textId="77777777" w:rsidR="00EB4287" w:rsidRPr="00CD6915" w:rsidRDefault="00EB4287" w:rsidP="00EB4287">
      <w:r w:rsidRPr="00CD6915">
        <w:t>I_PRP will_VBP pledge_NN my_PRP$ life_NN on_IN it_PRP ._.</w:t>
      </w:r>
    </w:p>
    <w:p w14:paraId="380ECF2B" w14:textId="77777777" w:rsidR="00EB4287" w:rsidRPr="00CD6915" w:rsidRDefault="00EB4287" w:rsidP="00EB4287">
      <w:r w:rsidRPr="00CD6915">
        <w:t>It_PRP may_MD be_VB worse_JJR for_IN others_NNS ;_: but_CC for_IN him_PRP and_CC you_PRP there_EX is_VBZ no_DT dread_NN ._.</w:t>
      </w:r>
    </w:p>
    <w:p w14:paraId="2B2E74F2" w14:textId="77777777" w:rsidR="00EB4287" w:rsidRPr="00CD6915" w:rsidRDefault="00EB4287" w:rsidP="00EB4287">
      <w:r w:rsidRPr="00CD6915">
        <w:t>He_PRP is_VBZ a_DT noble_JJ fellow_NN ;_: and_CC let_VB me_PRP tell_VB you_PRP from_IN experience_NN of_IN men_NNS ,_, that_IN one_CD who_WP would_MD do_VB as_IN he_PRP did_VBD in_IN going_VBG down_RP that_DT wall_NN and_CC to_TO that_DT room_NN --_: ay_NN ,_, and_CC going_VBG a_DT second_JJ time_NN --_: is_VBZ not_RB one_CD to_TO be_VB injured_VBN in_IN permanence_NN by_IN a_DT shock_NN ._.</w:t>
      </w:r>
    </w:p>
    <w:p w14:paraId="304936F7" w14:textId="77777777" w:rsidR="00EB4287" w:rsidRPr="00CD6915" w:rsidRDefault="00EB4287" w:rsidP="00EB4287">
      <w:r w:rsidRPr="00CD6915">
        <w:t>His_PRP$ brain_NN and_CC his_PRP$ heart_NN are_VBP all_DT right_NN ;_: this_DT I_PRP swear_VBP ,_, before_IN I_PRP have_VBP even_RB seen_VBN him_PRP ;_: so_RB be_VB at_IN rest_NN ._.</w:t>
      </w:r>
    </w:p>
    <w:p w14:paraId="03CE6D69" w14:textId="77777777" w:rsidR="00EB4287" w:rsidRPr="00CD6915" w:rsidRDefault="00EB4287" w:rsidP="00EB4287">
      <w:r w:rsidRPr="00CD6915">
        <w:t>I_PRP shall_MD have_VB much_JJ to_TO ask_VB him_PRP of_IN other_JJ things_NNS ._.</w:t>
      </w:r>
    </w:p>
    <w:p w14:paraId="21481A28" w14:textId="77777777" w:rsidR="00EB4287" w:rsidRPr="00CD6915" w:rsidRDefault="00EB4287" w:rsidP="00EB4287">
      <w:r w:rsidRPr="00CD6915">
        <w:t>I_PRP am_VBP blessed_VBN that_IN to-day_JJ I_NN come_VBN to_TO see_VB you_PRP ,_, for_IN I_PRP have_VBP learn_VB all_DT at_IN once_RB so_RB much_JJ that_IN again_RB I_PRP am_VBP dazzle_NN --_: dazzle_VBP more_RBR than_IN ever_RB ,_, and_CC I_PRP must_MD think_VB ._.</w:t>
      </w:r>
    </w:p>
    <w:p w14:paraId="66202F2B" w14:textId="77777777" w:rsidR="00EB4287" w:rsidRPr="00CD6915" w:rsidRDefault="00EB4287" w:rsidP="00EB4287">
      <w:r w:rsidRPr="00CD6915">
        <w:t>``_`` Yours_VBZ the_DT most_RBS faithful_JJ ,_, ``_`` Abraham_NNP Van_NNP Helsing_NNP ._. ''_''</w:t>
      </w:r>
    </w:p>
    <w:p w14:paraId="7BBE7F20" w14:textId="77777777" w:rsidR="00EB4287" w:rsidRPr="00CD6915" w:rsidRDefault="00EB4287" w:rsidP="00EB4287">
      <w:r w:rsidRPr="00CD6915">
        <w:t>Letter_NNP ,_, Mrs._NNP Harker_NNP to_TO Van_NNP Helsing_NNP ._.</w:t>
      </w:r>
    </w:p>
    <w:p w14:paraId="561FEE27" w14:textId="77777777" w:rsidR="00EB4287" w:rsidRPr="00CD6915" w:rsidRDefault="00EB4287" w:rsidP="00EB4287">
      <w:r w:rsidRPr="00CD6915">
        <w:t>``_`` 25_CD September_NNP ,_, 6:30_CD p._NN m._NN ``_`` My_PRP$ dear_RB Dr._NNP Van_NNP Helsing_NNP ,_, --_: ``_`` A_DT thousand_CD thanks_NNS for_IN your_PRP$ kind_NN letter_NN ,_, which_WDT has_VBZ taken_VBN a_DT great_JJ weight_NN off_IN my_PRP$ mind_NN ._.</w:t>
      </w:r>
    </w:p>
    <w:p w14:paraId="22002E01" w14:textId="77777777" w:rsidR="00EB4287" w:rsidRPr="00CD6915" w:rsidRDefault="00EB4287" w:rsidP="00EB4287">
      <w:r w:rsidRPr="00CD6915">
        <w:t>And_CC yet_RB ,_, if_IN it_PRP be_VB true_JJ ,_, what_WP terrible_JJ things_NNS there_EX are_VBP in_IN the_DT world_NN ,_, and_CC what_WP an_DT awful_JJ thing_NN if_IN that_DT man_NN ,_, that_DT monster_NN ,_, be_VB really_RB in_IN London_NNP !_.</w:t>
      </w:r>
    </w:p>
    <w:p w14:paraId="7BF19C0D" w14:textId="77777777" w:rsidR="00EB4287" w:rsidRPr="00CD6915" w:rsidRDefault="00EB4287" w:rsidP="00EB4287">
      <w:r w:rsidRPr="00CD6915">
        <w:t>I_PRP fear_VBP to_TO think_VB ._.</w:t>
      </w:r>
    </w:p>
    <w:p w14:paraId="7EFC87B2" w14:textId="77777777" w:rsidR="00EB4287" w:rsidRPr="00CD6915" w:rsidRDefault="00EB4287" w:rsidP="00EB4287">
      <w:r w:rsidRPr="00CD6915">
        <w:t>I_PRP have_VBP this_DT moment_NN ,_, whilst_IN writing_NN ,_, had_VBD a_DT wire_NN from_IN Jonathan_NNP ,_, saying_VBG that_IN he_PRP leaves_VBZ by_IN the_DT 6:25_CD to-night_NN from_IN Launceston_NNP and_CC will_MD be_VB here_RB at_IN 10:18_CD ,_, so_IN that_IN I_PRP shall_MD have_VB no_DT fear_NN to-night_NN ._.</w:t>
      </w:r>
    </w:p>
    <w:p w14:paraId="38EEA3F0" w14:textId="77777777" w:rsidR="00EB4287" w:rsidRPr="00CD6915" w:rsidRDefault="00EB4287" w:rsidP="00EB4287">
      <w:r w:rsidRPr="00CD6915">
        <w:t>Will_MD you_PRP ,_, therefore_RB ,_, instead_RB of_IN lunching_VBG with_IN us_PRP ,_, please_VB come_VBN to_TO breakfast_NN at_IN eight_CD o'clock_RB ,_, if_IN this_DT be_VB not_RB too_RB early_JJ for_IN you_PRP ?_.</w:t>
      </w:r>
    </w:p>
    <w:p w14:paraId="3613F3CC" w14:textId="77777777" w:rsidR="00EB4287" w:rsidRPr="00CD6915" w:rsidRDefault="00EB4287" w:rsidP="00EB4287">
      <w:r w:rsidRPr="00CD6915">
        <w:t>You_PRP can_MD get_VB away_RB ,_, if_IN you_PRP are_VBP in_IN a_DT hurry_NN ,_, by_IN the_DT 10:30_CD train_NN ,_, which_WDT will_MD bring_VB you_PRP to_TO Paddington_NNP by_IN 2:35_CD ._.</w:t>
      </w:r>
    </w:p>
    <w:p w14:paraId="367CA922" w14:textId="77777777" w:rsidR="00EB4287" w:rsidRPr="00CD6915" w:rsidRDefault="00EB4287" w:rsidP="00EB4287">
      <w:r w:rsidRPr="00CD6915">
        <w:t>Do_VBP not_RB answer_VB this_DT ,_, as_IN I_PRP shall_MD take_VB it_PRP that_IN ,_, if_IN I_PRP do_VBP not_RB hear_VB ,_, you_PRP will_MD come_VB to_TO breakfast_NN ._.</w:t>
      </w:r>
    </w:p>
    <w:p w14:paraId="677156E4" w14:textId="77777777" w:rsidR="00EB4287" w:rsidRPr="00CD6915" w:rsidRDefault="00EB4287" w:rsidP="00EB4287">
      <w:r w:rsidRPr="00CD6915">
        <w:lastRenderedPageBreak/>
        <w:t>``_`` Believe_VB me_PRP ,_, ``_`` Your_PRP$ faithful_NN and_CC grateful_JJ friend_NN ,_, ``_`` Mina_NNP Harker_NNP ._. ''_''</w:t>
      </w:r>
    </w:p>
    <w:p w14:paraId="021F44FE" w14:textId="77777777" w:rsidR="00EB4287" w:rsidRPr="00CD6915" w:rsidRDefault="00EB4287" w:rsidP="00EB4287">
      <w:r w:rsidRPr="00CD6915">
        <w:t>Jonathan_NNP Harker_NNP 's_POS Journal_NNP ._.</w:t>
      </w:r>
    </w:p>
    <w:p w14:paraId="04A687CA" w14:textId="77777777" w:rsidR="00EB4287" w:rsidRPr="00CD6915" w:rsidRDefault="00EB4287" w:rsidP="00EB4287">
      <w:r w:rsidRPr="00CD6915">
        <w:t>26_CD September_NNP ._.</w:t>
      </w:r>
    </w:p>
    <w:p w14:paraId="03B3F6C1" w14:textId="77777777" w:rsidR="00EB4287" w:rsidRPr="00CD6915" w:rsidRDefault="00EB4287" w:rsidP="00EB4287">
      <w:r w:rsidRPr="00CD6915">
        <w:t>--_: I_PRP thought_VBD never_RB to_TO write_VB in_IN this_DT diary_NN again_RB ,_, but_CC the_DT time_NN has_VBZ come_VBN ._.</w:t>
      </w:r>
    </w:p>
    <w:p w14:paraId="2A0DEE39" w14:textId="77777777" w:rsidR="00EB4287" w:rsidRPr="00CD6915" w:rsidRDefault="00EB4287" w:rsidP="00EB4287">
      <w:r w:rsidRPr="00CD6915">
        <w:t>When_WRB I_PRP got_VBD home_NN last_JJ night_NN Mina_NNP had_VBD supper_NN ready_JJ ,_, and_CC when_WRB we_PRP had_VBD supped_VBN she_PRP told_VBD me_PRP of_IN Van_NNP Helsing_NNP 's_POS visit_NN ,_, and_CC of_IN her_PRP$ having_VBG given_VBN him_PRP the_DT two_CD diaries_NNS copied_VBD out_RP ,_, and_CC of_IN how_WRB anxious_JJ she_PRP has_VBZ been_VBN about_IN me_PRP ._.</w:t>
      </w:r>
    </w:p>
    <w:p w14:paraId="7378BA0D" w14:textId="77777777" w:rsidR="00EB4287" w:rsidRPr="00CD6915" w:rsidRDefault="00EB4287" w:rsidP="00EB4287">
      <w:r w:rsidRPr="00CD6915">
        <w:t>She_PRP showed_VBD me_PRP in_IN the_DT doctor_NN 's_POS letter_NN that_IN all_DT I_PRP wrote_VBD down_RB was_VBD true_JJ ._.</w:t>
      </w:r>
    </w:p>
    <w:p w14:paraId="79868A9E" w14:textId="77777777" w:rsidR="00EB4287" w:rsidRPr="00CD6915" w:rsidRDefault="00EB4287" w:rsidP="00EB4287">
      <w:r w:rsidRPr="00CD6915">
        <w:t>It_PRP seems_VBZ to_TO have_VB made_VBN a_DT new_JJ man_NN of_IN me_PRP ._.</w:t>
      </w:r>
    </w:p>
    <w:p w14:paraId="3980C004" w14:textId="77777777" w:rsidR="00EB4287" w:rsidRPr="00CD6915" w:rsidRDefault="00EB4287" w:rsidP="00EB4287">
      <w:r w:rsidRPr="00CD6915">
        <w:t>It_PRP was_VBD the_DT doubt_NN as_IN to_TO the_DT reality_NN of_IN the_DT whole_JJ thing_NN that_WDT knocked_VBD me_PRP over_RP ._.</w:t>
      </w:r>
    </w:p>
    <w:p w14:paraId="1B533398" w14:textId="77777777" w:rsidR="00EB4287" w:rsidRPr="00CD6915" w:rsidRDefault="00EB4287" w:rsidP="00EB4287">
      <w:r w:rsidRPr="00CD6915">
        <w:t>I_PRP felt_VBD impotent_JJ ,_, and_CC in_IN the_DT dark_NN ,_, and_CC distrustful_JJ ._.</w:t>
      </w:r>
    </w:p>
    <w:p w14:paraId="61EF1566" w14:textId="77777777" w:rsidR="00EB4287" w:rsidRPr="00CD6915" w:rsidRDefault="00EB4287" w:rsidP="00EB4287">
      <w:r w:rsidRPr="00CD6915">
        <w:t>But_CC ,_, now_RB that_IN I_PRP know_VBP ,_, I_PRP am_VBP not_RB afraid_JJ ,_, even_RB of_IN the_DT Count_NN ._.</w:t>
      </w:r>
    </w:p>
    <w:p w14:paraId="2C14D953" w14:textId="77777777" w:rsidR="00EB4287" w:rsidRPr="00CD6915" w:rsidRDefault="00EB4287" w:rsidP="00EB4287">
      <w:r w:rsidRPr="00CD6915">
        <w:t>He_PRP has_VBZ succeeded_VBN after_IN all_DT ,_, then_RB ,_, in_IN his_PRP$ design_NN in_IN getting_VBG to_TO London_NNP ,_, and_CC it_PRP was_VBD he_PRP I_PRP saw_VBD ._.</w:t>
      </w:r>
    </w:p>
    <w:p w14:paraId="36E214E0" w14:textId="77777777" w:rsidR="00EB4287" w:rsidRPr="00CD6915" w:rsidRDefault="00EB4287" w:rsidP="00EB4287">
      <w:r w:rsidRPr="00CD6915">
        <w:t>He_PRP has_VBZ got_VBN younger_JJR ,_, and_CC how_WRB ?_.</w:t>
      </w:r>
    </w:p>
    <w:p w14:paraId="1A47B968" w14:textId="77777777" w:rsidR="00EB4287" w:rsidRPr="00CD6915" w:rsidRDefault="00EB4287" w:rsidP="00EB4287">
      <w:r w:rsidRPr="00CD6915">
        <w:t>Van_NNP Helsing_NNP is_VBZ the_DT man_NN to_TO unmask_VB him_PRP and_CC hunt_NN him_PRP out_RP ,_, if_IN he_PRP is_VBZ anything_NN like_IN what_WP Mina_NNP says_VBZ ._.</w:t>
      </w:r>
    </w:p>
    <w:p w14:paraId="4CA09110" w14:textId="77777777" w:rsidR="00EB4287" w:rsidRPr="00CD6915" w:rsidRDefault="00EB4287" w:rsidP="00EB4287">
      <w:r w:rsidRPr="00CD6915">
        <w:t>We_PRP sat_VBD late_JJ ,_, and_CC talked_VBD it_PRP all_RB over_RB ._.</w:t>
      </w:r>
    </w:p>
    <w:p w14:paraId="46E9FB30" w14:textId="77777777" w:rsidR="00EB4287" w:rsidRPr="00CD6915" w:rsidRDefault="00EB4287" w:rsidP="00EB4287">
      <w:r w:rsidRPr="00CD6915">
        <w:t>Mina_NNP is_VBZ dressing_VBG ,_, and_CC I_PRP shall_MD call_VB at_IN the_DT hotel_NN in_IN a_DT few_JJ minutes_NNS and_CC bring_VB him_PRP over_IN ..._: ._.</w:t>
      </w:r>
    </w:p>
    <w:p w14:paraId="19563B41" w14:textId="77777777" w:rsidR="00EB4287" w:rsidRPr="00CD6915" w:rsidRDefault="00EB4287" w:rsidP="00EB4287">
      <w:r w:rsidRPr="00CD6915">
        <w:t>He_PRP was_VBD ,_, I_PRP think_VBP ,_, surprised_VBD to_TO see_VB me_PRP ._.</w:t>
      </w:r>
    </w:p>
    <w:p w14:paraId="1C2BE5C9" w14:textId="77777777" w:rsidR="00EB4287" w:rsidRPr="00CD6915" w:rsidRDefault="00EB4287" w:rsidP="00EB4287">
      <w:r w:rsidRPr="00CD6915">
        <w:t>When_WRB I_PRP came_VBD into_IN the_DT room_NN where_WRB he_PRP was_VBD ,_, and_CC introduced_VBD myself_PRP ,_, he_PRP took_VBD me_PRP by_IN the_DT shoulder_NN ,_, and_CC turned_VBD my_PRP$ face_NN round_NN to_TO the_DT light_NN ,_, and_CC said_VBD ,_, after_IN a_DT sharp_JJ scrutiny_NN :_: --_: ``_`` But_CC Madam_NNP Mina_NNP told_VBD me_PRP you_PRP were_VBD ill_JJ ,_, that_IN you_PRP had_VBD had_VBN a_DT shock_NN ._. ''_''</w:t>
      </w:r>
    </w:p>
    <w:p w14:paraId="5B1B1A32" w14:textId="77777777" w:rsidR="00EB4287" w:rsidRPr="00CD6915" w:rsidRDefault="00EB4287" w:rsidP="00EB4287">
      <w:r w:rsidRPr="00CD6915">
        <w:t>It_PRP was_VBD so_RB funny_JJ to_TO hear_VB my_PRP$ wife_NN called_VBN ``_`` Madam_NNP Mina_NNP ''_'' by_IN this_DT kindly_RB ,_, strong-faced_JJ old_JJ man_NN ._.</w:t>
      </w:r>
    </w:p>
    <w:p w14:paraId="39C8E9A0" w14:textId="77777777" w:rsidR="00EB4287" w:rsidRPr="00CD6915" w:rsidRDefault="00EB4287" w:rsidP="00EB4287">
      <w:r w:rsidRPr="00CD6915">
        <w:t>I_PRP smiled_VBD ,_, and_CC said_VBD :_: --_: ``_`` I_PRP was_VBD ill_JJ ,_, I_PRP have_VBP had_VBN a_DT shock_NN ;_: but_CC you_PRP have_VBP cured_VBN me_PRP already_RB ._. ''_''</w:t>
      </w:r>
    </w:p>
    <w:p w14:paraId="6BB76375" w14:textId="77777777" w:rsidR="00EB4287" w:rsidRPr="00CD6915" w:rsidRDefault="00EB4287" w:rsidP="00EB4287">
      <w:r w:rsidRPr="00CD6915">
        <w:t>``_`` And_CC how_WRB ?_. ''_''</w:t>
      </w:r>
    </w:p>
    <w:p w14:paraId="756F7284" w14:textId="77777777" w:rsidR="00EB4287" w:rsidRPr="00CD6915" w:rsidRDefault="00EB4287" w:rsidP="00EB4287">
      <w:r w:rsidRPr="00CD6915">
        <w:t>``_`` By_IN your_PRP$ letter_NN to_TO Mina_NNP last_JJ night_NN ._.</w:t>
      </w:r>
    </w:p>
    <w:p w14:paraId="4F892B43" w14:textId="77777777" w:rsidR="00EB4287" w:rsidRPr="00CD6915" w:rsidRDefault="00EB4287" w:rsidP="00EB4287">
      <w:r w:rsidRPr="00CD6915">
        <w:lastRenderedPageBreak/>
        <w:t>I_PRP was_VBD in_IN doubt_NN ,_, and_CC then_RB everything_NN took_VBD a_DT hue_NN of_IN unreality_NN ,_, and_CC I_PRP did_VBD not_RB know_VB what_WP to_TO trust_NN ,_, even_RB the_DT evidence_NN of_IN my_PRP$ own_JJ senses_NNS ._.</w:t>
      </w:r>
    </w:p>
    <w:p w14:paraId="5C4D862D" w14:textId="77777777" w:rsidR="00EB4287" w:rsidRPr="00CD6915" w:rsidRDefault="00EB4287" w:rsidP="00EB4287">
      <w:r w:rsidRPr="00CD6915">
        <w:t>Not_RB knowing_VBG what_WP to_TO trust_NN ,_, I_PRP did_VBD not_RB know_VB what_WP to_TO do_VB ;_: and_CC so_RB had_VBD only_RB to_TO keep_VB on_IN working_VBG in_IN what_WP had_VBD hitherto_RB been_VBN the_DT groove_NN of_IN my_PRP$ life_NN ._.</w:t>
      </w:r>
    </w:p>
    <w:p w14:paraId="25214836" w14:textId="77777777" w:rsidR="00EB4287" w:rsidRPr="00CD6915" w:rsidRDefault="00EB4287" w:rsidP="00EB4287">
      <w:r w:rsidRPr="00CD6915">
        <w:t>The_DT groove_NN ceased_VBD to_TO avail_NN me_PRP ,_, and_CC I_PRP mistrusted_VBD myself_PRP ._.</w:t>
      </w:r>
    </w:p>
    <w:p w14:paraId="08DC0D9F" w14:textId="77777777" w:rsidR="00EB4287" w:rsidRPr="00CD6915" w:rsidRDefault="00EB4287" w:rsidP="00EB4287">
      <w:r w:rsidRPr="00CD6915">
        <w:t>Doctor_NN ,_, you_PRP do_VBP n't_RB know_VB what_WP it_PRP is_VBZ to_TO doubt_VB everything_NN ,_, even_RB yourself_PRP ._.</w:t>
      </w:r>
    </w:p>
    <w:p w14:paraId="7D03439B" w14:textId="77777777" w:rsidR="00EB4287" w:rsidRPr="00CD6915" w:rsidRDefault="00EB4287" w:rsidP="00EB4287">
      <w:r w:rsidRPr="00CD6915">
        <w:t>No_DT ,_, you_PRP do_VBP n't_RB ;_: you_PRP could_MD n't_RB with_IN eyebrows_NNS like_IN yours_PRP$ ._. ''_''</w:t>
      </w:r>
    </w:p>
    <w:p w14:paraId="01459004" w14:textId="77777777" w:rsidR="00EB4287" w:rsidRPr="00CD6915" w:rsidRDefault="00EB4287" w:rsidP="00EB4287">
      <w:r w:rsidRPr="00CD6915">
        <w:t>He_PRP seemed_VBD pleased_JJ ,_, and_CC laughed_VBD as_IN he_PRP said_VBD :_: --_: ``_`` So_RB !_.</w:t>
      </w:r>
    </w:p>
    <w:p w14:paraId="64B2A2EC" w14:textId="77777777" w:rsidR="00EB4287" w:rsidRPr="00CD6915" w:rsidRDefault="00EB4287" w:rsidP="00EB4287">
      <w:r w:rsidRPr="00CD6915">
        <w:t>You_PRP are_VBP physiognomist_JJ ._.</w:t>
      </w:r>
    </w:p>
    <w:p w14:paraId="34211DCA" w14:textId="77777777" w:rsidR="00EB4287" w:rsidRPr="00CD6915" w:rsidRDefault="00EB4287" w:rsidP="00EB4287">
      <w:r w:rsidRPr="00CD6915">
        <w:t>I_PRP learn_VBP more_RBR here_RB with_IN each_DT hour_NN ._.</w:t>
      </w:r>
    </w:p>
    <w:p w14:paraId="75809C75" w14:textId="77777777" w:rsidR="00EB4287" w:rsidRPr="00CD6915" w:rsidRDefault="00EB4287" w:rsidP="00EB4287">
      <w:r w:rsidRPr="00CD6915">
        <w:t>I_PRP am_VBP with_IN so_RB much_JJ pleasure_NN coming_VBG to_TO you_PRP to_TO breakfast_NN ;_: and_CC ,_, oh_UH ,_, sir_NN ,_, you_PRP will_MD pardon_NN praise_VB from_IN an_DT old_JJ man_NN ,_, but_CC you_PRP are_VBP blessed_VBN in_IN your_PRP$ wife_NN ._. ''_''</w:t>
      </w:r>
    </w:p>
    <w:p w14:paraId="61FF18AE" w14:textId="77777777" w:rsidR="00EB4287" w:rsidRPr="00CD6915" w:rsidRDefault="00EB4287" w:rsidP="00EB4287">
      <w:r w:rsidRPr="00CD6915">
        <w:t>I_PRP would_MD listen_VB to_TO him_PRP go_VB on_IN praising_VBG Mina_NNP for_IN a_DT day_NN ,_, so_IN I_PRP simply_RB nodded_VBD and_CC stood_VBD silent_JJ ._.</w:t>
      </w:r>
    </w:p>
    <w:p w14:paraId="1262C5DF" w14:textId="77777777" w:rsidR="00EB4287" w:rsidRPr="00CD6915" w:rsidRDefault="00EB4287" w:rsidP="00EB4287">
      <w:r w:rsidRPr="00CD6915">
        <w:t>``_`` She_PRP is_VBZ one_CD of_IN God_NNP 's_POS women_NNS ,_, fashioned_VBN by_IN His_PRP$ own_JJ hand_NN to_TO show_VB us_PRP men_NNS and_CC other_JJ women_NNS that_IN there_EX is_VBZ a_DT heaven_NN where_WRB we_PRP can_MD enter_VB ,_, and_CC that_IN its_PRP$ light_NN can_MD be_VB here_RB on_IN earth_NN ._.</w:t>
      </w:r>
    </w:p>
    <w:p w14:paraId="724DBCBF" w14:textId="77777777" w:rsidR="00EB4287" w:rsidRPr="00CD6915" w:rsidRDefault="00EB4287" w:rsidP="00EB4287">
      <w:r w:rsidRPr="00CD6915">
        <w:t>So_RB true_JJ ,_, so_RB sweet_JJ ,_, so_RB noble_JJ ,_, so_RB little_JJ an_DT egoist_NN --_: and_CC that_IN ,_, let_VB me_PRP tell_VB you_PRP ,_, is_VBZ much_JJ in_IN this_DT age_NN ,_, so_RB sceptical_JJ and_CC selfish_JJ ._.</w:t>
      </w:r>
    </w:p>
    <w:p w14:paraId="2B4EE931" w14:textId="77777777" w:rsidR="00EB4287" w:rsidRPr="00CD6915" w:rsidRDefault="00EB4287" w:rsidP="00EB4287">
      <w:r w:rsidRPr="00CD6915">
        <w:t>And_CC you_PRP ,_, sir_NN --_: I_PRP have_VBP read_VBN all_PDT the_DT letters_NNS to_TO poor_JJ Miss_NNP Lucy_NNP ,_, and_CC some_DT of_IN them_PRP speak_VBP of_IN you_PRP ,_, so_IN I_PRP know_VBP you_PRP since_IN some_DT days_NNS from_IN the_DT knowing_VBG of_IN others_NNS ;_: but_CC I_PRP have_VBP seen_VBN your_PRP$ true_JJ self_NN since_IN last_JJ night_NN ._.</w:t>
      </w:r>
    </w:p>
    <w:p w14:paraId="0D54D5BE" w14:textId="77777777" w:rsidR="00EB4287" w:rsidRPr="00CD6915" w:rsidRDefault="00EB4287" w:rsidP="00EB4287">
      <w:r w:rsidRPr="00CD6915">
        <w:t>You_PRP will_MD give_VB me_PRP your_PRP$ hand_NN ,_, will_MD you_PRP not_RB ?_.</w:t>
      </w:r>
    </w:p>
    <w:p w14:paraId="0A98A4CE" w14:textId="77777777" w:rsidR="00EB4287" w:rsidRPr="00CD6915" w:rsidRDefault="00EB4287" w:rsidP="00EB4287">
      <w:r w:rsidRPr="00CD6915">
        <w:t>And_CC let_VB us_PRP be_VB friends_NNS for_IN all_PDT our_PRP$ lives_NNS ._. ''_''</w:t>
      </w:r>
    </w:p>
    <w:p w14:paraId="1CF730F4" w14:textId="77777777" w:rsidR="00EB4287" w:rsidRPr="00CD6915" w:rsidRDefault="00EB4287" w:rsidP="00EB4287">
      <w:r w:rsidRPr="00CD6915">
        <w:t>We_PRP shook_VBD hands_NNS ,_, and_CC he_PRP was_VBD so_RB earnest_JJ and_CC so_RB kind_JJ that_IN it_PRP made_VBD me_PRP quite_RB choky_NN ._.</w:t>
      </w:r>
    </w:p>
    <w:p w14:paraId="521DCA5F" w14:textId="77777777" w:rsidR="00EB4287" w:rsidRPr="00CD6915" w:rsidRDefault="00EB4287" w:rsidP="00EB4287">
      <w:r w:rsidRPr="00CD6915">
        <w:t>``_`` And_CC now_RB ,_, ''_'' he_PRP said_VBD ,_, ``_`` may_MD I_PRP ask_VB you_PRP for_IN some_DT more_JJR help_NN ?_.</w:t>
      </w:r>
    </w:p>
    <w:p w14:paraId="5BE96E29" w14:textId="77777777" w:rsidR="00EB4287" w:rsidRPr="00CD6915" w:rsidRDefault="00EB4287" w:rsidP="00EB4287">
      <w:r w:rsidRPr="00CD6915">
        <w:t>I_PRP have_VBP a_DT great_JJ task_NN to_TO do_VB ,_, and_CC at_IN the_DT beginning_NN it_PRP is_VBZ to_TO know_VB ._.</w:t>
      </w:r>
    </w:p>
    <w:p w14:paraId="2533F7F5" w14:textId="77777777" w:rsidR="00EB4287" w:rsidRPr="00CD6915" w:rsidRDefault="00EB4287" w:rsidP="00EB4287">
      <w:r w:rsidRPr="00CD6915">
        <w:t>You_PRP can_MD help_VB me_PRP here_RB ._.</w:t>
      </w:r>
    </w:p>
    <w:p w14:paraId="55BC3C68" w14:textId="77777777" w:rsidR="00EB4287" w:rsidRPr="00CD6915" w:rsidRDefault="00EB4287" w:rsidP="00EB4287">
      <w:r w:rsidRPr="00CD6915">
        <w:lastRenderedPageBreak/>
        <w:t>Can_MD you_PRP tell_VB me_PRP what_WP went_VBD before_IN your_PRP$ going_VBG to_TO Transylvania_NNP ?_.</w:t>
      </w:r>
    </w:p>
    <w:p w14:paraId="316649C8" w14:textId="77777777" w:rsidR="00EB4287" w:rsidRPr="00CD6915" w:rsidRDefault="00EB4287" w:rsidP="00EB4287">
      <w:r w:rsidRPr="00CD6915">
        <w:t>Later_RB on_IN I_PRP may_MD ask_VB more_JJR help_NN ,_, and_CC of_IN a_DT different_JJ kind_NN ;_: but_CC at_IN first_RB this_DT will_MD do_VB ._. ''_''</w:t>
      </w:r>
    </w:p>
    <w:p w14:paraId="3C295BFE" w14:textId="77777777" w:rsidR="00EB4287" w:rsidRPr="00CD6915" w:rsidRDefault="00EB4287" w:rsidP="00EB4287">
      <w:r w:rsidRPr="00CD6915">
        <w:t>``_`` Look_VB here_RB ,_, sir_NN ,_, ''_'' I_PRP said_VBD ,_, ``_`` does_VBZ what_WP you_PRP have_VBP to_TO do_VB concern_NN the_DT Count_NNP ?_. ''_''</w:t>
      </w:r>
    </w:p>
    <w:p w14:paraId="19BAED0D" w14:textId="77777777" w:rsidR="00EB4287" w:rsidRPr="00CD6915" w:rsidRDefault="00EB4287" w:rsidP="00EB4287">
      <w:r w:rsidRPr="00CD6915">
        <w:t>``_`` It_PRP does_VBZ ,_, ''_'' he_PRP said_VBD solemnly_RB ._.</w:t>
      </w:r>
    </w:p>
    <w:p w14:paraId="3324D408" w14:textId="77777777" w:rsidR="00EB4287" w:rsidRPr="00CD6915" w:rsidRDefault="00EB4287" w:rsidP="00EB4287">
      <w:r w:rsidRPr="00CD6915">
        <w:t>``_`` Then_RB I_PRP am_VBP with_IN you_PRP heart_NN and_CC soul_NN ._.</w:t>
      </w:r>
    </w:p>
    <w:p w14:paraId="26E6F540" w14:textId="77777777" w:rsidR="00EB4287" w:rsidRPr="00CD6915" w:rsidRDefault="00EB4287" w:rsidP="00EB4287">
      <w:r w:rsidRPr="00CD6915">
        <w:t>As_IN you_PRP go_VBP by_IN the_DT 10:30_CD train_NN ,_, you_PRP will_MD not_RB have_VB time_NN to_TO read_VB them_PRP ;_: but_CC I_PRP shall_MD get_VB the_DT bundle_NN of_IN papers_NNS ._.</w:t>
      </w:r>
    </w:p>
    <w:p w14:paraId="055B5086" w14:textId="77777777" w:rsidR="00EB4287" w:rsidRPr="00CD6915" w:rsidRDefault="00EB4287" w:rsidP="00EB4287">
      <w:r w:rsidRPr="00CD6915">
        <w:t>You_PRP can_MD take_VB them_PRP with_IN you_PRP and_CC read_VB them_PRP in_IN the_DT train_NN ._. ''_''</w:t>
      </w:r>
    </w:p>
    <w:p w14:paraId="1B2CE7F8" w14:textId="77777777" w:rsidR="00EB4287" w:rsidRPr="00CD6915" w:rsidRDefault="00EB4287" w:rsidP="00EB4287">
      <w:r w:rsidRPr="00CD6915">
        <w:t>After_IN breakfast_NN I_PRP saw_VBD him_PRP to_TO the_DT station_NN ._.</w:t>
      </w:r>
    </w:p>
    <w:p w14:paraId="24CBCCEB" w14:textId="77777777" w:rsidR="00EB4287" w:rsidRPr="00CD6915" w:rsidRDefault="00EB4287" w:rsidP="00EB4287">
      <w:r w:rsidRPr="00CD6915">
        <w:t>When_WRB we_PRP were_VBD parting_NN he_PRP said_VBD :_: --_: ``_`` Perhaps_RB you_PRP will_MD come_VB to_TO town_NN if_IN I_PRP send_VBP to_TO you_PRP ,_, and_CC take_VB Madam_NNP Mina_NNP too_RB ._. ''_''</w:t>
      </w:r>
    </w:p>
    <w:p w14:paraId="39811336" w14:textId="77777777" w:rsidR="00EB4287" w:rsidRPr="00CD6915" w:rsidRDefault="00EB4287" w:rsidP="00EB4287">
      <w:r w:rsidRPr="00CD6915">
        <w:t>``_`` We_PRP shall_MD both_DT come_VBP when_WRB you_PRP will_MD ,_, ''_'' I_PRP said_VBD ._.</w:t>
      </w:r>
    </w:p>
    <w:p w14:paraId="27CACF2B" w14:textId="77777777" w:rsidR="00EB4287" w:rsidRPr="00CD6915" w:rsidRDefault="00EB4287" w:rsidP="00EB4287">
      <w:r w:rsidRPr="00CD6915">
        <w:t>I_PRP had_VBD got_VBN him_PRP the_DT morning_NN papers_NNS and_CC the_DT London_NNP papers_NNS of_IN the_DT previous_JJ night_NN ,_, and_CC while_IN we_PRP were_VBD talking_VBG at_IN the_DT carriage_NN window_NN ,_, waiting_VBG for_IN the_DT train_NN to_TO start_VB ,_, he_PRP was_VBD turning_VBG them_PRP over_RP ._.</w:t>
      </w:r>
    </w:p>
    <w:p w14:paraId="2A7A6237" w14:textId="77777777" w:rsidR="00EB4287" w:rsidRPr="00CD6915" w:rsidRDefault="00EB4287" w:rsidP="00EB4287">
      <w:r w:rsidRPr="00CD6915">
        <w:t>His_PRP$ eyes_NNS suddenly_RB seemed_VBD to_TO catch_VB something_NN in_IN one_CD of_IN them_PRP ,_, ``_`` The_DT Westminster_NNP Gazette_NNP ''_'' --_: I_PRP knew_VBD it_PRP by_IN the_DT colour_NN --_: and_CC he_PRP grew_VBD quite_RB white_JJ ._.</w:t>
      </w:r>
    </w:p>
    <w:p w14:paraId="3416974C" w14:textId="77777777" w:rsidR="00EB4287" w:rsidRPr="00CD6915" w:rsidRDefault="00EB4287" w:rsidP="00EB4287">
      <w:r w:rsidRPr="00CD6915">
        <w:t>He_PRP read_VBD something_NN intently_RB ,_, groaning_VBG to_TO himself_PRP :_: ``_`` Mein_NNP Gott_NNP !_.</w:t>
      </w:r>
    </w:p>
    <w:p w14:paraId="61B704BE" w14:textId="77777777" w:rsidR="00EB4287" w:rsidRPr="00CD6915" w:rsidRDefault="00EB4287" w:rsidP="00EB4287">
      <w:r w:rsidRPr="00CD6915">
        <w:t>Mein_NNP Gott_NNP !_.</w:t>
      </w:r>
    </w:p>
    <w:p w14:paraId="453DC776" w14:textId="77777777" w:rsidR="00EB4287" w:rsidRPr="00CD6915" w:rsidRDefault="00EB4287" w:rsidP="00EB4287">
      <w:r w:rsidRPr="00CD6915">
        <w:t>So_RB soon_RB !_.</w:t>
      </w:r>
    </w:p>
    <w:p w14:paraId="6E19DCEB" w14:textId="77777777" w:rsidR="00EB4287" w:rsidRPr="00CD6915" w:rsidRDefault="00EB4287" w:rsidP="00EB4287">
      <w:r w:rsidRPr="00CD6915">
        <w:t>so_RB soon_RB !_. ''_''</w:t>
      </w:r>
    </w:p>
    <w:p w14:paraId="713D2884" w14:textId="77777777" w:rsidR="00EB4287" w:rsidRPr="00CD6915" w:rsidRDefault="00EB4287" w:rsidP="00EB4287">
      <w:r w:rsidRPr="00CD6915">
        <w:t>I_PRP do_VBP not_RB think_VB he_PRP remembered_VBD me_PRP at_IN the_DT moment_NN ._.</w:t>
      </w:r>
    </w:p>
    <w:p w14:paraId="5248479D" w14:textId="77777777" w:rsidR="00EB4287" w:rsidRPr="00CD6915" w:rsidRDefault="00EB4287" w:rsidP="00EB4287">
      <w:r w:rsidRPr="00CD6915">
        <w:t>Just_RB then_RB the_DT whistle_VBP blew_VBN ,_, and_CC the_DT train_NN moved_VBD off_RB ._.</w:t>
      </w:r>
    </w:p>
    <w:p w14:paraId="39F02F06" w14:textId="77777777" w:rsidR="00EB4287" w:rsidRPr="00CD6915" w:rsidRDefault="00EB4287" w:rsidP="00EB4287">
      <w:r w:rsidRPr="00CD6915">
        <w:t>This_DT recalled_VBD him_PRP to_TO himself_PRP ,_, and_CC he_PRP leaned_VBD out_IN of_IN the_DT window_NN and_CC waved_VBD his_PRP$ hand_NN ,_, calling_VBG out_RP :_: ``_`` Love_NNP to_TO Madam_NNP Mina_NNP ;_: I_PRP shall_MD write_VB so_RB soon_RB as_IN ever_RB I_PRP can_MD ._. ''_''</w:t>
      </w:r>
    </w:p>
    <w:p w14:paraId="4E48BC9D" w14:textId="77777777" w:rsidR="00EB4287" w:rsidRPr="00CD6915" w:rsidRDefault="00EB4287" w:rsidP="00EB4287">
      <w:r w:rsidRPr="00CD6915">
        <w:t>Dr._NNP Seward_NNP 's_POS Diary_NNP ._.</w:t>
      </w:r>
    </w:p>
    <w:p w14:paraId="5778BF28" w14:textId="77777777" w:rsidR="00EB4287" w:rsidRPr="00CD6915" w:rsidRDefault="00EB4287" w:rsidP="00EB4287">
      <w:r w:rsidRPr="00CD6915">
        <w:t>26_CD September_NNP ._.</w:t>
      </w:r>
    </w:p>
    <w:p w14:paraId="4E4A3F7E" w14:textId="77777777" w:rsidR="00EB4287" w:rsidRPr="00CD6915" w:rsidRDefault="00EB4287" w:rsidP="00EB4287">
      <w:r w:rsidRPr="00CD6915">
        <w:t>--_: Truly_RB there_EX is_VBZ no_DT such_JJ thing_NN as_IN finality_NN ._.</w:t>
      </w:r>
    </w:p>
    <w:p w14:paraId="11729613" w14:textId="77777777" w:rsidR="00EB4287" w:rsidRPr="00CD6915" w:rsidRDefault="00EB4287" w:rsidP="00EB4287">
      <w:r w:rsidRPr="00CD6915">
        <w:lastRenderedPageBreak/>
        <w:t>Not_RB a_DT week_NN since_IN I_PRP said_VBD ``_`` Finis_NNP ,_, ''_'' and_CC yet_RB here_RB I_PRP am_VBP starting_VBG fresh_JJ again_RB ,_, or_CC rather_RB going_VBG on_RP with_IN the_DT same_JJ record_NN ._.</w:t>
      </w:r>
    </w:p>
    <w:p w14:paraId="73F40D73" w14:textId="77777777" w:rsidR="00EB4287" w:rsidRPr="00CD6915" w:rsidRDefault="00EB4287" w:rsidP="00EB4287">
      <w:r w:rsidRPr="00CD6915">
        <w:t>Until_IN this_DT afternoon_NN I_PRP had_VBD no_DT cause_NN to_TO think_VB of_IN what_WP is_VBZ done_VBN ._.</w:t>
      </w:r>
    </w:p>
    <w:p w14:paraId="74B4D79B" w14:textId="77777777" w:rsidR="00EB4287" w:rsidRPr="00CD6915" w:rsidRDefault="00EB4287" w:rsidP="00EB4287">
      <w:r w:rsidRPr="00CD6915">
        <w:t>Renfield_NNP had_VBD become_VBN ,_, to_TO all_DT intents_NNS ,_, as_RB sane_JJ as_IN he_PRP ever_RB was_VBD ._.</w:t>
      </w:r>
    </w:p>
    <w:p w14:paraId="58C045A0" w14:textId="77777777" w:rsidR="00EB4287" w:rsidRPr="00CD6915" w:rsidRDefault="00EB4287" w:rsidP="00EB4287">
      <w:r w:rsidRPr="00CD6915">
        <w:t>He_PRP was_VBD already_RB well_RB ahead_RB with_IN his_PRP$ fly_NN business_NN ;_: and_CC he_PRP had_VBD just_RB started_VBN in_IN the_DT spider_NN line_NN also_RB ;_: so_IN he_PRP had_VBD not_RB been_VBN of_IN any_DT trouble_NN to_TO me_PRP ._.</w:t>
      </w:r>
    </w:p>
    <w:p w14:paraId="633BEFC0" w14:textId="77777777" w:rsidR="00EB4287" w:rsidRPr="00CD6915" w:rsidRDefault="00EB4287" w:rsidP="00EB4287">
      <w:r w:rsidRPr="00CD6915">
        <w:t>I_PRP had_VBD a_DT letter_NN from_IN Arthur_NNP ,_, written_VBN on_IN Sunday_NNP ,_, and_CC from_IN it_PRP I_PRP gather_VBP that_IN he_PRP is_VBZ bearing_VBG up_RP wonderfully_RB well_RB ._.</w:t>
      </w:r>
    </w:p>
    <w:p w14:paraId="0D6996C8" w14:textId="77777777" w:rsidR="00EB4287" w:rsidRPr="00CD6915" w:rsidRDefault="00EB4287" w:rsidP="00EB4287">
      <w:r w:rsidRPr="00CD6915">
        <w:t>Quincey_NNP Morris_NNP is_VBZ with_IN him_PRP ,_, and_CC that_DT is_VBZ much_JJ of_IN a_DT help_NN ,_, for_IN he_PRP himself_PRP is_VBZ a_DT bubbling_VBG well_RB of_IN good_JJ spirits_NNS ._.</w:t>
      </w:r>
    </w:p>
    <w:p w14:paraId="26CA3E11" w14:textId="77777777" w:rsidR="00EB4287" w:rsidRPr="00CD6915" w:rsidRDefault="00EB4287" w:rsidP="00EB4287">
      <w:r w:rsidRPr="00CD6915">
        <w:t>Quincey_NNP wrote_VBD me_PRP a_DT line_NN too_RB ,_, and_CC from_IN him_PRP I_PRP hear_VBP that_IN Arthur_NNP is_VBZ beginning_VBG to_TO recover_VB something_NN of_IN his_PRP$ old_JJ buoyancy_NN ;_: so_RB as_IN to_TO them_PRP all_DT my_PRP$ mind_NN is_VBZ at_IN rest_NN ._.</w:t>
      </w:r>
    </w:p>
    <w:p w14:paraId="37BBC9A0" w14:textId="77777777" w:rsidR="00EB4287" w:rsidRPr="00CD6915" w:rsidRDefault="00EB4287" w:rsidP="00EB4287">
      <w:r w:rsidRPr="00CD6915">
        <w:t>As_IN for_IN myself_PRP ,_, I_PRP was_VBD settling_VBG down_RB to_TO my_PRP$ work_NN with_IN the_DT enthusiasm_NN which_WDT I_PRP used_VBD to_TO have_VB for_IN it_PRP ,_, so_IN that_IN I_PRP might_MD fairly_RB have_VB said_VBD that_IN the_DT wound_NN which_WDT poor_JJ Lucy_NNP left_VBD on_IN me_PRP was_VBD becoming_VBG cicatrised_VBN ._.</w:t>
      </w:r>
    </w:p>
    <w:p w14:paraId="3A32C27C" w14:textId="77777777" w:rsidR="00EB4287" w:rsidRPr="00CD6915" w:rsidRDefault="00EB4287" w:rsidP="00EB4287">
      <w:r w:rsidRPr="00CD6915">
        <w:t>Everything_NNP is_VBZ ,_, however_RB ,_, now_RB reopened_VBN ;_: and_CC what_WP is_VBZ to_TO be_VB the_DT end_NN God_NNP only_RB knows_VBZ ._.</w:t>
      </w:r>
    </w:p>
    <w:p w14:paraId="485BF433" w14:textId="77777777" w:rsidR="00EB4287" w:rsidRPr="00CD6915" w:rsidRDefault="00EB4287" w:rsidP="00EB4287">
      <w:r w:rsidRPr="00CD6915">
        <w:t>I_PRP have_VBP an_DT idea_NN that_IN Van_NNP Helsing_NNP thinks_VBZ he_PRP knows_VBZ ,_, too_RB ,_, but_CC he_PRP will_MD only_RB let_VB out_RP enough_RB at_IN a_DT time_NN to_TO whet_VB curiosity_NN ._.</w:t>
      </w:r>
    </w:p>
    <w:p w14:paraId="0AB42A9D" w14:textId="77777777" w:rsidR="00EB4287" w:rsidRPr="00CD6915" w:rsidRDefault="00EB4287" w:rsidP="00EB4287">
      <w:r w:rsidRPr="00CD6915">
        <w:t>He_PRP went_VBD to_TO Exeter_NNP yesterday_NN ,_, and_CC stayed_VBD there_RB all_DT night_NN ._.</w:t>
      </w:r>
    </w:p>
    <w:p w14:paraId="3CD37398" w14:textId="77777777" w:rsidR="00EB4287" w:rsidRPr="00CD6915" w:rsidRDefault="00EB4287" w:rsidP="00EB4287">
      <w:r w:rsidRPr="00CD6915">
        <w:t>To-day_VB he_PRP came_VBD back_RB ,_, and_CC almost_RB bounded_VBD into_IN the_DT room_NN at_IN about_IN half-past_NN five_CD o'clock_RB ,_, and_CC thrust_NN last_JJ night_NN 's_POS ``_`` Westminster_NNP Gazette_NNP ''_'' into_IN my_PRP$ hand_NN ._.</w:t>
      </w:r>
    </w:p>
    <w:p w14:paraId="17066EA7" w14:textId="77777777" w:rsidR="00EB4287" w:rsidRPr="00CD6915" w:rsidRDefault="00EB4287" w:rsidP="00EB4287">
      <w:r w:rsidRPr="00CD6915">
        <w:t>``_`` What_WP do_VBP you_PRP think_VB of_IN that_DT ?_. ''_''</w:t>
      </w:r>
    </w:p>
    <w:p w14:paraId="6CCFCDBD" w14:textId="77777777" w:rsidR="00EB4287" w:rsidRPr="00CD6915" w:rsidRDefault="00EB4287" w:rsidP="00EB4287">
      <w:r w:rsidRPr="00CD6915">
        <w:t>he_PRP asked_VBD as_IN he_PRP stood_VBD back_RB and_CC folded_VBD his_PRP$ arms_NNS ._.</w:t>
      </w:r>
    </w:p>
    <w:p w14:paraId="7B14BA07" w14:textId="77777777" w:rsidR="00EB4287" w:rsidRPr="00CD6915" w:rsidRDefault="00EB4287" w:rsidP="00EB4287">
      <w:r w:rsidRPr="00CD6915">
        <w:t>I_PRP looked_VBD over_IN the_DT paper_NN ,_, for_IN I_PRP really_RB did_VBD not_RB know_VB what_WP he_PRP meant_VBD ;_: but_CC he_PRP took_VBD it_PRP from_IN me_PRP and_CC pointed_VBD out_RP a_DT paragraph_NN about_IN children_NNS being_VBG decoyed_VBN away_RP at_IN Hampstead_NNP ._.</w:t>
      </w:r>
    </w:p>
    <w:p w14:paraId="65318DCF" w14:textId="77777777" w:rsidR="00EB4287" w:rsidRPr="00CD6915" w:rsidRDefault="00EB4287" w:rsidP="00EB4287">
      <w:r w:rsidRPr="00CD6915">
        <w:lastRenderedPageBreak/>
        <w:t>It_PRP did_VBD not_RB convey_VB much_RB to_TO me_PRP ,_, until_IN I_PRP reached_VBD a_DT passage_NN where_WRB it_PRP described_VBD small_JJ punctured_JJ wounds_NNS on_IN their_PRP$ throats_NNS ._.</w:t>
      </w:r>
    </w:p>
    <w:p w14:paraId="391A345D" w14:textId="77777777" w:rsidR="00EB4287" w:rsidRPr="00CD6915" w:rsidRDefault="00EB4287" w:rsidP="00EB4287">
      <w:r w:rsidRPr="00CD6915">
        <w:t>An_DT idea_NN struck_VBD me_PRP ,_, and_CC I_PRP looked_VBD up_RP ._.</w:t>
      </w:r>
    </w:p>
    <w:p w14:paraId="3D57986C" w14:textId="77777777" w:rsidR="00EB4287" w:rsidRPr="00CD6915" w:rsidRDefault="00EB4287" w:rsidP="00EB4287">
      <w:r w:rsidRPr="00CD6915">
        <w:t>``_`` Well_NNP ?_. ''_''</w:t>
      </w:r>
    </w:p>
    <w:p w14:paraId="647F2965" w14:textId="77777777" w:rsidR="00EB4287" w:rsidRPr="00CD6915" w:rsidRDefault="00EB4287" w:rsidP="00EB4287">
      <w:r w:rsidRPr="00CD6915">
        <w:t>he_PRP said_VBD ._.</w:t>
      </w:r>
    </w:p>
    <w:p w14:paraId="7D63F070" w14:textId="77777777" w:rsidR="00EB4287" w:rsidRPr="00CD6915" w:rsidRDefault="00EB4287" w:rsidP="00EB4287">
      <w:r w:rsidRPr="00CD6915">
        <w:t>``_`` It_PRP is_VBZ like_IN poor_JJ Lucy_NNP 's_POS ._. ''_''</w:t>
      </w:r>
    </w:p>
    <w:p w14:paraId="7E0BF657" w14:textId="77777777" w:rsidR="00EB4287" w:rsidRPr="00CD6915" w:rsidRDefault="00EB4287" w:rsidP="00EB4287">
      <w:r w:rsidRPr="00CD6915">
        <w:t>``_`` And_CC what_WP do_VBP you_PRP make_VB of_IN it_PRP ?_. ''_''</w:t>
      </w:r>
    </w:p>
    <w:p w14:paraId="2BF658F9" w14:textId="77777777" w:rsidR="00EB4287" w:rsidRPr="00CD6915" w:rsidRDefault="00EB4287" w:rsidP="00EB4287">
      <w:r w:rsidRPr="00CD6915">
        <w:t>``_`` Simply_RB that_IN there_EX is_VBZ some_DT cause_NN in_IN common_NN ._.</w:t>
      </w:r>
    </w:p>
    <w:p w14:paraId="24C01B8E" w14:textId="77777777" w:rsidR="00EB4287" w:rsidRPr="00CD6915" w:rsidRDefault="00EB4287" w:rsidP="00EB4287">
      <w:r w:rsidRPr="00CD6915">
        <w:t>Whatever_WDT it_PRP was_VBD that_IN injured_VBN her_PRP has_VBZ injured_VBN them_PRP ._. ''_''</w:t>
      </w:r>
    </w:p>
    <w:p w14:paraId="78EDDAEB" w14:textId="77777777" w:rsidR="00EB4287" w:rsidRPr="00CD6915" w:rsidRDefault="00EB4287" w:rsidP="00EB4287">
      <w:r w:rsidRPr="00CD6915">
        <w:t>I_PRP did_VBD not_RB quite_RB understand_VB his_PRP$ answer_NN :_: --_: ``_`` That_DT is_VBZ true_JJ indirectly_RB ,_, but_CC not_RB directly_RB ._. ''_''</w:t>
      </w:r>
    </w:p>
    <w:p w14:paraId="57F45C63" w14:textId="77777777" w:rsidR="00EB4287" w:rsidRPr="00CD6915" w:rsidRDefault="00EB4287" w:rsidP="00EB4287">
      <w:r w:rsidRPr="00CD6915">
        <w:t>``_`` How_WRB do_VBP you_PRP mean_VB ,_, Professor_NNP ?_. ''_''</w:t>
      </w:r>
    </w:p>
    <w:p w14:paraId="548914E9" w14:textId="77777777" w:rsidR="00EB4287" w:rsidRPr="00CD6915" w:rsidRDefault="00EB4287" w:rsidP="00EB4287">
      <w:r w:rsidRPr="00CD6915">
        <w:t>I_PRP asked_VBD ._.</w:t>
      </w:r>
    </w:p>
    <w:p w14:paraId="29F40B68" w14:textId="77777777" w:rsidR="00EB4287" w:rsidRPr="00CD6915" w:rsidRDefault="00EB4287" w:rsidP="00EB4287">
      <w:r w:rsidRPr="00CD6915">
        <w:t>I_PRP was_VBD a_DT little_RB inclined_JJ to_TO take_VB his_PRP$ seriousness_NN lightly_RB --_: for_IN ,_, after_IN all_DT ,_, four_CD days_NNS of_IN rest_NN and_CC freedom_NN from_IN burning_NN ,_, harrowing_JJ anxiety_NN does_VBZ help_VB to_TO restore_VB one_PRP 's_POS spirits_NNS --_: but_CC when_WRB I_PRP saw_VBD his_PRP$ face_NN ,_, it_PRP sobered_VBD me_PRP ._.</w:t>
      </w:r>
    </w:p>
    <w:p w14:paraId="126669AE" w14:textId="77777777" w:rsidR="00EB4287" w:rsidRPr="00CD6915" w:rsidRDefault="00EB4287" w:rsidP="00EB4287">
      <w:r w:rsidRPr="00CD6915">
        <w:t>Never_RB ,_, even_RB in_IN the_DT midst_NN of_IN our_PRP$ despair_NN about_IN poor_JJ Lucy_NNP ,_, had_VBD he_PRP looked_VBD more_RBR stern_JJ ._.</w:t>
      </w:r>
    </w:p>
    <w:p w14:paraId="7DF0E3F7" w14:textId="77777777" w:rsidR="00EB4287" w:rsidRPr="00CD6915" w:rsidRDefault="00EB4287" w:rsidP="00EB4287">
      <w:r w:rsidRPr="00CD6915">
        <w:t>``_`` Tell_VB me_PRP !_. ''_''</w:t>
      </w:r>
    </w:p>
    <w:p w14:paraId="1D667DEF" w14:textId="77777777" w:rsidR="00EB4287" w:rsidRPr="00CD6915" w:rsidRDefault="00EB4287" w:rsidP="00EB4287">
      <w:r w:rsidRPr="00CD6915">
        <w:t>I_PRP said_VBD ._.</w:t>
      </w:r>
    </w:p>
    <w:p w14:paraId="7FF9EF65" w14:textId="77777777" w:rsidR="00EB4287" w:rsidRPr="00CD6915" w:rsidRDefault="00EB4287" w:rsidP="00EB4287">
      <w:r w:rsidRPr="00CD6915">
        <w:t>``_`` I_PRP can_MD hazard_NN no_DT opinion_NN ._.</w:t>
      </w:r>
    </w:p>
    <w:p w14:paraId="3261F106" w14:textId="77777777" w:rsidR="00EB4287" w:rsidRPr="00CD6915" w:rsidRDefault="00EB4287" w:rsidP="00EB4287">
      <w:r w:rsidRPr="00CD6915">
        <w:t>I_PRP do_VBP not_RB know_VB what_WP to_TO think_VB ,_, and_CC I_PRP have_VBP no_DT data_NNS on_IN which_WDT to_TO found_VBD a_DT conjecture_NN ._. ''_''</w:t>
      </w:r>
    </w:p>
    <w:p w14:paraId="72684C6B" w14:textId="77777777" w:rsidR="00EB4287" w:rsidRPr="00CD6915" w:rsidRDefault="00EB4287" w:rsidP="00EB4287">
      <w:r w:rsidRPr="00CD6915">
        <w:t>``_`` Do_VBP you_PRP mean_VB to_TO tell_VB me_PRP ,_, friend_NN John_NNP ,_, that_IN you_PRP have_VBP no_DT suspicion_NN as_IN to_TO what_WP poor_JJ Lucy_NNP died_VBD of_IN ;_: not_RB after_IN all_PDT the_DT hints_NNS given_VBN ,_, not_RB only_RB by_IN events_NNS ,_, but_CC by_IN me_PRP ?_. ''_''</w:t>
      </w:r>
    </w:p>
    <w:p w14:paraId="26488B86" w14:textId="77777777" w:rsidR="00EB4287" w:rsidRPr="00CD6915" w:rsidRDefault="00EB4287" w:rsidP="00EB4287">
      <w:r w:rsidRPr="00CD6915">
        <w:t>``_`` Of_IN nervous_JJ prostration_NN following_VBG on_IN great_JJ loss_NN or_CC waste_NN of_IN blood_NN ._. ''_''</w:t>
      </w:r>
    </w:p>
    <w:p w14:paraId="481D67D3" w14:textId="77777777" w:rsidR="00EB4287" w:rsidRPr="00CD6915" w:rsidRDefault="00EB4287" w:rsidP="00EB4287">
      <w:r w:rsidRPr="00CD6915">
        <w:t>``_`` And_CC how_WRB the_DT blood_NN lost_VBD or_CC waste_NN ?_. ''_''</w:t>
      </w:r>
    </w:p>
    <w:p w14:paraId="2B24E2D2" w14:textId="77777777" w:rsidR="00EB4287" w:rsidRPr="00CD6915" w:rsidRDefault="00EB4287" w:rsidP="00EB4287">
      <w:r w:rsidRPr="00CD6915">
        <w:t>I_PRP shook_VBD my_PRP$ head_NN ._.</w:t>
      </w:r>
    </w:p>
    <w:p w14:paraId="411E4B9C" w14:textId="77777777" w:rsidR="00EB4287" w:rsidRPr="00CD6915" w:rsidRDefault="00EB4287" w:rsidP="00EB4287">
      <w:r w:rsidRPr="00CD6915">
        <w:t>He_PRP stepped_VBD over_RB and_CC sat_VBD down_RP beside_IN me_PRP ,_, and_CC went_VBD on_IN :_: --_: ``_`` You_PRP are_VBP clever_JJ man_NN ,_, friend_NN John_NNP ;_: you_PRP reason_VBP well_RB ,_, and_CC your_PRP$ wit_NN is_VBZ bold_JJ ;_: but_CC you_PRP are_VBP too_RB prejudiced_JJ ._.</w:t>
      </w:r>
    </w:p>
    <w:p w14:paraId="424777CA" w14:textId="77777777" w:rsidR="00EB4287" w:rsidRPr="00CD6915" w:rsidRDefault="00EB4287" w:rsidP="00EB4287">
      <w:r w:rsidRPr="00CD6915">
        <w:t>You_PRP do_VBP not_RB let_VB your_PRP$ eyes_NNS see_VBP nor_CC your_PRP$ ears_NNS hear_VBP ,_, and_CC that_IN which_WDT is_VBZ outside_IN your_PRP$ daily_JJ life_NN is_VBZ not_RB of_IN account_NN to_TO you_PRP ._.</w:t>
      </w:r>
    </w:p>
    <w:p w14:paraId="4ACB4B3C" w14:textId="77777777" w:rsidR="00EB4287" w:rsidRPr="00CD6915" w:rsidRDefault="00EB4287" w:rsidP="00EB4287">
      <w:r w:rsidRPr="00CD6915">
        <w:lastRenderedPageBreak/>
        <w:t>Do_VBP you_PRP not_RB think_VB that_IN there_EX are_VBP things_NNS which_WDT you_PRP can_MD not_RB understand_VB ,_, and_CC yet_RB which_WDT are_VBP ;_: that_IN some_DT people_NNS see_VBP things_NNS that_IN others_NNS can_MD not_RB ?_.</w:t>
      </w:r>
    </w:p>
    <w:p w14:paraId="7412283E" w14:textId="77777777" w:rsidR="00EB4287" w:rsidRPr="00CD6915" w:rsidRDefault="00EB4287" w:rsidP="00EB4287">
      <w:r w:rsidRPr="00CD6915">
        <w:t>But_CC there_EX are_VBP things_NNS old_JJ and_CC new_JJ which_WDT must_MD not_RB be_VB contemplate_VB by_IN men_NNS 's_POS eyes_NNS ,_, because_IN they_PRP know_VBP --_: or_CC think_VB they_PRP know_VBP --_: some_DT things_NNS which_WDT other_JJ men_NNS have_VBP told_VBN them_PRP ._.</w:t>
      </w:r>
    </w:p>
    <w:p w14:paraId="779EBE7E" w14:textId="77777777" w:rsidR="00EB4287" w:rsidRPr="00CD6915" w:rsidRDefault="00EB4287" w:rsidP="00EB4287">
      <w:r w:rsidRPr="00CD6915">
        <w:t>Ah_NN ,_, it_PRP is_VBZ the_DT fault_NN of_IN our_PRP$ science_NN that_IN it_PRP wants_VBZ to_TO explain_VB all_DT ;_: and_CC if_IN it_PRP explain_VB not_RB ,_, then_RB it_PRP says_VBZ there_EX is_VBZ nothing_NN to_TO explain_VB ._.</w:t>
      </w:r>
    </w:p>
    <w:p w14:paraId="1FFEDE3D" w14:textId="77777777" w:rsidR="00EB4287" w:rsidRPr="00CD6915" w:rsidRDefault="00EB4287" w:rsidP="00EB4287">
      <w:r w:rsidRPr="00CD6915">
        <w:t>But_CC yet_RB we_PRP see_VBP around_IN us_PRP every_DT day_NN the_DT growth_NN of_IN new_JJ beliefs_NNS ,_, which_WDT think_VBP themselves_PRP new_JJ ;_: and_CC which_WDT are_VBP yet_RB but_CC the_DT old_JJ ,_, which_WDT pretend_VBP to_TO be_VB young_JJ --_: like_IN the_DT fine_NN ladies_NNS at_IN the_DT opera_NN ._.</w:t>
      </w:r>
    </w:p>
    <w:p w14:paraId="0FA08462" w14:textId="77777777" w:rsidR="00EB4287" w:rsidRPr="00CD6915" w:rsidRDefault="00EB4287" w:rsidP="00EB4287">
      <w:r w:rsidRPr="00CD6915">
        <w:t>I_PRP suppose_VBP now_RB you_PRP do_VBP not_RB believe_VB in_IN corporeal_JJ transference_NN ._.</w:t>
      </w:r>
    </w:p>
    <w:p w14:paraId="1C035C40" w14:textId="77777777" w:rsidR="00EB4287" w:rsidRPr="00CD6915" w:rsidRDefault="00EB4287" w:rsidP="00EB4287">
      <w:r w:rsidRPr="00CD6915">
        <w:t>No_DT ?_.</w:t>
      </w:r>
    </w:p>
    <w:p w14:paraId="47F6C304" w14:textId="77777777" w:rsidR="00EB4287" w:rsidRPr="00CD6915" w:rsidRDefault="00EB4287" w:rsidP="00EB4287">
      <w:r w:rsidRPr="00CD6915">
        <w:t>Nor_CC in_IN materialisation_NN ._.</w:t>
      </w:r>
    </w:p>
    <w:p w14:paraId="60A43A08" w14:textId="77777777" w:rsidR="00EB4287" w:rsidRPr="00CD6915" w:rsidRDefault="00EB4287" w:rsidP="00EB4287">
      <w:r w:rsidRPr="00CD6915">
        <w:t>No_DT ?_.</w:t>
      </w:r>
    </w:p>
    <w:p w14:paraId="17532CFC" w14:textId="77777777" w:rsidR="00EB4287" w:rsidRPr="00CD6915" w:rsidRDefault="00EB4287" w:rsidP="00EB4287">
      <w:r w:rsidRPr="00CD6915">
        <w:t>Nor_CC in_IN astral_JJ bodies_NNS ._.</w:t>
      </w:r>
    </w:p>
    <w:p w14:paraId="6CF17E7C" w14:textId="77777777" w:rsidR="00EB4287" w:rsidRPr="00CD6915" w:rsidRDefault="00EB4287" w:rsidP="00EB4287">
      <w:r w:rsidRPr="00CD6915">
        <w:t>No_DT ?_.</w:t>
      </w:r>
    </w:p>
    <w:p w14:paraId="078E4B12" w14:textId="77777777" w:rsidR="00EB4287" w:rsidRPr="00CD6915" w:rsidRDefault="00EB4287" w:rsidP="00EB4287">
      <w:r w:rsidRPr="00CD6915">
        <w:t>Nor_CC in_IN the_DT reading_NN of_IN thought_NN ._.</w:t>
      </w:r>
    </w:p>
    <w:p w14:paraId="78E293EE" w14:textId="77777777" w:rsidR="00EB4287" w:rsidRPr="00CD6915" w:rsidRDefault="00EB4287" w:rsidP="00EB4287">
      <w:r w:rsidRPr="00CD6915">
        <w:t>No_DT ?_.</w:t>
      </w:r>
    </w:p>
    <w:p w14:paraId="2751F99D" w14:textId="77777777" w:rsidR="00EB4287" w:rsidRPr="00CD6915" w:rsidRDefault="00EB4287" w:rsidP="00EB4287">
      <w:r w:rsidRPr="00CD6915">
        <w:t>Nor_CC in_IN hypnotism_NN --_: --_: ''_'' ``_`` Yes_NNP ,_, ''_'' I_PRP said_VBD ._.</w:t>
      </w:r>
    </w:p>
    <w:p w14:paraId="0EE1C219" w14:textId="77777777" w:rsidR="00EB4287" w:rsidRPr="00CD6915" w:rsidRDefault="00EB4287" w:rsidP="00EB4287">
      <w:r w:rsidRPr="00CD6915">
        <w:t>``_`` Charcot_NNP has_VBZ proved_VBN that_IN pretty_RB well_RB ._. ''_''</w:t>
      </w:r>
    </w:p>
    <w:p w14:paraId="05DFE631" w14:textId="77777777" w:rsidR="00EB4287" w:rsidRPr="00CD6915" w:rsidRDefault="00EB4287" w:rsidP="00EB4287">
      <w:r w:rsidRPr="00CD6915">
        <w:t>He_PRP smiled_VBD as_IN he_PRP went_VBD on_IN :_: ``_`` Then_RB you_PRP are_VBP satisfied_VBN as_IN to_TO it_PRP ._.</w:t>
      </w:r>
    </w:p>
    <w:p w14:paraId="798EA69C" w14:textId="77777777" w:rsidR="00EB4287" w:rsidRPr="00CD6915" w:rsidRDefault="00EB4287" w:rsidP="00EB4287">
      <w:r w:rsidRPr="00CD6915">
        <w:t>Yes_UH ?_.</w:t>
      </w:r>
    </w:p>
    <w:p w14:paraId="709AB371" w14:textId="77777777" w:rsidR="00EB4287" w:rsidRPr="00CD6915" w:rsidRDefault="00EB4287" w:rsidP="00EB4287">
      <w:r w:rsidRPr="00CD6915">
        <w:t>And_CC of_IN course_NN then_RB you_PRP understand_VBP how_WRB it_PRP act_VBP ,_, and_CC can_MD follow_VB the_DT mind_NN of_IN the_DT great_JJ Charcot_NNP --_: alas_UH that_IN he_PRP is_VBZ no_DT more_RBR !_.</w:t>
      </w:r>
    </w:p>
    <w:p w14:paraId="79E2F128" w14:textId="77777777" w:rsidR="00EB4287" w:rsidRPr="00CD6915" w:rsidRDefault="00EB4287" w:rsidP="00EB4287">
      <w:r w:rsidRPr="00CD6915">
        <w:t>--_: into_IN the_DT very_JJ soul_NN of_IN the_DT patient_NN that_IN he_PRP influence_VB ._.</w:t>
      </w:r>
    </w:p>
    <w:p w14:paraId="124A7628" w14:textId="77777777" w:rsidR="00EB4287" w:rsidRPr="00CD6915" w:rsidRDefault="00EB4287" w:rsidP="00EB4287">
      <w:r w:rsidRPr="00CD6915">
        <w:t>No_DT ?_.</w:t>
      </w:r>
    </w:p>
    <w:p w14:paraId="4DA3A24A" w14:textId="77777777" w:rsidR="00EB4287" w:rsidRPr="00CD6915" w:rsidRDefault="00EB4287" w:rsidP="00EB4287">
      <w:r w:rsidRPr="00CD6915">
        <w:t>Then_RB ,_, friend_NN John_NNP ,_, am_VBP I_PRP to_TO take_VB it_PRP that_IN you_PRP simply_RB accept_VB fact_NN ,_, and_CC are_VBP satisfied_VBN to_TO let_VB from_IN premise_NN to_TO conclusion_NN be_VB a_DT blank_NN ?_.</w:t>
      </w:r>
    </w:p>
    <w:p w14:paraId="1995CED8" w14:textId="77777777" w:rsidR="00EB4287" w:rsidRPr="00CD6915" w:rsidRDefault="00EB4287" w:rsidP="00EB4287">
      <w:r w:rsidRPr="00CD6915">
        <w:t>No_DT ?_.</w:t>
      </w:r>
    </w:p>
    <w:p w14:paraId="232D05C5" w14:textId="77777777" w:rsidR="00EB4287" w:rsidRPr="00CD6915" w:rsidRDefault="00EB4287" w:rsidP="00EB4287">
      <w:r w:rsidRPr="00CD6915">
        <w:t>Then_RB tell_VB me_PRP --_: for_IN I_PRP am_VBP student_NN of_IN the_DT brain_NN --_: how_WRB you_PRP accept_VBP the_DT hypnotism_NN and_CC reject_VB the_DT thought_NN reading_NN ._.</w:t>
      </w:r>
    </w:p>
    <w:p w14:paraId="11430D1E" w14:textId="77777777" w:rsidR="00EB4287" w:rsidRPr="00CD6915" w:rsidRDefault="00EB4287" w:rsidP="00EB4287">
      <w:r w:rsidRPr="00CD6915">
        <w:t xml:space="preserve">Let_VB me_PRP tell_VB you_PRP ,_, my_PRP$ friend_NN ,_, that_IN there_EX are_VBP things_NNS done_VBN to-day_RB in_IN electrical_JJ science_NN which_WDT would_MD have_VB been_VBN deemed_VBN unholy_JJ by_IN the_DT very_JJ men_NNS who_WP </w:t>
      </w:r>
      <w:r w:rsidRPr="00CD6915">
        <w:lastRenderedPageBreak/>
        <w:t>discovered_VBD electricity_NN --_: who_WP would_MD themselves_PRP not_RB so_RB long_RB before_RB have_VBP been_VBN burned_VBN as_IN wizards_NNS ._.</w:t>
      </w:r>
    </w:p>
    <w:p w14:paraId="545AF45D" w14:textId="77777777" w:rsidR="00EB4287" w:rsidRPr="00CD6915" w:rsidRDefault="00EB4287" w:rsidP="00EB4287">
      <w:r w:rsidRPr="00CD6915">
        <w:t>There_EX are_VBP always_RB mysteries_NNS in_IN life_NN ._.</w:t>
      </w:r>
    </w:p>
    <w:p w14:paraId="405D8407" w14:textId="77777777" w:rsidR="00EB4287" w:rsidRPr="00CD6915" w:rsidRDefault="00EB4287" w:rsidP="00EB4287">
      <w:r w:rsidRPr="00CD6915">
        <w:t>Why_WRB was_VBD it_PRP that_IN Methuselah_NNP lived_VBD nine_CD hundred_CD years_NNS ,_, and_CC `_`` Old_JJ Parr_NN '_'' one_CD hundred_CD and_CC sixty-nine_CD ,_, and_CC yet_RB that_IN poor_JJ Lucy_NNP ,_, with_IN four_CD men_NNS 's_POS blood_NN in_IN her_PRP$ poor_JJ veins_NNS ,_, could_MD not_RB live_VB even_RB one_CD day_NN ?_.</w:t>
      </w:r>
    </w:p>
    <w:p w14:paraId="5E9EDE20" w14:textId="77777777" w:rsidR="00EB4287" w:rsidRPr="00CD6915" w:rsidRDefault="00EB4287" w:rsidP="00EB4287">
      <w:r w:rsidRPr="00CD6915">
        <w:t>For_IN ,_, had_VBD she_PRP live_VB one_CD more_JJR day_NN ,_, we_PRP could_MD have_VB save_VB her_PRP ._.</w:t>
      </w:r>
    </w:p>
    <w:p w14:paraId="0FBC6CCF" w14:textId="77777777" w:rsidR="00EB4287" w:rsidRPr="00CD6915" w:rsidRDefault="00EB4287" w:rsidP="00EB4287">
      <w:r w:rsidRPr="00CD6915">
        <w:t>Do_VBP you_PRP know_VB all_PDT the_DT mystery_NN of_IN life_NN and_CC death_NN ?_.</w:t>
      </w:r>
    </w:p>
    <w:p w14:paraId="4AA70C5A" w14:textId="77777777" w:rsidR="00EB4287" w:rsidRPr="00CD6915" w:rsidRDefault="00EB4287" w:rsidP="00EB4287">
      <w:r w:rsidRPr="00CD6915">
        <w:t>Do_VBP you_PRP know_VB the_DT altogether_RB of_IN comparative_JJ anatomy_NN and_CC can_MD say_VB wherefore_VB the_DT qualities_NNS of_IN brutes_NNS are_VBP in_IN some_DT men_NNS ,_, and_CC not_RB in_IN others_NNS ?_.</w:t>
      </w:r>
    </w:p>
    <w:p w14:paraId="0591B9A8" w14:textId="77777777" w:rsidR="00EB4287" w:rsidRPr="00CD6915" w:rsidRDefault="00EB4287" w:rsidP="00EB4287">
      <w:r w:rsidRPr="00CD6915">
        <w:t>Can_MD you_PRP tell_VB me_PRP why_WRB ,_, when_WRB other_JJ spiders_NNS die_VBP small_JJ and_CC soon_RB ,_, that_IN one_CD great_JJ spider_NN lived_VBD for_IN centuries_NNS in_IN the_DT tower_NN of_IN the_DT old_JJ Spanish_JJ church_NN and_CC grew_VBD and_CC grew_VBD ,_, till_IN ,_, on_IN descending_VBG ,_, he_PRP could_MD drink_VB the_DT oil_NN of_IN all_PDT the_DT church_NN lamps_NNS ?_.</w:t>
      </w:r>
    </w:p>
    <w:p w14:paraId="428C1728" w14:textId="77777777" w:rsidR="00EB4287" w:rsidRPr="00CD6915" w:rsidRDefault="00EB4287" w:rsidP="00EB4287">
      <w:r w:rsidRPr="00CD6915">
        <w:t>Can_MD you_PRP tell_VB me_PRP why_WRB in_IN the_DT Pampas_NNP ,_, ay_NN and_CC elsewhere_RB ,_, there_EX are_VBP bats_NNS that_WDT come_VBP at_IN night_NN and_CC open_VB the_DT veins_NNS of_IN cattle_NNS and_CC horses_NNS and_CC suck_NN dry_VBP their_PRP$ veins_NNS ;_: how_WRB in_IN some_DT islands_NNS of_IN the_DT Western_JJ seas_NNS there_EX are_VBP bats_NNS which_WDT hang_VBP on_IN the_DT trees_NNS all_DT day_NN ,_, and_CC those_DT who_WP have_VBP seen_VBN describe_VBP as_IN like_IN giant_JJ nuts_NNS or_CC pods_NNS ,_, and_CC that_IN when_WRB the_DT sailors_NNS sleep_VBP on_IN the_DT deck_NN ,_, because_IN that_IN it_PRP is_VBZ hot_JJ ,_, flit_VB down_RP on_IN them_PRP ,_, and_CC then_RB --_: and_CC then_RB in_IN the_DT morning_NN are_VBP found_VBN dead_JJ men_NNS ,_, white_JJ as_IN even_RB Miss_NNP Lucy_NNP was_VBD ?_. ''_''</w:t>
      </w:r>
    </w:p>
    <w:p w14:paraId="13612B0E" w14:textId="77777777" w:rsidR="00EB4287" w:rsidRPr="00CD6915" w:rsidRDefault="00EB4287" w:rsidP="00EB4287">
      <w:r w:rsidRPr="00CD6915">
        <w:t>``_`` Good_NNP God_NNP ,_, Professor_NNP !_. ''_''</w:t>
      </w:r>
    </w:p>
    <w:p w14:paraId="11BD838B" w14:textId="77777777" w:rsidR="00EB4287" w:rsidRPr="00CD6915" w:rsidRDefault="00EB4287" w:rsidP="00EB4287">
      <w:r w:rsidRPr="00CD6915">
        <w:t>I_PRP said_VBD ,_, starting_VBG up_RP ._.</w:t>
      </w:r>
    </w:p>
    <w:p w14:paraId="2E6C1B9A" w14:textId="77777777" w:rsidR="00EB4287" w:rsidRPr="00CD6915" w:rsidRDefault="00EB4287" w:rsidP="00EB4287">
      <w:r w:rsidRPr="00CD6915">
        <w:t>``_`` Do_VBP you_PRP mean_VB to_TO tell_VB me_PRP that_IN Lucy_NNP was_VBD bitten_VBN by_IN such_PDT a_DT bat_NN ;_: and_CC that_IN such_PDT a_DT thing_NN is_VBZ here_RB in_IN London_NNP in_IN the_DT nineteenth_JJ century_NN ?_. ''_''</w:t>
      </w:r>
    </w:p>
    <w:p w14:paraId="046BADF4" w14:textId="77777777" w:rsidR="00EB4287" w:rsidRPr="00CD6915" w:rsidRDefault="00EB4287" w:rsidP="00EB4287">
      <w:r w:rsidRPr="00CD6915">
        <w:t>He_PRP waved_VBD his_PRP$ hand_NN for_IN silence_NN ,_, and_CC went_VBD on_IN :_: --_: ``_`` Can_MD you_PRP tell_VB me_PRP why_WRB the_DT tortoise_NN lives_VBZ more_RBR long_JJ than_IN generations_NNS of_IN men_NNS ;_: why_WRB the_DT elephant_NN goes_VBZ on_IN and_CC on_IN till_IN he_PRP have_VBP seen_VBN dynasties_NNS ;_: and_CC why_WRB the_DT parrot_NN never_RB die_VBP only_RB of_IN bite_NN of_IN cat_NN or_CC dog_NN or_CC other_JJ complaint_NN ?_.</w:t>
      </w:r>
    </w:p>
    <w:p w14:paraId="31FD164D" w14:textId="77777777" w:rsidR="00EB4287" w:rsidRPr="00CD6915" w:rsidRDefault="00EB4287" w:rsidP="00EB4287">
      <w:r w:rsidRPr="00CD6915">
        <w:t>Can_MD you_PRP tell_VB me_PRP why_WRB men_NNS believe_VBP in_IN all_DT ages_NNS and_CC places_NNS that_IN there_EX are_VBP some_DT few_JJ who_WP live_VBP on_IN always_RB if_IN they_PRP be_VB permit_NN ;_: that_IN there_EX are_VBP men_NNS and_CC women_NNS who_WP can_MD not_RB die_VB ?_.</w:t>
      </w:r>
    </w:p>
    <w:p w14:paraId="554D4557" w14:textId="77777777" w:rsidR="00EB4287" w:rsidRPr="00CD6915" w:rsidRDefault="00EB4287" w:rsidP="00EB4287">
      <w:r w:rsidRPr="00CD6915">
        <w:lastRenderedPageBreak/>
        <w:t>We_PRP all_DT know_VBP --_: because_IN science_NN has_VBZ vouched_VBN for_IN the_DT fact_NN --_: that_IN there_EX have_VBP been_VBN toads_NNS shut_VBD up_RP in_IN rocks_NNS for_IN thousands_NNS of_IN years_NNS ,_, shut_VBN in_IN one_CD so_RB small_JJ hole_NN that_WDT only_RB hold_VBP him_PRP since_IN the_DT youth_NN of_IN the_DT world_NN ._.</w:t>
      </w:r>
    </w:p>
    <w:p w14:paraId="1069EB62" w14:textId="77777777" w:rsidR="00EB4287" w:rsidRPr="00CD6915" w:rsidRDefault="00EB4287" w:rsidP="00EB4287">
      <w:r w:rsidRPr="00CD6915">
        <w:t>Can_MD you_PRP tell_VB me_PRP how_WRB the_DT Indian_JJ fakir_NN can_MD make_VB himself_PRP to_TO die_VB and_CC have_VB been_VBN buried_VBN ,_, and_CC his_PRP$ grave_JJ sealed_JJ and_CC corn_NN sowed_VBD on_IN it_PRP ,_, and_CC the_DT corn_NN reaped_VBD and_CC be_VB cut_VBN and_CC sown_VBN and_CC reaped_VBN and_CC cut_VBN again_RB ,_, and_CC then_RB men_NNS come_VB and_CC take_VB away_RP the_DT unbroken_JJ seal_NN and_CC that_IN there_EX lie_VBP the_DT Indian_JJ fakir_NN ,_, not_RB dead_JJ ,_, but_CC that_DT rise_NN up_RB and_CC walk_VB amongst_IN them_PRP as_RB before_RB ?_. ''_''</w:t>
      </w:r>
    </w:p>
    <w:p w14:paraId="4A77BABC" w14:textId="77777777" w:rsidR="00EB4287" w:rsidRPr="00CD6915" w:rsidRDefault="00EB4287" w:rsidP="00EB4287">
      <w:r w:rsidRPr="00CD6915">
        <w:t>Here_RB I_PRP interrupted_VBD him_PRP ._.</w:t>
      </w:r>
    </w:p>
    <w:p w14:paraId="6E43979C" w14:textId="77777777" w:rsidR="00EB4287" w:rsidRPr="00CD6915" w:rsidRDefault="00EB4287" w:rsidP="00EB4287">
      <w:r w:rsidRPr="00CD6915">
        <w:t>I_PRP was_VBD getting_VBG bewildered_VBN ;_: he_PRP so_RB crowded_VBD on_IN my_PRP$ mind_NN his_PRP$ list_NN of_IN nature_NN 's_POS eccentricities_NNS and_CC possible_JJ impossibilities_NNS that_IN my_PRP$ imagination_NN was_VBD getting_VBG fired_VBN ._.</w:t>
      </w:r>
    </w:p>
    <w:p w14:paraId="321C294B" w14:textId="77777777" w:rsidR="00EB4287" w:rsidRPr="00CD6915" w:rsidRDefault="00EB4287" w:rsidP="00EB4287">
      <w:r w:rsidRPr="00CD6915">
        <w:t>I_PRP had_VBD a_DT dim_JJ idea_NN that_IN he_PRP was_VBD teaching_VBG me_PRP some_DT lesson_NN ,_, as_RB long_RB ago_RB he_PRP used_VBD to_TO do_VB in_IN his_PRP$ study_NN at_IN Amsterdam_NNP ;_: but_CC he_PRP used_VBD then_RB to_TO tell_VB me_PRP the_DT thing_NN ,_, so_IN that_IN I_PRP could_MD have_VB the_DT object_NN of_IN thought_NN in_IN mind_NN all_PDT the_DT time_NN ._.</w:t>
      </w:r>
    </w:p>
    <w:p w14:paraId="7D68F231" w14:textId="77777777" w:rsidR="00EB4287" w:rsidRPr="00CD6915" w:rsidRDefault="00EB4287" w:rsidP="00EB4287">
      <w:r w:rsidRPr="00CD6915">
        <w:t>But_CC now_RB I_PRP was_VBD without_IN this_DT help_NN ,_, yet_CC I_PRP wanted_VBD to_TO follow_VB him_PRP ,_, so_IN I_PRP said_VBD :_: --_: ``_`` Professor_NNP ,_, let_VB me_PRP be_VB your_PRP$ pet_NN student_NN again_RB ._.</w:t>
      </w:r>
    </w:p>
    <w:p w14:paraId="3E203ABC" w14:textId="77777777" w:rsidR="00EB4287" w:rsidRPr="00CD6915" w:rsidRDefault="00EB4287" w:rsidP="00EB4287">
      <w:r w:rsidRPr="00CD6915">
        <w:t>Tell_VB me_PRP the_DT thesis_NN ,_, so_IN that_IN I_PRP may_MD apply_VB your_PRP$ knowledge_NN as_IN you_PRP go_VBP on_RP ._.</w:t>
      </w:r>
    </w:p>
    <w:p w14:paraId="757A1EBA" w14:textId="77777777" w:rsidR="00EB4287" w:rsidRPr="00CD6915" w:rsidRDefault="00EB4287" w:rsidP="00EB4287">
      <w:r w:rsidRPr="00CD6915">
        <w:t>At_IN present_NN I_PRP am_VBP going_VBG in_IN my_PRP$ mind_NN from_IN point_NN to_TO point_NN as_IN a_DT mad_JJ man_NN ,_, and_CC not_RB a_DT sane_JJ one_CD ,_, follows_VBZ an_DT idea_NN ._.</w:t>
      </w:r>
    </w:p>
    <w:p w14:paraId="68F9BD01" w14:textId="77777777" w:rsidR="00EB4287" w:rsidRPr="00CD6915" w:rsidRDefault="00EB4287" w:rsidP="00EB4287">
      <w:r w:rsidRPr="00CD6915">
        <w:t>I_PRP feel_VBP like_IN a_DT novice_NN lumbering_VBG through_IN a_DT bog_NN in_IN a_DT mist_NN ,_, jumping_VBG from_IN one_CD tussock_NN to_TO another_DT in_IN the_DT mere_JJ blind_JJ effort_NN to_TO move_VB on_RP without_IN knowing_VBG where_WRB I_PRP am_VBP going_VBG ._. ''_''</w:t>
      </w:r>
    </w:p>
    <w:p w14:paraId="4FD4BDE2" w14:textId="77777777" w:rsidR="00EB4287" w:rsidRPr="00CD6915" w:rsidRDefault="00EB4287" w:rsidP="00EB4287">
      <w:r w:rsidRPr="00CD6915">
        <w:t>``_`` That_DT is_VBZ good_JJ image_NN ,_, ''_'' he_PRP said_VBD ._.</w:t>
      </w:r>
    </w:p>
    <w:p w14:paraId="2F855DDF" w14:textId="77777777" w:rsidR="00EB4287" w:rsidRPr="00CD6915" w:rsidRDefault="00EB4287" w:rsidP="00EB4287">
      <w:r w:rsidRPr="00CD6915">
        <w:t>``_`` Well_UH ,_, I_PRP shall_MD tell_VB you_PRP ._.</w:t>
      </w:r>
    </w:p>
    <w:p w14:paraId="2A6EF487" w14:textId="77777777" w:rsidR="00EB4287" w:rsidRPr="00CD6915" w:rsidRDefault="00EB4287" w:rsidP="00EB4287">
      <w:r w:rsidRPr="00CD6915">
        <w:t>My_PRP$ thesis_NN is_VBZ this_DT :_: I_PRP want_VBP you_PRP to_TO believe_VB ._. ''_''</w:t>
      </w:r>
    </w:p>
    <w:p w14:paraId="7DA7A193" w14:textId="77777777" w:rsidR="00EB4287" w:rsidRPr="00CD6915" w:rsidRDefault="00EB4287" w:rsidP="00EB4287">
      <w:r w:rsidRPr="00CD6915">
        <w:t>``_`` To_TO believe_VB what_WP ?_. ''_''</w:t>
      </w:r>
    </w:p>
    <w:p w14:paraId="22EE8FFF" w14:textId="77777777" w:rsidR="00EB4287" w:rsidRPr="00CD6915" w:rsidRDefault="00EB4287" w:rsidP="00EB4287">
      <w:r w:rsidRPr="00CD6915">
        <w:t>``_`` To_TO believe_VB in_IN things_NNS that_IN you_PRP can_MD not_RB ._.</w:t>
      </w:r>
    </w:p>
    <w:p w14:paraId="3516EC66" w14:textId="77777777" w:rsidR="00EB4287" w:rsidRPr="00CD6915" w:rsidRDefault="00EB4287" w:rsidP="00EB4287">
      <w:r w:rsidRPr="00CD6915">
        <w:t>Let_VB me_PRP illustrate_VB ._.</w:t>
      </w:r>
    </w:p>
    <w:p w14:paraId="4B77D8D3" w14:textId="77777777" w:rsidR="00EB4287" w:rsidRPr="00CD6915" w:rsidRDefault="00EB4287" w:rsidP="00EB4287">
      <w:r w:rsidRPr="00CD6915">
        <w:t>I_PRP heard_VBD once_RB of_IN an_DT American_JJ who_WP so_RB defined_VBN faith_NN :_: `_`` that_IN faculty_NN which_WDT enables_VBZ us_PRP to_TO believe_VB things_NNS which_WDT we_PRP know_VBP to_TO be_VB untrue_JJ ._. '_''</w:t>
      </w:r>
    </w:p>
    <w:p w14:paraId="4FC5F357" w14:textId="77777777" w:rsidR="00EB4287" w:rsidRPr="00CD6915" w:rsidRDefault="00EB4287" w:rsidP="00EB4287">
      <w:r w:rsidRPr="00CD6915">
        <w:lastRenderedPageBreak/>
        <w:t>For_IN one_CD ,_, I_PRP follow_VBP that_DT man_NN ._.</w:t>
      </w:r>
    </w:p>
    <w:p w14:paraId="78151E87" w14:textId="77777777" w:rsidR="00EB4287" w:rsidRPr="00CD6915" w:rsidRDefault="00EB4287" w:rsidP="00EB4287">
      <w:r w:rsidRPr="00CD6915">
        <w:t>He_PRP meant_VBD that_IN we_PRP shall_MD have_VB an_DT open_JJ mind_NN ,_, and_CC not_RB let_VB a_DT little_JJ bit_NN of_IN truth_NN check_NN the_DT rush_NN of_IN a_DT big_JJ truth_NN ,_, like_IN a_DT small_JJ rock_NN does_VBZ a_DT railway_NN truck_NN ._.</w:t>
      </w:r>
    </w:p>
    <w:p w14:paraId="5D411DA6" w14:textId="77777777" w:rsidR="00EB4287" w:rsidRPr="00CD6915" w:rsidRDefault="00EB4287" w:rsidP="00EB4287">
      <w:r w:rsidRPr="00CD6915">
        <w:t>We_PRP get_VBP the_DT small_JJ truth_NN first_RB ._.</w:t>
      </w:r>
    </w:p>
    <w:p w14:paraId="261B45D8" w14:textId="77777777" w:rsidR="00EB4287" w:rsidRPr="00CD6915" w:rsidRDefault="00EB4287" w:rsidP="00EB4287">
      <w:r w:rsidRPr="00CD6915">
        <w:t>Good_JJ !_.</w:t>
      </w:r>
    </w:p>
    <w:p w14:paraId="7F532F74" w14:textId="77777777" w:rsidR="00EB4287" w:rsidRPr="00CD6915" w:rsidRDefault="00EB4287" w:rsidP="00EB4287">
      <w:r w:rsidRPr="00CD6915">
        <w:t>We_PRP keep_VBP him_PRP ,_, and_CC we_PRP value_VBP him_PRP ;_: but_CC all_PDT the_DT same_JJ we_PRP must_MD not_RB let_VB him_PRP think_VB himself_PRP all_PDT the_DT truth_NN in_IN the_DT universe_NN ._. ''_''</w:t>
      </w:r>
    </w:p>
    <w:p w14:paraId="355079FD" w14:textId="77777777" w:rsidR="00EB4287" w:rsidRPr="00CD6915" w:rsidRDefault="00EB4287" w:rsidP="00EB4287">
      <w:r w:rsidRPr="00CD6915">
        <w:t>``_`` Then_RB you_PRP want_VBP me_PRP not_RB to_TO let_VB some_DT previous_JJ conviction_NN injure_VB the_DT receptivity_NN of_IN my_PRP$ mind_NN with_IN regard_NN to_TO some_DT strange_JJ matter_NN ._.</w:t>
      </w:r>
    </w:p>
    <w:p w14:paraId="6B64BAB2" w14:textId="77777777" w:rsidR="00EB4287" w:rsidRPr="00CD6915" w:rsidRDefault="00EB4287" w:rsidP="00EB4287">
      <w:r w:rsidRPr="00CD6915">
        <w:t>Do_VBP I_PRP read_VB your_PRP$ lesson_NN aright_VB ?_. ''_''</w:t>
      </w:r>
    </w:p>
    <w:p w14:paraId="125B2C10" w14:textId="77777777" w:rsidR="00EB4287" w:rsidRPr="00CD6915" w:rsidRDefault="00EB4287" w:rsidP="00EB4287">
      <w:r w:rsidRPr="00CD6915">
        <w:t>``_`` Ah_UH ,_, you_PRP are_VBP my_PRP$ favourite_JJ pupil_NN still_RB ._.</w:t>
      </w:r>
    </w:p>
    <w:p w14:paraId="4EB61CC8" w14:textId="77777777" w:rsidR="00EB4287" w:rsidRPr="00CD6915" w:rsidRDefault="00EB4287" w:rsidP="00EB4287">
      <w:r w:rsidRPr="00CD6915">
        <w:t>It_PRP is_VBZ worth_JJ to_TO teach_VB you_PRP ._.</w:t>
      </w:r>
    </w:p>
    <w:p w14:paraId="3B7AFC9F" w14:textId="77777777" w:rsidR="00EB4287" w:rsidRPr="00CD6915" w:rsidRDefault="00EB4287" w:rsidP="00EB4287">
      <w:r w:rsidRPr="00CD6915">
        <w:t>Now_RB that_IN you_PRP are_VBP willing_JJ to_TO understand_VB ,_, you_PRP have_VBP taken_VBN the_DT first_JJ step_NN to_TO understand_VB ._.</w:t>
      </w:r>
    </w:p>
    <w:p w14:paraId="783A430A" w14:textId="77777777" w:rsidR="00EB4287" w:rsidRPr="00CD6915" w:rsidRDefault="00EB4287" w:rsidP="00EB4287">
      <w:r w:rsidRPr="00CD6915">
        <w:t>You_PRP think_VBP then_RB that_IN those_DT so_RB small_JJ holes_NNS in_IN the_DT children_NNS 's_POS throats_NNS were_VBD made_VBN by_IN the_DT same_JJ that_WDT made_VBD the_DT hole_NN in_IN Miss_NNP Lucy_NNP ?_. ''_''</w:t>
      </w:r>
    </w:p>
    <w:p w14:paraId="6E2ACA52" w14:textId="77777777" w:rsidR="00EB4287" w:rsidRPr="00CD6915" w:rsidRDefault="00EB4287" w:rsidP="00EB4287">
      <w:r w:rsidRPr="00CD6915">
        <w:t>``_`` I_PRP suppose_VBP so_RB ._. ''_''</w:t>
      </w:r>
    </w:p>
    <w:p w14:paraId="7AA09702" w14:textId="77777777" w:rsidR="00EB4287" w:rsidRPr="00CD6915" w:rsidRDefault="00EB4287" w:rsidP="00EB4287">
      <w:r w:rsidRPr="00CD6915">
        <w:t>He_PRP stood_VBD up_RP and_CC said_VBD solemnly_RB :_: --_: ``_`` Then_RB you_PRP are_VBP wrong_JJ ._.</w:t>
      </w:r>
    </w:p>
    <w:p w14:paraId="7DCE253A" w14:textId="77777777" w:rsidR="00EB4287" w:rsidRPr="00CD6915" w:rsidRDefault="00EB4287" w:rsidP="00EB4287">
      <w:r w:rsidRPr="00CD6915">
        <w:t>Oh_UH ,_, would_MD it_PRP were_VBD so_RB !_.</w:t>
      </w:r>
    </w:p>
    <w:p w14:paraId="68772BDC" w14:textId="77777777" w:rsidR="00EB4287" w:rsidRPr="00CD6915" w:rsidRDefault="00EB4287" w:rsidP="00EB4287">
      <w:r w:rsidRPr="00CD6915">
        <w:t>but_CC alas_UH !_.</w:t>
      </w:r>
    </w:p>
    <w:p w14:paraId="3EDA98A0" w14:textId="77777777" w:rsidR="00EB4287" w:rsidRPr="00CD6915" w:rsidRDefault="00EB4287" w:rsidP="00EB4287">
      <w:r w:rsidRPr="00CD6915">
        <w:t>no_UH ._.</w:t>
      </w:r>
    </w:p>
    <w:p w14:paraId="631DF5B5" w14:textId="77777777" w:rsidR="00EB4287" w:rsidRPr="00CD6915" w:rsidRDefault="00EB4287" w:rsidP="00EB4287">
      <w:r w:rsidRPr="00CD6915">
        <w:t>It_PRP is_VBZ worse_JJR ,_, far_RB ,_, far_RB worse_JJR ._. ''_''</w:t>
      </w:r>
    </w:p>
    <w:p w14:paraId="0F681AD1" w14:textId="77777777" w:rsidR="00EB4287" w:rsidRPr="00CD6915" w:rsidRDefault="00EB4287" w:rsidP="00EB4287">
      <w:r w:rsidRPr="00CD6915">
        <w:t>``_`` In_IN God_NNP 's_POS name_NN ,_, Professor_NNP Van_NNP Helsing_NNP ,_, what_WP do_VBP you_PRP mean_VB ?_. ''_''</w:t>
      </w:r>
    </w:p>
    <w:p w14:paraId="27D97348" w14:textId="77777777" w:rsidR="00EB4287" w:rsidRPr="00CD6915" w:rsidRDefault="00EB4287" w:rsidP="00EB4287">
      <w:r w:rsidRPr="00CD6915">
        <w:t>I_PRP cried_VBD ._.</w:t>
      </w:r>
    </w:p>
    <w:p w14:paraId="5C286334" w14:textId="77777777" w:rsidR="00EB4287" w:rsidRPr="00CD6915" w:rsidRDefault="00EB4287" w:rsidP="00EB4287">
      <w:pPr>
        <w:rPr>
          <w:ins w:id="26" w:author="Lee Ji Eun" w:date="2019-09-23T09:00:00Z"/>
        </w:rPr>
      </w:pPr>
      <w:r w:rsidRPr="00CD6915">
        <w:t>He_PRP threw_VBD himself_PRP with_IN a_DT despairing_JJ gesture_NN into_IN a_DT chair_NN ,_, and_CC placed_VBD his_PRP$ elbows_NNS on_IN the_DT table_NN ,_, covering_VBG his_PRP$ face_NN with_IN his_PRP$ hands_NNS as_IN he_PRP spoke_VBD :_: --_: ``_`` They_PRP were_VBD made_VBN by_IN Miss_NNP Lucy_NNP !_. ''_''</w:t>
      </w:r>
    </w:p>
    <w:p w14:paraId="31DFB310" w14:textId="77777777" w:rsidR="002137B3" w:rsidRPr="00CD6915" w:rsidRDefault="002137B3" w:rsidP="00EB4287"/>
    <w:p w14:paraId="147297C3" w14:textId="77777777" w:rsidR="00EB4287" w:rsidRPr="00CD6915" w:rsidRDefault="00EB4287" w:rsidP="00EB4287">
      <w:r w:rsidRPr="00CD6915">
        <w:t>CHAPTER_NNP XV_NNP DR._NNP SEWARD_NNP 'S_POS DIARY_NN --_: continued_VBN ._.</w:t>
      </w:r>
    </w:p>
    <w:p w14:paraId="0B34CD77" w14:textId="77777777" w:rsidR="00EB4287" w:rsidRPr="00CD6915" w:rsidRDefault="00EB4287" w:rsidP="00EB4287">
      <w:r w:rsidRPr="00CD6915">
        <w:t>FOR_IN a_DT while_NN sheer_NN anger_NN mastered_VBD me_PRP ;_: it_PRP was_VBD as_IN if_IN he_PRP had_VBD during_IN her_PRP$ life_NN struck_VBD Lucy_NNP on_IN the_DT face_NN ._.</w:t>
      </w:r>
    </w:p>
    <w:p w14:paraId="03BAF57F" w14:textId="77777777" w:rsidR="00EB4287" w:rsidRPr="00CD6915" w:rsidRDefault="00EB4287" w:rsidP="00EB4287">
      <w:r w:rsidRPr="00CD6915">
        <w:t>I_PRP smote_VBP the_DT table_NN hard_JJ and_CC rose_VBD up_RP as_IN I_PRP said_VBD to_TO him_PRP :_: --_: ``_`` Dr._NNP Van_NNP Helsing_NNP ,_, are_VBP you_PRP mad_JJ ?_. ''_''</w:t>
      </w:r>
    </w:p>
    <w:p w14:paraId="3668C382" w14:textId="77777777" w:rsidR="00EB4287" w:rsidRPr="00CD6915" w:rsidRDefault="00EB4287" w:rsidP="00EB4287">
      <w:r w:rsidRPr="00CD6915">
        <w:lastRenderedPageBreak/>
        <w:t>He_PRP raised_VBD his_PRP$ head_NN and_CC looked_VBD at_IN me_PRP ,_, and_CC somehow_RB the_DT tenderness_NN of_IN his_PRP$ face_NN calmed_VBD me_PRP at_IN once_RB ._.</w:t>
      </w:r>
    </w:p>
    <w:p w14:paraId="6C2118CF" w14:textId="77777777" w:rsidR="00EB4287" w:rsidRPr="00CD6915" w:rsidRDefault="00EB4287" w:rsidP="00EB4287">
      <w:r w:rsidRPr="00CD6915">
        <w:t>``_`` Would_MD I_PRP were_VBD !_. ''_''</w:t>
      </w:r>
    </w:p>
    <w:p w14:paraId="4CC19B15" w14:textId="77777777" w:rsidR="00EB4287" w:rsidRPr="00CD6915" w:rsidRDefault="00EB4287" w:rsidP="00EB4287">
      <w:r w:rsidRPr="00CD6915">
        <w:t>he_PRP said_VBD ._.</w:t>
      </w:r>
    </w:p>
    <w:p w14:paraId="3A676566" w14:textId="77777777" w:rsidR="00EB4287" w:rsidRPr="00CD6915" w:rsidRDefault="00EB4287" w:rsidP="00EB4287">
      <w:r w:rsidRPr="00CD6915">
        <w:t>``_`` Madness_NN were_VBD easy_JJ to_TO bear_VB compared_VBN with_IN truth_NN like_IN this_DT ._.</w:t>
      </w:r>
    </w:p>
    <w:p w14:paraId="2BA9BBB2" w14:textId="77777777" w:rsidR="00EB4287" w:rsidRPr="00CD6915" w:rsidRDefault="00EB4287" w:rsidP="00EB4287">
      <w:r w:rsidRPr="00CD6915">
        <w:t>Oh_UH ,_, my_PRP$ friend_NN ,_, why_WRB ,_, think_VB you_PRP ,_, did_VBD I_PRP go_VB so_RB far_RB round_JJ ,_, why_WRB take_VBP so_RB long_JJ to_TO tell_VB you_PRP so_RB simple_JJ a_DT thing_NN ?_.</w:t>
      </w:r>
    </w:p>
    <w:p w14:paraId="299253A3" w14:textId="77777777" w:rsidR="00EB4287" w:rsidRPr="00CD6915" w:rsidRDefault="00EB4287" w:rsidP="00EB4287">
      <w:r w:rsidRPr="00CD6915">
        <w:t>Was_VBD it_PRP because_IN I_PRP hate_VBP you_PRP and_CC have_VBP hated_VBN you_PRP all_DT my_PRP$ life_NN ?_.</w:t>
      </w:r>
    </w:p>
    <w:p w14:paraId="6D9F61FD" w14:textId="77777777" w:rsidR="00EB4287" w:rsidRPr="00CD6915" w:rsidRDefault="00EB4287" w:rsidP="00EB4287">
      <w:r w:rsidRPr="00CD6915">
        <w:t>Was_VBD it_PRP because_IN I_PRP wished_VBD to_TO give_VB you_PRP pain_NN ?_.</w:t>
      </w:r>
    </w:p>
    <w:p w14:paraId="167F1595" w14:textId="77777777" w:rsidR="00EB4287" w:rsidRPr="00CD6915" w:rsidRDefault="00EB4287" w:rsidP="00EB4287">
      <w:r w:rsidRPr="00CD6915">
        <w:t>Was_VBD it_PRP that_IN I_PRP wanted_VBD ,_, now_RB so_RB late_JJ ,_, revenge_NN for_IN that_DT time_NN when_WRB you_PRP saved_VBD my_PRP$ life_NN ,_, and_CC from_IN a_DT fearful_JJ death_NN ?_.</w:t>
      </w:r>
    </w:p>
    <w:p w14:paraId="246BB38C" w14:textId="77777777" w:rsidR="00EB4287" w:rsidRPr="00CD6915" w:rsidRDefault="00EB4287" w:rsidP="00EB4287">
      <w:r w:rsidRPr="00CD6915">
        <w:t>Ah_NN no_RB !_. ''_''</w:t>
      </w:r>
    </w:p>
    <w:p w14:paraId="52D3C119" w14:textId="77777777" w:rsidR="00EB4287" w:rsidRPr="00CD6915" w:rsidRDefault="00EB4287" w:rsidP="00EB4287">
      <w:r w:rsidRPr="00CD6915">
        <w:t>``_`` Forgive_VB me_PRP ,_, ''_'' said_VBD I_PRP ._.</w:t>
      </w:r>
    </w:p>
    <w:p w14:paraId="20A3C19D" w14:textId="77777777" w:rsidR="00EB4287" w:rsidRPr="00CD6915" w:rsidRDefault="00EB4287" w:rsidP="00EB4287">
      <w:r w:rsidRPr="00CD6915">
        <w:t>He_PRP went_VBD on_IN :_: --_: ``_`` My_PRP$ friend_NN ,_, it_PRP was_VBD because_IN I_PRP wished_VBD to_TO be_VB gentle_JJ in_IN the_DT breaking_NN to_TO you_PRP ,_, for_IN I_PRP know_VBP you_PRP have_VBP loved_VBN that_IN so_RB sweet_JJ lady_NN ._.</w:t>
      </w:r>
    </w:p>
    <w:p w14:paraId="45475C3B" w14:textId="77777777" w:rsidR="00EB4287" w:rsidRPr="00CD6915" w:rsidRDefault="00EB4287" w:rsidP="00EB4287">
      <w:r w:rsidRPr="00CD6915">
        <w:t>But_CC even_RB yet_RB I_PRP do_VBP not_RB expect_VB you_PRP to_TO believe_VB ._.</w:t>
      </w:r>
    </w:p>
    <w:p w14:paraId="5DAA261D" w14:textId="77777777" w:rsidR="00EB4287" w:rsidRPr="00CD6915" w:rsidRDefault="00EB4287" w:rsidP="00EB4287">
      <w:r w:rsidRPr="00CD6915">
        <w:t>It_PRP is_VBZ so_RB hard_JJ to_TO accept_VB at_IN once_RB any_DT abstract_JJ truth_NN ,_, that_IN we_PRP may_MD doubt_VB such_JJ to_TO be_VB possible_JJ when_WRB we_PRP have_VBP always_RB believed_VBN the_DT `_`` no_DT '_'' of_IN it_PRP ;_: it_PRP is_VBZ more_RBR hard_JJ still_RB to_TO accept_VB so_RB sad_JJ a_DT concrete_JJ truth_NN ,_, and_CC of_IN such_PDT a_DT one_CD as_IN Miss_NNP Lucy_NNP ._.</w:t>
      </w:r>
    </w:p>
    <w:p w14:paraId="638508D7" w14:textId="77777777" w:rsidR="00EB4287" w:rsidRPr="00CD6915" w:rsidRDefault="00EB4287" w:rsidP="00EB4287">
      <w:r w:rsidRPr="00CD6915">
        <w:t>To-night_JJ I_PRP go_VBP to_TO prove_VB it_PRP ._.</w:t>
      </w:r>
    </w:p>
    <w:p w14:paraId="01B105F0" w14:textId="77777777" w:rsidR="00EB4287" w:rsidRPr="00CD6915" w:rsidRDefault="00EB4287" w:rsidP="00EB4287">
      <w:r w:rsidRPr="00CD6915">
        <w:t>Dare_VB you_PRP come_VBP with_IN me_PRP ?_. ''_''</w:t>
      </w:r>
    </w:p>
    <w:p w14:paraId="7F3D75E4" w14:textId="77777777" w:rsidR="00EB4287" w:rsidRPr="00CD6915" w:rsidRDefault="00EB4287" w:rsidP="00EB4287">
      <w:r w:rsidRPr="00CD6915">
        <w:t>This_DT staggered_VBD me_PRP ._.</w:t>
      </w:r>
    </w:p>
    <w:p w14:paraId="73E0A463" w14:textId="77777777" w:rsidR="00EB4287" w:rsidRPr="00CD6915" w:rsidRDefault="00EB4287" w:rsidP="00EB4287">
      <w:r w:rsidRPr="00CD6915">
        <w:t>A_DT man_NN does_VBZ not_RB like_VB to_TO prove_VB such_JJ a_DT truth_NN ;_: Byron_NNP excepted_VBD from_IN the_DT category_NN ,_, jealousy_NN ._.</w:t>
      </w:r>
    </w:p>
    <w:p w14:paraId="0C0F64C7" w14:textId="77777777" w:rsidR="00EB4287" w:rsidRPr="00CD6915" w:rsidRDefault="00EB4287" w:rsidP="00EB4287">
      <w:r w:rsidRPr="00CD6915">
        <w:t>``_`` And_CC prove_VB the_DT very_JJ truth_NN he_PRP most_RBS abhorred_JJ ._. ''_''</w:t>
      </w:r>
    </w:p>
    <w:p w14:paraId="4599CEAE" w14:textId="77777777" w:rsidR="00EB4287" w:rsidRPr="00CD6915" w:rsidRDefault="00EB4287" w:rsidP="00EB4287">
      <w:r w:rsidRPr="00CD6915">
        <w:t>He_PRP saw_VBD my_PRP$ hesitation_NN ,_, and_CC spoke_VBD :_: --_: ``_`` The_DT logic_NN is_VBZ simple_JJ ,_, no_DT madman_NN 's_POS logic_NN this_DT time_NN ,_, jumping_VBG from_IN tussock_NN to_TO tussock_VB in_IN a_DT misty_JJ bog_NN ._.</w:t>
      </w:r>
    </w:p>
    <w:p w14:paraId="389ABF61" w14:textId="77777777" w:rsidR="00EB4287" w:rsidRPr="00CD6915" w:rsidRDefault="00EB4287" w:rsidP="00EB4287">
      <w:r w:rsidRPr="00CD6915">
        <w:t>If_IN it_PRP be_VB not_RB true_JJ ,_, then_RB proof_NN will_MD be_VB relief_NN ;_: at_IN worst_JJS it_PRP will_MD not_RB harm_VB ._.</w:t>
      </w:r>
    </w:p>
    <w:p w14:paraId="23ACC1BC" w14:textId="77777777" w:rsidR="00EB4287" w:rsidRPr="00CD6915" w:rsidRDefault="00EB4287" w:rsidP="00EB4287">
      <w:r w:rsidRPr="00CD6915">
        <w:t>If_IN it_PRP be_VB true_JJ !_.</w:t>
      </w:r>
    </w:p>
    <w:p w14:paraId="35910670" w14:textId="77777777" w:rsidR="00EB4287" w:rsidRPr="00CD6915" w:rsidRDefault="00EB4287" w:rsidP="00EB4287">
      <w:r w:rsidRPr="00CD6915">
        <w:t>Ah_NN ,_, there_EX is_VBZ the_DT dread_NN ;_: yet_RB very_RB dread_NN should_MD help_VB my_PRP$ cause_NN ,_, for_IN in_IN it_PRP is_VBZ some_DT need_NN of_IN belief_NN ._.</w:t>
      </w:r>
    </w:p>
    <w:p w14:paraId="17B0D8EC" w14:textId="77777777" w:rsidR="00EB4287" w:rsidRPr="00CD6915" w:rsidRDefault="00EB4287" w:rsidP="00EB4287">
      <w:r w:rsidRPr="00CD6915">
        <w:lastRenderedPageBreak/>
        <w:t>Come_VB ,_, I_PRP tell_VBP you_PRP what_WP I_PRP propose_VBP :_: first_RB ,_, that_IN we_PRP go_VBP off_RP now_RB and_CC see_VB that_DT child_NN in_IN the_DT hospital_NN ._.</w:t>
      </w:r>
    </w:p>
    <w:p w14:paraId="767E8E3A" w14:textId="77777777" w:rsidR="00EB4287" w:rsidRPr="00CD6915" w:rsidRDefault="00EB4287" w:rsidP="00EB4287">
      <w:r w:rsidRPr="00CD6915">
        <w:t>Dr._NNP Vincent_NNP ,_, of_IN the_DT North_NNP Hospital_NNP ,_, where_WRB the_DT papers_NNS say_VBP the_DT child_NN is_VBZ ,_, is_VBZ friend_NN of_IN mine_NN ,_, and_CC I_PRP think_VBP of_IN yours_PRP$ since_IN you_PRP were_VBD in_IN class_NN at_IN Amsterdam_NNP ._.</w:t>
      </w:r>
    </w:p>
    <w:p w14:paraId="7023459F" w14:textId="77777777" w:rsidR="00EB4287" w:rsidRPr="00CD6915" w:rsidRDefault="00EB4287" w:rsidP="00EB4287">
      <w:r w:rsidRPr="00CD6915">
        <w:t>He_PRP will_MD let_VB two_CD scientists_NNS see_VBP his_PRP$ case_NN ,_, if_IN he_PRP will_MD not_RB let_VB two_CD friends_NNS ._.</w:t>
      </w:r>
    </w:p>
    <w:p w14:paraId="1432DD06" w14:textId="77777777" w:rsidR="00EB4287" w:rsidRPr="00CD6915" w:rsidRDefault="00EB4287" w:rsidP="00EB4287">
      <w:r w:rsidRPr="00CD6915">
        <w:t>We_PRP shall_MD tell_VB him_PRP nothing_NN ,_, but_CC only_RB that_IN we_PRP wish_VBP to_TO learn_VB ._.</w:t>
      </w:r>
    </w:p>
    <w:p w14:paraId="7E55F72F" w14:textId="77777777" w:rsidR="00EB4287" w:rsidRPr="00CD6915" w:rsidRDefault="00EB4287" w:rsidP="00EB4287">
      <w:r w:rsidRPr="00CD6915">
        <w:t>And_CC then_RB --_: --_: ''_'' ``_`` And_CC then_RB ?_. ''_''</w:t>
      </w:r>
    </w:p>
    <w:p w14:paraId="42F8B545" w14:textId="77777777" w:rsidR="00EB4287" w:rsidRPr="00CD6915" w:rsidRDefault="00EB4287" w:rsidP="00EB4287">
      <w:r w:rsidRPr="00CD6915">
        <w:t>He_PRP took_VBD a_DT key_NN from_IN his_PRP$ pocket_NN and_CC held_VBD it_PRP up_RP ._.</w:t>
      </w:r>
    </w:p>
    <w:p w14:paraId="5A4EE0D2" w14:textId="77777777" w:rsidR="00EB4287" w:rsidRPr="00CD6915" w:rsidRDefault="00EB4287" w:rsidP="00EB4287">
      <w:r w:rsidRPr="00CD6915">
        <w:t>``_`` And_CC then_RB we_PRP spend_VBP the_DT night_NN ,_, you_PRP and_CC I_PRP ,_, in_IN the_DT churchyard_NN where_WRB Lucy_NNP lies_VBZ ._.</w:t>
      </w:r>
    </w:p>
    <w:p w14:paraId="1F13C071" w14:textId="77777777" w:rsidR="00EB4287" w:rsidRPr="00CD6915" w:rsidRDefault="00EB4287" w:rsidP="00EB4287">
      <w:r w:rsidRPr="00CD6915">
        <w:t>This_DT is_VBZ the_DT key_NN that_WDT lock_VBP the_DT tomb_NN ._.</w:t>
      </w:r>
    </w:p>
    <w:p w14:paraId="53CA74F5" w14:textId="77777777" w:rsidR="00EB4287" w:rsidRPr="00CD6915" w:rsidRDefault="00EB4287" w:rsidP="00EB4287">
      <w:r w:rsidRPr="00CD6915">
        <w:t>I_PRP had_VBD it_PRP from_IN the_DT coffin-man_NN to_TO give_VB to_TO Arthur_NNP ._. ''_''</w:t>
      </w:r>
    </w:p>
    <w:p w14:paraId="18F5C6E7" w14:textId="77777777" w:rsidR="00EB4287" w:rsidRPr="00CD6915" w:rsidRDefault="00EB4287" w:rsidP="00EB4287">
      <w:r w:rsidRPr="00CD6915">
        <w:t>My_PRP$ heart_NN sank_VBD within_IN me_PRP ,_, for_IN I_PRP felt_VBD that_IN there_EX was_VBD some_DT fearful_JJ ordeal_NN before_IN us_PRP ._.</w:t>
      </w:r>
    </w:p>
    <w:p w14:paraId="27DC54FA" w14:textId="77777777" w:rsidR="00EB4287" w:rsidRPr="00CD6915" w:rsidRDefault="00EB4287" w:rsidP="00EB4287">
      <w:r w:rsidRPr="00CD6915">
        <w:t>I_PRP could_MD do_VB nothing_NN ,_, however_RB ,_, so_IN I_PRP plucked_VBD up_RP what_WDT heart_NN I_PRP could_MD and_CC said_VBD that_IN we_PRP had_VBD better_RBR hasten_VB ,_, as_IN the_DT afternoon_NN was_VBD passing_VBG ..._: ._.</w:t>
      </w:r>
    </w:p>
    <w:p w14:paraId="4AB4B21E" w14:textId="77777777" w:rsidR="00EB4287" w:rsidRPr="00CD6915" w:rsidRDefault="00EB4287" w:rsidP="00EB4287">
      <w:r w:rsidRPr="00CD6915">
        <w:t>We_PRP found_VBD the_DT child_NN awake_RB ._.</w:t>
      </w:r>
    </w:p>
    <w:p w14:paraId="112204B0" w14:textId="77777777" w:rsidR="00EB4287" w:rsidRPr="00CD6915" w:rsidRDefault="00EB4287" w:rsidP="00EB4287">
      <w:r w:rsidRPr="00CD6915">
        <w:t>It_PRP had_VBD had_VBN a_DT sleep_NN and_CC taken_VBN some_DT food_NN ,_, and_CC altogether_RB was_VBD going_VBG on_RB well_RB ._.</w:t>
      </w:r>
    </w:p>
    <w:p w14:paraId="611A9AF8" w14:textId="77777777" w:rsidR="00EB4287" w:rsidRPr="00CD6915" w:rsidRDefault="00EB4287" w:rsidP="00EB4287">
      <w:r w:rsidRPr="00CD6915">
        <w:t>Dr._NNP Vincent_NNP took_VBD the_DT bandage_NN from_IN its_PRP$ throat_NN ,_, and_CC showed_VBD us_PRP the_DT punctures_NNS ._.</w:t>
      </w:r>
    </w:p>
    <w:p w14:paraId="54B7FD6D" w14:textId="77777777" w:rsidR="00EB4287" w:rsidRPr="00CD6915" w:rsidRDefault="00EB4287" w:rsidP="00EB4287">
      <w:r w:rsidRPr="00CD6915">
        <w:t>There_EX was_VBD no_DT mistaking_VBG the_DT similarity_NN to_TO those_DT which_WDT had_VBD been_VBN on_IN Lucy_NNP 's_POS throat_NN ._.</w:t>
      </w:r>
    </w:p>
    <w:p w14:paraId="31821691" w14:textId="77777777" w:rsidR="00EB4287" w:rsidRPr="00CD6915" w:rsidRDefault="00EB4287" w:rsidP="00EB4287">
      <w:r w:rsidRPr="00CD6915">
        <w:t>They_PRP were_VBD smaller_JJR ,_, and_CC the_DT edges_NNS looked_VBD fresher_JJR ;_: that_WDT was_VBD all_DT ._.</w:t>
      </w:r>
    </w:p>
    <w:p w14:paraId="66A87597" w14:textId="77777777" w:rsidR="00EB4287" w:rsidRPr="00CD6915" w:rsidRDefault="00EB4287" w:rsidP="00EB4287">
      <w:r w:rsidRPr="00CD6915">
        <w:t>We_PRP asked_VBD Vincent_NNP to_TO what_WP he_PRP attributed_VBD them_PRP ,_, and_CC he_PRP replied_VBD that_IN it_PRP must_MD have_VB been_VBN a_DT bite_NN of_IN some_DT animal_NN ,_, perhaps_RB a_DT rat_NN ;_: but_CC ,_, for_IN his_PRP$ own_JJ part_NN ,_, he_PRP was_VBD inclined_VBN to_TO think_VB that_IN it_PRP was_VBD one_CD of_IN the_DT bats_NNS which_WDT are_VBP so_RB numerous_JJ on_IN the_DT northern_JJ heights_NNS of_IN London_NNP ._.</w:t>
      </w:r>
    </w:p>
    <w:p w14:paraId="67B4158B" w14:textId="77777777" w:rsidR="00EB4287" w:rsidRPr="00CD6915" w:rsidRDefault="00EB4287" w:rsidP="00EB4287">
      <w:r w:rsidRPr="00CD6915">
        <w:t>``_`` Out_IN of_IN so_RB many_JJ harmless_JJ ones_NNS ,_, ''_'' he_PRP said_VBD ,_, ``_`` there_EX may_MD be_VB some_DT wild_JJ specimen_NN from_IN the_DT South_NNP of_IN a_DT more_RBR malignant_JJ species_NNS ._.</w:t>
      </w:r>
    </w:p>
    <w:p w14:paraId="02AB60B9" w14:textId="77777777" w:rsidR="00EB4287" w:rsidRPr="00CD6915" w:rsidRDefault="00EB4287" w:rsidP="00EB4287">
      <w:r w:rsidRPr="00CD6915">
        <w:t xml:space="preserve">Some_DT sailor_NN may_MD have_VB brought_VBN one_CD home_NN ,_, and_CC it_PRP managed_VBD to_TO escape_VB ;_: or_CC even_RB from_IN the_DT Zoölogical_NNP </w:t>
      </w:r>
      <w:r w:rsidRPr="00CD6915">
        <w:lastRenderedPageBreak/>
        <w:t>Gardens_NNP a_DT young_JJ one_NN may_MD have_VB got_VBD loose_JJ ,_, or_CC one_CD be_VB bred_VBN there_RB from_IN a_DT vampire_NN ._.</w:t>
      </w:r>
    </w:p>
    <w:p w14:paraId="03AA49EA" w14:textId="77777777" w:rsidR="00EB4287" w:rsidRPr="00CD6915" w:rsidRDefault="00EB4287" w:rsidP="00EB4287">
      <w:r w:rsidRPr="00CD6915">
        <w:t>These_DT things_NNS do_VBP occur_VB ,_, you_PRP know_VBP ._.</w:t>
      </w:r>
    </w:p>
    <w:p w14:paraId="36E24C09" w14:textId="77777777" w:rsidR="00EB4287" w:rsidRPr="00CD6915" w:rsidRDefault="00EB4287" w:rsidP="00EB4287">
      <w:r w:rsidRPr="00CD6915">
        <w:t>Only_RB ten_CD days_NNS ago_IN a_DT wolf_NN got_VBD out_RB ,_, and_CC was_VBD ,_, I_PRP believe_VBP ,_, traced_VBN up_RP in_IN this_DT direction_NN ._.</w:t>
      </w:r>
    </w:p>
    <w:p w14:paraId="228BBE51" w14:textId="77777777" w:rsidR="00EB4287" w:rsidRPr="00CD6915" w:rsidRDefault="00EB4287" w:rsidP="00EB4287">
      <w:r w:rsidRPr="00CD6915">
        <w:t>For_IN a_DT week_NN after_IN ,_, the_DT children_NNS were_VBD playing_VBG nothing_NN but_CC Red_NNP Riding_NNP Hood_NNP on_IN the_DT Heath_NNP and_CC in_IN every_DT alley_NN in_IN the_DT place_NN until_IN this_DT `_`` bloofer_NN lady_NN '_'' scare_NN came_VBD along_RB ,_, since_IN when_WRB it_PRP has_VBZ been_VBN quite_RB a_DT gala-time_NN with_IN them_PRP ._.</w:t>
      </w:r>
    </w:p>
    <w:p w14:paraId="6610F7CC" w14:textId="77777777" w:rsidR="00EB4287" w:rsidRPr="00CD6915" w:rsidRDefault="00EB4287" w:rsidP="00EB4287">
      <w:r w:rsidRPr="00CD6915">
        <w:t>Even_RB this_DT poor_JJ little_JJ mite_JJ ,_, when_WRB he_PRP woke_VBD up_RP to-day_NN ,_, asked_VBD the_DT nurse_NN if_IN he_PRP might_MD go_VB away_RB ._.</w:t>
      </w:r>
    </w:p>
    <w:p w14:paraId="33FF4D2A" w14:textId="77777777" w:rsidR="00EB4287" w:rsidRPr="00CD6915" w:rsidRDefault="00EB4287" w:rsidP="00EB4287">
      <w:r w:rsidRPr="00CD6915">
        <w:t>When_WRB she_PRP asked_VBD him_PRP why_WRB he_PRP wanted_VBD to_TO go_VB ,_, he_PRP said_VBD he_PRP wanted_VBD to_TO play_VB with_IN the_DT `_`` bloofer_NN lady_NN ._. '_'' ''_''</w:t>
      </w:r>
    </w:p>
    <w:p w14:paraId="644007FE" w14:textId="77777777" w:rsidR="00EB4287" w:rsidRPr="00CD6915" w:rsidRDefault="00EB4287" w:rsidP="00EB4287">
      <w:r w:rsidRPr="00CD6915">
        <w:t>``_`` I_PRP hope_VBP ,_, ''_'' said_VBD Van_NNP Helsing_NNP ,_, ``_`` that_IN when_WRB you_PRP are_VBP sending_VBG the_DT child_NN home_NN you_PRP will_MD caution_VB its_PRP$ parents_NNS to_TO keep_VB strict_JJ watch_NN over_IN it_PRP ._.</w:t>
      </w:r>
    </w:p>
    <w:p w14:paraId="077F7CE9" w14:textId="77777777" w:rsidR="00EB4287" w:rsidRPr="00CD6915" w:rsidRDefault="00EB4287" w:rsidP="00EB4287">
      <w:r w:rsidRPr="00CD6915">
        <w:t>These_DT fancies_VBZ to_TO stray_VB are_VBP most_RBS dangerous_JJ ;_: and_CC if_IN the_DT child_NN were_VBD to_TO remain_VB out_RP another_DT night_NN ,_, it_PRP would_MD probably_RB be_VB fatal_JJ ._.</w:t>
      </w:r>
    </w:p>
    <w:p w14:paraId="40E79DC2" w14:textId="77777777" w:rsidR="00EB4287" w:rsidRPr="00CD6915" w:rsidRDefault="00EB4287" w:rsidP="00EB4287">
      <w:r w:rsidRPr="00CD6915">
        <w:t>But_CC in_IN any_DT case_NN I_PRP suppose_VBP you_PRP will_MD not_RB let_VB it_PRP away_RB for_IN some_DT days_NNS ?_. ''_''</w:t>
      </w:r>
    </w:p>
    <w:p w14:paraId="109BEE47" w14:textId="77777777" w:rsidR="00EB4287" w:rsidRPr="00CD6915" w:rsidRDefault="00EB4287" w:rsidP="00EB4287">
      <w:r w:rsidRPr="00CD6915">
        <w:t>``_`` Certainly_RB not_RB ,_, not_RB for_IN a_DT week_NN at_IN least_JJS ;_: longer_RBR if_IN the_DT wound_NN is_VBZ not_RB healed_VBN ._. ''_''</w:t>
      </w:r>
    </w:p>
    <w:p w14:paraId="4910C241" w14:textId="77777777" w:rsidR="00EB4287" w:rsidRPr="00CD6915" w:rsidRDefault="00EB4287" w:rsidP="00EB4287">
      <w:r w:rsidRPr="00CD6915">
        <w:t>Our_PRP$ visit_NN to_TO the_DT hospital_NN took_VBD more_JJR time_NN than_IN we_PRP had_VBD reckoned_VBN on_IN ,_, and_CC the_DT sun_NN had_VBD dipped_VBN before_IN we_PRP came_VBD out_RP ._.</w:t>
      </w:r>
    </w:p>
    <w:p w14:paraId="22F914C0" w14:textId="77777777" w:rsidR="00EB4287" w:rsidRPr="00CD6915" w:rsidRDefault="00EB4287" w:rsidP="00EB4287">
      <w:r w:rsidRPr="00CD6915">
        <w:t>When_WRB Van_NNP Helsing_NNP saw_VBD how_WRB dark_JJ it_PRP was_VBD ,_, he_PRP said_VBD :_: --_: ``_`` There_EX is_VBZ no_DT hurry_NN ._.</w:t>
      </w:r>
    </w:p>
    <w:p w14:paraId="489DDB1F" w14:textId="77777777" w:rsidR="00EB4287" w:rsidRPr="00CD6915" w:rsidRDefault="00EB4287" w:rsidP="00EB4287">
      <w:r w:rsidRPr="00CD6915">
        <w:t>It_PRP is_VBZ more_RBR late_JJ than_IN I_PRP thought_VBD ._.</w:t>
      </w:r>
    </w:p>
    <w:p w14:paraId="6AEC1824" w14:textId="77777777" w:rsidR="00EB4287" w:rsidRPr="00CD6915" w:rsidRDefault="00EB4287" w:rsidP="00EB4287">
      <w:r w:rsidRPr="00CD6915">
        <w:t>Come_VB ,_, let_VB us_PRP seek_VB somewhere_RB that_IN we_PRP may_MD eat_VB ,_, and_CC then_RB we_PRP shall_MD go_VB on_IN our_PRP$ way_NN ._. ''_''</w:t>
      </w:r>
    </w:p>
    <w:p w14:paraId="7E66FBC9" w14:textId="77777777" w:rsidR="00EB4287" w:rsidRPr="00CD6915" w:rsidRDefault="00EB4287" w:rsidP="00EB4287">
      <w:r w:rsidRPr="00CD6915">
        <w:t>We_PRP dined_VBD at_IN ``_`` Jack_NNP Straw_NNP 's_POS Castle_NNP ''_'' along_IN with_IN a_DT little_JJ crowd_NN of_IN bicyclists_NNS and_CC others_NNS who_WP were_VBD genially_RB noisy_JJ ._.</w:t>
      </w:r>
    </w:p>
    <w:p w14:paraId="4FD63EA3" w14:textId="77777777" w:rsidR="00EB4287" w:rsidRPr="00CD6915" w:rsidRDefault="00EB4287" w:rsidP="00EB4287">
      <w:r w:rsidRPr="00CD6915">
        <w:t>About_IN ten_CD o'clock_RB we_PRP started_VBD from_IN the_DT inn_NN ._.</w:t>
      </w:r>
    </w:p>
    <w:p w14:paraId="692DCD5A" w14:textId="77777777" w:rsidR="00EB4287" w:rsidRPr="00CD6915" w:rsidRDefault="00EB4287" w:rsidP="00EB4287">
      <w:r w:rsidRPr="00CD6915">
        <w:t>It_PRP was_VBD then_RB very_RB dark_JJ ,_, and_CC the_DT scattered_JJ lamps_NNS made_VBD the_DT darkness_NN greater_JJR when_WRB we_PRP were_VBD once_RB outside_IN their_PRP$ individual_JJ radius_NN ._.</w:t>
      </w:r>
    </w:p>
    <w:p w14:paraId="1D2BE33E" w14:textId="77777777" w:rsidR="00EB4287" w:rsidRPr="00CD6915" w:rsidRDefault="00EB4287" w:rsidP="00EB4287">
      <w:r w:rsidRPr="00CD6915">
        <w:t>The_DT Professor_NNP had_VBD evidently_RB noted_VBN the_DT road_NN we_PRP were_VBD to_TO go_VB ,_, for_IN he_PRP went_VBD on_IN unhesitatingly_RB ;_: but_CC ,_, as_IN for_IN me_PRP ,_, I_PRP was_VBD in_IN quite_RB a_DT mixup_NN as_IN to_TO locality_NN ._.</w:t>
      </w:r>
    </w:p>
    <w:p w14:paraId="37B98A6E" w14:textId="77777777" w:rsidR="00EB4287" w:rsidRPr="00CD6915" w:rsidRDefault="00EB4287" w:rsidP="00EB4287">
      <w:r w:rsidRPr="00CD6915">
        <w:lastRenderedPageBreak/>
        <w:t>As_IN we_PRP went_VBD further_RBR ,_, we_PRP met_VBD fewer_JJR and_CC fewer_JJR people_NNS ,_, till_IN at_IN last_JJ we_PRP were_VBD somewhat_RB surprised_VBN when_WRB we_PRP met_VBD even_RB the_DT patrol_NN of_IN horse_NN police_NNS going_VBG their_PRP$ usual_JJ suburban_JJ round_NN ._.</w:t>
      </w:r>
    </w:p>
    <w:p w14:paraId="64006DAF" w14:textId="77777777" w:rsidR="00EB4287" w:rsidRPr="00CD6915" w:rsidRDefault="00EB4287" w:rsidP="00EB4287">
      <w:r w:rsidRPr="00CD6915">
        <w:t>At_IN last_JJ we_PRP reached_VBD the_DT wall_NN of_IN the_DT churchyard_NN ,_, which_WDT we_PRP climbed_VBD over_RP ._.</w:t>
      </w:r>
    </w:p>
    <w:p w14:paraId="7F7CB69A" w14:textId="77777777" w:rsidR="00EB4287" w:rsidRPr="00CD6915" w:rsidRDefault="00EB4287" w:rsidP="00EB4287">
      <w:r w:rsidRPr="00CD6915">
        <w:t>With_IN some_DT little_JJ difficulty_NN --_: for_IN it_PRP was_VBD very_RB dark_JJ ,_, and_CC the_DT whole_JJ place_NN seemed_VBD so_RB strange_JJ to_TO us_PRP --_: we_PRP found_VBD the_DT Westenra_NNP tomb_NN ._.</w:t>
      </w:r>
    </w:p>
    <w:p w14:paraId="6E761E97" w14:textId="77777777" w:rsidR="00EB4287" w:rsidRPr="00CD6915" w:rsidRDefault="00EB4287" w:rsidP="00EB4287">
      <w:r w:rsidRPr="00CD6915">
        <w:t>The_DT Professor_NNP took_VBD the_DT key_NN ,_, opened_VBD the_DT creaky_JJ door_NN ,_, and_CC standing_VBG back_RB ,_, politely_RB ,_, but_CC quite_RB unconsciously_RB ,_, motioned_VBD me_PRP to_TO precede_VB him_PRP ._.</w:t>
      </w:r>
    </w:p>
    <w:p w14:paraId="44806F61" w14:textId="77777777" w:rsidR="00EB4287" w:rsidRPr="00CD6915" w:rsidRDefault="00EB4287" w:rsidP="00EB4287">
      <w:r w:rsidRPr="00CD6915">
        <w:t>There_EX was_VBD a_DT delicious_JJ irony_NN in_IN the_DT offer_NN ,_, in_IN the_DT courtliness_NN of_IN giving_VBG preference_NN on_IN such_PDT a_DT ghastly_JJ occasion_NN ._.</w:t>
      </w:r>
    </w:p>
    <w:p w14:paraId="0E3DC511" w14:textId="77777777" w:rsidR="00EB4287" w:rsidRPr="00CD6915" w:rsidRDefault="00EB4287" w:rsidP="00EB4287">
      <w:r w:rsidRPr="00CD6915">
        <w:t>My_PRP$ companion_NN followed_VBD me_PRP quickly_RB ,_, and_CC cautiously_RB drew_VBD the_DT door_NN to_TO ,_, after_IN carefully_RB ascertaining_VBG that_IN the_DT lock_NN was_VBD a_DT falling_VBG ,_, and_CC not_RB a_DT spring_NN ,_, one_CD ._.</w:t>
      </w:r>
    </w:p>
    <w:p w14:paraId="72BDD512" w14:textId="77777777" w:rsidR="00EB4287" w:rsidRPr="00CD6915" w:rsidRDefault="00EB4287" w:rsidP="00EB4287">
      <w:r w:rsidRPr="00CD6915">
        <w:t>In_IN the_DT latter_JJ case_NN we_PRP should_MD have_VB been_VBN in_IN a_DT bad_JJ plight_NN ._.</w:t>
      </w:r>
    </w:p>
    <w:p w14:paraId="77A400B5" w14:textId="77777777" w:rsidR="00EB4287" w:rsidRPr="00CD6915" w:rsidRDefault="00EB4287" w:rsidP="00EB4287">
      <w:r w:rsidRPr="00CD6915">
        <w:t>Then_RB he_PRP fumbled_VBD in_IN his_PRP$ bag_NN ,_, and_CC taking_VBG out_RP a_DT matchbox_NN and_CC a_DT piece_NN of_IN candle_NN ,_, proceeded_VBD to_TO make_VB a_DT light_NN ._.</w:t>
      </w:r>
    </w:p>
    <w:p w14:paraId="69BC129E" w14:textId="77777777" w:rsidR="00EB4287" w:rsidRPr="00CD6915" w:rsidRDefault="00EB4287" w:rsidP="00EB4287">
      <w:r w:rsidRPr="00CD6915">
        <w:t>The_DT tomb_NN in_IN the_DT day-time_JJ ,_, and_CC when_WRB wreathed_VBN with_IN fresh_JJ flowers_NNS ,_, had_VBD looked_VBN grim_JJ and_CC gruesome_JJ enough_RB ;_: but_CC now_RB ,_, some_DT days_NNS afterwards_RB ,_, when_WRB the_DT flowers_NNS hung_VBD lank_JJ and_CC dead_JJ ,_, their_PRP$ whites_NNS turning_VBG to_TO rust_NN and_CC their_PRP$ greens_NNS to_TO browns_NNS ;_: when_WRB the_DT spider_NN and_CC the_DT beetle_NN had_VBD resumed_VBN their_PRP$ accustomed_JJ dominance_NN ;_: when_WRB time-discoloured_JJ stone_NN ,_, and_CC dust-encrusted_JJ mortar_NN ,_, and_CC rusty_JJ ,_, dank_JJ iron_NN ,_, and_CC tarnished_JJ brass_NN ,_, and_CC clouded_JJ silver-plating_NN gave_VBD back_RP the_DT feeble_JJ glimmer_NN of_IN a_DT candle_NN ,_, the_DT effect_NN was_VBD more_RBR miserable_JJ and_CC sordid_JJ than_IN could_MD have_VB been_VBN imagined_VBN ._.</w:t>
      </w:r>
    </w:p>
    <w:p w14:paraId="6F2322C5" w14:textId="77777777" w:rsidR="00EB4287" w:rsidRPr="00CD6915" w:rsidRDefault="00EB4287" w:rsidP="00EB4287">
      <w:r w:rsidRPr="00CD6915">
        <w:t>It_PRP conveyed_VBD irresistibly_RB the_DT idea_NN that_IN life_NN --_: animal_JJ life_NN --_: was_VBD not_RB the_DT only_JJ thing_NN which_WDT could_MD pass_VB away_RB ._.</w:t>
      </w:r>
    </w:p>
    <w:p w14:paraId="31F9C492" w14:textId="77777777" w:rsidR="00EB4287" w:rsidRPr="00CD6915" w:rsidRDefault="00EB4287" w:rsidP="00EB4287">
      <w:r w:rsidRPr="00CD6915">
        <w:t>Van_NNP Helsing_NNP went_VBD about_IN his_PRP$ work_NN systematically_RB ._.</w:t>
      </w:r>
    </w:p>
    <w:p w14:paraId="55F6E92F" w14:textId="77777777" w:rsidR="00EB4287" w:rsidRPr="00CD6915" w:rsidRDefault="00EB4287" w:rsidP="00EB4287">
      <w:r w:rsidRPr="00CD6915">
        <w:t>Holding_VBG his_PRP$ candle_NN so_IN that_IN he_PRP could_MD read_VB the_DT coffin_NN plates_NNS ,_, and_CC so_RB holding_VBG it_PRP that_IN the_DT sperm_NN dropped_VBD in_IN white_JJ patches_NNS which_WDT congealed_VBD as_IN they_PRP touched_VBD the_DT metal_NN ,_, he_PRP made_VBD assurance_NN of_IN Lucy_NNP 's_POS coffin_NN ._.</w:t>
      </w:r>
    </w:p>
    <w:p w14:paraId="7C5C893C" w14:textId="77777777" w:rsidR="00EB4287" w:rsidRPr="00CD6915" w:rsidRDefault="00EB4287" w:rsidP="00EB4287">
      <w:r w:rsidRPr="00CD6915">
        <w:t>Another_DT search_NN in_IN his_PRP$ bag_NN ,_, and_CC he_PRP took_VBD out_RP a_DT turnscrew_NN ._.</w:t>
      </w:r>
    </w:p>
    <w:p w14:paraId="0509C8D9" w14:textId="77777777" w:rsidR="00EB4287" w:rsidRPr="00CD6915" w:rsidRDefault="00EB4287" w:rsidP="00EB4287">
      <w:r w:rsidRPr="00CD6915">
        <w:t>``_`` What_WP are_VBP you_PRP going_VBG to_TO do_VB ?_. ''_''</w:t>
      </w:r>
    </w:p>
    <w:p w14:paraId="636ADEA8" w14:textId="77777777" w:rsidR="00EB4287" w:rsidRPr="00CD6915" w:rsidRDefault="00EB4287" w:rsidP="00EB4287">
      <w:r w:rsidRPr="00CD6915">
        <w:lastRenderedPageBreak/>
        <w:t>I_PRP asked_VBD ._.</w:t>
      </w:r>
    </w:p>
    <w:p w14:paraId="15ECCB38" w14:textId="77777777" w:rsidR="00EB4287" w:rsidRPr="00CD6915" w:rsidRDefault="00EB4287" w:rsidP="00EB4287">
      <w:r w:rsidRPr="00CD6915">
        <w:t>``_`` To_TO open_VB the_DT coffin_NN ._.</w:t>
      </w:r>
    </w:p>
    <w:p w14:paraId="383CE44F" w14:textId="77777777" w:rsidR="00EB4287" w:rsidRPr="00CD6915" w:rsidRDefault="00EB4287" w:rsidP="00EB4287">
      <w:r w:rsidRPr="00CD6915">
        <w:t>You_PRP shall_MD yet_RB be_VB convinced_VBN ._. ''_''</w:t>
      </w:r>
    </w:p>
    <w:p w14:paraId="130F70AF" w14:textId="77777777" w:rsidR="00EB4287" w:rsidRPr="00CD6915" w:rsidRDefault="00EB4287" w:rsidP="00EB4287">
      <w:r w:rsidRPr="00CD6915">
        <w:t>Straightway_NNP he_PRP began_VBD taking_VBG out_RP the_DT screws_NNS ,_, and_CC finally_RB lifted_VBN off_IN the_DT lid_NN ,_, showing_VBG the_DT casing_NN of_IN lead_NN beneath_IN ._.</w:t>
      </w:r>
    </w:p>
    <w:p w14:paraId="5262B613" w14:textId="77777777" w:rsidR="00EB4287" w:rsidRPr="00CD6915" w:rsidRDefault="00EB4287" w:rsidP="00EB4287">
      <w:r w:rsidRPr="00CD6915">
        <w:t>The_DT sight_NN was_VBD almost_RB too_RB much_JJ for_IN me_PRP ._.</w:t>
      </w:r>
    </w:p>
    <w:p w14:paraId="2FEFE233" w14:textId="77777777" w:rsidR="00EB4287" w:rsidRPr="00CD6915" w:rsidRDefault="00EB4287" w:rsidP="00EB4287">
      <w:r w:rsidRPr="00CD6915">
        <w:t>It_PRP seemed_VBD to_TO be_VB as_RB much_JJ an_DT affront_NN to_TO the_DT dead_NN as_IN it_PRP would_MD have_VB been_VBN to_TO have_VB stripped_VBN off_RP her_PRP$ clothing_NN in_IN her_PRP$ sleep_NN whilst_IN living_NN ;_: I_PRP actually_RB took_VBD hold_NN of_IN his_PRP$ hand_NN to_TO stop_VB him_PRP ._.</w:t>
      </w:r>
    </w:p>
    <w:p w14:paraId="20C59C91" w14:textId="77777777" w:rsidR="00EB4287" w:rsidRPr="00CD6915" w:rsidRDefault="00EB4287" w:rsidP="00EB4287">
      <w:r w:rsidRPr="00CD6915">
        <w:t>He_PRP only_RB said_VBD :_: ``_`` You_PRP shall_MD see_VB ,_, ''_'' and_CC again_RB fumbling_VBG in_IN his_PRP$ bag_NN ,_, took_VBD out_RP a_DT tiny_JJ fret-saw_NN ._.</w:t>
      </w:r>
    </w:p>
    <w:p w14:paraId="58141894" w14:textId="77777777" w:rsidR="00EB4287" w:rsidRPr="00CD6915" w:rsidRDefault="00EB4287" w:rsidP="00EB4287">
      <w:r w:rsidRPr="00CD6915">
        <w:t>Striking_VBG the_DT turnscrew_NN through_IN the_DT lead_NN with_IN a_DT swift_JJ downward_JJ stab_NN ,_, which_WDT made_VBD me_PRP wince_NN ,_, he_PRP made_VBD a_DT small_JJ hole_NN ,_, which_WDT was_VBD ,_, however_RB ,_, big_JJ enough_RB to_TO admit_VB the_DT point_NN of_IN the_DT saw_NN ._.</w:t>
      </w:r>
    </w:p>
    <w:p w14:paraId="15FFBE8F" w14:textId="77777777" w:rsidR="00EB4287" w:rsidRPr="00CD6915" w:rsidRDefault="00EB4287" w:rsidP="00EB4287">
      <w:r w:rsidRPr="00CD6915">
        <w:t>I_PRP had_VBD expected_VBN a_DT rush_NN of_IN gas_NN from_IN the_DT week-old_JJ corpse_NN ._.</w:t>
      </w:r>
    </w:p>
    <w:p w14:paraId="0F3E30CB" w14:textId="77777777" w:rsidR="00EB4287" w:rsidRPr="00CD6915" w:rsidRDefault="00EB4287" w:rsidP="00EB4287">
      <w:r w:rsidRPr="00CD6915">
        <w:t>We_PRP doctors_NNS ,_, who_WP have_VBP had_VBD to_TO study_VB our_PRP$ dangers_NNS ,_, have_VBP to_TO become_VB accustomed_JJ to_TO such_JJ things_NNS ,_, and_CC I_PRP drew_VBD back_RB towards_IN the_DT door_NN ._.</w:t>
      </w:r>
    </w:p>
    <w:p w14:paraId="5FE2A21A" w14:textId="77777777" w:rsidR="00EB4287" w:rsidRPr="00CD6915" w:rsidRDefault="00EB4287" w:rsidP="00EB4287">
      <w:r w:rsidRPr="00CD6915">
        <w:t>But_CC the_DT Professor_NNP never_RB stopped_VBD for_IN a_DT moment_NN ;_: he_PRP sawed_VBD down_RP a_DT couple_NN of_IN feet_NNS along_IN one_CD side_NN of_IN the_DT lead_NN coffin_NN ,_, and_CC then_RB across_IN ,_, and_CC down_IN the_DT other_JJ side_NN ._.</w:t>
      </w:r>
    </w:p>
    <w:p w14:paraId="1471AECB" w14:textId="77777777" w:rsidR="00EB4287" w:rsidRPr="00CD6915" w:rsidRDefault="00EB4287" w:rsidP="00EB4287">
      <w:r w:rsidRPr="00CD6915">
        <w:t>Taking_VBG the_DT edge_NN of_IN the_DT loose_JJ flange_NN ,_, he_PRP bent_JJ it_PRP back_RB towards_IN the_DT foot_NN of_IN the_DT coffin_NN ,_, and_CC holding_VBG up_RP the_DT candle_NN into_IN the_DT aperture_NN ,_, motioned_VBD to_TO me_PRP to_TO look_VB ._.</w:t>
      </w:r>
    </w:p>
    <w:p w14:paraId="684B5213" w14:textId="77777777" w:rsidR="00EB4287" w:rsidRPr="00CD6915" w:rsidRDefault="00EB4287" w:rsidP="00EB4287">
      <w:r w:rsidRPr="00CD6915">
        <w:t>I_PRP drew_VBD near_IN and_CC looked_VBD ._.</w:t>
      </w:r>
    </w:p>
    <w:p w14:paraId="2C9882D0" w14:textId="77777777" w:rsidR="00EB4287" w:rsidRPr="00CD6915" w:rsidRDefault="00EB4287" w:rsidP="00EB4287">
      <w:r w:rsidRPr="00CD6915">
        <w:t>The_DT coffin_NN was_VBD empty_JJ ._.</w:t>
      </w:r>
    </w:p>
    <w:p w14:paraId="71DF2C38" w14:textId="77777777" w:rsidR="00EB4287" w:rsidRPr="00CD6915" w:rsidRDefault="00EB4287" w:rsidP="00EB4287">
      <w:r w:rsidRPr="00CD6915">
        <w:t>It_PRP was_VBD certainly_RB a_DT surprise_NN to_TO me_PRP ,_, and_CC gave_VBD me_PRP a_DT considerable_JJ shock_NN ,_, but_CC Van_NNP Helsing_NNP was_VBD unmoved_JJ ._.</w:t>
      </w:r>
    </w:p>
    <w:p w14:paraId="19B04533" w14:textId="77777777" w:rsidR="00EB4287" w:rsidRPr="00CD6915" w:rsidRDefault="00EB4287" w:rsidP="00EB4287">
      <w:r w:rsidRPr="00CD6915">
        <w:t>He_PRP was_VBD now_RB more_RBR sure_JJ than_IN ever_RB of_IN his_PRP$ ground_NN ,_, and_CC so_RB emboldened_VBN to_TO proceed_VB in_IN his_PRP$ task_NN ._.</w:t>
      </w:r>
    </w:p>
    <w:p w14:paraId="1A5B7BE3" w14:textId="77777777" w:rsidR="00EB4287" w:rsidRPr="00CD6915" w:rsidRDefault="00EB4287" w:rsidP="00EB4287">
      <w:r w:rsidRPr="00CD6915">
        <w:t>``_`` Are_VBP you_PRP satisfied_VBN now_RB ,_, friend_NN John_NNP ?_. ''_''</w:t>
      </w:r>
    </w:p>
    <w:p w14:paraId="42AC7C72" w14:textId="77777777" w:rsidR="00EB4287" w:rsidRPr="00CD6915" w:rsidRDefault="00EB4287" w:rsidP="00EB4287">
      <w:r w:rsidRPr="00CD6915">
        <w:t>he_PRP asked_VBD ._.</w:t>
      </w:r>
    </w:p>
    <w:p w14:paraId="6E2EF81B" w14:textId="77777777" w:rsidR="00EB4287" w:rsidRPr="00CD6915" w:rsidRDefault="00EB4287" w:rsidP="00EB4287">
      <w:r w:rsidRPr="00CD6915">
        <w:t>I_PRP felt_VBD all_PDT the_DT dogged_JJ argumentativeness_NN of_IN my_PRP$ nature_NN awake_RB within_IN me_PRP as_IN I_PRP answered_VBD him_PRP :_: --_: ``_`` I_PRP am_VBP satisfied_JJ that_IN Lucy_NNP 's_POS body_NN is_VBZ not_RB in_IN that_DT coffin_NN ;_: but_CC that_IN only_RB proves_VBZ one_CD thing_NN ._. ''_''</w:t>
      </w:r>
    </w:p>
    <w:p w14:paraId="1AF103B8" w14:textId="77777777" w:rsidR="00EB4287" w:rsidRPr="00CD6915" w:rsidRDefault="00EB4287" w:rsidP="00EB4287">
      <w:r w:rsidRPr="00CD6915">
        <w:t>``_`` And_CC what_WP is_VBZ that_IN ,_, friend_NN John_NNP ?_. ''_''</w:t>
      </w:r>
    </w:p>
    <w:p w14:paraId="2B287081" w14:textId="77777777" w:rsidR="00EB4287" w:rsidRPr="00CD6915" w:rsidRDefault="00EB4287" w:rsidP="00EB4287">
      <w:r w:rsidRPr="00CD6915">
        <w:t>``_`` That_IN it_PRP is_VBZ not_RB there_RB ._. ''_''</w:t>
      </w:r>
    </w:p>
    <w:p w14:paraId="4970C35A" w14:textId="77777777" w:rsidR="00EB4287" w:rsidRPr="00CD6915" w:rsidRDefault="00EB4287" w:rsidP="00EB4287">
      <w:r w:rsidRPr="00CD6915">
        <w:lastRenderedPageBreak/>
        <w:t>``_`` That_DT is_VBZ good_JJ logic_NN ,_, ''_'' he_PRP said_VBD ,_, ``_`` so_RB far_RB as_IN it_PRP goes_VBZ ._.</w:t>
      </w:r>
    </w:p>
    <w:p w14:paraId="06034045" w14:textId="77777777" w:rsidR="00EB4287" w:rsidRPr="00CD6915" w:rsidRDefault="00EB4287" w:rsidP="00EB4287">
      <w:r w:rsidRPr="00CD6915">
        <w:t>But_CC how_WRB do_VBP you_PRP --_: how_WRB can_MD you_PRP --_: account_VBP for_IN it_PRP not_RB being_VBG there_RB ?_. ''_''</w:t>
      </w:r>
    </w:p>
    <w:p w14:paraId="45C5521C" w14:textId="77777777" w:rsidR="00EB4287" w:rsidRPr="00CD6915" w:rsidRDefault="00EB4287" w:rsidP="00EB4287">
      <w:r w:rsidRPr="00CD6915">
        <w:t>``_`` Perhaps_RB a_DT body-snatcher_NN ,_, ''_'' I_PRP suggested_VBD ._.</w:t>
      </w:r>
    </w:p>
    <w:p w14:paraId="3DEBDB1B" w14:textId="77777777" w:rsidR="00EB4287" w:rsidRPr="00CD6915" w:rsidRDefault="00EB4287" w:rsidP="00EB4287">
      <w:r w:rsidRPr="00CD6915">
        <w:t>``_`` Some_DT of_IN the_DT undertaker_NN 's_POS people_NNS may_MD have_VB stolen_VBN it_PRP ._. ''_''</w:t>
      </w:r>
    </w:p>
    <w:p w14:paraId="1C4179F8" w14:textId="77777777" w:rsidR="00EB4287" w:rsidRPr="00CD6915" w:rsidRDefault="00EB4287" w:rsidP="00EB4287">
      <w:r w:rsidRPr="00CD6915">
        <w:t>I_PRP felt_VBD that_IN I_PRP was_VBD speaking_VBG folly_NN ,_, and_CC yet_RB it_PRP was_VBD the_DT only_JJ real_JJ cause_NN which_WDT I_PRP could_MD suggest_VB ._.</w:t>
      </w:r>
    </w:p>
    <w:p w14:paraId="16F0ECCC" w14:textId="77777777" w:rsidR="00EB4287" w:rsidRPr="00CD6915" w:rsidRDefault="00EB4287" w:rsidP="00EB4287">
      <w:r w:rsidRPr="00CD6915">
        <w:t>The_DT Professor_NNP sighed_VBD ._.</w:t>
      </w:r>
    </w:p>
    <w:p w14:paraId="33B90F73" w14:textId="77777777" w:rsidR="00EB4287" w:rsidRPr="00CD6915" w:rsidRDefault="00EB4287" w:rsidP="00EB4287">
      <w:r w:rsidRPr="00CD6915">
        <w:t>``_`` Ah_NN well_RB !_. ''_''</w:t>
      </w:r>
    </w:p>
    <w:p w14:paraId="5D92713D" w14:textId="77777777" w:rsidR="00EB4287" w:rsidRPr="00CD6915" w:rsidRDefault="00EB4287" w:rsidP="00EB4287">
      <w:r w:rsidRPr="00CD6915">
        <w:t>he_PRP said_VBD ,_, ``_`` we_PRP must_MD have_VB more_JJR proof_NN ._.</w:t>
      </w:r>
    </w:p>
    <w:p w14:paraId="560F0F6B" w14:textId="77777777" w:rsidR="00EB4287" w:rsidRPr="00CD6915" w:rsidRDefault="00EB4287" w:rsidP="00EB4287">
      <w:r w:rsidRPr="00CD6915">
        <w:t>Come_VB with_IN me_PRP ._. ''_''</w:t>
      </w:r>
    </w:p>
    <w:p w14:paraId="1ACF690B" w14:textId="77777777" w:rsidR="00EB4287" w:rsidRPr="00CD6915" w:rsidRDefault="00EB4287" w:rsidP="00EB4287">
      <w:r w:rsidRPr="00CD6915">
        <w:t>He_PRP put_VBD on_IN the_DT coffin-lid_NN again_RB ,_, gathered_VBD up_RP all_PDT his_PRP$ things_NNS and_CC placed_VBD them_PRP in_IN the_DT bag_NN ,_, blew_VBD out_RP the_DT light_NN ,_, and_CC placed_VBD the_DT candle_NN also_RB in_IN the_DT bag_NN ._.</w:t>
      </w:r>
    </w:p>
    <w:p w14:paraId="21FD976D" w14:textId="77777777" w:rsidR="00EB4287" w:rsidRPr="00CD6915" w:rsidRDefault="00EB4287" w:rsidP="00EB4287">
      <w:r w:rsidRPr="00CD6915">
        <w:t>We_PRP opened_VBD the_DT door_NN ,_, and_CC went_VBD out_RP ._.</w:t>
      </w:r>
    </w:p>
    <w:p w14:paraId="18A6EE91" w14:textId="77777777" w:rsidR="00EB4287" w:rsidRPr="00CD6915" w:rsidRDefault="00EB4287" w:rsidP="00EB4287">
      <w:r w:rsidRPr="00CD6915">
        <w:t>Behind_IN us_PRP he_PRP closed_VBD the_DT door_NN and_CC locked_VBD it_PRP ._.</w:t>
      </w:r>
    </w:p>
    <w:p w14:paraId="571AEC78" w14:textId="77777777" w:rsidR="00EB4287" w:rsidRPr="00CD6915" w:rsidRDefault="00EB4287" w:rsidP="00EB4287">
      <w:r w:rsidRPr="00CD6915">
        <w:t>He_PRP handed_VBD me_PRP the_DT key_NN ,_, saying_VBG :_: ``_`` Will_MD you_PRP keep_VB it_PRP ?_.</w:t>
      </w:r>
    </w:p>
    <w:p w14:paraId="3EEE8F7C" w14:textId="77777777" w:rsidR="00EB4287" w:rsidRPr="00CD6915" w:rsidRDefault="00EB4287" w:rsidP="00EB4287">
      <w:r w:rsidRPr="00CD6915">
        <w:t>You_PRP had_VBD better_RBR be_VB assured_VBN ._. ''_''</w:t>
      </w:r>
    </w:p>
    <w:p w14:paraId="6103645B" w14:textId="77777777" w:rsidR="00EB4287" w:rsidRPr="00CD6915" w:rsidRDefault="00EB4287" w:rsidP="00EB4287">
      <w:r w:rsidRPr="00CD6915">
        <w:t>I_PRP laughed_VBD --_: it_PRP was_VBD not_RB a_DT very_RB cheerful_JJ laugh_NN ,_, I_PRP am_VBP bound_VBN to_TO say_VB --_: as_IN I_PRP motioned_VBD him_PRP to_TO keep_VB it_PRP ._.</w:t>
      </w:r>
    </w:p>
    <w:p w14:paraId="5A2DEEDE" w14:textId="77777777" w:rsidR="00EB4287" w:rsidRPr="00CD6915" w:rsidRDefault="00EB4287" w:rsidP="00EB4287">
      <w:r w:rsidRPr="00CD6915">
        <w:t>``_`` A_DT key_NN is_VBZ nothing_NN ,_, ''_'' I_PRP said_VBD ;_: ``_`` there_EX may_MD be_VB duplicates_NNS ;_: and_CC anyhow_RB it_PRP is_VBZ not_RB difficult_JJ to_TO pick_VB a_DT lock_NN of_IN that_DT kind_NN ._. ''_''</w:t>
      </w:r>
    </w:p>
    <w:p w14:paraId="2F31A57F" w14:textId="77777777" w:rsidR="00EB4287" w:rsidRPr="00CD6915" w:rsidRDefault="00EB4287" w:rsidP="00EB4287">
      <w:r w:rsidRPr="00CD6915">
        <w:t>He_PRP said_VBD nothing_NN ,_, but_CC put_VBD the_DT key_NN in_IN his_PRP$ pocket_NN ._.</w:t>
      </w:r>
    </w:p>
    <w:p w14:paraId="1EA6D3BA" w14:textId="77777777" w:rsidR="00EB4287" w:rsidRPr="00CD6915" w:rsidRDefault="00EB4287" w:rsidP="00EB4287">
      <w:r w:rsidRPr="00CD6915">
        <w:t>Then_RB he_PRP told_VBD me_PRP to_TO watch_VB at_IN one_CD side_NN of_IN the_DT churchyard_NN whilst_IN he_PRP would_MD watch_VB at_IN the_DT other_JJ ._.</w:t>
      </w:r>
    </w:p>
    <w:p w14:paraId="01155134" w14:textId="77777777" w:rsidR="00EB4287" w:rsidRPr="00CD6915" w:rsidRDefault="00EB4287" w:rsidP="00EB4287">
      <w:r w:rsidRPr="00CD6915">
        <w:t>I_PRP took_VBD up_RP my_PRP$ place_NN behind_IN a_DT yew-tree_NN ,_, and_CC I_PRP saw_VBD his_PRP$ dark_JJ figure_NN move_NN until_IN the_DT intervening_VBG headstones_NNS and_CC trees_NNS hid_VBD it_PRP from_IN my_PRP$ sight_NN ._.</w:t>
      </w:r>
    </w:p>
    <w:p w14:paraId="29D8E812" w14:textId="77777777" w:rsidR="00EB4287" w:rsidRPr="00CD6915" w:rsidRDefault="00EB4287" w:rsidP="00EB4287">
      <w:r w:rsidRPr="00CD6915">
        <w:t>It_PRP was_VBD a_DT lonely_JJ vigil_NN ._.</w:t>
      </w:r>
    </w:p>
    <w:p w14:paraId="014BCC84" w14:textId="77777777" w:rsidR="00EB4287" w:rsidRPr="00CD6915" w:rsidRDefault="00EB4287" w:rsidP="00EB4287">
      <w:r w:rsidRPr="00CD6915">
        <w:t>Just_RB after_IN I_PRP had_VBD taken_VBN my_PRP$ place_NN I_PRP heard_VBD a_DT distant_JJ clock_NN strike_NN twelve_CD ,_, and_CC in_IN time_NN came_VBD one_CD and_CC two_CD ._.</w:t>
      </w:r>
    </w:p>
    <w:p w14:paraId="53F197FD" w14:textId="77777777" w:rsidR="00EB4287" w:rsidRPr="00CD6915" w:rsidRDefault="00EB4287" w:rsidP="00EB4287">
      <w:r w:rsidRPr="00CD6915">
        <w:t>I_PRP was_VBD chilled_VBN and_CC unnerved_JJ ,_, and_CC angry_JJ with_IN the_DT Professor_NNP for_IN taking_VBG me_PRP on_IN such_PDT an_DT errand_NN and_CC with_IN myself_PRP for_IN coming_VBG ._.</w:t>
      </w:r>
    </w:p>
    <w:p w14:paraId="7660B7A9" w14:textId="77777777" w:rsidR="00EB4287" w:rsidRPr="00CD6915" w:rsidRDefault="00EB4287" w:rsidP="00EB4287">
      <w:r w:rsidRPr="00CD6915">
        <w:lastRenderedPageBreak/>
        <w:t>I_PRP was_VBD too_RB cold_JJ and_CC too_RB sleepy_JJ to_TO be_VB keenly_RB observant_JJ ,_, and_CC not_RB sleepy_JJ enough_RB to_TO betray_VB my_PRP$ trust_NN so_RB altogether_RB I_PRP had_VBD a_DT dreary_JJ ,_, miserable_JJ time_NN ._.</w:t>
      </w:r>
    </w:p>
    <w:p w14:paraId="7772CDEB" w14:textId="77777777" w:rsidR="00EB4287" w:rsidRPr="00CD6915" w:rsidRDefault="00EB4287" w:rsidP="00EB4287">
      <w:r w:rsidRPr="00CD6915">
        <w:t>Suddenly_RB ,_, as_IN I_PRP turned_VBD round_NN ,_, I_PRP thought_VBD I_PRP saw_VBD something_NN like_IN a_DT white_JJ streak_NN ,_, moving_VBG between_IN two_CD dark_JJ yew-trees_NNS at_IN the_DT side_NN of_IN the_DT churchyard_NN farthest_JJS from_IN the_DT tomb_NN ;_: at_IN the_DT same_JJ time_NN a_DT dark_JJ mass_NN moved_VBN from_IN the_DT Professor_NNP 's_POS side_NN of_IN the_DT ground_NN ,_, and_CC hurriedly_RB went_VBD towards_IN it_PRP ._.</w:t>
      </w:r>
    </w:p>
    <w:p w14:paraId="0A52B692" w14:textId="77777777" w:rsidR="00EB4287" w:rsidRPr="00CD6915" w:rsidRDefault="00EB4287" w:rsidP="00EB4287">
      <w:r w:rsidRPr="00CD6915">
        <w:t>Then_RB I_PRP too_RB moved_VBD ;_: but_CC I_PRP had_VBD to_TO go_VB round_JJ headstones_NNS and_CC railed-off_JJ tombs_NNS ,_, and_CC I_PRP stumbled_VBD over_IN graves_NNS ._.</w:t>
      </w:r>
    </w:p>
    <w:p w14:paraId="2232BECE" w14:textId="77777777" w:rsidR="00EB4287" w:rsidRPr="00CD6915" w:rsidRDefault="00EB4287" w:rsidP="00EB4287">
      <w:r w:rsidRPr="00CD6915">
        <w:t>The_DT sky_NN was_VBD overcast_JJ ,_, and_CC somewhere_RB far_RB off_IN an_DT early_JJ cock_NN crew_NN ._.</w:t>
      </w:r>
    </w:p>
    <w:p w14:paraId="0FCEAE6B" w14:textId="77777777" w:rsidR="00EB4287" w:rsidRPr="00CD6915" w:rsidRDefault="00EB4287" w:rsidP="00EB4287">
      <w:r w:rsidRPr="00CD6915">
        <w:t>A_DT little_JJ way_NN off_IN ,_, beyond_IN a_DT line_NN of_IN scattered_JJ juniper-trees_NNS ,_, which_WDT marked_VBD the_DT pathway_NN to_TO the_DT church_NN ,_, a_DT white_JJ ,_, dim_JJ figure_NN flitted_VBD in_IN the_DT direction_NN of_IN the_DT tomb_NN ._.</w:t>
      </w:r>
    </w:p>
    <w:p w14:paraId="07060096" w14:textId="77777777" w:rsidR="00EB4287" w:rsidRPr="00CD6915" w:rsidRDefault="00EB4287" w:rsidP="00EB4287">
      <w:r w:rsidRPr="00CD6915">
        <w:t>The_DT tomb_NN itself_PRP was_VBD hidden_VBN by_IN trees_NNS ,_, and_CC I_PRP could_MD not_RB see_VB where_WRB the_DT figure_NN disappeared_VBD ._.</w:t>
      </w:r>
    </w:p>
    <w:p w14:paraId="0C51396F" w14:textId="77777777" w:rsidR="00EB4287" w:rsidRPr="00CD6915" w:rsidRDefault="00EB4287" w:rsidP="00EB4287">
      <w:r w:rsidRPr="00CD6915">
        <w:t>I_PRP heard_VBD the_DT rustle_NN of_IN actual_JJ movement_NN where_WRB I_PRP had_VBD first_RB seen_VBN the_DT white_JJ figure_NN ,_, and_CC coming_VBG over_RB ,_, found_VBD the_DT Professor_NNP holding_NN in_IN his_PRP$ arms_NNS a_DT tiny_JJ child_NN ._.</w:t>
      </w:r>
    </w:p>
    <w:p w14:paraId="231520FB" w14:textId="77777777" w:rsidR="00EB4287" w:rsidRPr="00CD6915" w:rsidRDefault="00EB4287" w:rsidP="00EB4287">
      <w:r w:rsidRPr="00CD6915">
        <w:t>When_WRB he_PRP saw_VBD me_PRP he_PRP held_VBD it_PRP out_RP to_TO me_PRP ,_, and_CC said_VBD :_: --_: ``_`` Are_VBP you_PRP satisfied_VBN now_RB ?_. ''_''</w:t>
      </w:r>
    </w:p>
    <w:p w14:paraId="7C9F05DC" w14:textId="77777777" w:rsidR="00EB4287" w:rsidRPr="00CD6915" w:rsidRDefault="00EB4287" w:rsidP="00EB4287">
      <w:r w:rsidRPr="00CD6915">
        <w:t>``_`` No_UH ,_, ''_'' I_PRP said_VBD ,_, in_IN a_DT way_NN that_IN I_PRP felt_VBD was_VBD aggressive_JJ ._.</w:t>
      </w:r>
    </w:p>
    <w:p w14:paraId="7BB0D077" w14:textId="77777777" w:rsidR="00EB4287" w:rsidRPr="00CD6915" w:rsidRDefault="00EB4287" w:rsidP="00EB4287">
      <w:r w:rsidRPr="00CD6915">
        <w:t>``_`` Do_VBP you_PRP not_RB see_VB the_DT child_NN ?_. ''_''</w:t>
      </w:r>
    </w:p>
    <w:p w14:paraId="493A55B3" w14:textId="77777777" w:rsidR="00EB4287" w:rsidRPr="00CD6915" w:rsidRDefault="00EB4287" w:rsidP="00EB4287">
      <w:r w:rsidRPr="00CD6915">
        <w:t>``_`` Yes_UH ,_, it_PRP is_VBZ a_DT child_NN ,_, but_CC who_WP brought_VBD it_PRP here_RB ?_.</w:t>
      </w:r>
    </w:p>
    <w:p w14:paraId="5DF6803A" w14:textId="77777777" w:rsidR="00EB4287" w:rsidRPr="00CD6915" w:rsidRDefault="00EB4287" w:rsidP="00EB4287">
      <w:r w:rsidRPr="00CD6915">
        <w:t>And_CC is_VBZ it_PRP wounded_VBN ?_. ''_''</w:t>
      </w:r>
    </w:p>
    <w:p w14:paraId="54A226DB" w14:textId="77777777" w:rsidR="00EB4287" w:rsidRPr="00CD6915" w:rsidRDefault="00EB4287" w:rsidP="00EB4287">
      <w:r w:rsidRPr="00CD6915">
        <w:t>I_PRP asked_VBD ._.</w:t>
      </w:r>
    </w:p>
    <w:p w14:paraId="6BB98E13" w14:textId="77777777" w:rsidR="00EB4287" w:rsidRPr="00CD6915" w:rsidRDefault="00EB4287" w:rsidP="00EB4287">
      <w:r w:rsidRPr="00CD6915">
        <w:t>``_`` We_PRP shall_MD see_VB ,_, ''_'' said_VBD the_DT Professor_NNP ,_, and_CC with_IN one_CD impulse_NN we_PRP took_VBD our_PRP$ way_NN out_IN of_IN the_DT churchyard_NN ,_, he_PRP carrying_VBG the_DT sleeping_VBG child_NN ._.</w:t>
      </w:r>
    </w:p>
    <w:p w14:paraId="488C6C08" w14:textId="77777777" w:rsidR="00EB4287" w:rsidRPr="00CD6915" w:rsidRDefault="00EB4287" w:rsidP="00EB4287">
      <w:r w:rsidRPr="00CD6915">
        <w:t>When_WRB we_PRP had_VBD got_VBN some_DT little_JJ distance_NN away_RB ,_, we_PRP went_VBD into_IN a_DT clump_NN of_IN trees_NNS ,_, and_CC struck_VBD a_DT match_NN ,_, and_CC looked_VBD at_IN the_DT child_NN 's_POS throat_NN ._.</w:t>
      </w:r>
    </w:p>
    <w:p w14:paraId="4E1955EF" w14:textId="77777777" w:rsidR="00EB4287" w:rsidRPr="00CD6915" w:rsidRDefault="00EB4287" w:rsidP="00EB4287">
      <w:r w:rsidRPr="00CD6915">
        <w:t>It_PRP was_VBD without_IN a_DT scratch_NN or_CC scar_NN of_IN any_DT kind_NN ._.</w:t>
      </w:r>
    </w:p>
    <w:p w14:paraId="3D02824C" w14:textId="77777777" w:rsidR="00EB4287" w:rsidRPr="00CD6915" w:rsidRDefault="00EB4287" w:rsidP="00EB4287">
      <w:r w:rsidRPr="00CD6915">
        <w:t>``_`` Was_VBD I_PRP right_JJ ?_. ''_''</w:t>
      </w:r>
    </w:p>
    <w:p w14:paraId="244D7A99" w14:textId="77777777" w:rsidR="00EB4287" w:rsidRPr="00CD6915" w:rsidRDefault="00EB4287" w:rsidP="00EB4287">
      <w:r w:rsidRPr="00CD6915">
        <w:t>I_PRP asked_VBD triumphantly_RB ._.</w:t>
      </w:r>
    </w:p>
    <w:p w14:paraId="4B650304" w14:textId="77777777" w:rsidR="00EB4287" w:rsidRPr="00CD6915" w:rsidRDefault="00EB4287" w:rsidP="00EB4287">
      <w:r w:rsidRPr="00CD6915">
        <w:t>``_`` We_PRP were_VBD just_RB in_IN time_NN ,_, ''_'' said_VBD the_DT Professor_NNP thankfully_RB ._.</w:t>
      </w:r>
    </w:p>
    <w:p w14:paraId="7D319C92" w14:textId="77777777" w:rsidR="00EB4287" w:rsidRPr="00CD6915" w:rsidRDefault="00EB4287" w:rsidP="00EB4287">
      <w:r w:rsidRPr="00CD6915">
        <w:lastRenderedPageBreak/>
        <w:t>We_PRP had_VBD now_RB to_TO decide_VB what_WP we_PRP were_VBD to_TO do_VB with_IN the_DT child_NN ,_, and_CC so_RB consulted_VBN about_IN it_PRP ._.</w:t>
      </w:r>
    </w:p>
    <w:p w14:paraId="7350915C" w14:textId="77777777" w:rsidR="00EB4287" w:rsidRPr="00CD6915" w:rsidRDefault="00EB4287" w:rsidP="00EB4287">
      <w:r w:rsidRPr="00CD6915">
        <w:t>If_IN we_PRP were_VBD to_TO take_VB it_PRP to_TO a_DT police-station_NN we_PRP should_MD have_VB to_TO give_VB some_DT account_NN of_IN our_PRP$ movements_NNS during_IN the_DT night_NN ;_: at_IN least_JJS ,_, we_PRP should_MD have_VB had_VBD to_TO make_VB some_DT statement_NN as_IN to_TO how_WRB we_PRP had_VBD come_VBN to_TO find_VB the_DT child_NN ._.</w:t>
      </w:r>
    </w:p>
    <w:p w14:paraId="74E56E3B" w14:textId="77777777" w:rsidR="00EB4287" w:rsidRPr="00CD6915" w:rsidRDefault="00EB4287" w:rsidP="00EB4287">
      <w:r w:rsidRPr="00CD6915">
        <w:t>So_RB finally_RB we_PRP decided_VBD that_IN we_PRP would_MD take_VB it_PRP to_TO the_DT Heath_NNP ,_, and_CC when_WRB we_PRP heard_VBD a_DT policeman_NN coming_VBG ,_, would_MD leave_VB it_PRP where_WRB he_PRP could_MD not_RB fail_VB to_TO find_VB it_PRP ;_: we_PRP would_MD then_RB seek_VB our_PRP$ way_NN home_NN as_RB quickly_RB as_IN we_PRP could_MD ._.</w:t>
      </w:r>
    </w:p>
    <w:p w14:paraId="20C2B85C" w14:textId="77777777" w:rsidR="00EB4287" w:rsidRPr="00CD6915" w:rsidRDefault="00EB4287" w:rsidP="00EB4287">
      <w:r w:rsidRPr="00CD6915">
        <w:t>All_DT fell_VBD out_RP well_RB ._.</w:t>
      </w:r>
    </w:p>
    <w:p w14:paraId="69275CB0" w14:textId="77777777" w:rsidR="00EB4287" w:rsidRPr="00CD6915" w:rsidRDefault="00EB4287" w:rsidP="00EB4287">
      <w:r w:rsidRPr="00CD6915">
        <w:t>At_IN the_DT edge_NN of_IN Hampstead_NNP Heath_NNP we_PRP heard_VBD a_DT policeman_NN 's_POS heavy_JJ tramp_NN ,_, and_CC laying_VBG the_DT child_NN on_IN the_DT pathway_NN ,_, we_PRP waited_VBD and_CC watched_VBD until_IN he_PRP saw_VBD it_PRP as_IN he_PRP flashed_VBD his_PRP$ lantern_NN to_TO and_CC fro_NN ._.</w:t>
      </w:r>
    </w:p>
    <w:p w14:paraId="261BBFC7" w14:textId="77777777" w:rsidR="00EB4287" w:rsidRPr="00CD6915" w:rsidRDefault="00EB4287" w:rsidP="00EB4287">
      <w:r w:rsidRPr="00CD6915">
        <w:t>We_PRP heard_VBD his_PRP$ exclamation_NN of_IN astonishment_NN ,_, and_CC then_RB we_PRP went_VBD away_RB silently_RB ._.</w:t>
      </w:r>
    </w:p>
    <w:p w14:paraId="11990818" w14:textId="77777777" w:rsidR="00EB4287" w:rsidRPr="00CD6915" w:rsidRDefault="00EB4287" w:rsidP="00EB4287">
      <w:r w:rsidRPr="00CD6915">
        <w:t>By_IN good_JJ chance_NN we_PRP got_VBD a_DT cab_NN near_IN the_DT ``_`` Spaniards_NNPS ,_, ''_'' and_CC drove_VBD to_TO town_NN ._.</w:t>
      </w:r>
    </w:p>
    <w:p w14:paraId="36D8292E" w14:textId="77777777" w:rsidR="00EB4287" w:rsidRPr="00CD6915" w:rsidRDefault="00EB4287" w:rsidP="00EB4287">
      <w:r w:rsidRPr="00CD6915">
        <w:t>I_PRP can_MD not_RB sleep_VB ,_, so_IN I_PRP make_VBP this_DT entry_NN ._.</w:t>
      </w:r>
    </w:p>
    <w:p w14:paraId="1DB0A6D9" w14:textId="77777777" w:rsidR="00EB4287" w:rsidRPr="00CD6915" w:rsidRDefault="00EB4287" w:rsidP="00EB4287">
      <w:r w:rsidRPr="00CD6915">
        <w:t>But_CC I_PRP must_MD try_VB to_TO get_VB a_DT few_JJ hours_NNS '_POS sleep_NN ,_, as_IN Van_NNP Helsing_NNP is_VBZ to_TO call_VB for_IN me_PRP at_IN noon_NN ._.</w:t>
      </w:r>
    </w:p>
    <w:p w14:paraId="1CFDA435" w14:textId="77777777" w:rsidR="00EB4287" w:rsidRPr="00CD6915" w:rsidRDefault="00EB4287" w:rsidP="00EB4287">
      <w:r w:rsidRPr="00CD6915">
        <w:t>He_PRP insists_VBZ that_IN I_PRP shall_MD go_VB with_IN him_PRP on_IN another_DT expedition_NN ._.</w:t>
      </w:r>
    </w:p>
    <w:p w14:paraId="499142C5" w14:textId="77777777" w:rsidR="00EB4287" w:rsidRPr="00CD6915" w:rsidRDefault="00EB4287" w:rsidP="00EB4287">
      <w:r w:rsidRPr="00CD6915">
        <w:t>27_CD September_NNP ._.</w:t>
      </w:r>
    </w:p>
    <w:p w14:paraId="64BB5E46" w14:textId="77777777" w:rsidR="00EB4287" w:rsidRPr="00CD6915" w:rsidRDefault="00EB4287" w:rsidP="00EB4287">
      <w:r w:rsidRPr="00CD6915">
        <w:t>--_: It_PRP was_VBD two_CD o'clock_RB before_IN we_PRP found_VBD a_DT suitable_JJ opportunity_NN for_IN our_PRP$ attempt_NN ._.</w:t>
      </w:r>
    </w:p>
    <w:p w14:paraId="031C940D" w14:textId="77777777" w:rsidR="00EB4287" w:rsidRPr="00CD6915" w:rsidRDefault="00EB4287" w:rsidP="00EB4287">
      <w:r w:rsidRPr="00CD6915">
        <w:t>The_DT funeral_NN held_VBN at_IN noon_NN was_VBD all_DT completed_VBN ,_, and_CC the_DT last_JJ stragglers_NNS of_IN the_DT mourners_NNS had_VBD taken_VBN themselves_PRP lazily_RB away_RB ,_, when_WRB ,_, looking_VBG carefully_RB from_IN behind_IN a_DT clump_NN of_IN alder-trees_NNS ,_, we_PRP saw_VBD the_DT sexton_NN lock_VB the_DT gate_NN after_IN him_PRP ._.</w:t>
      </w:r>
    </w:p>
    <w:p w14:paraId="7A686A6C" w14:textId="77777777" w:rsidR="00EB4287" w:rsidRPr="00CD6915" w:rsidRDefault="00EB4287" w:rsidP="00EB4287">
      <w:r w:rsidRPr="00CD6915">
        <w:t>We_PRP knew_VBD then_RB that_IN we_PRP were_VBD safe_JJ till_IN morning_NN did_VBD we_PRP desire_VB it_PRP ;_: but_CC the_DT Professor_NNP told_VBD me_PRP that_IN we_PRP should_MD not_RB want_VB more_JJR than_IN an_DT hour_NN at_IN most_JJS ._.</w:t>
      </w:r>
    </w:p>
    <w:p w14:paraId="12C797D1" w14:textId="77777777" w:rsidR="00EB4287" w:rsidRPr="00CD6915" w:rsidRDefault="00EB4287" w:rsidP="00EB4287">
      <w:r w:rsidRPr="00CD6915">
        <w:t>Again_RB I_PRP felt_VBD that_IN horrid_JJ sense_NN of_IN the_DT reality_NN of_IN things_NNS ,_, in_IN which_WDT any_DT effort_NN of_IN imagination_NN seemed_VBD out_IN of_IN place_NN ;_: and_CC I_PRP realised_VBD distinctly_RB the_DT perils_NNS of_IN the_DT law_NN which_WDT we_PRP were_VBD incurring_VBG in_IN our_PRP$ unhallowed_JJ work_NN ._.</w:t>
      </w:r>
    </w:p>
    <w:p w14:paraId="0E17EA98" w14:textId="77777777" w:rsidR="00EB4287" w:rsidRPr="00CD6915" w:rsidRDefault="00EB4287" w:rsidP="00EB4287">
      <w:r w:rsidRPr="00CD6915">
        <w:t>Besides_IN ,_, I_PRP felt_VBD it_PRP was_VBD all_RB so_RB useless_JJ ._.</w:t>
      </w:r>
    </w:p>
    <w:p w14:paraId="468F8F80" w14:textId="77777777" w:rsidR="00EB4287" w:rsidRPr="00CD6915" w:rsidRDefault="00EB4287" w:rsidP="00EB4287">
      <w:r w:rsidRPr="00CD6915">
        <w:lastRenderedPageBreak/>
        <w:t>Outrageous_JJ as_IN it_PRP was_VBD to_TO open_VB a_DT leaden_JJ coffin_NN ,_, to_TO see_VB if_IN a_DT woman_NN dead_NN nearly_RB a_DT week_NN were_VBD really_RB dead_JJ ,_, it_PRP now_RB seemed_VBD the_DT height_NN of_IN folly_NN to_TO open_VB the_DT tomb_NN again_RB ,_, when_WRB we_PRP knew_VBD ,_, from_IN the_DT evidence_NN of_IN our_PRP$ own_JJ eyesight_NN ,_, that_IN the_DT coffin_NN was_VBD empty_JJ ._.</w:t>
      </w:r>
    </w:p>
    <w:p w14:paraId="0C8109E1" w14:textId="77777777" w:rsidR="00EB4287" w:rsidRPr="00CD6915" w:rsidRDefault="00EB4287" w:rsidP="00EB4287">
      <w:r w:rsidRPr="00CD6915">
        <w:t>I_PRP shrugged_VBD my_PRP$ shoulders_NNS ,_, however_RB ,_, and_CC rested_VBD silent_JJ ,_, for_IN Van_NNP Helsing_NNP had_VBD a_DT way_NN of_IN going_VBG on_IN his_PRP$ own_JJ road_NN ,_, no_DT matter_NN who_WP remonstrated_VBD ._.</w:t>
      </w:r>
    </w:p>
    <w:p w14:paraId="4D64B130" w14:textId="77777777" w:rsidR="00EB4287" w:rsidRPr="00CD6915" w:rsidRDefault="00EB4287" w:rsidP="00EB4287">
      <w:r w:rsidRPr="00CD6915">
        <w:t>He_PRP took_VBD the_DT key_NN ,_, opened_VBD the_DT vault_NN ,_, and_CC again_RB courteously_RB motioned_VBD me_PRP to_TO precede_VB ._.</w:t>
      </w:r>
    </w:p>
    <w:p w14:paraId="2AEE5DF9" w14:textId="77777777" w:rsidR="00EB4287" w:rsidRPr="00CD6915" w:rsidRDefault="00EB4287" w:rsidP="00EB4287">
      <w:r w:rsidRPr="00CD6915">
        <w:t>The_DT place_NN was_VBD not_RB so_RB gruesome_JJ as_IN last_JJ night_NN ,_, but_CC oh_UH ,_, how_WRB unutterably_RB mean-looking_JJ when_WRB the_DT sunshine_NN streamed_VBN in_IN ._.</w:t>
      </w:r>
    </w:p>
    <w:p w14:paraId="1597E3A4" w14:textId="77777777" w:rsidR="00EB4287" w:rsidRPr="00CD6915" w:rsidRDefault="00EB4287" w:rsidP="00EB4287">
      <w:r w:rsidRPr="00CD6915">
        <w:t>Van_NNP Helsing_NNP walked_VBD over_RP to_TO Lucy_NNP 's_POS coffin_NN ,_, and_CC I_PRP followed_VBD ._.</w:t>
      </w:r>
    </w:p>
    <w:p w14:paraId="7F04B74F" w14:textId="77777777" w:rsidR="00EB4287" w:rsidRPr="00CD6915" w:rsidRDefault="00EB4287" w:rsidP="00EB4287">
      <w:r w:rsidRPr="00CD6915">
        <w:t>He_PRP bent_JJ over_RB and_CC again_RB forced_VBD back_RP the_DT leaden_JJ flange_NN ;_: and_CC then_RB a_DT shock_NN of_IN surprise_NN and_CC dismay_NN shot_NN through_IN me_PRP ._.</w:t>
      </w:r>
    </w:p>
    <w:p w14:paraId="72F93C65" w14:textId="77777777" w:rsidR="00EB4287" w:rsidRPr="00CD6915" w:rsidRDefault="00EB4287" w:rsidP="00EB4287">
      <w:r w:rsidRPr="00CD6915">
        <w:t>There_EX lay_VBD Lucy_NNP ,_, seemingly_RB just_RB as_IN we_PRP had_VBD seen_VBN her_PRP the_DT night_NN before_IN her_PRP$ funeral_NN ._.</w:t>
      </w:r>
    </w:p>
    <w:p w14:paraId="5E8EE1B4" w14:textId="77777777" w:rsidR="00EB4287" w:rsidRPr="00CD6915" w:rsidRDefault="00EB4287" w:rsidP="00EB4287">
      <w:r w:rsidRPr="00CD6915">
        <w:t>She_PRP was_VBD ,_, if_IN possible_JJ ,_, more_RBR radiantly_RB beautiful_JJ than_IN ever_RB ;_: and_CC I_PRP could_MD not_RB believe_VB that_IN she_PRP was_VBD dead_JJ ._.</w:t>
      </w:r>
    </w:p>
    <w:p w14:paraId="2A75AFB3" w14:textId="77777777" w:rsidR="00EB4287" w:rsidRPr="00CD6915" w:rsidRDefault="00EB4287" w:rsidP="00EB4287">
      <w:r w:rsidRPr="00CD6915">
        <w:t>The_DT lips_NNS were_VBD red_JJ ,_, nay_NN redder_JJR than_IN before_RB ;_: and_CC on_IN the_DT cheeks_NNS was_VBD a_DT delicate_JJ bloom_NN ._.</w:t>
      </w:r>
    </w:p>
    <w:p w14:paraId="7FE242C9" w14:textId="77777777" w:rsidR="00EB4287" w:rsidRPr="00CD6915" w:rsidRDefault="00EB4287" w:rsidP="00EB4287">
      <w:r w:rsidRPr="00CD6915">
        <w:t>``_`` Is_VBZ this_DT a_DT juggle_VB ?_. ''_''</w:t>
      </w:r>
    </w:p>
    <w:p w14:paraId="26291447" w14:textId="77777777" w:rsidR="00EB4287" w:rsidRPr="00CD6915" w:rsidRDefault="00EB4287" w:rsidP="00EB4287">
      <w:r w:rsidRPr="00CD6915">
        <w:t>I_PRP said_VBD to_TO him_PRP ._.</w:t>
      </w:r>
    </w:p>
    <w:p w14:paraId="10FBB9FE" w14:textId="77777777" w:rsidR="00EB4287" w:rsidRPr="00CD6915" w:rsidRDefault="00EB4287" w:rsidP="00EB4287">
      <w:r w:rsidRPr="00CD6915">
        <w:t>``_`` Are_VBP you_PRP convinced_VBN now_RB ?_. ''_''</w:t>
      </w:r>
    </w:p>
    <w:p w14:paraId="241B02B7" w14:textId="77777777" w:rsidR="00EB4287" w:rsidRPr="00CD6915" w:rsidRDefault="00EB4287" w:rsidP="00EB4287">
      <w:r w:rsidRPr="00CD6915">
        <w:t>said_VBD the_DT Professor_NNP in_IN response_NN ,_, and_CC as_IN he_PRP spoke_VBD he_PRP put_VBD over_RP his_PRP$ hand_NN ,_, and_CC in_IN a_DT way_NN that_WDT made_VBD me_PRP shudder_JJR ,_, pulled_VBD back_RP the_DT dead_JJ lips_NNS and_CC showed_VBD the_DT white_JJ teeth_NNS ._.</w:t>
      </w:r>
    </w:p>
    <w:p w14:paraId="3B43FE39" w14:textId="77777777" w:rsidR="00EB4287" w:rsidRPr="00CD6915" w:rsidRDefault="00EB4287" w:rsidP="00EB4287">
      <w:r w:rsidRPr="00CD6915">
        <w:t>``_`` See_VB ,_, ''_'' he_PRP went_VBD on_IN ,_, ``_`` see_VB ,_, they_PRP are_VBP even_RB sharper_JJR than_IN before_RB ._.</w:t>
      </w:r>
    </w:p>
    <w:p w14:paraId="3A7C9F15" w14:textId="77777777" w:rsidR="00EB4287" w:rsidRPr="00CD6915" w:rsidRDefault="00EB4287" w:rsidP="00EB4287">
      <w:r w:rsidRPr="00CD6915">
        <w:t>With_IN this_DT and_CC this_DT ''_'' --_: and_CC he_PRP touched_VBD one_CD of_IN the_DT canine_NN teeth_NNS and_CC that_IN below_IN it_PRP --_: ``_`` the_DT little_JJ children_NNS can_MD be_VB bitten_VBN ._.</w:t>
      </w:r>
    </w:p>
    <w:p w14:paraId="59EFC251" w14:textId="77777777" w:rsidR="00EB4287" w:rsidRPr="00CD6915" w:rsidRDefault="00EB4287" w:rsidP="00EB4287">
      <w:r w:rsidRPr="00CD6915">
        <w:t>Are_VBP you_PRP of_IN belief_NN now_RB ,_, friend_NN John_NNP ?_. ''_''</w:t>
      </w:r>
    </w:p>
    <w:p w14:paraId="5DFE8786" w14:textId="77777777" w:rsidR="00EB4287" w:rsidRPr="00CD6915" w:rsidRDefault="00EB4287" w:rsidP="00EB4287">
      <w:r w:rsidRPr="00CD6915">
        <w:t>Once_RB more_JJR ,_, argumentative_JJ hostility_NN woke_VBD within_IN me_PRP ._.</w:t>
      </w:r>
    </w:p>
    <w:p w14:paraId="08A20151" w14:textId="77777777" w:rsidR="00EB4287" w:rsidRPr="00CD6915" w:rsidRDefault="00EB4287" w:rsidP="00EB4287">
      <w:r w:rsidRPr="00CD6915">
        <w:t>I_PRP could_MD not_RB accept_VB such_JJ an_DT overwhelming_JJ idea_NN as_IN he_PRP suggested_VBD ;_: so_RB ,_, with_IN an_DT attempt_NN to_TO argue_VB of_IN which_WDT I_PRP was_VBD even_RB at_IN the_DT moment_NN ashamed_JJ ,_, I_PRP said_VBD :_: --_: ``_`` She_PRP may_MD have_VB been_VBN placed_VBN here_RB since_IN last_JJ night_NN ._. ''_''</w:t>
      </w:r>
    </w:p>
    <w:p w14:paraId="4A19278A" w14:textId="77777777" w:rsidR="00EB4287" w:rsidRPr="00CD6915" w:rsidRDefault="00EB4287" w:rsidP="00EB4287">
      <w:r w:rsidRPr="00CD6915">
        <w:t>``_`` Indeed_RB ?_.</w:t>
      </w:r>
    </w:p>
    <w:p w14:paraId="420EABEE" w14:textId="77777777" w:rsidR="00EB4287" w:rsidRPr="00CD6915" w:rsidRDefault="00EB4287" w:rsidP="00EB4287">
      <w:r w:rsidRPr="00CD6915">
        <w:lastRenderedPageBreak/>
        <w:t>That_DT is_VBZ so_RB ,_, and_CC by_IN whom_WP ?_. ''_''</w:t>
      </w:r>
    </w:p>
    <w:p w14:paraId="47E69849" w14:textId="77777777" w:rsidR="00EB4287" w:rsidRPr="00CD6915" w:rsidRDefault="00EB4287" w:rsidP="00EB4287">
      <w:r w:rsidRPr="00CD6915">
        <w:t>``_`` I_PRP do_VBP not_RB know_VB ._.</w:t>
      </w:r>
    </w:p>
    <w:p w14:paraId="746D05A7" w14:textId="77777777" w:rsidR="00EB4287" w:rsidRPr="00CD6915" w:rsidRDefault="00EB4287" w:rsidP="00EB4287">
      <w:r w:rsidRPr="00CD6915">
        <w:t>Some_DT one_NN has_VBZ done_VBN it_PRP ._. ''_''</w:t>
      </w:r>
    </w:p>
    <w:p w14:paraId="157ECF68" w14:textId="77777777" w:rsidR="00EB4287" w:rsidRPr="00CD6915" w:rsidRDefault="00EB4287" w:rsidP="00EB4287">
      <w:r w:rsidRPr="00CD6915">
        <w:t>``_`` And_CC yet_RB she_PRP has_VBZ been_VBN dead_JJ one_CD week_NN ._.</w:t>
      </w:r>
    </w:p>
    <w:p w14:paraId="3CE78673" w14:textId="77777777" w:rsidR="00EB4287" w:rsidRPr="00CD6915" w:rsidRDefault="00EB4287" w:rsidP="00EB4287">
      <w:r w:rsidRPr="00CD6915">
        <w:t>Most_JJS peoples_NNS in_IN that_DT time_NN would_MD not_RB look_VB so_RB ._. ''_''</w:t>
      </w:r>
    </w:p>
    <w:p w14:paraId="191DB010" w14:textId="77777777" w:rsidR="00EB4287" w:rsidRPr="00CD6915" w:rsidRDefault="00EB4287" w:rsidP="00EB4287">
      <w:r w:rsidRPr="00CD6915">
        <w:t>I_PRP had_VBD no_DT answer_NN for_IN this_DT ,_, so_RB was_VBD silent_JJ ._.</w:t>
      </w:r>
    </w:p>
    <w:p w14:paraId="22F817D4" w14:textId="77777777" w:rsidR="00EB4287" w:rsidRPr="00CD6915" w:rsidRDefault="00EB4287" w:rsidP="00EB4287">
      <w:r w:rsidRPr="00CD6915">
        <w:t>Van_NNP Helsing_NNP did_VBD not_RB seem_VB to_TO notice_VB my_PRP$ silence_NN ;_: at_IN any_DT rate_NN ,_, he_PRP showed_VBD neither_CC chagrin_NN nor_CC triumph_NN ._.</w:t>
      </w:r>
    </w:p>
    <w:p w14:paraId="22B6D478" w14:textId="77777777" w:rsidR="00EB4287" w:rsidRPr="00CD6915" w:rsidRDefault="00EB4287" w:rsidP="00EB4287">
      <w:r w:rsidRPr="00CD6915">
        <w:t>He_PRP was_VBD looking_VBG intently_RB at_IN the_DT face_NN of_IN the_DT dead_JJ woman_NN ,_, raising_VBG the_DT eyelids_NNS and_CC looking_VBG at_IN the_DT eyes_NNS ,_, and_CC once_RB more_RBR opening_VBG the_DT lips_NNS and_CC examining_VBG the_DT teeth_NNS ._.</w:t>
      </w:r>
    </w:p>
    <w:p w14:paraId="5B01B8C3" w14:textId="77777777" w:rsidR="00EB4287" w:rsidRPr="00CD6915" w:rsidRDefault="00EB4287" w:rsidP="00EB4287">
      <w:r w:rsidRPr="00CD6915">
        <w:t>Then_RB he_PRP turned_VBD to_TO me_PRP and_CC said_VBD :_: --_: ``_`` Here_RB ,_, there_EX is_VBZ one_CD thing_NN which_WDT is_VBZ different_JJ from_IN all_DT recorded_VBN ;_: here_RB is_VBZ some_DT dual_JJ life_NN that_WDT is_VBZ not_RB as_IN the_DT common_NN ._.</w:t>
      </w:r>
    </w:p>
    <w:p w14:paraId="6C1A0161" w14:textId="77777777" w:rsidR="00EB4287" w:rsidRPr="00CD6915" w:rsidRDefault="00EB4287" w:rsidP="00EB4287">
      <w:r w:rsidRPr="00CD6915">
        <w:t>She_PRP was_VBD bitten_VBN by_IN the_DT vampire_NN when_WRB she_PRP was_VBD in_IN a_DT trance_NN ,_, sleep-walking_JJ --_: oh_UH ,_, you_PRP start_VBP ;_: you_PRP do_VBP not_RB know_VB that_DT ,_, friend_NN John_NNP ,_, but_CC you_PRP shall_MD know_VB it_PRP all_RB later_RB --_: and_CC in_IN trance_NN could_MD he_PRP best_RB come_VBN to_TO take_VB more_JJR blood_NN ._.</w:t>
      </w:r>
    </w:p>
    <w:p w14:paraId="3CB3DFB3" w14:textId="77777777" w:rsidR="00EB4287" w:rsidRPr="00CD6915" w:rsidRDefault="00EB4287" w:rsidP="00EB4287">
      <w:r w:rsidRPr="00CD6915">
        <w:t>In_IN trance_NN she_PRP died_VBD ,_, and_CC in_IN trance_NN she_PRP is_VBZ Un-Dead_NNP ,_, too_RB ._.</w:t>
      </w:r>
    </w:p>
    <w:p w14:paraId="5B999A6F" w14:textId="77777777" w:rsidR="00EB4287" w:rsidRPr="00CD6915" w:rsidRDefault="00EB4287" w:rsidP="00EB4287">
      <w:r w:rsidRPr="00CD6915">
        <w:t>So_IN it_PRP is_VBZ that_IN she_PRP differ_VBP from_IN all_DT other_JJ ._.</w:t>
      </w:r>
    </w:p>
    <w:p w14:paraId="2EC68E4F" w14:textId="77777777" w:rsidR="00EB4287" w:rsidRPr="00CD6915" w:rsidRDefault="00EB4287" w:rsidP="00EB4287">
      <w:r w:rsidRPr="00CD6915">
        <w:t>Usually_RB when_WRB the_DT Un-Dead_NNP sleep_NN at_IN home_NN ''_'' --_: as_IN he_PRP spoke_VBD he_PRP made_VBD a_DT comprehensive_JJ sweep_NN of_IN his_PRP$ arm_NN to_TO designate_VB what_WP to_TO a_DT vampire_NN was_VBD ``_`` home_NN ''_'' --_: ``_`` their_PRP$ face_NN show_VBP what_WP they_PRP are_VBP ,_, but_CC this_DT so_RB sweet_JJ that_WDT was_VBD when_WRB she_PRP not_RB Un-Dead_NNP she_PRP go_VBP back_RB to_TO the_DT nothings_NNS of_IN the_DT common_JJ dead_NN ._.</w:t>
      </w:r>
    </w:p>
    <w:p w14:paraId="124E3B74" w14:textId="77777777" w:rsidR="00EB4287" w:rsidRPr="00CD6915" w:rsidRDefault="00EB4287" w:rsidP="00EB4287">
      <w:r w:rsidRPr="00CD6915">
        <w:t>There_EX is_VBZ no_DT malign_NN there_RB ,_, see_VB ,_, and_CC so_IN it_PRP make_VB hard_RB that_IN I_PRP must_MD kill_VB her_PRP in_IN her_PRP$ sleep_NN ._. ''_''</w:t>
      </w:r>
    </w:p>
    <w:p w14:paraId="5E4B80F1" w14:textId="77777777" w:rsidR="00EB4287" w:rsidRPr="00CD6915" w:rsidRDefault="00EB4287" w:rsidP="00EB4287">
      <w:r w:rsidRPr="00CD6915">
        <w:t>This_DT turned_VBD my_PRP$ blood_NN cold_NN ,_, and_CC it_PRP began_VBD to_TO dawn_NN upon_IN me_PRP that_IN I_PRP was_VBD accepting_VBG Van_NNP Helsing_NNP 's_POS theories_NNS ;_: but_CC if_IN she_PRP were_VBD really_RB dead_JJ ,_, what_WP was_VBD there_RB of_IN terror_NN in_IN the_DT idea_NN of_IN killing_VBG her_PRP ?_.</w:t>
      </w:r>
    </w:p>
    <w:p w14:paraId="119E9969" w14:textId="77777777" w:rsidR="00EB4287" w:rsidRPr="00CD6915" w:rsidRDefault="00EB4287" w:rsidP="00EB4287">
      <w:r w:rsidRPr="00CD6915">
        <w:t>He_PRP looked_VBD up_RP at_IN me_PRP ,_, and_CC evidently_RB saw_VBD the_DT change_NN in_IN my_PRP$ face_NN ,_, for_IN he_PRP said_VBD almost_RB joyously_RB :_: --_: ``_`` Ah_UH ,_, you_PRP believe_VBP now_RB ?_. ''_''</w:t>
      </w:r>
    </w:p>
    <w:p w14:paraId="0C700E4A" w14:textId="77777777" w:rsidR="00EB4287" w:rsidRPr="00CD6915" w:rsidRDefault="00EB4287" w:rsidP="00EB4287">
      <w:r w:rsidRPr="00CD6915">
        <w:t>I_PRP answered_VBD :_: ``_`` Do_VBP not_RB press_VB me_PRP too_RB hard_RB all_DT at_IN once_RB ._.</w:t>
      </w:r>
    </w:p>
    <w:p w14:paraId="41E0E8C0" w14:textId="77777777" w:rsidR="00EB4287" w:rsidRPr="00CD6915" w:rsidRDefault="00EB4287" w:rsidP="00EB4287">
      <w:r w:rsidRPr="00CD6915">
        <w:t>I_PRP am_VBP willing_JJ to_TO accept_VB ._.</w:t>
      </w:r>
    </w:p>
    <w:p w14:paraId="6C4DEC9B" w14:textId="77777777" w:rsidR="00EB4287" w:rsidRPr="00CD6915" w:rsidRDefault="00EB4287" w:rsidP="00EB4287">
      <w:r w:rsidRPr="00CD6915">
        <w:t>How_WRB will_MD you_PRP do_VB this_DT bloody_JJ work_NN ?_. ''_''</w:t>
      </w:r>
    </w:p>
    <w:p w14:paraId="047AF4DE" w14:textId="77777777" w:rsidR="00EB4287" w:rsidRPr="00CD6915" w:rsidRDefault="00EB4287" w:rsidP="00EB4287">
      <w:r w:rsidRPr="00CD6915">
        <w:lastRenderedPageBreak/>
        <w:t>``_`` I_PRP shall_MD cut_VB off_RP her_PRP$ head_NN and_CC fill_VB her_PRP$ mouth_NN with_IN garlic_NN ,_, and_CC I_PRP shall_MD drive_VB a_DT stake_NN through_IN her_PRP$ body_NN ._. ''_''</w:t>
      </w:r>
    </w:p>
    <w:p w14:paraId="7C10942E" w14:textId="77777777" w:rsidR="00EB4287" w:rsidRPr="00CD6915" w:rsidRDefault="00EB4287" w:rsidP="00EB4287">
      <w:r w:rsidRPr="00CD6915">
        <w:t>It_PRP made_VBD me_PRP shudder_JJR to_TO think_VB of_IN so_RB mutilating_VBG the_DT body_NN of_IN the_DT woman_NN whom_WP I_PRP had_VBD loved_VBN ._.</w:t>
      </w:r>
    </w:p>
    <w:p w14:paraId="23119702" w14:textId="77777777" w:rsidR="00EB4287" w:rsidRPr="00CD6915" w:rsidRDefault="00EB4287" w:rsidP="00EB4287">
      <w:r w:rsidRPr="00CD6915">
        <w:t>And_CC yet_RB the_DT feeling_NN was_VBD not_RB so_RB strong_JJ as_IN I_PRP had_VBD expected_VBN ._.</w:t>
      </w:r>
    </w:p>
    <w:p w14:paraId="74DAE996" w14:textId="77777777" w:rsidR="00EB4287" w:rsidRPr="00CD6915" w:rsidRDefault="00EB4287" w:rsidP="00EB4287">
      <w:r w:rsidRPr="00CD6915">
        <w:t>I_PRP was_VBD ,_, in_IN fact_NN ,_, beginning_VBG to_TO shudder_VB at_IN the_DT presence_NN of_IN this_DT being_NN ,_, this_DT Un-Dead_NNP ,_, as_IN Van_NNP Helsing_NNP called_VBD it_PRP ,_, and_CC to_TO loathe_VB it_PRP ._.</w:t>
      </w:r>
    </w:p>
    <w:p w14:paraId="0D4012BC" w14:textId="77777777" w:rsidR="00EB4287" w:rsidRPr="00CD6915" w:rsidRDefault="00EB4287" w:rsidP="00EB4287">
      <w:r w:rsidRPr="00CD6915">
        <w:t>Is_VBZ it_PRP possible_JJ that_IN love_NN is_VBZ all_DT subjective_JJ ,_, or_CC all_DT objective_NN ?_.</w:t>
      </w:r>
    </w:p>
    <w:p w14:paraId="6E1B77DB" w14:textId="77777777" w:rsidR="00EB4287" w:rsidRPr="00CD6915" w:rsidRDefault="00EB4287" w:rsidP="00EB4287">
      <w:r w:rsidRPr="00CD6915">
        <w:t>I_PRP waited_VBD a_DT considerable_JJ time_NN for_IN Van_NNP Helsing_NNP to_TO begin_VB ,_, but_CC he_PRP stood_VBD as_IN if_IN wrapped_VBN in_IN thought_NN ._.</w:t>
      </w:r>
    </w:p>
    <w:p w14:paraId="2ED20A4A" w14:textId="77777777" w:rsidR="00EB4287" w:rsidRPr="00CD6915" w:rsidRDefault="00EB4287" w:rsidP="00EB4287">
      <w:r w:rsidRPr="00CD6915">
        <w:t>Presently_RB he_PRP closed_VBD the_DT catch_NN of_IN his_PRP$ bag_NN with_IN a_DT snap_NN ,_, and_CC said_VBD :_: --_: ``_`` I_PRP have_VBP been_VBN thinking_VBG ,_, and_CC have_VBP made_VBN up_RP my_PRP$ mind_NN as_IN to_TO what_WP is_VBZ best_JJS ._.</w:t>
      </w:r>
    </w:p>
    <w:p w14:paraId="4AE18AEE" w14:textId="77777777" w:rsidR="00EB4287" w:rsidRPr="00CD6915" w:rsidRDefault="00EB4287" w:rsidP="00EB4287">
      <w:r w:rsidRPr="00CD6915">
        <w:t>If_IN I_PRP did_VBD simply_RB follow_VB my_PRP$ inclining_VBG I_PRP would_MD do_VB now_RB ,_, at_IN this_DT moment_NN ,_, what_WP is_VBZ to_TO be_VB done_VBN ;_: but_CC there_EX are_VBP other_JJ things_NNS to_TO follow_VB ,_, and_CC things_NNS that_WDT are_VBP thousand_CD times_NNS more_RBR difficult_JJ in_IN that_IN them_PRP we_PRP do_VBP not_RB know_VB ._.</w:t>
      </w:r>
    </w:p>
    <w:p w14:paraId="499BA254" w14:textId="77777777" w:rsidR="00EB4287" w:rsidRPr="00CD6915" w:rsidRDefault="00EB4287" w:rsidP="00EB4287">
      <w:r w:rsidRPr="00CD6915">
        <w:t>This_DT is_VBZ simple_JJ ._.</w:t>
      </w:r>
    </w:p>
    <w:p w14:paraId="72AF507F" w14:textId="77777777" w:rsidR="00EB4287" w:rsidRPr="00CD6915" w:rsidRDefault="00EB4287" w:rsidP="00EB4287">
      <w:r w:rsidRPr="00CD6915">
        <w:t>She_PRP have_VBP yet_RB no_DT life_NN taken_VBN ,_, though_IN that_DT is_VBZ of_IN time_NN ;_: and_CC to_TO act_VB now_RB would_MD be_VB to_TO take_VB danger_NN from_IN her_PRP for_IN ever_RB ._.</w:t>
      </w:r>
    </w:p>
    <w:p w14:paraId="4AB00C20" w14:textId="77777777" w:rsidR="00EB4287" w:rsidRPr="00CD6915" w:rsidRDefault="00EB4287" w:rsidP="00EB4287">
      <w:r w:rsidRPr="00CD6915">
        <w:t>But_CC then_RB we_PRP may_MD have_VB to_TO want_VB Arthur_NNP ,_, and_CC how_WRB shall_MD we_PRP tell_VB him_PRP of_IN this_DT ?_.</w:t>
      </w:r>
    </w:p>
    <w:p w14:paraId="5ECE085B" w14:textId="77777777" w:rsidR="00EB4287" w:rsidRPr="00CD6915" w:rsidRDefault="00EB4287" w:rsidP="00EB4287">
      <w:r w:rsidRPr="00CD6915">
        <w:t>If_IN you_PRP ,_, who_WP saw_VBD the_DT wounds_NNS on_IN Lucy_NNP 's_POS throat_NN ,_, and_CC saw_VBD the_DT wounds_NNS so_RB similar_JJ on_IN the_DT child_NN 's_POS at_IN the_DT hospital_NN ;_: if_IN you_PRP ,_, who_WP saw_VBD the_DT coffin_NN empty_JJ last_JJ night_NN and_CC full_JJ to-day_NN with_IN a_DT woman_NN who_WP have_VBP not_RB change_VB only_RB to_TO be_VB more_JJR rose_NN and_CC more_RBR beautiful_JJ in_IN a_DT whole_JJ week_NN ,_, after_IN she_PRP die_VB --_: if_IN you_PRP know_VBP of_IN this_DT and_CC know_VB of_IN the_DT white_JJ figure_NN last_JJ night_NN that_WDT brought_VBD the_DT child_NN to_TO the_DT churchyard_NN ,_, and_CC yet_RB of_IN your_PRP$ own_JJ senses_NNS you_PRP did_VBD not_RB believe_VB ,_, how_WRB ,_, then_RB ,_, can_MD I_PRP expect_VB Arthur_NNP ,_, who_WP know_VBP none_NN of_IN those_DT things_NNS ,_, to_TO believe_VB ?_.</w:t>
      </w:r>
    </w:p>
    <w:p w14:paraId="21237802" w14:textId="77777777" w:rsidR="00EB4287" w:rsidRPr="00CD6915" w:rsidRDefault="00EB4287" w:rsidP="00EB4287">
      <w:r w:rsidRPr="00CD6915">
        <w:t>He_PRP doubted_VBD me_PRP when_WRB I_PRP took_VBD him_PRP from_IN her_PRP$ kiss_NN when_WRB she_PRP was_VBD dying_VBG ._.</w:t>
      </w:r>
    </w:p>
    <w:p w14:paraId="68BF9C3F" w14:textId="77777777" w:rsidR="00EB4287" w:rsidRPr="00CD6915" w:rsidRDefault="00EB4287" w:rsidP="00EB4287">
      <w:r w:rsidRPr="00CD6915">
        <w:t xml:space="preserve">I_PRP know_VBP he_PRP has_VBZ forgiven_VBN me_PRP because_IN in_IN some_DT mistaken_JJ idea_NN I_PRP have_VBP done_VBN things_NNS that_WDT prevent_VBP him_PRP say_VB good-bye_NN as_IN he_PRP ought_MD ;_: and_CC he_PRP may_MD think_VB that_IN </w:t>
      </w:r>
      <w:r w:rsidRPr="00CD6915">
        <w:lastRenderedPageBreak/>
        <w:t>in_IN some_DT more_RBR mistaken_JJ idea_NN this_DT woman_NN was_VBD buried_VBN alive_JJ ;_: and_CC that_IN in_IN most_JJS mistake_NN of_IN all_DT we_PRP have_VBP killed_VBN her_PRP ._.</w:t>
      </w:r>
    </w:p>
    <w:p w14:paraId="19DA0D95" w14:textId="77777777" w:rsidR="00EB4287" w:rsidRPr="00CD6915" w:rsidRDefault="00EB4287" w:rsidP="00EB4287">
      <w:r w:rsidRPr="00CD6915">
        <w:t>He_PRP will_MD then_RB argue_VB back_RB that_IN it_PRP is_VBZ we_PRP ,_, mistaken_JJ ones_NNS ,_, that_WDT have_VBP killed_VBN her_PRP by_IN our_PRP$ ideas_NNS ;_: and_CC so_RB he_PRP will_MD be_VB much_RB unhappy_JJ always_RB ._.</w:t>
      </w:r>
    </w:p>
    <w:p w14:paraId="5D47C7CC" w14:textId="77777777" w:rsidR="00EB4287" w:rsidRPr="00CD6915" w:rsidRDefault="00EB4287" w:rsidP="00EB4287">
      <w:r w:rsidRPr="00CD6915">
        <w:t>Yet_CC he_PRP never_RB can_MD be_VB sure_JJ ;_: and_CC that_DT is_VBZ the_DT worst_JJS of_IN all_DT ._.</w:t>
      </w:r>
    </w:p>
    <w:p w14:paraId="25C8BF91" w14:textId="77777777" w:rsidR="00EB4287" w:rsidRPr="00CD6915" w:rsidRDefault="00EB4287" w:rsidP="00EB4287">
      <w:r w:rsidRPr="00CD6915">
        <w:t>And_CC he_PRP will_MD sometimes_RB think_VB that_IN she_PRP he_PRP loved_VBD was_VBD buried_VBN alive_JJ ,_, and_CC that_DT will_MD paint_VB his_PRP$ dreams_NNS with_IN horrors_NNS of_IN what_WP she_PRP must_MD have_VB suffered_VBN ;_: and_CC again_RB ,_, he_PRP will_MD think_VB that_IN we_PRP may_MD be_VB right_JJ ,_, and_CC that_IN his_PRP$ so_RB beloved_JJ was_VBD ,_, after_IN all_DT ,_, an_DT Un-Dead_NNP ._.</w:t>
      </w:r>
    </w:p>
    <w:p w14:paraId="2169EB14" w14:textId="77777777" w:rsidR="00EB4287" w:rsidRPr="00CD6915" w:rsidRDefault="00EB4287" w:rsidP="00EB4287">
      <w:r w:rsidRPr="00CD6915">
        <w:t>No_DT !_.</w:t>
      </w:r>
    </w:p>
    <w:p w14:paraId="776C2A17" w14:textId="77777777" w:rsidR="00EB4287" w:rsidRPr="00CD6915" w:rsidRDefault="00EB4287" w:rsidP="00EB4287">
      <w:r w:rsidRPr="00CD6915">
        <w:t>I_PRP told_VBD him_PRP once_RB ,_, and_CC since_IN then_RB I_PRP learn_VBP much_JJ ._.</w:t>
      </w:r>
    </w:p>
    <w:p w14:paraId="0B97ADAB" w14:textId="77777777" w:rsidR="00EB4287" w:rsidRPr="00CD6915" w:rsidRDefault="00EB4287" w:rsidP="00EB4287">
      <w:r w:rsidRPr="00CD6915">
        <w:t>Now_RB ,_, since_IN I_PRP know_VBP it_PRP is_VBZ all_DT true_JJ ,_, a_DT hundred_CD thousand_CD times_NNS more_RBR do_VBP I_PRP know_VB that_IN he_PRP must_MD pass_VB through_IN the_DT bitter_JJ waters_NNS to_TO reach_VB the_DT sweet_JJ ._.</w:t>
      </w:r>
    </w:p>
    <w:p w14:paraId="54EE2F98" w14:textId="77777777" w:rsidR="00EB4287" w:rsidRPr="00CD6915" w:rsidRDefault="00EB4287" w:rsidP="00EB4287">
      <w:r w:rsidRPr="00CD6915">
        <w:t>He_PRP ,_, poor_JJ fellow_NN ,_, must_MD have_VB one_CD hour_NN that_WDT will_MD make_VB the_DT very_JJ face_NN of_IN heaven_NN grow_VBP black_JJ to_TO him_PRP ;_: then_RB we_PRP can_MD act_VB for_IN good_JJ all_DT round_NN and_CC send_VB him_PRP peace_NN ._.</w:t>
      </w:r>
    </w:p>
    <w:p w14:paraId="50A4B615" w14:textId="77777777" w:rsidR="00EB4287" w:rsidRPr="00CD6915" w:rsidRDefault="00EB4287" w:rsidP="00EB4287">
      <w:r w:rsidRPr="00CD6915">
        <w:t>My_PRP$ mind_NN is_VBZ made_VBN up_RP ._.</w:t>
      </w:r>
    </w:p>
    <w:p w14:paraId="59EA11A1" w14:textId="77777777" w:rsidR="00EB4287" w:rsidRPr="00CD6915" w:rsidRDefault="00EB4287" w:rsidP="00EB4287">
      <w:r w:rsidRPr="00CD6915">
        <w:t>Let_VB us_PRP go_VB ._.</w:t>
      </w:r>
    </w:p>
    <w:p w14:paraId="03B32AB4" w14:textId="77777777" w:rsidR="00EB4287" w:rsidRPr="00CD6915" w:rsidRDefault="00EB4287" w:rsidP="00EB4287">
      <w:r w:rsidRPr="00CD6915">
        <w:t>You_PRP return_VBP home_NN for_IN to-night_NN to_TO your_PRP$ asylum_NN ,_, and_CC see_VB that_IN all_DT be_VB well_RB ._.</w:t>
      </w:r>
    </w:p>
    <w:p w14:paraId="0B79ED5F" w14:textId="77777777" w:rsidR="00EB4287" w:rsidRPr="00CD6915" w:rsidRDefault="00EB4287" w:rsidP="00EB4287">
      <w:r w:rsidRPr="00CD6915">
        <w:t>As_IN for_IN me_PRP ,_, I_PRP shall_MD spend_VB the_DT night_NN here_RB in_IN this_DT churchyard_NN in_IN my_PRP$ own_JJ way_NN ._.</w:t>
      </w:r>
    </w:p>
    <w:p w14:paraId="5F940EE8" w14:textId="77777777" w:rsidR="00EB4287" w:rsidRPr="00CD6915" w:rsidRDefault="00EB4287" w:rsidP="00EB4287">
      <w:r w:rsidRPr="00CD6915">
        <w:t>To-morrow_JJ night_NN you_PRP will_MD come_VB to_TO me_PRP to_TO the_DT Berkeley_NNP Hotel_NNP at_IN ten_CD of_IN the_DT clock_NN ._.</w:t>
      </w:r>
    </w:p>
    <w:p w14:paraId="4E0CB95D" w14:textId="77777777" w:rsidR="00EB4287" w:rsidRPr="00CD6915" w:rsidRDefault="00EB4287" w:rsidP="00EB4287">
      <w:r w:rsidRPr="00CD6915">
        <w:t>I_PRP shall_MD send_VB for_IN Arthur_NNP to_TO come_VB too_RB ,_, and_CC also_RB that_IN so_RB fine_JJ young_JJ man_NN of_IN America_NNP that_WDT gave_VBD his_PRP$ blood_NN ._.</w:t>
      </w:r>
    </w:p>
    <w:p w14:paraId="593011E1" w14:textId="77777777" w:rsidR="00EB4287" w:rsidRPr="00CD6915" w:rsidRDefault="00EB4287" w:rsidP="00EB4287">
      <w:r w:rsidRPr="00CD6915">
        <w:t>Later_RB we_PRP shall_MD all_DT have_VBP work_NN to_TO do_VB ._.</w:t>
      </w:r>
    </w:p>
    <w:p w14:paraId="242AD090" w14:textId="77777777" w:rsidR="00EB4287" w:rsidRPr="00CD6915" w:rsidRDefault="00EB4287" w:rsidP="00EB4287">
      <w:r w:rsidRPr="00CD6915">
        <w:t>I_PRP come_VBP with_IN you_PRP so_RB far_RB as_IN Piccadilly_NNP and_CC there_EX dine_VBP ,_, for_IN I_PRP must_MD be_VB back_RB here_RB before_IN the_DT sun_NN set_NN ._. ''_''</w:t>
      </w:r>
    </w:p>
    <w:p w14:paraId="198FE667" w14:textId="77777777" w:rsidR="00EB4287" w:rsidRPr="00CD6915" w:rsidRDefault="00EB4287" w:rsidP="00EB4287">
      <w:r w:rsidRPr="00CD6915">
        <w:t>So_RB we_PRP locked_VBD the_DT tomb_NN and_CC came_VBD away_RB ,_, and_CC got_VBD over_IN the_DT wall_NN of_IN the_DT churchyard_NN ,_, which_WDT was_VBD not_RB much_JJ of_IN a_DT task_NN ,_, and_CC drove_VBD back_RB to_TO Piccadilly_NNP ._.</w:t>
      </w:r>
    </w:p>
    <w:p w14:paraId="4086B8D6" w14:textId="77777777" w:rsidR="00EB4287" w:rsidRPr="00CD6915" w:rsidRDefault="00EB4287" w:rsidP="00EB4287">
      <w:r w:rsidRPr="00CD6915">
        <w:t>Note_VB left_VBN by_IN Van_NNP Helsing_NNP in_IN his_PRP$ portmanteau_NN ,_, Berkeley_NNP Hotel_NNP directed_VBD to_TO John_NNP Seward_NNP ,_, M._NNP D._NNP -LRB-_-LRB- Not_RB delivered_VBN ._. -RRB-_-RRB-</w:t>
      </w:r>
    </w:p>
    <w:p w14:paraId="0B6DC529" w14:textId="77777777" w:rsidR="00EB4287" w:rsidRPr="00CD6915" w:rsidRDefault="00EB4287" w:rsidP="00EB4287">
      <w:r w:rsidRPr="00CD6915">
        <w:t>``_`` 27_CD September_NNP ._.</w:t>
      </w:r>
    </w:p>
    <w:p w14:paraId="0D315A17" w14:textId="77777777" w:rsidR="00EB4287" w:rsidRPr="00CD6915" w:rsidRDefault="00EB4287" w:rsidP="00EB4287">
      <w:r w:rsidRPr="00CD6915">
        <w:lastRenderedPageBreak/>
        <w:t>``_`` Friend_NN John_NNP ,_, --_: ``_`` I_PRP write_VBP this_DT in_IN case_NN anything_NN should_MD happen_VB ._.</w:t>
      </w:r>
    </w:p>
    <w:p w14:paraId="3959CD91" w14:textId="77777777" w:rsidR="00EB4287" w:rsidRPr="00CD6915" w:rsidRDefault="00EB4287" w:rsidP="00EB4287">
      <w:r w:rsidRPr="00CD6915">
        <w:t>I_PRP go_VBP alone_RB to_TO watch_VB in_IN that_DT churchyard_NN ._.</w:t>
      </w:r>
    </w:p>
    <w:p w14:paraId="453009C5" w14:textId="77777777" w:rsidR="00EB4287" w:rsidRPr="00CD6915" w:rsidRDefault="00EB4287" w:rsidP="00EB4287">
      <w:r w:rsidRPr="00CD6915">
        <w:t>It_PRP pleases_VBZ me_PRP that_IN the_DT Un-Dead_NNP ,_, Miss_NNP Lucy_NNP ,_, shall_MD not_RB leave_VB to-night_NN ,_, that_WDT so_RB on_IN the_DT morrow_NN night_NN she_PRP may_MD be_VB more_RBR eager_JJ ._.</w:t>
      </w:r>
    </w:p>
    <w:p w14:paraId="5EF39917" w14:textId="77777777" w:rsidR="00EB4287" w:rsidRPr="00CD6915" w:rsidRDefault="00EB4287" w:rsidP="00EB4287">
      <w:r w:rsidRPr="00CD6915">
        <w:t>Therefore_RB I_PRP shall_MD fix_VB some_DT things_NNS she_PRP like_IN not_RB --_: garlic_NN and_CC a_DT crucifix_NN --_: and_CC so_RB seal_VB up_RP the_DT door_NN of_IN the_DT tomb_NN ._.</w:t>
      </w:r>
    </w:p>
    <w:p w14:paraId="4244EEFB" w14:textId="77777777" w:rsidR="00EB4287" w:rsidRPr="00CD6915" w:rsidRDefault="00EB4287" w:rsidP="00EB4287">
      <w:r w:rsidRPr="00CD6915">
        <w:t>She_PRP is_VBZ young_JJ as_IN Un-Dead_NNP ,_, and_CC will_MD heed_VB ._.</w:t>
      </w:r>
    </w:p>
    <w:p w14:paraId="6990F50A" w14:textId="77777777" w:rsidR="00EB4287" w:rsidRPr="00CD6915" w:rsidRDefault="00EB4287" w:rsidP="00EB4287">
      <w:r w:rsidRPr="00CD6915">
        <w:t>Moreover_RB ,_, these_DT are_VBP only_RB to_TO prevent_VB her_PRP coming_VBG out_RP ;_: they_PRP may_MD not_RB prevail_VB on_IN her_PRP wanting_VBG to_TO get_VB in_IN ;_: for_IN then_RB the_DT Un-Dead_NNP is_VBZ desperate_JJ ,_, and_CC must_MD find_VB the_DT line_NN of_IN least_JJS resistance_NN ,_, whatsoever_RB it_PRP may_MD be_VB ._.</w:t>
      </w:r>
    </w:p>
    <w:p w14:paraId="79156303" w14:textId="77777777" w:rsidR="00EB4287" w:rsidRPr="00CD6915" w:rsidRDefault="00EB4287" w:rsidP="00EB4287">
      <w:r w:rsidRPr="00CD6915">
        <w:t>I_PRP shall_MD be_VB at_IN hand_NN all_PDT the_DT night_NN from_IN sunset_NN till_IN after_IN the_DT sunrise_NN ,_, and_CC if_IN there_RB be_VB aught_NN that_WDT may_MD be_VB learned_VBN I_PRP shall_MD learn_VB it_PRP ._.</w:t>
      </w:r>
    </w:p>
    <w:p w14:paraId="448456E3" w14:textId="77777777" w:rsidR="00EB4287" w:rsidRPr="00CD6915" w:rsidRDefault="00EB4287" w:rsidP="00EB4287">
      <w:r w:rsidRPr="00CD6915">
        <w:t>For_IN Miss_NNP Lucy_NNP or_CC from_IN her_PRP ,_, I_PRP have_VBP no_DT fear_NN ;_: but_CC that_IN other_JJ to_TO whom_WP is_VBZ there_RB that_IN she_PRP is_VBZ Un-Dead_NNP ,_, he_PRP have_VBP now_RB the_DT power_NN to_TO seek_VB her_PRP$ tomb_NN and_CC find_VB shelter_NN ._.</w:t>
      </w:r>
    </w:p>
    <w:p w14:paraId="2406126A" w14:textId="77777777" w:rsidR="00EB4287" w:rsidRPr="00CD6915" w:rsidRDefault="00EB4287" w:rsidP="00EB4287">
      <w:r w:rsidRPr="00CD6915">
        <w:t>He_PRP is_VBZ cunning_JJ ,_, as_IN I_PRP know_VBP from_IN Mr._NNP Jonathan_NNP and_CC from_IN the_DT way_NN that_IN all_DT along_IN he_PRP have_VBP fooled_VBN us_PRP when_WRB he_PRP played_VBD with_IN us_PRP for_IN Miss_NNP Lucy_NNP 's_POS life_NN ,_, and_CC we_PRP lost_VBD ;_: and_CC in_IN many_JJ ways_NNS the_DT Un-Dead_NNP are_VBP strong_JJ ._.</w:t>
      </w:r>
    </w:p>
    <w:p w14:paraId="17FD3F15" w14:textId="77777777" w:rsidR="00EB4287" w:rsidRPr="00CD6915" w:rsidRDefault="00EB4287" w:rsidP="00EB4287">
      <w:r w:rsidRPr="00CD6915">
        <w:t>He_PRP have_VBP always_RB the_DT strength_NN in_IN his_PRP$ hand_NN of_IN twenty_CD men_NNS ;_: even_RB we_PRP four_CD who_WP gave_VBD our_PRP$ strength_NN to_TO Miss_NNP Lucy_NNP it_PRP also_RB is_VBZ all_DT to_TO him_PRP ._.</w:t>
      </w:r>
    </w:p>
    <w:p w14:paraId="6969C28C" w14:textId="77777777" w:rsidR="00EB4287" w:rsidRPr="00CD6915" w:rsidRDefault="00EB4287" w:rsidP="00EB4287">
      <w:r w:rsidRPr="00CD6915">
        <w:t>Besides_IN ,_, he_PRP can_MD summon_VB his_PRP$ wolf_NN and_CC I_PRP know_VBP not_RB what_WP ._.</w:t>
      </w:r>
    </w:p>
    <w:p w14:paraId="19595E5C" w14:textId="77777777" w:rsidR="00EB4287" w:rsidRPr="00CD6915" w:rsidRDefault="00EB4287" w:rsidP="00EB4287">
      <w:r w:rsidRPr="00CD6915">
        <w:t>So_RB if_IN it_PRP be_VB that_IN he_PRP come_VB thither_RB on_IN this_DT night_NN he_PRP shall_MD find_VB me_PRP ;_: but_CC none_NN other_JJ shall_MD --_: until_IN it_PRP be_VB too_RB late_JJ ._.</w:t>
      </w:r>
    </w:p>
    <w:p w14:paraId="1485BFAC" w14:textId="77777777" w:rsidR="00EB4287" w:rsidRPr="00CD6915" w:rsidRDefault="00EB4287" w:rsidP="00EB4287">
      <w:r w:rsidRPr="00CD6915">
        <w:t>But_CC it_PRP may_MD be_VB that_IN he_PRP will_MD not_RB attempt_VB the_DT place_NN ._.</w:t>
      </w:r>
    </w:p>
    <w:p w14:paraId="6A16F190" w14:textId="77777777" w:rsidR="00EB4287" w:rsidRPr="00CD6915" w:rsidRDefault="00EB4287" w:rsidP="00EB4287">
      <w:r w:rsidRPr="00CD6915">
        <w:t>There_EX is_VBZ no_DT reason_NN why_WRB he_PRP should_MD ;_: his_PRP$ hunting_NN ground_NN is_VBZ more_RBR full_JJ of_IN game_NN than_IN the_DT churchyard_NN where_WRB the_DT Un-Dead_JJ woman_NN sleep_NN ,_, and_CC the_DT one_CD old_JJ man_NN watch_NN ._.</w:t>
      </w:r>
    </w:p>
    <w:p w14:paraId="0D3E177A" w14:textId="77777777" w:rsidR="00EB4287" w:rsidRPr="00CD6915" w:rsidRDefault="00EB4287" w:rsidP="00EB4287">
      <w:r w:rsidRPr="00CD6915">
        <w:t>``_`` Therefore_RB I_PRP write_VBP this_DT in_IN case_NN ..._: ._.</w:t>
      </w:r>
    </w:p>
    <w:p w14:paraId="221767F5" w14:textId="77777777" w:rsidR="00EB4287" w:rsidRPr="00CD6915" w:rsidRDefault="00EB4287" w:rsidP="00EB4287">
      <w:r w:rsidRPr="00CD6915">
        <w:t xml:space="preserve">Take_VB the_DT papers_NNS that_WDT are_VBP with_IN this_DT ,_, the_DT diaries_NNS of_IN Harker_NNP and_CC the_DT rest_NN ,_, and_CC read_VB them_PRP ,_, and_CC then_RB </w:t>
      </w:r>
      <w:r w:rsidRPr="00CD6915">
        <w:lastRenderedPageBreak/>
        <w:t>find_VB this_DT great_JJ Un-Dead_NNP ,_, and_CC cut_VB off_RP his_PRP$ head_NN and_CC burn_VB his_PRP$ heart_NN or_CC drive_VB a_DT stake_NN through_IN it_PRP ,_, so_IN that_IN the_DT world_NN may_MD rest_VB from_IN him_PRP ._.</w:t>
      </w:r>
    </w:p>
    <w:p w14:paraId="76FBE42A" w14:textId="77777777" w:rsidR="00EB4287" w:rsidRPr="00CD6915" w:rsidRDefault="00EB4287" w:rsidP="00EB4287">
      <w:r w:rsidRPr="00CD6915">
        <w:t>``_`` If_IN it_PRP be_VB so_RB ,_, farewell_NN ._.</w:t>
      </w:r>
    </w:p>
    <w:p w14:paraId="386D0802" w14:textId="77777777" w:rsidR="00EB4287" w:rsidRPr="00CD6915" w:rsidRDefault="00EB4287" w:rsidP="00EB4287">
      <w:r w:rsidRPr="00CD6915">
        <w:t>``_`` Van_NNP Helsing_NNP ._. ''_''</w:t>
      </w:r>
    </w:p>
    <w:p w14:paraId="49D90C2B" w14:textId="77777777" w:rsidR="00EB4287" w:rsidRPr="00CD6915" w:rsidRDefault="00EB4287" w:rsidP="00EB4287">
      <w:r w:rsidRPr="00CD6915">
        <w:t>Dr._NNP Seward_NNP 's_POS Diary_NNP ._.</w:t>
      </w:r>
    </w:p>
    <w:p w14:paraId="26B4A67D" w14:textId="77777777" w:rsidR="00EB4287" w:rsidRPr="00CD6915" w:rsidRDefault="00EB4287" w:rsidP="00EB4287">
      <w:r w:rsidRPr="00CD6915">
        <w:t>28_CD September_NNP ._.</w:t>
      </w:r>
    </w:p>
    <w:p w14:paraId="7B63CD38" w14:textId="77777777" w:rsidR="00EB4287" w:rsidRPr="00CD6915" w:rsidRDefault="00EB4287" w:rsidP="00EB4287">
      <w:r w:rsidRPr="00CD6915">
        <w:t>--_: It_PRP is_VBZ wonderful_JJ what_WP a_DT good_JJ night_NN 's_POS sleep_NN will_MD do_VB for_IN one_CD ._.</w:t>
      </w:r>
    </w:p>
    <w:p w14:paraId="3EC4C5F2" w14:textId="77777777" w:rsidR="00EB4287" w:rsidRPr="00CD6915" w:rsidRDefault="00EB4287" w:rsidP="00EB4287">
      <w:r w:rsidRPr="00CD6915">
        <w:t>Yesterday_NN I_PRP was_VBD almost_RB willing_JJ to_TO accept_VB Van_NNP Helsing_NNP 's_POS monstrous_JJ ideas_NNS ;_: but_CC now_RB they_PRP seem_VBP to_TO start_VB out_RP lurid_JJ before_IN me_PRP as_IN outrages_NNS on_IN common_JJ sense_NN ._.</w:t>
      </w:r>
    </w:p>
    <w:p w14:paraId="1DEA9E45" w14:textId="77777777" w:rsidR="00EB4287" w:rsidRPr="00CD6915" w:rsidRDefault="00EB4287" w:rsidP="00EB4287">
      <w:r w:rsidRPr="00CD6915">
        <w:t>I_PRP have_VBP no_DT doubt_NN that_IN he_PRP believes_VBZ it_PRP all_DT ._.</w:t>
      </w:r>
    </w:p>
    <w:p w14:paraId="4CC6903D" w14:textId="77777777" w:rsidR="00EB4287" w:rsidRPr="00CD6915" w:rsidRDefault="00EB4287" w:rsidP="00EB4287">
      <w:r w:rsidRPr="00CD6915">
        <w:t>I_PRP wonder_VBP if_IN his_PRP$ mind_NN can_MD have_VB become_VBN in_IN any_DT way_NN unhinged_VBN ._.</w:t>
      </w:r>
    </w:p>
    <w:p w14:paraId="78983F76" w14:textId="77777777" w:rsidR="00EB4287" w:rsidRPr="00CD6915" w:rsidRDefault="00EB4287" w:rsidP="00EB4287">
      <w:r w:rsidRPr="00CD6915">
        <w:t>Surely_RB there_EX must_MD be_VB some_DT rational_JJ explanation_NN of_IN all_PDT these_DT mysterious_JJ things_NNS ._.</w:t>
      </w:r>
    </w:p>
    <w:p w14:paraId="03C780C4" w14:textId="77777777" w:rsidR="00EB4287" w:rsidRPr="00CD6915" w:rsidRDefault="00EB4287" w:rsidP="00EB4287">
      <w:r w:rsidRPr="00CD6915">
        <w:t>Is_VBZ it_PRP possible_JJ that_IN the_DT Professor_NNP can_MD have_VB done_VBN it_PRP himself_PRP ?_.</w:t>
      </w:r>
    </w:p>
    <w:p w14:paraId="17A38C17" w14:textId="77777777" w:rsidR="00EB4287" w:rsidRPr="00CD6915" w:rsidRDefault="00EB4287" w:rsidP="00EB4287">
      <w:r w:rsidRPr="00CD6915">
        <w:t>He_PRP is_VBZ so_RB abnormally_RB clever_JJ that_IN if_IN he_PRP went_VBD off_RP his_PRP$ head_NN he_PRP would_MD carry_VB out_RP his_PRP$ intent_NN with_IN regard_NN to_TO some_DT fixed_JJ idea_NN in_IN a_DT wonderful_JJ way_NN ._.</w:t>
      </w:r>
    </w:p>
    <w:p w14:paraId="7841FA43" w14:textId="77777777" w:rsidR="00EB4287" w:rsidRPr="00CD6915" w:rsidRDefault="00EB4287" w:rsidP="00EB4287">
      <w:r w:rsidRPr="00CD6915">
        <w:t>I_PRP am_VBP loath_JJ to_TO think_VB it_PRP ,_, and_CC indeed_RB it_PRP would_MD be_VB almost_RB as_RB great_JJ a_DT marvel_VB as_IN the_DT other_JJ to_TO find_VB that_IN Van_NNP Helsing_NNP was_VBD mad_JJ ;_: but_CC anyhow_RB I_PRP shall_MD watch_VB him_PRP carefully_RB ._.</w:t>
      </w:r>
    </w:p>
    <w:p w14:paraId="162AC71E" w14:textId="77777777" w:rsidR="00EB4287" w:rsidRPr="00CD6915" w:rsidRDefault="00EB4287" w:rsidP="00EB4287">
      <w:r w:rsidRPr="00CD6915">
        <w:t>I_PRP may_MD get_VB some_DT light_NN on_IN the_DT mystery_NN ._.</w:t>
      </w:r>
    </w:p>
    <w:p w14:paraId="0225773C" w14:textId="77777777" w:rsidR="00EB4287" w:rsidRPr="00CD6915" w:rsidRDefault="00EB4287" w:rsidP="00EB4287">
      <w:r w:rsidRPr="00CD6915">
        <w:t>29_CD September_NNP ,_, morning_NN ..._: ._.</w:t>
      </w:r>
    </w:p>
    <w:p w14:paraId="725BE826" w14:textId="77777777" w:rsidR="00EB4287" w:rsidRPr="00CD6915" w:rsidRDefault="00EB4287" w:rsidP="00EB4287">
      <w:r w:rsidRPr="00CD6915">
        <w:t>Last_JJ night_NN ,_, at_IN a_DT little_JJ before_IN ten_CD o'clock_RB ,_, Arthur_NNP and_CC Quincey_NNP came_VBD into_IN Van_NNP Helsing_NNP 's_POS room_NN ;_: he_PRP told_VBD us_PRP all_DT that_IN he_PRP wanted_VBD us_PRP to_TO do_VB ,_, but_CC especially_RB addressing_VBG himself_PRP to_TO Arthur_NNP ,_, as_IN if_IN all_DT our_PRP$ wills_NNS were_VBD centred_VBN in_IN his_PRP$ ._.</w:t>
      </w:r>
    </w:p>
    <w:p w14:paraId="4AE5F237" w14:textId="77777777" w:rsidR="00EB4287" w:rsidRPr="00CD6915" w:rsidRDefault="00EB4287" w:rsidP="00EB4287">
      <w:r w:rsidRPr="00CD6915">
        <w:t>He_PRP began_VBD by_IN saying_VBG that_IN he_PRP hoped_VBD we_PRP would_MD all_DT come_VB with_IN him_PRP too_RB ,_, ``_`` for_IN ,_, ''_'' he_PRP said_VBD ,_, ``_`` there_EX is_VBZ a_DT grave_JJ duty_NN to_TO be_VB done_VBN there_RB ._.</w:t>
      </w:r>
    </w:p>
    <w:p w14:paraId="728A14D9" w14:textId="77777777" w:rsidR="00EB4287" w:rsidRPr="00CD6915" w:rsidRDefault="00EB4287" w:rsidP="00EB4287">
      <w:r w:rsidRPr="00CD6915">
        <w:t>You_PRP were_VBD doubtless_RB surprised_VBN at_IN my_PRP$ letter_NN ?_. ''_''</w:t>
      </w:r>
    </w:p>
    <w:p w14:paraId="364EC61D" w14:textId="77777777" w:rsidR="00EB4287" w:rsidRPr="00CD6915" w:rsidRDefault="00EB4287" w:rsidP="00EB4287">
      <w:r w:rsidRPr="00CD6915">
        <w:t>This_DT query_NN was_VBD directly_RB addressed_VBN to_TO Lord_NNP Godalming_NNP ._.</w:t>
      </w:r>
    </w:p>
    <w:p w14:paraId="071314FD" w14:textId="77777777" w:rsidR="00EB4287" w:rsidRPr="00CD6915" w:rsidRDefault="00EB4287" w:rsidP="00EB4287">
      <w:r w:rsidRPr="00CD6915">
        <w:t>``_`` I_PRP was_VBD ._.</w:t>
      </w:r>
    </w:p>
    <w:p w14:paraId="0218E835" w14:textId="77777777" w:rsidR="00EB4287" w:rsidRPr="00CD6915" w:rsidRDefault="00EB4287" w:rsidP="00EB4287">
      <w:r w:rsidRPr="00CD6915">
        <w:t>It_PRP rather_RB upset_VBD me_PRP for_IN a_DT bit_NN ._.</w:t>
      </w:r>
    </w:p>
    <w:p w14:paraId="1090F8DF" w14:textId="77777777" w:rsidR="00EB4287" w:rsidRPr="00CD6915" w:rsidRDefault="00EB4287" w:rsidP="00EB4287">
      <w:r w:rsidRPr="00CD6915">
        <w:t>There_EX has_VBZ been_VBN so_RB much_JJ trouble_NN around_IN my_PRP$ house_NN of_IN late_RB that_IN I_PRP could_MD do_VB without_IN any_DT more_JJR ._.</w:t>
      </w:r>
    </w:p>
    <w:p w14:paraId="24A83EA9" w14:textId="77777777" w:rsidR="00EB4287" w:rsidRPr="00CD6915" w:rsidRDefault="00EB4287" w:rsidP="00EB4287">
      <w:r w:rsidRPr="00CD6915">
        <w:t>I_PRP have_VBP been_VBN curious_JJ ,_, too_RB ,_, as_IN to_TO what_WP you_PRP mean_VBP ._.</w:t>
      </w:r>
    </w:p>
    <w:p w14:paraId="657893FD" w14:textId="77777777" w:rsidR="00EB4287" w:rsidRPr="00CD6915" w:rsidRDefault="00EB4287" w:rsidP="00EB4287">
      <w:r w:rsidRPr="00CD6915">
        <w:lastRenderedPageBreak/>
        <w:t>Quincey_NNP and_CC I_PRP talked_VBD it_PRP over_IN ;_: but_CC the_DT more_JJR we_PRP talked_VBD ,_, the_DT more_RBR puzzled_VBN we_PRP got_VBD ,_, till_IN now_RB I_PRP can_MD say_VB for_IN myself_PRP that_IN I_PRP 'm_VBP about_IN up_RB a_DT tree_NN as_IN to_TO any_DT meaning_NN about_IN anything_NN ._. ''_''</w:t>
      </w:r>
    </w:p>
    <w:p w14:paraId="5DD22C65" w14:textId="77777777" w:rsidR="00EB4287" w:rsidRPr="00CD6915" w:rsidRDefault="00EB4287" w:rsidP="00EB4287">
      <w:r w:rsidRPr="00CD6915">
        <w:t>``_`` Me_PRP too_RB ,_, ''_'' said_VBD Quincey_NNP Morris_NNP laconically_RB ._.</w:t>
      </w:r>
    </w:p>
    <w:p w14:paraId="62FE1693" w14:textId="77777777" w:rsidR="00EB4287" w:rsidRPr="00CD6915" w:rsidRDefault="00EB4287" w:rsidP="00EB4287">
      <w:r w:rsidRPr="00CD6915">
        <w:t>``_`` Oh_UH ,_, ''_'' said_VBD the_DT Professor_NNP ,_, ``_`` then_RB you_PRP are_VBP nearer_IN the_DT beginning_NN ,_, both_DT of_IN you_PRP ,_, than_IN friend_NN John_NNP here_RB ,_, who_WP has_VBZ to_TO go_VB a_DT long_JJ way_NN back_RB before_IN he_PRP can_MD even_RB get_VB so_RB far_RB as_IN to_TO begin_VB ._. ''_''</w:t>
      </w:r>
    </w:p>
    <w:p w14:paraId="48B4F738" w14:textId="77777777" w:rsidR="00EB4287" w:rsidRPr="00CD6915" w:rsidRDefault="00EB4287" w:rsidP="00EB4287">
      <w:r w:rsidRPr="00CD6915">
        <w:t>It_PRP was_VBD evident_JJ that_IN he_PRP recognised_VBD my_PRP$ return_NN to_TO my_PRP$ old_JJ doubting_VBG frame_NN of_IN mind_NN without_IN my_PRP$ saying_VBG a_DT word_NN ._.</w:t>
      </w:r>
    </w:p>
    <w:p w14:paraId="617CF5CF" w14:textId="77777777" w:rsidR="00EB4287" w:rsidRPr="00CD6915" w:rsidRDefault="00EB4287" w:rsidP="00EB4287">
      <w:r w:rsidRPr="00CD6915">
        <w:t>Then_RB ,_, turning_VBG to_TO the_DT other_JJ two_CD ,_, he_PRP said_VBD with_IN intense_JJ gravity_NN :_: --_: ``_`` I_PRP want_VBP your_PRP$ permission_NN to_TO do_VB what_WP I_PRP think_VBP good_JJ this_DT night_NN ._.</w:t>
      </w:r>
    </w:p>
    <w:p w14:paraId="11EEF792" w14:textId="77777777" w:rsidR="00EB4287" w:rsidRPr="00CD6915" w:rsidRDefault="00EB4287" w:rsidP="00EB4287">
      <w:r w:rsidRPr="00CD6915">
        <w:t>It_PRP is_VBZ ,_, I_PRP know_VBP ,_, much_RB to_TO ask_VB ;_: and_CC when_WRB you_PRP know_VBP what_WP it_PRP is_VBZ I_PRP propose_VBP to_TO do_VB you_PRP will_MD know_VB ,_, and_CC only_RB then_RB ,_, how_WRB much_JJ ._.</w:t>
      </w:r>
    </w:p>
    <w:p w14:paraId="179C48B3" w14:textId="77777777" w:rsidR="00EB4287" w:rsidRPr="00CD6915" w:rsidRDefault="00EB4287" w:rsidP="00EB4287">
      <w:r w:rsidRPr="00CD6915">
        <w:t>Therefore_RB may_MD I_PRP ask_VB that_IN you_PRP promise_VBP me_PRP in_IN the_DT dark_NN ,_, so_IN that_IN afterwards_RB ,_, though_IN you_PRP may_MD be_VB angry_JJ with_IN me_PRP for_IN a_DT time_NN --_: I_PRP must_MD not_RB disguise_VB from_IN myself_PRP the_DT possibility_NN that_IN such_JJ may_MD be_VB --_: you_PRP shall_MD not_RB blame_VB yourselves_NNS for_IN anything_NN ._. ''_''</w:t>
      </w:r>
    </w:p>
    <w:p w14:paraId="619DB864" w14:textId="77777777" w:rsidR="00EB4287" w:rsidRPr="00CD6915" w:rsidRDefault="00EB4287" w:rsidP="00EB4287">
      <w:r w:rsidRPr="00CD6915">
        <w:t>``_`` That_DT 's_VBZ frank_JJ anyhow_NN ,_, ''_'' broke_VBD in_IN Quincey_NNP ._.</w:t>
      </w:r>
    </w:p>
    <w:p w14:paraId="7AB7CB76" w14:textId="77777777" w:rsidR="00EB4287" w:rsidRPr="00CD6915" w:rsidRDefault="00EB4287" w:rsidP="00EB4287">
      <w:r w:rsidRPr="00CD6915">
        <w:t>``_`` I_PRP 'll_MD answer_VB for_IN the_DT Professor_NNP ._.</w:t>
      </w:r>
    </w:p>
    <w:p w14:paraId="780566B9" w14:textId="77777777" w:rsidR="00EB4287" w:rsidRPr="00CD6915" w:rsidRDefault="00EB4287" w:rsidP="00EB4287">
      <w:r w:rsidRPr="00CD6915">
        <w:t>I_PRP do_VBP n't_RB quite_RB see_VB his_PRP$ drift_NN ,_, but_CC I_PRP swear_VBP he_PRP 's_VBZ honest_JJ ;_: and_CC that_DT 's_VBZ good_JJ enough_RB for_IN me_PRP ._. ''_''</w:t>
      </w:r>
    </w:p>
    <w:p w14:paraId="0242C6F7" w14:textId="77777777" w:rsidR="00EB4287" w:rsidRPr="00CD6915" w:rsidRDefault="00EB4287" w:rsidP="00EB4287">
      <w:r w:rsidRPr="00CD6915">
        <w:t>``_`` I_PRP thank_VBP you_PRP ,_, sir_NN ,_, ''_'' said_VBD Van_NNP Helsing_NNP proudly_RB ._.</w:t>
      </w:r>
    </w:p>
    <w:p w14:paraId="56D799AB" w14:textId="77777777" w:rsidR="00EB4287" w:rsidRPr="00CD6915" w:rsidRDefault="00EB4287" w:rsidP="00EB4287">
      <w:r w:rsidRPr="00CD6915">
        <w:t>``_`` I_PRP have_VBP done_VBN myself_PRP the_DT honour_NN of_IN counting_VBG you_PRP one_CD trusting_VBG friend_NN ,_, and_CC such_JJ endorsement_NN is_VBZ dear_RB to_TO me_PRP ._. ''_''</w:t>
      </w:r>
    </w:p>
    <w:p w14:paraId="282F07D9" w14:textId="77777777" w:rsidR="00EB4287" w:rsidRPr="00CD6915" w:rsidRDefault="00EB4287" w:rsidP="00EB4287">
      <w:r w:rsidRPr="00CD6915">
        <w:t>He_PRP held_VBD out_RP a_DT hand_NN ,_, which_WDT Quincey_NNP took_VBD ._.</w:t>
      </w:r>
    </w:p>
    <w:p w14:paraId="2F4CC854" w14:textId="77777777" w:rsidR="00EB4287" w:rsidRPr="00CD6915" w:rsidRDefault="00EB4287" w:rsidP="00EB4287">
      <w:r w:rsidRPr="00CD6915">
        <w:t>Then_RB Arthur_NNP spoke_VBD out_RP :_: --_: ``_`` Dr._NNP Van_NNP Helsing_NNP ,_, I_PRP do_VBP n't_RB quite_RB like_VB to_TO `_`` buy_VB a_DT pig_NN in_IN a_DT poke_NN ,_, '_'' as_IN they_PRP say_VBP in_IN Scotland_NNP ,_, and_CC if_IN it_PRP be_VB anything_NN in_IN which_WDT my_PRP$ honour_NN as_IN a_DT gentleman_NN or_CC my_PRP$ faith_NN as_IN a_DT Christian_NNP is_VBZ concerned_VBN ,_, I_PRP can_MD not_RB make_VB such_JJ a_DT promise_NN ._.</w:t>
      </w:r>
    </w:p>
    <w:p w14:paraId="2FAE16B5" w14:textId="77777777" w:rsidR="00EB4287" w:rsidRPr="00CD6915" w:rsidRDefault="00EB4287" w:rsidP="00EB4287">
      <w:r w:rsidRPr="00CD6915">
        <w:t>If_IN you_PRP can_MD assure_VB me_PRP that_IN what_WP you_PRP intend_VBP does_VBZ not_RB violate_VB either_DT of_IN these_DT two_CD ,_, then_RB I_PRP give_VBP my_PRP$ consent_NN at_IN once_RB ;_: though_IN for_IN the_DT life_NN of_IN me_PRP ,_, I_PRP can_MD not_RB understand_VB what_WP you_PRP are_VBP driving_VBG at_IN ._. ''_''</w:t>
      </w:r>
    </w:p>
    <w:p w14:paraId="44A9EF93" w14:textId="77777777" w:rsidR="00EB4287" w:rsidRPr="00CD6915" w:rsidRDefault="00EB4287" w:rsidP="00EB4287">
      <w:r w:rsidRPr="00CD6915">
        <w:lastRenderedPageBreak/>
        <w:t>``_`` I_PRP accept_VBP your_PRP$ limitation_NN ,_, ''_'' said_VBD Van_NNP Helsing_NNP ,_, ``_`` and_CC all_DT I_PRP ask_VBP of_IN you_PRP is_VBZ that_IN if_IN you_PRP feel_VBP it_PRP necessary_JJ to_TO condemn_VB any_DT act_NN of_IN mine_NN ,_, you_PRP will_MD first_RB consider_VB it_PRP well_RB and_CC be_VB satisfied_VBN that_IN it_PRP does_VBZ not_RB violate_VB your_PRP$ reservations_NNS ._. ''_''</w:t>
      </w:r>
    </w:p>
    <w:p w14:paraId="4658C1BA" w14:textId="77777777" w:rsidR="00EB4287" w:rsidRPr="00CD6915" w:rsidRDefault="00EB4287" w:rsidP="00EB4287">
      <w:r w:rsidRPr="00CD6915">
        <w:t>``_`` Agreed_VBD !_. ''_''</w:t>
      </w:r>
    </w:p>
    <w:p w14:paraId="560CE8EA" w14:textId="77777777" w:rsidR="00EB4287" w:rsidRPr="00CD6915" w:rsidRDefault="00EB4287" w:rsidP="00EB4287">
      <w:r w:rsidRPr="00CD6915">
        <w:t>said_VBD Arthur_NNP ;_: ``_`` that_DT is_VBZ only_RB fair_JJ ._.</w:t>
      </w:r>
    </w:p>
    <w:p w14:paraId="48504BDF" w14:textId="77777777" w:rsidR="00EB4287" w:rsidRPr="00CD6915" w:rsidRDefault="00EB4287" w:rsidP="00EB4287">
      <w:r w:rsidRPr="00CD6915">
        <w:t>And_CC now_RB that_IN the_DT pourparlers_NNS are_VBP over_RB ,_, may_MD I_PRP ask_VB what_WP it_PRP is_VBZ we_PRP are_VBP to_TO do_VB ?_. ''_''</w:t>
      </w:r>
    </w:p>
    <w:p w14:paraId="4B7B954F" w14:textId="77777777" w:rsidR="00EB4287" w:rsidRPr="00CD6915" w:rsidRDefault="00EB4287" w:rsidP="00EB4287">
      <w:r w:rsidRPr="00CD6915">
        <w:t>``_`` I_PRP want_VBP you_PRP to_TO come_VB with_IN me_PRP ,_, and_CC to_TO come_VB in_IN secret_NN ,_, to_TO the_DT churchyard_NN at_IN Kingstead_NNP ._. ''_''</w:t>
      </w:r>
    </w:p>
    <w:p w14:paraId="5F1BD5BC" w14:textId="77777777" w:rsidR="00EB4287" w:rsidRPr="00CD6915" w:rsidRDefault="00EB4287" w:rsidP="00EB4287">
      <w:r w:rsidRPr="00CD6915">
        <w:t>Arthur_NNP 's_POS face_NN fell_VBD as_IN he_PRP said_VBD in_IN an_DT amazed_VBN sort_NN of_IN way_NN :_: --_: ``_`` Where_WRB poor_JJ Lucy_NNP is_VBZ buried_VBN ?_. ''_''</w:t>
      </w:r>
    </w:p>
    <w:p w14:paraId="49E36590" w14:textId="77777777" w:rsidR="00EB4287" w:rsidRPr="00CD6915" w:rsidRDefault="00EB4287" w:rsidP="00EB4287">
      <w:r w:rsidRPr="00CD6915">
        <w:t>The_DT Professor_NNP bowed_VBD ._.</w:t>
      </w:r>
    </w:p>
    <w:p w14:paraId="33BC1E1B" w14:textId="77777777" w:rsidR="00EB4287" w:rsidRPr="00CD6915" w:rsidRDefault="00EB4287" w:rsidP="00EB4287">
      <w:r w:rsidRPr="00CD6915">
        <w:t>Arthur_NNP went_VBD on_IN :_: ``_`` And_CC when_WRB there_EX ?_. ''_''</w:t>
      </w:r>
    </w:p>
    <w:p w14:paraId="52DBAEA6" w14:textId="77777777" w:rsidR="00EB4287" w:rsidRPr="00CD6915" w:rsidRDefault="00EB4287" w:rsidP="00EB4287">
      <w:r w:rsidRPr="00CD6915">
        <w:t>``_`` To_TO enter_VB the_DT tomb_NN !_. ''_''</w:t>
      </w:r>
    </w:p>
    <w:p w14:paraId="50C80306" w14:textId="77777777" w:rsidR="00EB4287" w:rsidRPr="00CD6915" w:rsidRDefault="00EB4287" w:rsidP="00EB4287">
      <w:r w:rsidRPr="00CD6915">
        <w:t>Arthur_NNP stood_VBD up_RP ._.</w:t>
      </w:r>
    </w:p>
    <w:p w14:paraId="2428EC86" w14:textId="77777777" w:rsidR="00EB4287" w:rsidRPr="00CD6915" w:rsidRDefault="00EB4287" w:rsidP="00EB4287">
      <w:r w:rsidRPr="00CD6915">
        <w:t>``_`` Professor_NNP ,_, are_VBP you_PRP in_IN earnest_NN ;_: or_CC it_PRP is_VBZ some_DT monstrous_JJ joke_NN ?_.</w:t>
      </w:r>
    </w:p>
    <w:p w14:paraId="5106A75F" w14:textId="77777777" w:rsidR="00EB4287" w:rsidRPr="00CD6915" w:rsidRDefault="00EB4287" w:rsidP="00EB4287">
      <w:r w:rsidRPr="00CD6915">
        <w:t>Pardon_VB me_PRP ,_, I_PRP see_VBP that_IN you_PRP are_VBP in_IN earnest_NN ._. ''_''</w:t>
      </w:r>
    </w:p>
    <w:p w14:paraId="074FC76C" w14:textId="77777777" w:rsidR="00EB4287" w:rsidRPr="00CD6915" w:rsidRDefault="00EB4287" w:rsidP="00EB4287">
      <w:r w:rsidRPr="00CD6915">
        <w:t>He_PRP sat_VBD down_RB again_RB ,_, but_CC I_PRP could_MD see_VB that_IN he_PRP sat_VBD firmly_RB and_CC proudly_RB ,_, as_IN one_CD who_WP is_VBZ on_IN his_PRP$ dignity_NN ._.</w:t>
      </w:r>
    </w:p>
    <w:p w14:paraId="1AA240E5" w14:textId="77777777" w:rsidR="00EB4287" w:rsidRPr="00CD6915" w:rsidRDefault="00EB4287" w:rsidP="00EB4287">
      <w:r w:rsidRPr="00CD6915">
        <w:t>There_EX was_VBD silence_NN until_IN he_PRP asked_VBD again_RB :_: --_: ``_`` And_CC when_WRB in_IN the_DT tomb_NN ?_. ''_''</w:t>
      </w:r>
    </w:p>
    <w:p w14:paraId="5DA04FAE" w14:textId="77777777" w:rsidR="00EB4287" w:rsidRPr="00CD6915" w:rsidRDefault="00EB4287" w:rsidP="00EB4287">
      <w:r w:rsidRPr="00CD6915">
        <w:t>``_`` To_TO open_VB the_DT coffin_NN ._. ''_''</w:t>
      </w:r>
    </w:p>
    <w:p w14:paraId="6A1DB2C8" w14:textId="77777777" w:rsidR="00EB4287" w:rsidRPr="00CD6915" w:rsidRDefault="00EB4287" w:rsidP="00EB4287">
      <w:r w:rsidRPr="00CD6915">
        <w:t>``_`` This_DT is_VBZ too_RB much_JJ !_. ''_''</w:t>
      </w:r>
    </w:p>
    <w:p w14:paraId="10608411" w14:textId="77777777" w:rsidR="00EB4287" w:rsidRPr="00CD6915" w:rsidRDefault="00EB4287" w:rsidP="00EB4287">
      <w:r w:rsidRPr="00CD6915">
        <w:t>he_PRP said_VBD ,_, angrily_RB rising_VBG again_RB ._.</w:t>
      </w:r>
    </w:p>
    <w:p w14:paraId="61B738BF" w14:textId="77777777" w:rsidR="00EB4287" w:rsidRPr="00CD6915" w:rsidRDefault="00EB4287" w:rsidP="00EB4287">
      <w:r w:rsidRPr="00CD6915">
        <w:t>``_`` I_PRP am_VBP willing_JJ to_TO be_VB patient_JJ in_IN all_DT things_NNS that_WDT are_VBP reasonable_JJ ;_: but_CC in_IN this_DT --_: this_DT desecration_NN of_IN the_DT grave_NN --_: of_IN one_CD who_WP --_: --_: ''_'' He_PRP fairly_RB choked_VBD with_IN indignation_NN ._.</w:t>
      </w:r>
    </w:p>
    <w:p w14:paraId="4D08D68C" w14:textId="77777777" w:rsidR="00EB4287" w:rsidRPr="00CD6915" w:rsidRDefault="00EB4287" w:rsidP="00EB4287">
      <w:r w:rsidRPr="00CD6915">
        <w:t>The_DT Professor_NNP looked_VBD pityingly_RB at_IN him_PRP ._.</w:t>
      </w:r>
    </w:p>
    <w:p w14:paraId="671B868F" w14:textId="77777777" w:rsidR="00EB4287" w:rsidRPr="00CD6915" w:rsidRDefault="00EB4287" w:rsidP="00EB4287">
      <w:r w:rsidRPr="00CD6915">
        <w:t>``_`` If_IN I_PRP could_MD spare_VB you_PRP one_CD pang_NN ,_, my_PRP$ poor_JJ friend_NN ,_, ''_'' he_PRP said_VBD ,_, ``_`` God_NNP knows_VBZ I_PRP would_MD ._.</w:t>
      </w:r>
    </w:p>
    <w:p w14:paraId="260603A7" w14:textId="77777777" w:rsidR="00EB4287" w:rsidRPr="00CD6915" w:rsidRDefault="00EB4287" w:rsidP="00EB4287">
      <w:r w:rsidRPr="00CD6915">
        <w:t>But_CC this_DT night_NN our_PRP$ feet_NNS must_MD tread_VB in_IN thorny_JJ paths_NNS ;_: or_CC later_RB ,_, and_CC for_IN ever_RB ,_, the_DT feet_NNS you_PRP love_VBP must_MD walk_VB in_IN paths_NNS of_IN flame_NN !_. ''_''</w:t>
      </w:r>
    </w:p>
    <w:p w14:paraId="4FC6E021" w14:textId="77777777" w:rsidR="00EB4287" w:rsidRPr="00CD6915" w:rsidRDefault="00EB4287" w:rsidP="00EB4287">
      <w:r w:rsidRPr="00CD6915">
        <w:t>Arthur_NNP looked_VBD up_RP with_IN set_VBN white_JJ face_NN and_CC said_VBD :_: --_: ``_`` Take_VB care_NN ,_, sir_NN ,_, take_VB care_NN !_. ''_''</w:t>
      </w:r>
    </w:p>
    <w:p w14:paraId="1B913040" w14:textId="77777777" w:rsidR="00EB4287" w:rsidRPr="00CD6915" w:rsidRDefault="00EB4287" w:rsidP="00EB4287">
      <w:r w:rsidRPr="00CD6915">
        <w:t>``_`` Would_MD it_PRP not_RB be_VB well_RB to_TO hear_VB what_WP I_PRP have_VBP to_TO say_VB ?_. ''_''</w:t>
      </w:r>
    </w:p>
    <w:p w14:paraId="2BF4CE0F" w14:textId="77777777" w:rsidR="00EB4287" w:rsidRPr="00CD6915" w:rsidRDefault="00EB4287" w:rsidP="00EB4287">
      <w:r w:rsidRPr="00CD6915">
        <w:t>said_VBD Van_NNP Helsing_NNP ._.</w:t>
      </w:r>
    </w:p>
    <w:p w14:paraId="6991E1E0" w14:textId="77777777" w:rsidR="00EB4287" w:rsidRPr="00CD6915" w:rsidRDefault="00EB4287" w:rsidP="00EB4287">
      <w:r w:rsidRPr="00CD6915">
        <w:lastRenderedPageBreak/>
        <w:t>``_`` And_CC then_RB you_PRP will_MD at_IN least_JJS know_VBP the_DT limit_NN of_IN my_PRP$ purpose_NN ._.</w:t>
      </w:r>
    </w:p>
    <w:p w14:paraId="1C9332B5" w14:textId="77777777" w:rsidR="00EB4287" w:rsidRPr="00CD6915" w:rsidRDefault="00EB4287" w:rsidP="00EB4287">
      <w:r w:rsidRPr="00CD6915">
        <w:t>Shall_VB I_PRP go_VB on_RP ?_. ''_''</w:t>
      </w:r>
    </w:p>
    <w:p w14:paraId="560D058C" w14:textId="77777777" w:rsidR="00EB4287" w:rsidRPr="00CD6915" w:rsidRDefault="00EB4287" w:rsidP="00EB4287">
      <w:r w:rsidRPr="00CD6915">
        <w:t>``_`` That_DT 's_VBZ fair_JJ enough_RB ,_, ''_'' broke_VBD in_IN Morris_NNP ._.</w:t>
      </w:r>
    </w:p>
    <w:p w14:paraId="4C9AA3C0" w14:textId="77777777" w:rsidR="00EB4287" w:rsidRPr="00CD6915" w:rsidRDefault="00EB4287" w:rsidP="00EB4287">
      <w:r w:rsidRPr="00CD6915">
        <w:t>After_IN a_DT pause_NN Van_NNP Helsing_NNP went_VBD on_IN ,_, evidently_RB with_IN an_DT effort_NN :_: --_: ``_`` Miss_NNP Lucy_NNP is_VBZ dead_JJ ;_: is_VBZ it_PRP not_RB so_RB ?_.</w:t>
      </w:r>
    </w:p>
    <w:p w14:paraId="6388D90F" w14:textId="77777777" w:rsidR="00EB4287" w:rsidRPr="00CD6915" w:rsidRDefault="00EB4287" w:rsidP="00EB4287">
      <w:r w:rsidRPr="00CD6915">
        <w:t>Yes_UH !_.</w:t>
      </w:r>
    </w:p>
    <w:p w14:paraId="13FC0C43" w14:textId="77777777" w:rsidR="00EB4287" w:rsidRPr="00CD6915" w:rsidRDefault="00EB4287" w:rsidP="00EB4287">
      <w:r w:rsidRPr="00CD6915">
        <w:t>Then_RB there_EX can_MD be_VB no_RB wrong_JJ to_TO her_PRP ._.</w:t>
      </w:r>
    </w:p>
    <w:p w14:paraId="476F2AD3" w14:textId="77777777" w:rsidR="00EB4287" w:rsidRPr="00CD6915" w:rsidRDefault="00EB4287" w:rsidP="00EB4287">
      <w:r w:rsidRPr="00CD6915">
        <w:t>But_CC if_IN she_PRP be_VB not_RB dead_JJ --_: --_: ''_'' Arthur_NNP jumped_VBD to_TO his_PRP$ feet_NNS ._.</w:t>
      </w:r>
    </w:p>
    <w:p w14:paraId="0ECABB3E" w14:textId="77777777" w:rsidR="00EB4287" w:rsidRPr="00CD6915" w:rsidRDefault="00EB4287" w:rsidP="00EB4287">
      <w:r w:rsidRPr="00CD6915">
        <w:t>``_`` Good_NNP God_NNP !_. ''_''</w:t>
      </w:r>
    </w:p>
    <w:p w14:paraId="127E0428" w14:textId="77777777" w:rsidR="00EB4287" w:rsidRPr="00CD6915" w:rsidRDefault="00EB4287" w:rsidP="00EB4287">
      <w:r w:rsidRPr="00CD6915">
        <w:t>he_PRP cried_VBD ._.</w:t>
      </w:r>
    </w:p>
    <w:p w14:paraId="077222B7" w14:textId="77777777" w:rsidR="00EB4287" w:rsidRPr="00CD6915" w:rsidRDefault="00EB4287" w:rsidP="00EB4287">
      <w:r w:rsidRPr="00CD6915">
        <w:t>``_`` What_WP do_VBP you_PRP mean_VB ?_.</w:t>
      </w:r>
    </w:p>
    <w:p w14:paraId="40AA7217" w14:textId="77777777" w:rsidR="00EB4287" w:rsidRPr="00CD6915" w:rsidRDefault="00EB4287" w:rsidP="00EB4287">
      <w:r w:rsidRPr="00CD6915">
        <w:t>Has_VBZ there_RB been_VBN any_DT mistake_NN ;_: has_VBZ she_PRP been_VBN buried_VBN alive_JJ ?_. ''_''</w:t>
      </w:r>
    </w:p>
    <w:p w14:paraId="65E7AB41" w14:textId="77777777" w:rsidR="00EB4287" w:rsidRPr="00CD6915" w:rsidRDefault="00EB4287" w:rsidP="00EB4287">
      <w:r w:rsidRPr="00CD6915">
        <w:t>He_PRP groaned_VBD in_IN anguish_NN that_IN not_RB even_RB hope_VB could_MD soften_VB ._.</w:t>
      </w:r>
    </w:p>
    <w:p w14:paraId="03A1C0B9" w14:textId="77777777" w:rsidR="00EB4287" w:rsidRPr="00CD6915" w:rsidRDefault="00EB4287" w:rsidP="00EB4287">
      <w:r w:rsidRPr="00CD6915">
        <w:t>``_`` I_PRP did_VBD not_RB say_VB she_PRP was_VBD alive_JJ ,_, my_PRP$ child_NN ;_: I_PRP did_VBD not_RB think_VB it_PRP ._.</w:t>
      </w:r>
    </w:p>
    <w:p w14:paraId="6F6B2018" w14:textId="77777777" w:rsidR="00EB4287" w:rsidRPr="00CD6915" w:rsidRDefault="00EB4287" w:rsidP="00EB4287">
      <w:r w:rsidRPr="00CD6915">
        <w:t>I_PRP go_VBP no_RB further_RB than_IN to_TO say_VB that_IN she_PRP might_MD be_VB Un-Dead_JJ ._. ''_''</w:t>
      </w:r>
    </w:p>
    <w:p w14:paraId="7BBB1CF8" w14:textId="77777777" w:rsidR="00EB4287" w:rsidRPr="00CD6915" w:rsidRDefault="00EB4287" w:rsidP="00EB4287">
      <w:r w:rsidRPr="00CD6915">
        <w:t>``_`` Un-Dead_NNP !_.</w:t>
      </w:r>
    </w:p>
    <w:p w14:paraId="545357CB" w14:textId="77777777" w:rsidR="00EB4287" w:rsidRPr="00CD6915" w:rsidRDefault="00EB4287" w:rsidP="00EB4287">
      <w:r w:rsidRPr="00CD6915">
        <w:t>Not_RB alive_JJ !_.</w:t>
      </w:r>
    </w:p>
    <w:p w14:paraId="1C5BF0C6" w14:textId="77777777" w:rsidR="00EB4287" w:rsidRPr="00CD6915" w:rsidRDefault="00EB4287" w:rsidP="00EB4287">
      <w:r w:rsidRPr="00CD6915">
        <w:t>What_WP do_VBP you_PRP mean_VB ?_.</w:t>
      </w:r>
    </w:p>
    <w:p w14:paraId="0E30903C" w14:textId="77777777" w:rsidR="00EB4287" w:rsidRPr="00CD6915" w:rsidRDefault="00EB4287" w:rsidP="00EB4287">
      <w:r w:rsidRPr="00CD6915">
        <w:t>Is_VBZ this_DT all_PDT a_DT nightmare_NN ,_, or_CC what_WP is_VBZ it_PRP ?_. ''_''</w:t>
      </w:r>
    </w:p>
    <w:p w14:paraId="7819F907" w14:textId="77777777" w:rsidR="00EB4287" w:rsidRPr="00CD6915" w:rsidRDefault="00EB4287" w:rsidP="00EB4287">
      <w:r w:rsidRPr="00CD6915">
        <w:t>``_`` There_EX are_VBP mysteries_NNS which_WDT men_NNS can_MD only_RB guess_VB at_IN ,_, which_WDT age_NN by_IN age_NN they_PRP may_MD solve_VB only_RB in_IN part_NN ._.</w:t>
      </w:r>
    </w:p>
    <w:p w14:paraId="17737A55" w14:textId="77777777" w:rsidR="00EB4287" w:rsidRPr="00CD6915" w:rsidRDefault="00EB4287" w:rsidP="00EB4287">
      <w:r w:rsidRPr="00CD6915">
        <w:t>Believe_VB me_PRP ,_, we_PRP are_VBP now_RB on_IN the_DT verge_NN of_IN one_CD ._.</w:t>
      </w:r>
    </w:p>
    <w:p w14:paraId="4428BADD" w14:textId="77777777" w:rsidR="00EB4287" w:rsidRPr="00CD6915" w:rsidRDefault="00EB4287" w:rsidP="00EB4287">
      <w:r w:rsidRPr="00CD6915">
        <w:t>But_CC I_PRP have_VBP not_RB done_VBN ._.</w:t>
      </w:r>
    </w:p>
    <w:p w14:paraId="69957BA9" w14:textId="77777777" w:rsidR="00EB4287" w:rsidRPr="00CD6915" w:rsidRDefault="00EB4287" w:rsidP="00EB4287">
      <w:r w:rsidRPr="00CD6915">
        <w:t>May_MD I_PRP cut_VB off_RP the_DT head_NN of_IN dead_JJ Miss_NNP Lucy_NNP ?_. ''_''</w:t>
      </w:r>
    </w:p>
    <w:p w14:paraId="26B5F842" w14:textId="77777777" w:rsidR="00EB4287" w:rsidRPr="00CD6915" w:rsidRDefault="00EB4287" w:rsidP="00EB4287">
      <w:r w:rsidRPr="00CD6915">
        <w:t>``_`` Heavens_NNS and_CC earth_NN ,_, no_DT !_. ''_''</w:t>
      </w:r>
    </w:p>
    <w:p w14:paraId="2E01CB1A" w14:textId="77777777" w:rsidR="00EB4287" w:rsidRPr="00CD6915" w:rsidRDefault="00EB4287" w:rsidP="00EB4287">
      <w:r w:rsidRPr="00CD6915">
        <w:t>cried_VBD Arthur_NNP in_IN a_DT storm_NN of_IN passion_NN ._.</w:t>
      </w:r>
    </w:p>
    <w:p w14:paraId="15D97718" w14:textId="77777777" w:rsidR="00EB4287" w:rsidRPr="00CD6915" w:rsidRDefault="00EB4287" w:rsidP="00EB4287">
      <w:r w:rsidRPr="00CD6915">
        <w:t>``_`` Not_RB for_IN the_DT wide_JJ world_NN will_MD I_PRP consent_VB to_TO any_DT mutilation_NN of_IN her_PRP$ dead_JJ body_NN ._.</w:t>
      </w:r>
    </w:p>
    <w:p w14:paraId="52BA949B" w14:textId="77777777" w:rsidR="00EB4287" w:rsidRPr="00CD6915" w:rsidRDefault="00EB4287" w:rsidP="00EB4287">
      <w:r w:rsidRPr="00CD6915">
        <w:t>Dr._NNP Van_NNP Helsing_NNP ,_, you_PRP try_VBP me_PRP too_RB far_RB ._.</w:t>
      </w:r>
    </w:p>
    <w:p w14:paraId="5AE3E3AF" w14:textId="77777777" w:rsidR="00EB4287" w:rsidRPr="00CD6915" w:rsidRDefault="00EB4287" w:rsidP="00EB4287">
      <w:r w:rsidRPr="00CD6915">
        <w:t>What_WP have_VBP I_PRP done_VBN to_TO you_PRP that_IN you_PRP should_MD torture_VB me_PRP so_RB ?_.</w:t>
      </w:r>
    </w:p>
    <w:p w14:paraId="73A2A78F" w14:textId="77777777" w:rsidR="00EB4287" w:rsidRPr="00CD6915" w:rsidRDefault="00EB4287" w:rsidP="00EB4287">
      <w:r w:rsidRPr="00CD6915">
        <w:t>What_WP did_VBD that_DT poor_JJ ,_, sweet_JJ girl_NN do_VBP that_IN you_PRP should_MD want_VB to_TO cast_VB such_JJ dishonour_NN on_IN her_PRP$ grave_NN ?_.</w:t>
      </w:r>
    </w:p>
    <w:p w14:paraId="420303DF" w14:textId="77777777" w:rsidR="00EB4287" w:rsidRPr="00CD6915" w:rsidRDefault="00EB4287" w:rsidP="00EB4287">
      <w:r w:rsidRPr="00CD6915">
        <w:t>Are_VBP you_PRP mad_JJ that_WDT speak_VBP such_JJ things_NNS ,_, or_CC am_VBP I_PRP mad_JJ to_TO listen_VB to_TO them_PRP ?_.</w:t>
      </w:r>
    </w:p>
    <w:p w14:paraId="08B863A6" w14:textId="77777777" w:rsidR="00EB4287" w:rsidRPr="00CD6915" w:rsidRDefault="00EB4287" w:rsidP="00EB4287">
      <w:r w:rsidRPr="00CD6915">
        <w:lastRenderedPageBreak/>
        <w:t>Do_VBP n't_RB dare_VB to_TO think_VB more_JJR of_IN such_PDT a_DT desecration_NN ;_: I_PRP shall_MD not_RB give_VB my_PRP$ consent_NN to_TO anything_NN you_PRP do_VBP ._.</w:t>
      </w:r>
    </w:p>
    <w:p w14:paraId="24D37E6B" w14:textId="77777777" w:rsidR="00EB4287" w:rsidRPr="00CD6915" w:rsidRDefault="00EB4287" w:rsidP="00EB4287">
      <w:r w:rsidRPr="00CD6915">
        <w:t>I_PRP have_VBP a_DT duty_NN to_TO do_VB in_IN protecting_VBG her_PRP$ grave_NN from_IN outrage_NN ;_: and_CC ,_, by_IN God_NNP ,_, I_PRP shall_MD do_VB it_PRP !_. ''_''</w:t>
      </w:r>
    </w:p>
    <w:p w14:paraId="60A5A1AA" w14:textId="77777777" w:rsidR="00EB4287" w:rsidRPr="00CD6915" w:rsidRDefault="00EB4287" w:rsidP="00EB4287">
      <w:r w:rsidRPr="00CD6915">
        <w:t>Van_NNP Helsing_NNP rose_VBD up_RB from_IN where_WRB he_PRP had_VBD all_PDT the_DT time_NN been_VBN seated_VBN ,_, and_CC said_VBD ,_, gravely_RB and_CC sternly_RB :_: --_: ``_`` My_PRP$ Lord_NNP Godalming_NNP ,_, I_PRP ,_, too_RB ,_, have_VBP a_DT duty_NN to_TO do_VB ,_, a_DT duty_NN to_TO others_NNS ,_, a_DT duty_NN to_TO you_PRP ,_, a_DT duty_NN to_TO the_DT dead_NN ;_: and_CC ,_, by_IN God_NNP ,_, I_PRP shall_MD do_VB it_PRP !_.</w:t>
      </w:r>
    </w:p>
    <w:p w14:paraId="4D37EBF2" w14:textId="77777777" w:rsidR="00EB4287" w:rsidRPr="00CD6915" w:rsidRDefault="00EB4287" w:rsidP="00EB4287">
      <w:r w:rsidRPr="00CD6915">
        <w:t>All_DT I_PRP ask_VBP you_PRP now_RB is_VBZ that_IN you_PRP come_VBP with_IN me_PRP ,_, that_IN you_PRP look_VBP and_CC listen_VBP ;_: and_CC if_IN when_WRB later_RB I_PRP make_VBP the_DT same_JJ request_NN you_PRP do_VBP not_RB be_VB more_RBR eager_JJ for_IN its_PRP$ fulfilment_NN even_RB than_IN I_PRP am_VBP ,_, then_RB --_: then_RB I_PRP shall_MD do_VB my_PRP$ duty_NN ,_, whatever_WDT it_PRP may_MD seem_VB to_TO me_PRP ._.</w:t>
      </w:r>
    </w:p>
    <w:p w14:paraId="7563800C" w14:textId="77777777" w:rsidR="00EB4287" w:rsidRPr="00CD6915" w:rsidRDefault="00EB4287" w:rsidP="00EB4287">
      <w:r w:rsidRPr="00CD6915">
        <w:t>And_CC then_RB ,_, to_TO follow_VB of_IN your_PRP$ Lordship_NN 's_POS wishes_NNS I_PRP shall_MD hold_VB myself_PRP at_IN your_PRP$ disposal_NN to_TO render_VB an_DT account_NN to_TO you_PRP ,_, when_WRB and_CC where_WRB you_PRP will_MD ._. ''_''</w:t>
      </w:r>
    </w:p>
    <w:p w14:paraId="05344419" w14:textId="77777777" w:rsidR="00EB4287" w:rsidRPr="00CD6915" w:rsidRDefault="00EB4287" w:rsidP="00EB4287">
      <w:r w:rsidRPr="00CD6915">
        <w:t>His_PRP$ voice_NN broke_VBD a_DT little_JJ ,_, and_CC he_PRP went_VBD on_RP with_IN a_DT voice_NN full_JJ of_IN pity_NN :_: --_: ``_`` But_CC ,_, I_PRP beseech_VBP you_PRP ,_, do_VBP not_RB go_VB forth_RB in_IN anger_NN with_IN me_PRP ._.</w:t>
      </w:r>
    </w:p>
    <w:p w14:paraId="412530C0" w14:textId="77777777" w:rsidR="00EB4287" w:rsidRPr="00CD6915" w:rsidRDefault="00EB4287" w:rsidP="00EB4287">
      <w:r w:rsidRPr="00CD6915">
        <w:t>In_IN a_DT long_JJ life_NN of_IN acts_NNS which_WDT were_VBD often_RB not_RB pleasant_JJ to_TO do_VB ,_, and_CC which_WDT sometimes_RB did_VBD wring_VB my_PRP$ heart_NN ,_, I_PRP have_VBP never_RB had_VBN so_RB heavy_JJ a_DT task_NN as_RB now_RB ._.</w:t>
      </w:r>
    </w:p>
    <w:p w14:paraId="4ACBFC08" w14:textId="77777777" w:rsidR="00EB4287" w:rsidRPr="00CD6915" w:rsidRDefault="00EB4287" w:rsidP="00EB4287">
      <w:r w:rsidRPr="00CD6915">
        <w:t>Believe_VB me_PRP that_IN if_IN the_DT time_NN comes_VBZ for_IN you_PRP to_TO change_VB your_PRP$ mind_NN towards_IN me_PRP ,_, one_CD look_NN from_IN you_PRP will_MD wipe_VB away_RB all_PDT this_DT so_RB sad_JJ hour_NN ,_, for_IN I_PRP would_MD do_VB what_WP a_DT man_NN can_MD to_TO save_VB you_PRP from_IN sorrow_NN ._.</w:t>
      </w:r>
    </w:p>
    <w:p w14:paraId="0E90A749" w14:textId="77777777" w:rsidR="00EB4287" w:rsidRPr="00CD6915" w:rsidRDefault="00EB4287" w:rsidP="00EB4287">
      <w:r w:rsidRPr="00CD6915">
        <w:t>Just_RB think_VB ._.</w:t>
      </w:r>
    </w:p>
    <w:p w14:paraId="5E6E4FF8" w14:textId="77777777" w:rsidR="00EB4287" w:rsidRPr="00CD6915" w:rsidRDefault="00EB4287" w:rsidP="00EB4287">
      <w:r w:rsidRPr="00CD6915">
        <w:t>For_IN why_WRB should_MD I_PRP give_VB myself_PRP so_RB much_JJ of_IN labour_NN and_CC so_RB much_JJ of_IN sorrow_NN ?_.</w:t>
      </w:r>
    </w:p>
    <w:p w14:paraId="48FEBCA1" w14:textId="77777777" w:rsidR="00EB4287" w:rsidRPr="00CD6915" w:rsidRDefault="00EB4287" w:rsidP="00EB4287">
      <w:r w:rsidRPr="00CD6915">
        <w:t>I_PRP have_VBP come_VBN here_RB from_IN my_PRP$ own_JJ land_NN to_TO do_VB what_WP I_PRP can_MD of_IN good_JJ ;_: at_IN the_DT first_JJ to_TO please_VB my_PRP$ friend_NN John_NNP ,_, and_CC then_RB to_TO help_VB a_DT sweet_JJ young_JJ lady_NN ,_, whom_WP ,_, too_RB ,_, I_PRP came_VBD to_TO love_VB ._.</w:t>
      </w:r>
    </w:p>
    <w:p w14:paraId="6F9736AA" w14:textId="77777777" w:rsidR="00EB4287" w:rsidRPr="00CD6915" w:rsidRDefault="00EB4287" w:rsidP="00EB4287">
      <w:r w:rsidRPr="00CD6915">
        <w:t>For_IN her_PRP --_: I_PRP am_VBP ashamed_JJ to_TO say_VB so_RB much_JJ ,_, but_CC I_PRP say_VBP it_PRP in_IN kindness_NN --_: I_PRP gave_VBD what_WP you_PRP gave_VBD ;_: the_DT blood_NN of_IN my_PRP$ veins_NNS ;_: I_PRP gave_VBD it_PRP ,_, I_PRP ,_, who_WP was_VBD not_RB ,_, like_IN you_PRP ,_, her_PRP$ lover_NN ,_, but_CC only_RB her_PRP$ physician_NN and_CC her_PRP$ friend_NN ._.</w:t>
      </w:r>
    </w:p>
    <w:p w14:paraId="17191138" w14:textId="77777777" w:rsidR="00EB4287" w:rsidRPr="00CD6915" w:rsidRDefault="00EB4287" w:rsidP="00EB4287">
      <w:r w:rsidRPr="00CD6915">
        <w:lastRenderedPageBreak/>
        <w:t>I_PRP gave_VBD to_TO her_PRP$ my_PRP$ nights_NNS and_CC days_NNS --_: before_IN death_NN ,_, after_IN death_NN ;_: and_CC if_IN my_PRP$ death_NN can_MD do_VB her_PRP$ good_NN even_RB now_RB ,_, when_WRB she_PRP is_VBZ the_DT dead_JJ Un-Dead_NNP ,_, she_PRP shall_MD have_VB it_PRP freely_RB ._. ''_''</w:t>
      </w:r>
    </w:p>
    <w:p w14:paraId="37B655C1" w14:textId="77777777" w:rsidR="00EB4287" w:rsidRPr="00CD6915" w:rsidRDefault="00EB4287" w:rsidP="00EB4287">
      <w:r w:rsidRPr="00CD6915">
        <w:t>He_PRP said_VBD this_DT with_IN a_DT very_RB grave_JJ ,_, sweet_JJ pride_NN ,_, and_CC Arthur_NNP was_VBD much_RB affected_VBN by_IN it_PRP ._.</w:t>
      </w:r>
    </w:p>
    <w:p w14:paraId="6904A0BB" w14:textId="77777777" w:rsidR="00EB4287" w:rsidRPr="00CD6915" w:rsidRDefault="00EB4287" w:rsidP="00EB4287">
      <w:pPr>
        <w:rPr>
          <w:ins w:id="27" w:author="Lee Ji Eun" w:date="2019-09-22T21:46:00Z"/>
        </w:rPr>
      </w:pPr>
      <w:r w:rsidRPr="00CD6915">
        <w:t>He_PRP took_VBD the_DT old_JJ man_NN 's_POS hand_NN and_CC said_VBD in_IN a_DT broken_JJ voice_NN :_: --_: ``_`` Oh_UH ,_, it_PRP is_VBZ hard_JJ to_TO think_VB of_IN it_PRP ,_, and_CC I_PRP can_MD not_RB understand_VB ;_: but_CC at_IN least_JJS I_PRP shall_MD go_VB with_IN you_PRP and_CC wait_VB ._. ''_''</w:t>
      </w:r>
    </w:p>
    <w:p w14:paraId="71971B0B" w14:textId="77777777" w:rsidR="00EB4287" w:rsidRPr="00CD6915" w:rsidRDefault="00EB4287" w:rsidP="00EB4287"/>
    <w:p w14:paraId="4CF57187" w14:textId="77777777" w:rsidR="00EB4287" w:rsidRPr="00CD6915" w:rsidRDefault="00EB4287" w:rsidP="00EB4287">
      <w:r w:rsidRPr="00CD6915">
        <w:t>CHAPTER_NNP XVI_NNP DR._NNP SEWARD_NNP 'S_POS DIARY_NN --_: continued_VBD IT_NNP was_VBD just_RB a_DT quarter_NN before_IN twelve_CD o'clock_RB when_WRB we_PRP got_VBD into_IN the_DT churchyard_NN over_IN the_DT low_JJ wall_NN ._.</w:t>
      </w:r>
    </w:p>
    <w:p w14:paraId="7F111DAF" w14:textId="77777777" w:rsidR="00EB4287" w:rsidRPr="00CD6915" w:rsidRDefault="00EB4287" w:rsidP="00EB4287">
      <w:r w:rsidRPr="00CD6915">
        <w:t>The_DT night_NN was_VBD dark_JJ with_IN occasional_JJ gleams_NNS of_IN moonlight_NN between_IN the_DT rents_NNS of_IN the_DT heavy_JJ clouds_NNS that_WDT scudded_VBD across_IN the_DT sky_NN ._.</w:t>
      </w:r>
    </w:p>
    <w:p w14:paraId="4EACB404" w14:textId="77777777" w:rsidR="00EB4287" w:rsidRPr="00CD6915" w:rsidRDefault="00EB4287" w:rsidP="00EB4287">
      <w:r w:rsidRPr="00CD6915">
        <w:t>We_PRP all_DT kept_VBD somehow_RB close_RB together_RB ,_, with_IN Van_NNP Helsing_NNP slightly_RB in_IN front_NN as_IN he_PRP led_VBD the_DT way_NN ._.</w:t>
      </w:r>
    </w:p>
    <w:p w14:paraId="5282D797" w14:textId="77777777" w:rsidR="00EB4287" w:rsidRPr="00CD6915" w:rsidRDefault="00EB4287" w:rsidP="00EB4287">
      <w:r w:rsidRPr="00CD6915">
        <w:t>When_WRB we_PRP had_VBD come_VBN close_RB to_TO the_DT tomb_NN I_PRP looked_VBD well_RB at_IN Arthur_NNP ,_, for_IN I_PRP feared_VBD that_IN the_DT proximity_NN to_TO a_DT place_NN laden_JJ with_IN so_RB sorrowful_JJ a_DT memory_NN would_MD upset_VB him_PRP ;_: but_CC he_PRP bore_VBD himself_PRP well_RB ._.</w:t>
      </w:r>
    </w:p>
    <w:p w14:paraId="0095A968" w14:textId="77777777" w:rsidR="00EB4287" w:rsidRPr="00CD6915" w:rsidRDefault="00EB4287" w:rsidP="00EB4287">
      <w:r w:rsidRPr="00CD6915">
        <w:t>I_PRP took_VBD it_PRP that_IN the_DT very_JJ mystery_NN of_IN the_DT proceeding_NN was_VBD in_IN some_DT way_NN a_DT counteractant_NN to_TO his_PRP$ grief_NN ._.</w:t>
      </w:r>
    </w:p>
    <w:p w14:paraId="08909D54" w14:textId="77777777" w:rsidR="00EB4287" w:rsidRPr="00CD6915" w:rsidRDefault="00EB4287" w:rsidP="00EB4287">
      <w:r w:rsidRPr="00CD6915">
        <w:t>The_DT Professor_NNP unlocked_VBD the_DT door_NN ,_, and_CC seeing_VBG a_DT natural_JJ hesitation_NN amongst_IN us_PRP for_IN various_JJ reasons_NNS ,_, solved_VBD the_DT difficulty_NN by_IN entering_VBG first_RB himself_PRP ._.</w:t>
      </w:r>
    </w:p>
    <w:p w14:paraId="2EF048E1" w14:textId="77777777" w:rsidR="00EB4287" w:rsidRPr="00CD6915" w:rsidRDefault="00EB4287" w:rsidP="00EB4287">
      <w:r w:rsidRPr="00CD6915">
        <w:t>The_DT rest_NN of_IN us_PRP followed_VBD ,_, and_CC he_PRP closed_VBD the_DT door_NN ._.</w:t>
      </w:r>
    </w:p>
    <w:p w14:paraId="5328A8E8" w14:textId="77777777" w:rsidR="00EB4287" w:rsidRPr="00CD6915" w:rsidRDefault="00EB4287" w:rsidP="00EB4287">
      <w:r w:rsidRPr="00CD6915">
        <w:t>He_PRP then_RB lit_VBD a_DT dark_JJ lantern_NN and_CC pointed_VBD to_TO the_DT coffin_NN ._.</w:t>
      </w:r>
    </w:p>
    <w:p w14:paraId="59E4A136" w14:textId="77777777" w:rsidR="00EB4287" w:rsidRPr="00CD6915" w:rsidRDefault="00EB4287" w:rsidP="00EB4287">
      <w:r w:rsidRPr="00CD6915">
        <w:t>Arthur_NNP stepped_VBD forward_RB hesitatingly_RB ;_: Van_NNP Helsing_NNP said_VBD to_TO me_PRP :_: --_: ``_`` You_PRP were_VBD with_IN me_PRP here_RB yesterday_NN ._.</w:t>
      </w:r>
    </w:p>
    <w:p w14:paraId="33097D5E" w14:textId="77777777" w:rsidR="00EB4287" w:rsidRPr="00CD6915" w:rsidRDefault="00EB4287" w:rsidP="00EB4287">
      <w:r w:rsidRPr="00CD6915">
        <w:t>Was_VBD the_DT body_NN of_IN Miss_NNP Lucy_NNP in_IN that_DT coffin_NN ?_. ''_''</w:t>
      </w:r>
    </w:p>
    <w:p w14:paraId="0E1B5671" w14:textId="77777777" w:rsidR="00EB4287" w:rsidRPr="00CD6915" w:rsidRDefault="00EB4287" w:rsidP="00EB4287">
      <w:r w:rsidRPr="00CD6915">
        <w:t>``_`` It_PRP was_VBD ._. ''_''</w:t>
      </w:r>
    </w:p>
    <w:p w14:paraId="49CFF7FB" w14:textId="77777777" w:rsidR="00EB4287" w:rsidRPr="00CD6915" w:rsidRDefault="00EB4287" w:rsidP="00EB4287">
      <w:r w:rsidRPr="00CD6915">
        <w:t>The_DT Professor_NNP turned_VBD to_TO the_DT rest_NN saying_VBG :_: --_: ``_`` You_PRP hear_VBP ;_: and_CC yet_RB there_EX is_VBZ no_DT one_NN who_WP does_VBZ not_RB believe_VB with_IN me_PRP ._. ''_''</w:t>
      </w:r>
    </w:p>
    <w:p w14:paraId="4A69243C" w14:textId="77777777" w:rsidR="00EB4287" w:rsidRPr="00CD6915" w:rsidRDefault="00EB4287" w:rsidP="00EB4287">
      <w:r w:rsidRPr="00CD6915">
        <w:t>He_PRP took_VBD his_PRP$ screwdriver_NN and_CC again_RB took_VBD off_RP the_DT lid_NN of_IN the_DT coffin_NN ._.</w:t>
      </w:r>
    </w:p>
    <w:p w14:paraId="3E9FF9A6" w14:textId="77777777" w:rsidR="00EB4287" w:rsidRPr="00CD6915" w:rsidRDefault="00EB4287" w:rsidP="00EB4287">
      <w:r w:rsidRPr="00CD6915">
        <w:t>Arthur_NNP looked_VBD on_IN ,_, very_RB pale_JJ but_CC silent_JJ ;_: when_WRB the_DT lid_NN was_VBD removed_VBN he_PRP stepped_VBD forward_RB ._.</w:t>
      </w:r>
    </w:p>
    <w:p w14:paraId="1A3925B5" w14:textId="77777777" w:rsidR="00EB4287" w:rsidRPr="00CD6915" w:rsidRDefault="00EB4287" w:rsidP="00EB4287">
      <w:r w:rsidRPr="00CD6915">
        <w:lastRenderedPageBreak/>
        <w:t>He_PRP evidently_RB did_VBD not_RB know_VB that_IN there_EX was_VBD a_DT leaden_JJ coffin_NN ,_, or_CC ,_, at_IN any_DT rate_NN ,_, had_VBD not_RB thought_VBN of_IN it_PRP ._.</w:t>
      </w:r>
    </w:p>
    <w:p w14:paraId="1D684069" w14:textId="77777777" w:rsidR="00EB4287" w:rsidRPr="00CD6915" w:rsidRDefault="00EB4287" w:rsidP="00EB4287">
      <w:r w:rsidRPr="00CD6915">
        <w:t>When_WRB he_PRP saw_VBD the_DT rent_NN in_IN the_DT lead_NN ,_, the_DT blood_NN rushed_VBD to_TO his_PRP$ face_NN for_IN an_DT instant_NN ,_, but_CC as_RB quickly_RB fell_VBD away_RB again_RB ,_, so_IN that_IN he_PRP remained_VBD of_IN a_DT ghastly_JJ whiteness_NN ;_: he_PRP was_VBD still_RB silent_JJ ._.</w:t>
      </w:r>
    </w:p>
    <w:p w14:paraId="437BC3B3" w14:textId="77777777" w:rsidR="00EB4287" w:rsidRPr="00CD6915" w:rsidRDefault="00EB4287" w:rsidP="00EB4287">
      <w:r w:rsidRPr="00CD6915">
        <w:t>Van_NNP Helsing_NNP forced_VBD back_RP the_DT leaden_JJ flange_NN ,_, and_CC we_PRP all_DT looked_VBD in_IN and_CC recoiled_VBD ._.</w:t>
      </w:r>
    </w:p>
    <w:p w14:paraId="7E0F95C5" w14:textId="77777777" w:rsidR="00EB4287" w:rsidRPr="00CD6915" w:rsidRDefault="00EB4287" w:rsidP="00EB4287">
      <w:r w:rsidRPr="00CD6915">
        <w:t>The_DT coffin_NN was_VBD empty_JJ !_.</w:t>
      </w:r>
    </w:p>
    <w:p w14:paraId="36F1AE6A" w14:textId="77777777" w:rsidR="00EB4287" w:rsidRPr="00CD6915" w:rsidRDefault="00EB4287" w:rsidP="00EB4287">
      <w:r w:rsidRPr="00CD6915">
        <w:t>For_IN several_JJ minutes_NNS no_DT one_NN spoke_VBD a_DT word_NN ._.</w:t>
      </w:r>
    </w:p>
    <w:p w14:paraId="70BCD81F" w14:textId="77777777" w:rsidR="00EB4287" w:rsidRPr="00CD6915" w:rsidRDefault="00EB4287" w:rsidP="00EB4287">
      <w:r w:rsidRPr="00CD6915">
        <w:t>The_DT silence_NN was_VBD broken_VBN by_IN Quincey_NNP Morris_NNP :_: --_: ``_`` Professor_NNP ,_, I_PRP answered_VBD for_IN you_PRP ._.</w:t>
      </w:r>
    </w:p>
    <w:p w14:paraId="17BBFF45" w14:textId="77777777" w:rsidR="00EB4287" w:rsidRPr="00CD6915" w:rsidRDefault="00EB4287" w:rsidP="00EB4287">
      <w:r w:rsidRPr="00CD6915">
        <w:t>Your_PRP$ word_NN is_VBZ all_DT I_PRP want_VBP ._.</w:t>
      </w:r>
    </w:p>
    <w:p w14:paraId="223CC406" w14:textId="77777777" w:rsidR="00EB4287" w:rsidRPr="00CD6915" w:rsidRDefault="00EB4287" w:rsidP="00EB4287">
      <w:r w:rsidRPr="00CD6915">
        <w:t>I_PRP would_MD n't_RB ask_VB such_JJ a_DT thing_NN ordinarily_RB --_: I_PRP would_MD n't_RB so_RB dishonour_VB you_PRP as_IN to_TO imply_VB a_DT doubt_NN ;_: but_CC this_DT is_VBZ a_DT mystery_NN that_WDT goes_VBZ beyond_IN any_DT honour_NN or_CC dishonour_NN ._.</w:t>
      </w:r>
    </w:p>
    <w:p w14:paraId="1038D860" w14:textId="77777777" w:rsidR="00EB4287" w:rsidRPr="00CD6915" w:rsidRDefault="00EB4287" w:rsidP="00EB4287">
      <w:r w:rsidRPr="00CD6915">
        <w:t>Is_VBZ this_DT your_PRP$ doing_VBG ?_. ''_''</w:t>
      </w:r>
    </w:p>
    <w:p w14:paraId="6FD18535" w14:textId="77777777" w:rsidR="00EB4287" w:rsidRPr="00CD6915" w:rsidRDefault="00EB4287" w:rsidP="00EB4287">
      <w:r w:rsidRPr="00CD6915">
        <w:t>``_`` I_PRP swear_VBP to_TO you_PRP by_IN all_DT that_IN I_PRP hold_VBP sacred_JJ that_IN I_PRP have_VBP not_RB removed_VBN nor_CC touched_VBN her_PRP ._.</w:t>
      </w:r>
    </w:p>
    <w:p w14:paraId="53F03425" w14:textId="77777777" w:rsidR="00EB4287" w:rsidRPr="00CD6915" w:rsidRDefault="00EB4287" w:rsidP="00EB4287">
      <w:r w:rsidRPr="00CD6915">
        <w:t>What_WP happened_VBD was_VBD this_DT :_: Two_CD nights_NNS ago_IN my_PRP$ friend_NN Seward_NNP and_CC I_PRP came_VBD here_RB --_: with_IN good_JJ purpose_NN ,_, believe_VB me_PRP ._.</w:t>
      </w:r>
    </w:p>
    <w:p w14:paraId="410D4CE1" w14:textId="77777777" w:rsidR="00EB4287" w:rsidRPr="00CD6915" w:rsidRDefault="00EB4287" w:rsidP="00EB4287">
      <w:r w:rsidRPr="00CD6915">
        <w:t>I_PRP opened_VBD that_IN coffin_NN ,_, which_WDT was_VBD then_RB sealed_VBN up_RP ,_, and_CC we_PRP found_VBD it_PRP ,_, as_IN now_RB ,_, empty_JJ ._.</w:t>
      </w:r>
    </w:p>
    <w:p w14:paraId="364B1A9F" w14:textId="77777777" w:rsidR="00EB4287" w:rsidRPr="00CD6915" w:rsidRDefault="00EB4287" w:rsidP="00EB4287">
      <w:r w:rsidRPr="00CD6915">
        <w:t>We_PRP then_RB waited_VBD ,_, and_CC saw_VBD something_NN white_NN come_VBN through_IN the_DT trees_NNS ._.</w:t>
      </w:r>
    </w:p>
    <w:p w14:paraId="7A491927" w14:textId="77777777" w:rsidR="00EB4287" w:rsidRPr="00CD6915" w:rsidRDefault="00EB4287" w:rsidP="00EB4287">
      <w:r w:rsidRPr="00CD6915">
        <w:t>The_DT next_JJ day_NN we_PRP came_VBD here_RB in_IN day-time_JJ ,_, and_CC she_PRP lay_VBD there_RB ._.</w:t>
      </w:r>
    </w:p>
    <w:p w14:paraId="6156F3BD" w14:textId="77777777" w:rsidR="00EB4287" w:rsidRPr="00CD6915" w:rsidRDefault="00EB4287" w:rsidP="00EB4287">
      <w:r w:rsidRPr="00CD6915">
        <w:t>Did_VBD she_PRP not_RB ,_, friend_NN John_NNP ?_. ''_''</w:t>
      </w:r>
    </w:p>
    <w:p w14:paraId="5FD17C30" w14:textId="77777777" w:rsidR="00EB4287" w:rsidRPr="00CD6915" w:rsidRDefault="00EB4287" w:rsidP="00EB4287">
      <w:r w:rsidRPr="00CD6915">
        <w:t>``_`` Yes_UH ._. ''_''</w:t>
      </w:r>
    </w:p>
    <w:p w14:paraId="0296382D" w14:textId="77777777" w:rsidR="00EB4287" w:rsidRPr="00CD6915" w:rsidRDefault="00EB4287" w:rsidP="00EB4287">
      <w:r w:rsidRPr="00CD6915">
        <w:t>``_`` That_DT night_NN we_PRP were_VBD just_RB in_IN time_NN ._.</w:t>
      </w:r>
    </w:p>
    <w:p w14:paraId="57F5B7B1" w14:textId="77777777" w:rsidR="00EB4287" w:rsidRPr="00CD6915" w:rsidRDefault="00EB4287" w:rsidP="00EB4287">
      <w:r w:rsidRPr="00CD6915">
        <w:t>One_CD more_RBR so_RB small_JJ child_NN was_VBD missing_VBG ,_, and_CC we_PRP find_VBP it_PRP ,_, thank_VB God_NNP ,_, unharmed_JJ amongst_IN the_DT graves_NNS ._.</w:t>
      </w:r>
    </w:p>
    <w:p w14:paraId="0894D4A1" w14:textId="77777777" w:rsidR="00EB4287" w:rsidRPr="00CD6915" w:rsidRDefault="00EB4287" w:rsidP="00EB4287">
      <w:r w:rsidRPr="00CD6915">
        <w:t>Yesterday_NN I_PRP came_VBD here_RB before_IN sundown_NN ,_, for_IN at_IN sundown_NN the_DT Un-Dead_NNP can_MD move_VB ._.</w:t>
      </w:r>
    </w:p>
    <w:p w14:paraId="50ADC801" w14:textId="77777777" w:rsidR="00EB4287" w:rsidRPr="00CD6915" w:rsidRDefault="00EB4287" w:rsidP="00EB4287">
      <w:r w:rsidRPr="00CD6915">
        <w:t>I_PRP waited_VBD here_RB all_PDT the_DT night_NN till_IN the_DT sun_NN rose_VBD ,_, but_CC I_PRP saw_VBD nothing_NN ._.</w:t>
      </w:r>
    </w:p>
    <w:p w14:paraId="35DEABF3" w14:textId="77777777" w:rsidR="00EB4287" w:rsidRPr="00CD6915" w:rsidRDefault="00EB4287" w:rsidP="00EB4287">
      <w:r w:rsidRPr="00CD6915">
        <w:t>It_PRP was_VBD most_RBS probable_JJ that_IN it_PRP was_VBD because_IN I_PRP had_VBD laid_VBN over_IN the_DT clamps_NNS of_IN those_DT doors_NNS garlic_VBP ,_, which_WDT the_DT Un-Dead_NNP can_MD not_RB bear_VB ,_, and_CC other_JJ things_NNS which_WDT they_PRP shun_VBP ._.</w:t>
      </w:r>
    </w:p>
    <w:p w14:paraId="3A775E19" w14:textId="77777777" w:rsidR="00EB4287" w:rsidRPr="00CD6915" w:rsidRDefault="00EB4287" w:rsidP="00EB4287">
      <w:r w:rsidRPr="00CD6915">
        <w:lastRenderedPageBreak/>
        <w:t>Last_JJ night_NN there_EX was_VBD no_DT exodus_NN ,_, so_RB to-night_JJ before_IN the_DT sundown_NN I_PRP took_VBD away_RP my_PRP$ garlic_NN and_CC other_JJ things_NNS ._.</w:t>
      </w:r>
    </w:p>
    <w:p w14:paraId="1061B03D" w14:textId="77777777" w:rsidR="00EB4287" w:rsidRPr="00CD6915" w:rsidRDefault="00EB4287" w:rsidP="00EB4287">
      <w:r w:rsidRPr="00CD6915">
        <w:t>And_CC so_IN it_PRP is_VBZ we_PRP find_VBP this_DT coffin_NN empty_JJ ._.</w:t>
      </w:r>
    </w:p>
    <w:p w14:paraId="0EB2CEC2" w14:textId="77777777" w:rsidR="00EB4287" w:rsidRPr="00CD6915" w:rsidRDefault="00EB4287" w:rsidP="00EB4287">
      <w:r w:rsidRPr="00CD6915">
        <w:t>But_CC bear_NN with_IN me_PRP ._.</w:t>
      </w:r>
    </w:p>
    <w:p w14:paraId="7CB29D99" w14:textId="77777777" w:rsidR="00EB4287" w:rsidRPr="00CD6915" w:rsidRDefault="00EB4287" w:rsidP="00EB4287">
      <w:r w:rsidRPr="00CD6915">
        <w:t>So_RB far_RB there_EX is_VBZ much_RB that_DT is_VBZ strange_JJ ._.</w:t>
      </w:r>
    </w:p>
    <w:p w14:paraId="6B54EE77" w14:textId="77777777" w:rsidR="00EB4287" w:rsidRPr="00CD6915" w:rsidRDefault="00EB4287" w:rsidP="00EB4287">
      <w:r w:rsidRPr="00CD6915">
        <w:t>Wait_VB you_PRP with_IN me_PRP outside_JJ ,_, unseen_JJ and_CC unheard_JJ ,_, and_CC things_NNS much_JJ stranger_NN are_VBP yet_RB to_TO be_VB ._.</w:t>
      </w:r>
    </w:p>
    <w:p w14:paraId="344D3D0C" w14:textId="77777777" w:rsidR="00EB4287" w:rsidRPr="00CD6915" w:rsidRDefault="00EB4287" w:rsidP="00EB4287">
      <w:r w:rsidRPr="00CD6915">
        <w:t>So_RB ''_'' --_: here_RB he_PRP shut_VBD the_DT dark_JJ slide_NN of_IN his_PRP$ lantern_NN --_: ``_`` now_RB to_TO the_DT outside_NN ._. ''_''</w:t>
      </w:r>
    </w:p>
    <w:p w14:paraId="122BCBE8" w14:textId="77777777" w:rsidR="00EB4287" w:rsidRPr="00CD6915" w:rsidRDefault="00EB4287" w:rsidP="00EB4287">
      <w:r w:rsidRPr="00CD6915">
        <w:t>He_PRP opened_VBD the_DT door_NN ,_, and_CC we_PRP filed_VBD out_RP ,_, he_PRP coming_VBG last_JJ and_CC locking_VBG the_DT door_NN behind_IN him_PRP ._.</w:t>
      </w:r>
    </w:p>
    <w:p w14:paraId="353A2EE4" w14:textId="77777777" w:rsidR="00EB4287" w:rsidRPr="00CD6915" w:rsidRDefault="00EB4287" w:rsidP="00EB4287">
      <w:r w:rsidRPr="00CD6915">
        <w:t>Oh_UH !_.</w:t>
      </w:r>
    </w:p>
    <w:p w14:paraId="1425AFBB" w14:textId="77777777" w:rsidR="00EB4287" w:rsidRPr="00CD6915" w:rsidRDefault="00EB4287" w:rsidP="00EB4287">
      <w:r w:rsidRPr="00CD6915">
        <w:t>but_CC it_PRP seemed_VBD fresh_JJ and_CC pure_JJ in_IN the_DT night_NN air_NN after_IN the_DT terror_NN of_IN that_DT vault_NN ._.</w:t>
      </w:r>
    </w:p>
    <w:p w14:paraId="04D356AE" w14:textId="77777777" w:rsidR="00EB4287" w:rsidRPr="00CD6915" w:rsidRDefault="00EB4287" w:rsidP="00EB4287">
      <w:r w:rsidRPr="00CD6915">
        <w:t>How_WRB sweet_JJ it_PRP was_VBD to_TO see_VB the_DT clouds_NNS race_NN by_IN ,_, and_CC the_DT passing_VBG gleams_NNS of_IN the_DT moonlight_NN between_IN the_DT scudding_VBG clouds_NNS crossing_VBG and_CC passing_VBG --_: like_IN the_DT gladness_NN and_CC sorrow_NN of_IN a_DT man_NN 's_POS life_NN ;_: how_WRB sweet_JJ it_PRP was_VBD to_TO breathe_VB the_DT fresh_JJ air_NN ,_, that_WDT had_VBD no_DT taint_NN of_IN death_NN and_CC decay_NN ;_: how_WRB humanising_VBG to_TO see_VB the_DT red_JJ lighting_NN of_IN the_DT sky_NN beyond_IN the_DT hill_NN ,_, and_CC to_TO hear_VB far_RB away_RB the_DT muffled_VBN roar_NN that_WDT marks_VBZ the_DT life_NN of_IN a_DT great_JJ city_NN ._.</w:t>
      </w:r>
    </w:p>
    <w:p w14:paraId="3AB0F819" w14:textId="77777777" w:rsidR="00EB4287" w:rsidRPr="00CD6915" w:rsidRDefault="00EB4287" w:rsidP="00EB4287">
      <w:r w:rsidRPr="00CD6915">
        <w:t>Each_DT in_IN his_PRP$ own_JJ way_NN was_VBD solemn_JJ and_CC overcome_VBN ._.</w:t>
      </w:r>
    </w:p>
    <w:p w14:paraId="322ABB56" w14:textId="77777777" w:rsidR="00EB4287" w:rsidRPr="00CD6915" w:rsidRDefault="00EB4287" w:rsidP="00EB4287">
      <w:r w:rsidRPr="00CD6915">
        <w:t>Arthur_NNP was_VBD silent_JJ ,_, and_CC was_VBD ,_, I_PRP could_MD see_VB ,_, striving_VBG to_TO grasp_VB the_DT purpose_NN and_CC the_DT inner_JJ meaning_NN of_IN the_DT mystery_NN ._.</w:t>
      </w:r>
    </w:p>
    <w:p w14:paraId="2C61AD6E" w14:textId="77777777" w:rsidR="00EB4287" w:rsidRPr="00CD6915" w:rsidRDefault="00EB4287" w:rsidP="00EB4287">
      <w:r w:rsidRPr="00CD6915">
        <w:t>I_PRP was_VBD myself_PRP tolerably_RB patient_NN ,_, and_CC half_NN inclined_VBD again_RB to_TO throw_VB aside_RB doubt_NN and_CC to_TO accept_VB Van_NNP Helsing_NNP 's_POS conclusions_NNS ._.</w:t>
      </w:r>
    </w:p>
    <w:p w14:paraId="3A4730F9" w14:textId="77777777" w:rsidR="00EB4287" w:rsidRPr="00CD6915" w:rsidRDefault="00EB4287" w:rsidP="00EB4287">
      <w:r w:rsidRPr="00CD6915">
        <w:t>Quincey_NNP Morris_NNP was_VBD phlegmatic_JJ in_IN the_DT way_NN of_IN a_DT man_NN who_WP accepts_VBZ all_DT things_NNS ,_, and_CC accepts_VBZ them_PRP in_IN the_DT spirit_NN of_IN cool_JJ bravery_NN ,_, with_IN hazard_NN of_IN all_DT he_PRP has_VBZ to_TO stake_NN ._.</w:t>
      </w:r>
    </w:p>
    <w:p w14:paraId="582E9C65" w14:textId="77777777" w:rsidR="00EB4287" w:rsidRPr="00CD6915" w:rsidRDefault="00EB4287" w:rsidP="00EB4287">
      <w:r w:rsidRPr="00CD6915">
        <w:t>Not_RB being_VBG able_JJ to_TO smoke_VB ,_, he_PRP cut_VBD himself_PRP a_DT good-sized_JJ plug_NN of_IN tobacco_NN and_CC began_VBD to_TO chew_VB ._.</w:t>
      </w:r>
    </w:p>
    <w:p w14:paraId="0F32A3AA" w14:textId="77777777" w:rsidR="00EB4287" w:rsidRPr="00CD6915" w:rsidRDefault="00EB4287" w:rsidP="00EB4287">
      <w:r w:rsidRPr="00CD6915">
        <w:t>As_IN to_TO Van_NNP Helsing_NNP ,_, he_PRP was_VBD employed_VBN in_IN a_DT definite_JJ way_NN ._.</w:t>
      </w:r>
    </w:p>
    <w:p w14:paraId="24BD637C" w14:textId="77777777" w:rsidR="00EB4287" w:rsidRPr="00CD6915" w:rsidRDefault="00EB4287" w:rsidP="00EB4287">
      <w:r w:rsidRPr="00CD6915">
        <w:t>First_RB he_PRP took_VBD from_IN his_PRP$ bag_NN a_DT mass_NN of_IN what_WP looked_VBD like_IN thin_JJ ,_, wafer-like_JJ biscuit_NN ,_, which_WDT was_VBD carefully_RB rolled_VBN up_RP in_IN a_DT white_JJ napkin_NN ;_: next_RB he_PRP took_VBD out_RP a_DT double-handful_NN of_IN some_DT whitish_JJ stuff_NN ,_, like_IN dough_NN or_CC putty_NN ._.</w:t>
      </w:r>
    </w:p>
    <w:p w14:paraId="109E64C4" w14:textId="77777777" w:rsidR="00EB4287" w:rsidRPr="00CD6915" w:rsidRDefault="00EB4287" w:rsidP="00EB4287">
      <w:r w:rsidRPr="00CD6915">
        <w:lastRenderedPageBreak/>
        <w:t>He_PRP crumbled_VBD the_DT wafer_NN up_RP fine_NN and_CC worked_VBD it_PRP into_IN the_DT mass_NN between_IN his_PRP$ hands_NNS ._.</w:t>
      </w:r>
    </w:p>
    <w:p w14:paraId="278C6914" w14:textId="77777777" w:rsidR="00EB4287" w:rsidRPr="00CD6915" w:rsidRDefault="00EB4287" w:rsidP="00EB4287">
      <w:r w:rsidRPr="00CD6915">
        <w:t>This_DT he_PRP then_RB took_VBD ,_, and_CC rolling_VBG it_PRP into_IN thin_JJ strips_NNS ,_, began_VBD to_TO lay_VB them_PRP into_IN the_DT crevices_NNS between_IN the_DT door_NN and_CC its_PRP$ setting_NN in_IN the_DT tomb_NN ._.</w:t>
      </w:r>
    </w:p>
    <w:p w14:paraId="50A7EEBE" w14:textId="77777777" w:rsidR="00EB4287" w:rsidRPr="00CD6915" w:rsidRDefault="00EB4287" w:rsidP="00EB4287">
      <w:r w:rsidRPr="00CD6915">
        <w:t>I_PRP was_VBD somewhat_RB puzzled_VBN at_IN this_DT ,_, and_CC being_VBG close_JJ ,_, asked_VBD him_PRP what_WP it_PRP was_VBD that_IN he_PRP was_VBD doing_VBG ._.</w:t>
      </w:r>
    </w:p>
    <w:p w14:paraId="557EDDFE" w14:textId="77777777" w:rsidR="00EB4287" w:rsidRPr="00CD6915" w:rsidRDefault="00EB4287" w:rsidP="00EB4287">
      <w:r w:rsidRPr="00CD6915">
        <w:t>Arthur_NNP and_CC Quincey_NNP drew_VBD near_IN also_RB ,_, as_IN they_PRP too_RB were_VBD curious_JJ ._.</w:t>
      </w:r>
    </w:p>
    <w:p w14:paraId="7F17337C" w14:textId="77777777" w:rsidR="00EB4287" w:rsidRPr="00CD6915" w:rsidRDefault="00EB4287" w:rsidP="00EB4287">
      <w:r w:rsidRPr="00CD6915">
        <w:t>He_PRP answered_VBD :_: --_: ``_`` I_PRP am_VBP closing_VBG the_DT tomb_NN ,_, so_IN that_IN the_DT Un-Dead_NNP may_MD not_RB enter_VB ._. ''_''</w:t>
      </w:r>
    </w:p>
    <w:p w14:paraId="381F1090" w14:textId="77777777" w:rsidR="00EB4287" w:rsidRPr="00CD6915" w:rsidRDefault="00EB4287" w:rsidP="00EB4287">
      <w:r w:rsidRPr="00CD6915">
        <w:t>``_`` And_CC is_VBZ that_DT stuff_NN you_PRP have_VBP put_VBN there_RB going_VBG to_TO do_VB it_PRP ?_. ''_''</w:t>
      </w:r>
    </w:p>
    <w:p w14:paraId="1ACB292D" w14:textId="77777777" w:rsidR="00EB4287" w:rsidRPr="00CD6915" w:rsidRDefault="00EB4287" w:rsidP="00EB4287">
      <w:r w:rsidRPr="00CD6915">
        <w:t>asked_VBD Quincey_NNP ._.</w:t>
      </w:r>
    </w:p>
    <w:p w14:paraId="7EF7540C" w14:textId="77777777" w:rsidR="00EB4287" w:rsidRPr="00CD6915" w:rsidRDefault="00EB4287" w:rsidP="00EB4287">
      <w:r w:rsidRPr="00CD6915">
        <w:t>``_`` Great_NNP Scott_NNP !_.</w:t>
      </w:r>
    </w:p>
    <w:p w14:paraId="7160531B" w14:textId="77777777" w:rsidR="00EB4287" w:rsidRPr="00CD6915" w:rsidRDefault="00EB4287" w:rsidP="00EB4287">
      <w:r w:rsidRPr="00CD6915">
        <w:t>Is_VBZ this_DT a_DT game_NN ?_. ''_''</w:t>
      </w:r>
    </w:p>
    <w:p w14:paraId="176131AA" w14:textId="77777777" w:rsidR="00EB4287" w:rsidRPr="00CD6915" w:rsidRDefault="00EB4287" w:rsidP="00EB4287">
      <w:r w:rsidRPr="00CD6915">
        <w:t>``_`` It_PRP is_VBZ ._. ''_''</w:t>
      </w:r>
    </w:p>
    <w:p w14:paraId="06BB0E2B" w14:textId="77777777" w:rsidR="00EB4287" w:rsidRPr="00CD6915" w:rsidRDefault="00EB4287" w:rsidP="00EB4287">
      <w:r w:rsidRPr="00CD6915">
        <w:t>``_`` What_WP is_VBZ that_IN which_WDT you_PRP are_VBP using_VBG ?_. ''_''</w:t>
      </w:r>
    </w:p>
    <w:p w14:paraId="511B3F11" w14:textId="77777777" w:rsidR="00EB4287" w:rsidRPr="00CD6915" w:rsidRDefault="00EB4287" w:rsidP="00EB4287">
      <w:r w:rsidRPr="00CD6915">
        <w:t>This_DT time_NN the_DT question_NN was_VBD by_IN Arthur_NNP ._.</w:t>
      </w:r>
    </w:p>
    <w:p w14:paraId="1D4F58E7" w14:textId="77777777" w:rsidR="00EB4287" w:rsidRPr="00CD6915" w:rsidRDefault="00EB4287" w:rsidP="00EB4287">
      <w:r w:rsidRPr="00CD6915">
        <w:t>Van_NNP Helsing_NNP reverently_RB lifted_VBD his_PRP$ hat_NN as_IN he_PRP answered_VBD :_: --_: ``_`` The_DT Host_NNP ._.</w:t>
      </w:r>
    </w:p>
    <w:p w14:paraId="081254B6" w14:textId="77777777" w:rsidR="00EB4287" w:rsidRPr="00CD6915" w:rsidRDefault="00EB4287" w:rsidP="00EB4287">
      <w:r w:rsidRPr="00CD6915">
        <w:t>I_PRP brought_VBD it_PRP from_IN Amsterdam_NNP ._.</w:t>
      </w:r>
    </w:p>
    <w:p w14:paraId="424885D6" w14:textId="77777777" w:rsidR="00EB4287" w:rsidRPr="00CD6915" w:rsidRDefault="00EB4287" w:rsidP="00EB4287">
      <w:r w:rsidRPr="00CD6915">
        <w:t>I_PRP have_VBP an_DT Indulgence_NN ._. ''_''</w:t>
      </w:r>
    </w:p>
    <w:p w14:paraId="734333A9" w14:textId="77777777" w:rsidR="00EB4287" w:rsidRPr="00CD6915" w:rsidRDefault="00EB4287" w:rsidP="00EB4287">
      <w:r w:rsidRPr="00CD6915">
        <w:t>It_PRP was_VBD an_DT answer_NN that_WDT appalled_VBD the_DT most_RBS sceptical_JJ of_IN us_PRP ,_, and_CC we_PRP felt_VBD individually_RB that_IN in_IN the_DT presence_NN of_IN such_JJ earnest_JJ purpose_NN as_IN the_DT Professor_NNP 's_POS ,_, a_DT purpose_NN which_WDT could_MD thus_RB use_VB the_DT to_TO him_PRP most_RBS sacred_JJ of_IN things_NNS ,_, it_PRP was_VBD impossible_JJ to_TO distrust_VB ._.</w:t>
      </w:r>
    </w:p>
    <w:p w14:paraId="7421E130" w14:textId="77777777" w:rsidR="00EB4287" w:rsidRPr="00CD6915" w:rsidRDefault="00EB4287" w:rsidP="00EB4287">
      <w:r w:rsidRPr="00CD6915">
        <w:t>In_IN respectful_JJ silence_NN we_PRP took_VBD the_DT places_NNS assigned_VBN to_TO us_PRP close_RB round_VBP the_DT tomb_NN ,_, but_CC hidden_VBD from_IN the_DT sight_NN of_IN any_DT one_CD approaching_VBG ._.</w:t>
      </w:r>
    </w:p>
    <w:p w14:paraId="52C8E5F3" w14:textId="77777777" w:rsidR="00EB4287" w:rsidRPr="00CD6915" w:rsidRDefault="00EB4287" w:rsidP="00EB4287">
      <w:r w:rsidRPr="00CD6915">
        <w:t>I_PRP pitied_VBD the_DT others_NNS ,_, especially_RB Arthur_NNP ._.</w:t>
      </w:r>
    </w:p>
    <w:p w14:paraId="002A6A55" w14:textId="77777777" w:rsidR="00EB4287" w:rsidRPr="00CD6915" w:rsidRDefault="00EB4287" w:rsidP="00EB4287">
      <w:r w:rsidRPr="00CD6915">
        <w:t>I_PRP had_VBD myself_PRP been_VBN apprenticed_VBN by_IN my_PRP$ former_JJ visits_NNS to_TO this_DT watching_VBG horror_NN ;_: and_CC yet_RB I_PRP ,_, who_WP had_VBD up_RP to_TO an_DT hour_NN ago_RB repudiated_VBD the_DT proofs_NNS ,_, felt_VBD my_PRP$ heart_NN sink_NN within_IN me_PRP ._.</w:t>
      </w:r>
    </w:p>
    <w:p w14:paraId="763DE431" w14:textId="77777777" w:rsidR="00EB4287" w:rsidRPr="00CD6915" w:rsidRDefault="00EB4287" w:rsidP="00EB4287">
      <w:r w:rsidRPr="00CD6915">
        <w:t>Never_NNP did_VBD tombs_NNS look_VB so_RB ghastly_JJ white_NN ;_: never_RB did_VBD cypress_NN ,_, or_CC yew_NN ,_, or_CC juniper_NN so_RB seem_VBP the_DT embodiment_NN of_IN funereal_JJ gloom_NN ;_: never_RB did_VBD tree_NN or_CC grass_NN wave_NN or_CC rustle_VB so_RB ominously_RB ;_: never_RB did_VBD bough_NN creak_VB so_RB mysteriously_RB ;_: and_CC never_RB did_VBD the_DT far-away_JJ howling_NN of_IN dogs_NNS send_VBP such_JJ a_DT woeful_NN presage_VB through_IN the_DT night_NN ._.</w:t>
      </w:r>
    </w:p>
    <w:p w14:paraId="3F68172D" w14:textId="77777777" w:rsidR="00EB4287" w:rsidRPr="00CD6915" w:rsidRDefault="00EB4287" w:rsidP="00EB4287">
      <w:r w:rsidRPr="00CD6915">
        <w:lastRenderedPageBreak/>
        <w:t>There_EX was_VBD a_DT long_JJ spell_NN of_IN silence_NN ,_, a_DT big_JJ ,_, aching_VBG void_NN ,_, and_CC then_RB from_IN the_DT Professor_NNP a_DT keen_JJ ``_`` S-s-s-s_FW !_. ''_''</w:t>
      </w:r>
    </w:p>
    <w:p w14:paraId="174DE674" w14:textId="77777777" w:rsidR="00EB4287" w:rsidRPr="00CD6915" w:rsidRDefault="00EB4287" w:rsidP="00EB4287">
      <w:r w:rsidRPr="00CD6915">
        <w:t>He_PRP pointed_VBD ;_: and_CC far_RB down_IN the_DT avenue_NN of_IN yews_NNS we_PRP saw_VBD a_DT white_JJ figure_NN advance_NN --_: a_DT dim_JJ white_JJ figure_NN ,_, which_WDT held_VBD something_NN dark_JJ at_IN its_PRP$ breast_NN ._.</w:t>
      </w:r>
    </w:p>
    <w:p w14:paraId="228EA019" w14:textId="77777777" w:rsidR="00EB4287" w:rsidRPr="00CD6915" w:rsidRDefault="00EB4287" w:rsidP="00EB4287">
      <w:r w:rsidRPr="00CD6915">
        <w:t>The_DT figure_NN stopped_VBD ,_, and_CC at_IN the_DT moment_NN a_DT ray_NN of_IN moonlight_NN fell_VBD upon_IN the_DT masses_NNS of_IN driving_VBG clouds_NNS and_CC showed_VBD in_IN startling_JJ prominence_NN a_DT dark-haired_JJ woman_NN ,_, dressed_VBN in_IN the_DT cerements_NNS of_IN the_DT grave_NN ._.</w:t>
      </w:r>
    </w:p>
    <w:p w14:paraId="54A09C26" w14:textId="77777777" w:rsidR="00EB4287" w:rsidRPr="00CD6915" w:rsidRDefault="00EB4287" w:rsidP="00EB4287">
      <w:r w:rsidRPr="00CD6915">
        <w:t>We_PRP could_MD not_RB see_VB the_DT face_NN ,_, for_IN it_PRP was_VBD bent_JJ down_RB over_IN what_WP we_PRP saw_VBD to_TO be_VB a_DT fair-haired_JJ child_NN ._.</w:t>
      </w:r>
    </w:p>
    <w:p w14:paraId="30933912" w14:textId="77777777" w:rsidR="00EB4287" w:rsidRPr="00CD6915" w:rsidRDefault="00EB4287" w:rsidP="00EB4287">
      <w:r w:rsidRPr="00CD6915">
        <w:t>There_EX was_VBD a_DT pause_NN and_CC a_DT sharp_JJ little_JJ cry_NN ,_, such_JJ as_IN a_DT child_NN gives_VBZ in_IN sleep_NN ,_, or_CC a_DT dog_NN as_IN it_PRP lies_VBZ before_IN the_DT fire_NN and_CC dreams_NNS ._.</w:t>
      </w:r>
    </w:p>
    <w:p w14:paraId="1B012429" w14:textId="77777777" w:rsidR="00EB4287" w:rsidRPr="00CD6915" w:rsidRDefault="00EB4287" w:rsidP="00EB4287">
      <w:r w:rsidRPr="00CD6915">
        <w:t>We_PRP were_VBD starting_VBG forward_RB ,_, but_CC the_DT Professor_NNP 's_POS warning_NN hand_NN ,_, seen_VBN by_IN us_PRP as_IN he_PRP stood_VBD behind_IN a_DT yew-tree_NN ,_, kept_VBD us_PRP back_RB ;_: and_CC then_RB as_IN we_PRP looked_VBD the_DT white_JJ figure_NN moved_VBD forwards_RB again_RB ._.</w:t>
      </w:r>
    </w:p>
    <w:p w14:paraId="15D4EA5A" w14:textId="77777777" w:rsidR="00EB4287" w:rsidRPr="00CD6915" w:rsidRDefault="00EB4287" w:rsidP="00EB4287">
      <w:r w:rsidRPr="00CD6915">
        <w:t>It_PRP was_VBD now_RB near_JJ enough_RB for_IN us_PRP to_TO see_VB clearly_RB ,_, and_CC the_DT moonlight_NN still_RB held_VBN ._.</w:t>
      </w:r>
    </w:p>
    <w:p w14:paraId="242F2DAD" w14:textId="77777777" w:rsidR="00EB4287" w:rsidRPr="00CD6915" w:rsidRDefault="00EB4287" w:rsidP="00EB4287">
      <w:r w:rsidRPr="00CD6915">
        <w:t>My_PRP$ own_JJ heart_NN grew_VBD cold_JJ as_IN ice_NN ,_, and_CC I_PRP could_MD hear_VB the_DT gasp_VB of_IN Arthur_NNP ,_, as_IN we_PRP recognised_VBD the_DT features_NNS of_IN Lucy_NNP Westenra_NNP ._.</w:t>
      </w:r>
    </w:p>
    <w:p w14:paraId="40F81B6B" w14:textId="77777777" w:rsidR="00EB4287" w:rsidRPr="00CD6915" w:rsidRDefault="00EB4287" w:rsidP="00EB4287">
      <w:r w:rsidRPr="00CD6915">
        <w:t>Lucy_NNP Westenra_NNP ,_, but_CC yet_RB how_WRB changed_VBN ._.</w:t>
      </w:r>
    </w:p>
    <w:p w14:paraId="09409BFC" w14:textId="77777777" w:rsidR="00EB4287" w:rsidRPr="00CD6915" w:rsidRDefault="00EB4287" w:rsidP="00EB4287">
      <w:r w:rsidRPr="00CD6915">
        <w:t>The_DT sweetness_NN was_VBD turned_VBN to_TO adamantine_JJ ,_, heartless_JJ cruelty_NN ,_, and_CC the_DT purity_NN to_TO voluptuous_JJ wantonness_NN ._.</w:t>
      </w:r>
    </w:p>
    <w:p w14:paraId="0EACCA4C" w14:textId="77777777" w:rsidR="00EB4287" w:rsidRPr="00CD6915" w:rsidRDefault="00EB4287" w:rsidP="00EB4287">
      <w:r w:rsidRPr="00CD6915">
        <w:t>Van_NNP Helsing_NNP stepped_VBD out_RP ,_, and_CC ,_, obedient_JJ to_TO his_PRP$ gesture_NN ,_, we_PRP all_DT advanced_VBD too_RB ;_: the_DT four_CD of_IN us_PRP ranged_VBD in_IN a_DT line_NN before_IN the_DT door_NN of_IN the_DT tomb_NN ._.</w:t>
      </w:r>
    </w:p>
    <w:p w14:paraId="15D97E7C" w14:textId="77777777" w:rsidR="00EB4287" w:rsidRPr="00CD6915" w:rsidRDefault="00EB4287" w:rsidP="00EB4287">
      <w:r w:rsidRPr="00CD6915">
        <w:t>Van_NNP Helsing_NNP raised_VBD his_PRP$ lantern_NN and_CC drew_VBD the_DT slide_NN ;_: by_IN the_DT concentrated_JJ light_NN that_WDT fell_VBD on_IN Lucy_NNP 's_POS face_NN we_PRP could_MD see_VB that_IN the_DT lips_NNS were_VBD crimson_JJ with_IN fresh_JJ blood_NN ,_, and_CC that_IN the_DT stream_NN had_VBD trickled_VBN over_IN her_PRP$ chin_NN and_CC stained_VBD the_DT purity_NN of_IN her_PRP$ lawn_NN death-robe_NN ._.</w:t>
      </w:r>
    </w:p>
    <w:p w14:paraId="53D6095A" w14:textId="77777777" w:rsidR="00EB4287" w:rsidRPr="00CD6915" w:rsidRDefault="00EB4287" w:rsidP="00EB4287">
      <w:r w:rsidRPr="00CD6915">
        <w:t>We_PRP shuddered_VBD with_IN horror_NN ._.</w:t>
      </w:r>
    </w:p>
    <w:p w14:paraId="5531A546" w14:textId="77777777" w:rsidR="00EB4287" w:rsidRPr="00CD6915" w:rsidRDefault="00EB4287" w:rsidP="00EB4287">
      <w:r w:rsidRPr="00CD6915">
        <w:t>I_PRP could_MD see_VB by_IN the_DT tremulous_JJ light_NN that_IN even_RB Van_NNP Helsing_NNP 's_POS iron_NN nerve_NN had_VBD failed_VBN ._.</w:t>
      </w:r>
    </w:p>
    <w:p w14:paraId="6C9E57A0" w14:textId="77777777" w:rsidR="00EB4287" w:rsidRPr="00CD6915" w:rsidRDefault="00EB4287" w:rsidP="00EB4287">
      <w:r w:rsidRPr="00CD6915">
        <w:t>Arthur_NNP was_VBD next_JJ to_TO me_PRP ,_, and_CC if_IN I_PRP had_VBD not_RB seized_VBN his_PRP$ arm_NN and_CC held_VBD him_PRP up_RP ,_, he_PRP would_MD have_VB fallen_VBN ._.</w:t>
      </w:r>
    </w:p>
    <w:p w14:paraId="1194963B" w14:textId="77777777" w:rsidR="00EB4287" w:rsidRPr="00CD6915" w:rsidRDefault="00EB4287" w:rsidP="00EB4287">
      <w:r w:rsidRPr="00CD6915">
        <w:t xml:space="preserve">When_WRB Lucy_NNP --_: I_PRP call_VBP the_DT thing_NN that_WDT was_VBD before_IN us_PRP Lucy_NNP because_IN it_PRP bore_VBD her_PRP$ shape_NN --_: saw_VBD us_PRP </w:t>
      </w:r>
      <w:r w:rsidRPr="00CD6915">
        <w:lastRenderedPageBreak/>
        <w:t>she_PRP drew_VBD back_RB with_IN an_DT angry_JJ snarl_NN ,_, such_JJ as_IN a_DT cat_NN gives_VBZ when_WRB taken_VBN unawares_NNS ;_: then_RB her_PRP$ eyes_NNS ranged_VBD over_IN us_PRP ._.</w:t>
      </w:r>
    </w:p>
    <w:p w14:paraId="0C5407B7" w14:textId="77777777" w:rsidR="00EB4287" w:rsidRPr="00CD6915" w:rsidRDefault="00EB4287" w:rsidP="00EB4287">
      <w:r w:rsidRPr="00CD6915">
        <w:t>Lucy_NNP 's_POS eyes_NNS in_IN form_NN and_CC colour_NN ;_: but_CC Lucy_NNP 's_POS eyes_NNS unclean_JJ and_CC full_JJ of_IN hell-fire_NN ,_, instead_RB of_IN the_DT pure_JJ ,_, gentle_JJ orbs_NNS we_PRP knew_VBD ._.</w:t>
      </w:r>
    </w:p>
    <w:p w14:paraId="0EB8A664" w14:textId="77777777" w:rsidR="00EB4287" w:rsidRPr="00CD6915" w:rsidRDefault="00EB4287" w:rsidP="00EB4287">
      <w:r w:rsidRPr="00CD6915">
        <w:t>At_IN that_DT moment_NN the_DT remnant_NN of_IN my_PRP$ love_NN passed_VBD into_IN hate_NN and_CC loathing_NN ;_: had_VBD she_PRP then_RB to_TO be_VB killed_VBN ,_, I_PRP could_MD have_VB done_VBN it_PRP with_IN savage_JJ delight_NN ._.</w:t>
      </w:r>
    </w:p>
    <w:p w14:paraId="5CD3F290" w14:textId="77777777" w:rsidR="00EB4287" w:rsidRPr="00CD6915" w:rsidRDefault="00EB4287" w:rsidP="00EB4287">
      <w:r w:rsidRPr="00CD6915">
        <w:t>As_IN she_PRP looked_VBD ,_, her_PRP$ eyes_NNS blazed_VBN with_IN unholy_JJ light_NN ,_, and_CC the_DT face_NN became_VBD wreathed_VBN with_IN a_DT voluptuous_JJ smile_NN ._.</w:t>
      </w:r>
    </w:p>
    <w:p w14:paraId="4A0D6CE8" w14:textId="77777777" w:rsidR="00EB4287" w:rsidRPr="00CD6915" w:rsidRDefault="00EB4287" w:rsidP="00EB4287">
      <w:r w:rsidRPr="00CD6915">
        <w:t>Oh_UH ,_, God_NNP ,_, how_WRB it_PRP made_VBD me_PRP shudder_JJR to_TO see_VB it_PRP !_.</w:t>
      </w:r>
    </w:p>
    <w:p w14:paraId="0017DE05" w14:textId="77777777" w:rsidR="00EB4287" w:rsidRPr="00CD6915" w:rsidRDefault="00EB4287" w:rsidP="00EB4287">
      <w:r w:rsidRPr="00CD6915">
        <w:t>With_IN a_DT careless_JJ motion_NN ,_, she_PRP flung_VBD to_TO the_DT ground_NN ,_, callous_JJ as_IN a_DT devil_NNP ,_, the_DT child_NN that_IN up_IN to_TO now_RB she_PRP had_VBD clutched_VBN strenuously_RB to_TO her_PRP$ breast_NN ,_, growling_VBG over_IN it_PRP as_IN a_DT dog_NN growls_VBZ over_IN a_DT bone_NN ._.</w:t>
      </w:r>
    </w:p>
    <w:p w14:paraId="2EAD2236" w14:textId="77777777" w:rsidR="00EB4287" w:rsidRPr="00CD6915" w:rsidRDefault="00EB4287" w:rsidP="00EB4287">
      <w:r w:rsidRPr="00CD6915">
        <w:t>The_DT child_NN gave_VBD a_DT sharp_JJ cry_NN ,_, and_CC lay_VBD there_RB moaning_VBG ._.</w:t>
      </w:r>
    </w:p>
    <w:p w14:paraId="43063488" w14:textId="77777777" w:rsidR="00EB4287" w:rsidRPr="00CD6915" w:rsidRDefault="00EB4287" w:rsidP="00EB4287">
      <w:r w:rsidRPr="00CD6915">
        <w:t>There_EX was_VBD a_DT cold-bloodedness_NN in_IN the_DT act_NN which_WDT wrung_VBD a_DT groan_NN from_IN Arthur_NNP ;_: when_WRB she_PRP advanced_VBD to_TO him_PRP with_IN outstretched_VBN arms_NNS and_CC a_DT wanton_JJ smile_NN he_PRP fell_VBD back_RB and_CC hid_VBD his_PRP$ face_NN in_IN his_PRP$ hands_NNS ._.</w:t>
      </w:r>
    </w:p>
    <w:p w14:paraId="601A0E63" w14:textId="77777777" w:rsidR="00EB4287" w:rsidRPr="00CD6915" w:rsidRDefault="00EB4287" w:rsidP="00EB4287">
      <w:r w:rsidRPr="00CD6915">
        <w:t>She_PRP still_RB advanced_VBD ,_, however_RB ,_, and_CC with_IN a_DT languorous_JJ ,_, voluptuous_JJ grace_NN ,_, said_VBD :_: --_: ``_`` Come_VB to_TO me_PRP ,_, Arthur_NNP ._.</w:t>
      </w:r>
    </w:p>
    <w:p w14:paraId="62A6C2A8" w14:textId="77777777" w:rsidR="00EB4287" w:rsidRPr="00CD6915" w:rsidRDefault="00EB4287" w:rsidP="00EB4287">
      <w:r w:rsidRPr="00CD6915">
        <w:t>Leave_VB these_DT others_NNS and_CC come_VBN to_TO me_PRP ._.</w:t>
      </w:r>
    </w:p>
    <w:p w14:paraId="328686F1" w14:textId="77777777" w:rsidR="00EB4287" w:rsidRPr="00CD6915" w:rsidRDefault="00EB4287" w:rsidP="00EB4287">
      <w:r w:rsidRPr="00CD6915">
        <w:t>My_PRP$ arms_NNS are_VBP hungry_JJ for_IN you_PRP ._.</w:t>
      </w:r>
    </w:p>
    <w:p w14:paraId="6DF39235" w14:textId="77777777" w:rsidR="00EB4287" w:rsidRPr="00CD6915" w:rsidRDefault="00EB4287" w:rsidP="00EB4287">
      <w:r w:rsidRPr="00CD6915">
        <w:t>Come_VB ,_, and_CC we_PRP can_MD rest_VB together_RB ._.</w:t>
      </w:r>
    </w:p>
    <w:p w14:paraId="343CE01C" w14:textId="77777777" w:rsidR="00EB4287" w:rsidRPr="00CD6915" w:rsidRDefault="00EB4287" w:rsidP="00EB4287">
      <w:r w:rsidRPr="00CD6915">
        <w:t>Come_VB ,_, my_PRP$ husband_NN ,_, come_VB !_. ''_''</w:t>
      </w:r>
    </w:p>
    <w:p w14:paraId="1E6E5888" w14:textId="77777777" w:rsidR="00EB4287" w:rsidRPr="00CD6915" w:rsidRDefault="00EB4287" w:rsidP="00EB4287">
      <w:r w:rsidRPr="00CD6915">
        <w:t>There_EX was_VBD something_NN diabolically_RB sweet_JJ in_IN her_PRP$ tones_NNS --_: something_NN of_IN the_DT tingling_NN of_IN glass_NN when_WRB struck_VBN --_: which_WDT rang_VBD through_IN the_DT brains_NNS even_RB of_IN us_PRP who_WP heard_VBD the_DT words_NNS addressed_VBN to_TO another_DT ._.</w:t>
      </w:r>
    </w:p>
    <w:p w14:paraId="0A472264" w14:textId="77777777" w:rsidR="00EB4287" w:rsidRPr="00CD6915" w:rsidRDefault="00EB4287" w:rsidP="00EB4287">
      <w:r w:rsidRPr="00CD6915">
        <w:t>As_IN for_IN Arthur_NNP ,_, he_PRP seemed_VBD under_IN a_DT spell_NN ;_: moving_VBG his_PRP$ hands_NNS from_IN his_PRP$ face_NN ,_, he_PRP opened_VBD wide_JJ his_PRP$ arms_NNS ._.</w:t>
      </w:r>
    </w:p>
    <w:p w14:paraId="65FF06A8" w14:textId="77777777" w:rsidR="00EB4287" w:rsidRPr="00CD6915" w:rsidRDefault="00EB4287" w:rsidP="00EB4287">
      <w:r w:rsidRPr="00CD6915">
        <w:t>She_PRP was_VBD leaping_VBG for_IN them_PRP ,_, when_WRB Van_NNP Helsing_NNP sprang_VBD forward_RB and_CC held_VBN between_IN them_PRP his_PRP$ little_JJ golden_JJ crucifix_NN ._.</w:t>
      </w:r>
    </w:p>
    <w:p w14:paraId="03AF3AF2" w14:textId="77777777" w:rsidR="00EB4287" w:rsidRPr="00CD6915" w:rsidRDefault="00EB4287" w:rsidP="00EB4287">
      <w:r w:rsidRPr="00CD6915">
        <w:t>She_PRP recoiled_VBD from_IN it_PRP ,_, and_CC ,_, with_IN a_DT suddenly_RB distorted_JJ face_NN ,_, full_JJ of_IN rage_NN ,_, dashed_VBN past_IN him_PRP as_IN if_IN to_TO enter_VB the_DT tomb_NN ._.</w:t>
      </w:r>
    </w:p>
    <w:p w14:paraId="7474F635" w14:textId="77777777" w:rsidR="00EB4287" w:rsidRPr="00CD6915" w:rsidRDefault="00EB4287" w:rsidP="00EB4287">
      <w:r w:rsidRPr="00CD6915">
        <w:lastRenderedPageBreak/>
        <w:t>When_WRB within_IN a_DT foot_NN or_CC two_CD of_IN the_DT door_NN ,_, however_RB ,_, she_PRP stopped_VBD ,_, as_IN if_IN arrested_VBN by_IN some_DT irresistible_JJ force_NN ._.</w:t>
      </w:r>
    </w:p>
    <w:p w14:paraId="4616341B" w14:textId="77777777" w:rsidR="00EB4287" w:rsidRPr="00CD6915" w:rsidRDefault="00EB4287" w:rsidP="00EB4287">
      <w:r w:rsidRPr="00CD6915">
        <w:t>Then_RB she_PRP turned_VBD ,_, and_CC her_PRP$ face_NN was_VBD shown_VBN in_IN the_DT clear_JJ burst_NN of_IN moonlight_NN and_CC by_IN the_DT lamp_NN ,_, which_WDT had_VBD now_RB no_DT quiver_NN from_IN Van_NNP Helsing_NNP 's_POS iron_NN nerves_NNS ._.</w:t>
      </w:r>
    </w:p>
    <w:p w14:paraId="5CD9DC87" w14:textId="77777777" w:rsidR="00EB4287" w:rsidRPr="00CD6915" w:rsidRDefault="00EB4287" w:rsidP="00EB4287">
      <w:r w:rsidRPr="00CD6915">
        <w:t>Never_NNP did_VBD I_PRP see_VB such_JJ baffled_JJ malice_NN on_IN a_DT face_NN ;_: and_CC never_RB ,_, I_PRP trust_VBP ,_, shall_MD such_JJ ever_RB be_VB seen_VBN again_RB by_IN mortal_JJ eyes_NNS ._.</w:t>
      </w:r>
    </w:p>
    <w:p w14:paraId="2CEE1663" w14:textId="77777777" w:rsidR="00EB4287" w:rsidRPr="00CD6915" w:rsidRDefault="00EB4287" w:rsidP="00EB4287">
      <w:r w:rsidRPr="00CD6915">
        <w:t>The_DT beautiful_JJ colour_NN became_VBD livid_JJ ,_, the_DT eyes_NNS seemed_VBD to_TO throw_VB out_RP sparks_VBZ of_IN hell-fire_NN ,_, the_DT brows_NNS were_VBD wrinkled_VBN as_IN though_IN the_DT folds_VBZ of_IN the_DT flesh_NN were_VBD the_DT coils_NNS of_IN Medusa_NNP 's_POS snakes_NNS ,_, and_CC the_DT lovely_JJ ,_, blood-stained_JJ mouth_NN grew_VBD to_TO an_DT open_JJ square_NN ,_, as_IN in_IN the_DT passion_NN masks_NNS of_IN the_DT Greeks_NNPS and_CC Japanese_NNPS ._.</w:t>
      </w:r>
    </w:p>
    <w:p w14:paraId="44DDAAA8" w14:textId="77777777" w:rsidR="00EB4287" w:rsidRPr="00CD6915" w:rsidRDefault="00EB4287" w:rsidP="00EB4287">
      <w:r w:rsidRPr="00CD6915">
        <w:t>If_IN ever_RB a_DT face_NN meant_VBD death_NN --_: if_IN looks_NNS could_MD kill_VB --_: we_PRP saw_VBD it_PRP at_IN that_DT moment_NN ._.</w:t>
      </w:r>
    </w:p>
    <w:p w14:paraId="06E8CEF1" w14:textId="77777777" w:rsidR="00EB4287" w:rsidRPr="00CD6915" w:rsidRDefault="00EB4287" w:rsidP="00EB4287">
      <w:r w:rsidRPr="00CD6915">
        <w:t>And_CC so_RB for_IN full_JJ half_PDT a_DT minute_NN ,_, which_WDT seemed_VBD an_DT eternity_NN ,_, she_PRP remained_VBD between_IN the_DT lifted_VBN crucifix_NN and_CC the_DT sacred_JJ closing_NN of_IN her_PRP$ means_NNS of_IN entry_NN ._.</w:t>
      </w:r>
    </w:p>
    <w:p w14:paraId="2C57BA36" w14:textId="77777777" w:rsidR="00EB4287" w:rsidRPr="00CD6915" w:rsidRDefault="00EB4287" w:rsidP="00EB4287">
      <w:r w:rsidRPr="00CD6915">
        <w:t>Van_NNP Helsing_NNP broke_VBD the_DT silence_NN by_IN asking_VBG Arthur_NNP :_: --_: ``_`` Answer_VB me_PRP ,_, oh_UH my_PRP$ friend_NN !_.</w:t>
      </w:r>
    </w:p>
    <w:p w14:paraId="3C8F681C" w14:textId="77777777" w:rsidR="00EB4287" w:rsidRPr="00CD6915" w:rsidRDefault="00EB4287" w:rsidP="00EB4287">
      <w:r w:rsidRPr="00CD6915">
        <w:t>Am_VBP I_PRP to_TO proceed_VB in_IN my_PRP$ work_NN ?_. ''_''</w:t>
      </w:r>
    </w:p>
    <w:p w14:paraId="6499C061" w14:textId="77777777" w:rsidR="00EB4287" w:rsidRPr="00CD6915" w:rsidRDefault="00EB4287" w:rsidP="00EB4287">
      <w:r w:rsidRPr="00CD6915">
        <w:t>Arthur_NNP threw_VBD himself_PRP on_IN his_PRP$ knees_NNS ,_, and_CC hid_VBD his_PRP$ face_NN in_IN his_PRP$ hands_NNS ,_, as_IN he_PRP answered_VBD :_: --_: ``_`` Do_VBP as_IN you_PRP will_MD ,_, friend_NN ;_: do_VBP as_IN you_PRP will_MD ._.</w:t>
      </w:r>
    </w:p>
    <w:p w14:paraId="79762AA4" w14:textId="77777777" w:rsidR="00EB4287" w:rsidRPr="00CD6915" w:rsidRDefault="00EB4287" w:rsidP="00EB4287">
      <w:r w:rsidRPr="00CD6915">
        <w:t>There_EX can_MD be_VB no_DT horror_NN like_IN this_DT ever_RB any_DT more_RBR ;_: ''_'' and_CC he_PRP groaned_VBD in_IN spirit_NN ._.</w:t>
      </w:r>
    </w:p>
    <w:p w14:paraId="454EDAE0" w14:textId="77777777" w:rsidR="00EB4287" w:rsidRPr="00CD6915" w:rsidRDefault="00EB4287" w:rsidP="00EB4287">
      <w:r w:rsidRPr="00CD6915">
        <w:t>Quincey_NNP and_CC I_PRP simultaneously_RB moved_VBD towards_IN him_PRP ,_, and_CC took_VBD his_PRP$ arms_NNS ._.</w:t>
      </w:r>
    </w:p>
    <w:p w14:paraId="7D2FA29B" w14:textId="77777777" w:rsidR="00EB4287" w:rsidRPr="00CD6915" w:rsidRDefault="00EB4287" w:rsidP="00EB4287">
      <w:r w:rsidRPr="00CD6915">
        <w:t>We_PRP could_MD hear_VB the_DT click_VB of_IN the_DT closing_NN lantern_NN as_IN Van_NNP Helsing_NNP held_VBD it_PRP down_RP ;_: coming_VBG close_RB to_TO the_DT tomb_NN ,_, he_PRP began_VBD to_TO remove_VB from_IN the_DT chinks_NNS some_DT of_IN the_DT sacred_JJ emblem_NN which_WDT he_PRP had_VBD placed_VBN there_RB ._.</w:t>
      </w:r>
    </w:p>
    <w:p w14:paraId="277E0F58" w14:textId="77777777" w:rsidR="00EB4287" w:rsidRPr="00CD6915" w:rsidRDefault="00EB4287" w:rsidP="00EB4287">
      <w:r w:rsidRPr="00CD6915">
        <w:t>We_PRP all_DT looked_VBD on_IN in_FW horrified_FW amazement_NN as_IN we_PRP saw_VBD ,_, when_WRB he_PRP stood_VBD back_RB ,_, the_DT woman_NN ,_, with_IN a_DT corporeal_JJ body_NN as_IN real_JJ at_IN that_DT moment_NN as_IN our_PRP$ own_JJ ,_, pass_NN in_IN through_IN the_DT interstice_NN where_WRB scarce_JJ a_DT knife-blade_NN could_MD have_VB gone_VBN ._.</w:t>
      </w:r>
    </w:p>
    <w:p w14:paraId="2A1F6056" w14:textId="77777777" w:rsidR="00EB4287" w:rsidRPr="00CD6915" w:rsidRDefault="00EB4287" w:rsidP="00EB4287">
      <w:r w:rsidRPr="00CD6915">
        <w:t>We_PRP all_DT felt_VBD a_DT glad_JJ sense_NN of_IN relief_NN when_WRB we_PRP saw_VBD the_DT Professor_NNP calmly_RB restoring_VBG the_DT strings_NNS of_IN putty_NN to_TO the_DT edges_NNS of_IN the_DT door_NN ._.</w:t>
      </w:r>
    </w:p>
    <w:p w14:paraId="10BF9405" w14:textId="77777777" w:rsidR="00EB4287" w:rsidRPr="00CD6915" w:rsidRDefault="00EB4287" w:rsidP="00EB4287">
      <w:r w:rsidRPr="00CD6915">
        <w:lastRenderedPageBreak/>
        <w:t>When_WRB this_DT was_VBD done_VBN ,_, he_PRP lifted_VBD the_DT child_NN and_CC said_VBD :_: ``_`` Come_VB now_RB ,_, my_PRP$ friends_NNS ;_: we_PRP can_MD do_VB no_RB more_JJR till_IN to-morrow_NN ._.</w:t>
      </w:r>
    </w:p>
    <w:p w14:paraId="209E2FF4" w14:textId="77777777" w:rsidR="00EB4287" w:rsidRPr="00CD6915" w:rsidRDefault="00EB4287" w:rsidP="00EB4287">
      <w:r w:rsidRPr="00CD6915">
        <w:t>There_EX is_VBZ a_DT funeral_NN at_IN noon_NN ,_, so_RB here_RB we_PRP shall_MD all_DT come_VBP before_RB long_RB after_IN that_DT ._.</w:t>
      </w:r>
    </w:p>
    <w:p w14:paraId="6FA25697" w14:textId="77777777" w:rsidR="00EB4287" w:rsidRPr="00CD6915" w:rsidRDefault="00EB4287" w:rsidP="00EB4287">
      <w:r w:rsidRPr="00CD6915">
        <w:t>The_DT friends_NNS of_IN the_DT dead_NN will_MD all_DT be_VB gone_VBN by_IN two_CD ,_, and_CC when_WRB the_DT sexton_NN lock_VBP the_DT gate_NN we_PRP shall_MD remain_VB ._.</w:t>
      </w:r>
    </w:p>
    <w:p w14:paraId="41E0CC7A" w14:textId="77777777" w:rsidR="00EB4287" w:rsidRPr="00CD6915" w:rsidRDefault="00EB4287" w:rsidP="00EB4287">
      <w:r w:rsidRPr="00CD6915">
        <w:t>Then_RB there_EX is_VBZ more_JJR to_TO do_VB ;_: but_CC not_RB like_IN this_DT of_IN to-night_NN ._.</w:t>
      </w:r>
    </w:p>
    <w:p w14:paraId="68113444" w14:textId="77777777" w:rsidR="00EB4287" w:rsidRPr="00CD6915" w:rsidRDefault="00EB4287" w:rsidP="00EB4287">
      <w:r w:rsidRPr="00CD6915">
        <w:t>As_IN for_IN this_DT little_JJ one_CD ,_, he_PRP is_VBZ not_RB much_JJ harm_NN ,_, and_CC by_IN to-morrow_JJ night_NN he_PRP shall_MD be_VB well_RB ._.</w:t>
      </w:r>
    </w:p>
    <w:p w14:paraId="770F0DA2" w14:textId="77777777" w:rsidR="00EB4287" w:rsidRPr="00CD6915" w:rsidRDefault="00EB4287" w:rsidP="00EB4287">
      <w:r w:rsidRPr="00CD6915">
        <w:t>We_PRP shall_MD leave_VB him_PRP where_WRB the_DT police_NN will_MD find_VB him_PRP ,_, as_IN on_IN the_DT other_JJ night_NN ;_: and_CC then_RB to_TO home_NN ._. ''_''</w:t>
      </w:r>
    </w:p>
    <w:p w14:paraId="178B0680" w14:textId="77777777" w:rsidR="00EB4287" w:rsidRPr="00CD6915" w:rsidRDefault="00EB4287" w:rsidP="00EB4287">
      <w:r w:rsidRPr="00CD6915">
        <w:t>Coming_VBG close_RB to_TO Arthur_NNP ,_, he_PRP said_VBD :_: --_: ``_`` My_PRP$ friend_NN Arthur_NNP ,_, you_PRP have_VBP had_VBN a_DT sore_JJ trial_NN ;_: but_CC after_IN ,_, when_WRB you_PRP look_VBP back_RB ,_, you_PRP will_MD see_VB how_WRB it_PRP was_VBD necessary_JJ ._.</w:t>
      </w:r>
    </w:p>
    <w:p w14:paraId="4B851FB6" w14:textId="77777777" w:rsidR="00EB4287" w:rsidRPr="00CD6915" w:rsidRDefault="00EB4287" w:rsidP="00EB4287">
      <w:r w:rsidRPr="00CD6915">
        <w:t>You_PRP are_VBP now_RB in_IN the_DT bitter_JJ waters_NNS ,_, my_PRP$ child_NN ._.</w:t>
      </w:r>
    </w:p>
    <w:p w14:paraId="4D1E6055" w14:textId="77777777" w:rsidR="00EB4287" w:rsidRPr="00CD6915" w:rsidRDefault="00EB4287" w:rsidP="00EB4287">
      <w:r w:rsidRPr="00CD6915">
        <w:t>By_IN this_DT time_NN to-morrow_NN you_PRP will_MD ,_, please_VB God_NNP ,_, have_VBP passed_VBN them_PRP ,_, and_CC have_VBP drunk_JJ of_IN the_DT sweet_JJ waters_NNS ;_: so_RB do_VBP not_RB mourn_VB overmuch_RB ._.</w:t>
      </w:r>
    </w:p>
    <w:p w14:paraId="21628734" w14:textId="77777777" w:rsidR="00EB4287" w:rsidRPr="00CD6915" w:rsidRDefault="00EB4287" w:rsidP="00EB4287">
      <w:r w:rsidRPr="00CD6915">
        <w:t>Till_IN then_RB I_PRP shall_MD not_RB ask_VB you_PRP to_TO forgive_VB me_PRP ._. ''_''</w:t>
      </w:r>
    </w:p>
    <w:p w14:paraId="5BE9A610" w14:textId="77777777" w:rsidR="00EB4287" w:rsidRPr="00CD6915" w:rsidRDefault="00EB4287" w:rsidP="00EB4287">
      <w:r w:rsidRPr="00CD6915">
        <w:t>Arthur_NNP and_CC Quincey_NNP came_VBD home_NN with_IN me_PRP ,_, and_CC we_PRP tried_VBD to_TO cheer_VB each_DT other_JJ on_IN the_DT way_NN ._.</w:t>
      </w:r>
    </w:p>
    <w:p w14:paraId="2D949B4A" w14:textId="77777777" w:rsidR="00EB4287" w:rsidRPr="00CD6915" w:rsidRDefault="00EB4287" w:rsidP="00EB4287">
      <w:r w:rsidRPr="00CD6915">
        <w:t>We_PRP had_VBD left_VBN the_DT child_NN in_IN safety_NN ,_, and_CC were_VBD tired_VBN ;_: so_IN we_PRP all_DT slept_VBD with_IN more_JJR or_CC less_JJR reality_NN of_IN sleep_NN ._.</w:t>
      </w:r>
    </w:p>
    <w:p w14:paraId="391639CE" w14:textId="77777777" w:rsidR="00EB4287" w:rsidRPr="00CD6915" w:rsidRDefault="00EB4287" w:rsidP="00EB4287">
      <w:r w:rsidRPr="00CD6915">
        <w:t>29_CD September_NNP ,_, night_NN ._.</w:t>
      </w:r>
    </w:p>
    <w:p w14:paraId="24B45819" w14:textId="77777777" w:rsidR="00EB4287" w:rsidRPr="00CD6915" w:rsidRDefault="00EB4287" w:rsidP="00EB4287">
      <w:r w:rsidRPr="00CD6915">
        <w:t>--_: A_DT little_JJ before_IN twelve_CD o'clock_RB we_PRP three_CD --_: Arthur_NNP ,_, Quincey_NNP Morris_NNP ,_, and_CC myself_PRP --_: called_VBD for_IN the_DT Professor_NNP ._.</w:t>
      </w:r>
    </w:p>
    <w:p w14:paraId="35A47CC4" w14:textId="77777777" w:rsidR="00EB4287" w:rsidRPr="00CD6915" w:rsidRDefault="00EB4287" w:rsidP="00EB4287">
      <w:r w:rsidRPr="00CD6915">
        <w:t>It_PRP was_VBD odd_JJ to_TO notice_VB that_IN by_IN common_JJ consent_NN we_PRP had_VBD all_DT put_VBN on_IN black_JJ clothes_NNS ._.</w:t>
      </w:r>
    </w:p>
    <w:p w14:paraId="02534233" w14:textId="77777777" w:rsidR="00EB4287" w:rsidRPr="00CD6915" w:rsidRDefault="00EB4287" w:rsidP="00EB4287">
      <w:r w:rsidRPr="00CD6915">
        <w:t>Of_IN course_NN ,_, Arthur_NNP wore_VBD black_JJ ,_, for_IN he_PRP was_VBD in_IN deep_JJ mourning_NN ,_, but_CC the_DT rest_NN of_IN us_PRP wore_VBD it_PRP by_IN instinct_NN ._.</w:t>
      </w:r>
    </w:p>
    <w:p w14:paraId="4F1F4D95" w14:textId="77777777" w:rsidR="00EB4287" w:rsidRPr="00CD6915" w:rsidRDefault="00EB4287" w:rsidP="00EB4287">
      <w:r w:rsidRPr="00CD6915">
        <w:t>We_PRP got_VBD to_TO the_DT churchyard_NN by_IN half-past_JJ one_NN ,_, and_CC strolled_VBD about_IN ,_, keeping_VBG out_IN of_IN official_JJ observation_NN ,_, so_IN that_IN when_WRB the_DT gravediggers_NNS had_VBD completed_VBN their_PRP$ task_NN and_CC the_DT sexton_NN under_IN the_DT belief_NN that_IN every_DT one_NN had_VBD gone_VBN ,_, had_VBD locked_VBN the_DT gate_NN ,_, we_PRP had_VBD the_DT place_NN all_DT to_TO ourselves_PRP ._.</w:t>
      </w:r>
    </w:p>
    <w:p w14:paraId="7EF029AA" w14:textId="77777777" w:rsidR="00EB4287" w:rsidRPr="00CD6915" w:rsidRDefault="00EB4287" w:rsidP="00EB4287">
      <w:r w:rsidRPr="00CD6915">
        <w:lastRenderedPageBreak/>
        <w:t>Van_NNP Helsing_NNP ,_, instead_RB of_IN his_PRP$ little_JJ black_JJ bag_NN ,_, had_VBD with_IN him_PRP a_DT long_JJ leather_NN one_CD ,_, something_NN like_IN a_DT cricketing_VBG bag_NN ;_: it_PRP was_VBD manifestly_RB of_IN fair_JJ weight_NN ._.</w:t>
      </w:r>
    </w:p>
    <w:p w14:paraId="5E7B5C1C" w14:textId="77777777" w:rsidR="00EB4287" w:rsidRPr="00CD6915" w:rsidRDefault="00EB4287" w:rsidP="00EB4287">
      <w:r w:rsidRPr="00CD6915">
        <w:t>When_WRB we_PRP were_VBD alone_RB and_CC had_VBD heard_VBN the_DT last_JJ of_IN the_DT footsteps_NNS die_VBP out_RP up_IN the_DT road_NN ,_, we_PRP silently_RB ,_, and_CC as_IN if_IN by_IN ordered_VBN intention_NN ,_, followed_VBD the_DT Professor_NNP to_TO the_DT tomb_NN ._.</w:t>
      </w:r>
    </w:p>
    <w:p w14:paraId="3D899A07" w14:textId="77777777" w:rsidR="00EB4287" w:rsidRPr="00CD6915" w:rsidRDefault="00EB4287" w:rsidP="00EB4287">
      <w:r w:rsidRPr="00CD6915">
        <w:t>He_PRP unlocked_VBD the_DT door_NN ,_, and_CC we_PRP entered_VBD ,_, closing_VBG it_PRP behind_IN us_PRP ._.</w:t>
      </w:r>
    </w:p>
    <w:p w14:paraId="62E6E20C" w14:textId="77777777" w:rsidR="00EB4287" w:rsidRPr="00CD6915" w:rsidRDefault="00EB4287" w:rsidP="00EB4287">
      <w:r w:rsidRPr="00CD6915">
        <w:t>Then_RB he_PRP took_VBD from_IN his_PRP$ bag_NN the_DT lantern_NN ,_, which_WDT he_PRP lit_VBD ,_, and_CC also_RB two_CD wax_NN candles_NNS ,_, which_WDT ,_, when_WRB lighted_VBN ,_, he_PRP stuck_VBD ,_, by_IN melting_VBG their_PRP$ own_JJ ends_NNS ,_, on_IN other_JJ coffins_NNS ,_, so_IN that_IN they_PRP might_MD give_VB light_NN sufficient_JJ to_TO work_VB by_IN ._.</w:t>
      </w:r>
    </w:p>
    <w:p w14:paraId="4E7AC897" w14:textId="77777777" w:rsidR="00EB4287" w:rsidRPr="00CD6915" w:rsidRDefault="00EB4287" w:rsidP="00EB4287">
      <w:r w:rsidRPr="00CD6915">
        <w:t>When_WRB he_PRP again_RB lifted_VBD the_DT lid_NN off_IN Lucy_NNP 's_POS coffin_NN we_PRP all_DT looked_VBD --_: Arthur_NNP trembling_VBG like_IN an_DT aspen_NN --_: and_CC saw_VBD that_IN the_DT body_NN lay_VBD there_RB in_IN all_DT its_PRP$ death-beauty_NN ._.</w:t>
      </w:r>
    </w:p>
    <w:p w14:paraId="576E27B7" w14:textId="77777777" w:rsidR="00EB4287" w:rsidRPr="00CD6915" w:rsidRDefault="00EB4287" w:rsidP="00EB4287">
      <w:r w:rsidRPr="00CD6915">
        <w:t>But_CC there_EX was_VBD no_DT love_NN in_IN my_PRP$ own_JJ heart_NN ,_, nothing_NN but_CC loathing_NN for_IN the_DT foul_JJ Thing_NN which_WDT had_VBD taken_VBN Lucy_NNP 's_POS shape_NN without_IN her_PRP$ soul_NN ._.</w:t>
      </w:r>
    </w:p>
    <w:p w14:paraId="37F66FAC" w14:textId="77777777" w:rsidR="00EB4287" w:rsidRPr="00CD6915" w:rsidRDefault="00EB4287" w:rsidP="00EB4287">
      <w:r w:rsidRPr="00CD6915">
        <w:t>I_PRP could_MD see_VB even_RB Arthur_NNP 's_POS face_NN grow_VB hard_RB as_IN he_PRP looked_VBD ._.</w:t>
      </w:r>
    </w:p>
    <w:p w14:paraId="0426EB4F" w14:textId="77777777" w:rsidR="00EB4287" w:rsidRPr="00CD6915" w:rsidRDefault="00EB4287" w:rsidP="00EB4287">
      <w:r w:rsidRPr="00CD6915">
        <w:t>Presently_RB he_PRP said_VBD to_TO Van_NNP Helsing_NNP :_: --_: ``_`` Is_VBZ this_DT really_RB Lucy_NNP 's_POS body_NN ,_, or_CC only_RB a_DT demon_NN in_IN her_PRP$ shape_NN ?_. ''_''</w:t>
      </w:r>
    </w:p>
    <w:p w14:paraId="641DF6A9" w14:textId="77777777" w:rsidR="00EB4287" w:rsidRPr="00CD6915" w:rsidRDefault="00EB4287" w:rsidP="00EB4287">
      <w:r w:rsidRPr="00CD6915">
        <w:t>``_`` It_PRP is_VBZ her_PRP$ body_NN ,_, and_CC yet_RB not_RB it_PRP ._.</w:t>
      </w:r>
    </w:p>
    <w:p w14:paraId="6C8C9DBD" w14:textId="77777777" w:rsidR="00EB4287" w:rsidRPr="00CD6915" w:rsidRDefault="00EB4287" w:rsidP="00EB4287">
      <w:r w:rsidRPr="00CD6915">
        <w:t>But_CC wait_VB a_DT while_NN ,_, and_CC you_PRP all_DT see_VBP her_PRP as_IN she_PRP was_VBD ,_, and_CC is_VBZ ._. ''_''</w:t>
      </w:r>
    </w:p>
    <w:p w14:paraId="698C4E86" w14:textId="77777777" w:rsidR="00EB4287" w:rsidRPr="00CD6915" w:rsidRDefault="00EB4287" w:rsidP="00EB4287">
      <w:r w:rsidRPr="00CD6915">
        <w:t>She_PRP seemed_VBD like_IN a_DT nightmare_NN of_IN Lucy_NNP as_IN she_PRP lay_VBD there_EX ;_: the_DT pointed_JJ teeth_NNS ,_, the_DT bloodstained_JJ ,_, voluptuous_JJ mouth_NN --_: which_WDT it_PRP made_VBD one_CD shudder_NN to_TO see_VB --_: the_DT whole_JJ carnal_JJ and_CC unspiritual_JJ appearance_NN ,_, seeming_VBG like_IN a_DT devilish_JJ mockery_NN of_IN Lucy_NNP 's_POS sweet_JJ purity_NN ._.</w:t>
      </w:r>
    </w:p>
    <w:p w14:paraId="46AD560D" w14:textId="77777777" w:rsidR="00EB4287" w:rsidRPr="00CD6915" w:rsidRDefault="00EB4287" w:rsidP="00EB4287">
      <w:r w:rsidRPr="00CD6915">
        <w:t>Van_NNP Helsing_NNP ,_, with_IN his_PRP$ usual_JJ methodicalness_NN ,_, began_VBD taking_VBG the_DT various_JJ contents_NNS from_IN his_PRP$ bag_NN and_CC placing_VBG them_PRP ready_JJ for_IN use_NN ._.</w:t>
      </w:r>
    </w:p>
    <w:p w14:paraId="02CB15BB" w14:textId="77777777" w:rsidR="00EB4287" w:rsidRPr="00CD6915" w:rsidRDefault="00EB4287" w:rsidP="00EB4287">
      <w:r w:rsidRPr="00CD6915">
        <w:t>First_RB he_PRP took_VBD out_RP a_DT soldering_JJ iron_NN and_CC some_DT plumbing_NN solder_NN ,_, and_CC then_RB a_DT small_JJ oil-lamp_NN ,_, which_WDT gave_VBD out_RP ,_, when_WRB lit_VBN in_IN a_DT corner_NN of_IN the_DT tomb_NN ,_, gas_NN which_WDT burned_VBD at_IN fierce_JJ heat_NN with_IN a_DT blue_JJ flame_NN ;_: then_RB his_PRP$ operating_NN knives_NNS ,_, which_WDT he_PRP placed_VBD to_TO hand_VB ;_: and_CC last_VB a_DT round_JJ wooden_JJ stake_NN ,_, some_DT two_CD and_CC a_DT half_NN or_CC three_CD inches_NNS thick_JJ and_CC about_IN three_CD feet_NNS long_RB ._.</w:t>
      </w:r>
    </w:p>
    <w:p w14:paraId="440D54B7" w14:textId="77777777" w:rsidR="00EB4287" w:rsidRPr="00CD6915" w:rsidRDefault="00EB4287" w:rsidP="00EB4287">
      <w:r w:rsidRPr="00CD6915">
        <w:lastRenderedPageBreak/>
        <w:t>One_CD end_NN of_IN it_PRP was_VBD hardened_VBN by_IN charring_VBG in_IN the_DT fire_NN ,_, and_CC was_VBD sharpened_VBN to_TO a_DT fine_JJ point_NN ._.</w:t>
      </w:r>
    </w:p>
    <w:p w14:paraId="4E77C9A6" w14:textId="77777777" w:rsidR="00EB4287" w:rsidRPr="00CD6915" w:rsidRDefault="00EB4287" w:rsidP="00EB4287">
      <w:r w:rsidRPr="00CD6915">
        <w:t>With_IN this_DT stake_NN came_VBD a_DT heavy_JJ hammer_NN ,_, such_JJ as_IN in_IN households_NNS is_VBZ used_VBN in_IN the_DT coal-cellar_NN for_IN breaking_VBG the_DT lumps_NNS ._.</w:t>
      </w:r>
    </w:p>
    <w:p w14:paraId="647FB5A0" w14:textId="77777777" w:rsidR="00EB4287" w:rsidRPr="00CD6915" w:rsidRDefault="00EB4287" w:rsidP="00EB4287">
      <w:r w:rsidRPr="00CD6915">
        <w:t>To_TO me_PRP ,_, a_DT doctor_NN 's_POS preparations_NNS for_IN work_NN of_IN any_DT kind_NN are_VBP stimulating_VBG and_CC bracing_VBG ,_, but_CC the_DT effect_NN of_IN these_DT things_NNS on_IN both_DT Arthur_NNP and_CC Quincey_NNP was_VBD to_TO cause_VB them_PRP a_DT sort_NN of_IN consternation_NN ._.</w:t>
      </w:r>
    </w:p>
    <w:p w14:paraId="1267B08A" w14:textId="77777777" w:rsidR="00EB4287" w:rsidRPr="00CD6915" w:rsidRDefault="00EB4287" w:rsidP="00EB4287">
      <w:r w:rsidRPr="00CD6915">
        <w:t>They_PRP both_DT ,_, however_RB ,_, kept_VBD their_PRP$ courage_NN ,_, and_CC remained_VBD silent_JJ and_CC quiet_JJ ._.</w:t>
      </w:r>
    </w:p>
    <w:p w14:paraId="2EEC69D0" w14:textId="77777777" w:rsidR="00EB4287" w:rsidRPr="00CD6915" w:rsidRDefault="00EB4287" w:rsidP="00EB4287">
      <w:r w:rsidRPr="00CD6915">
        <w:t>When_WRB all_DT was_VBD ready_JJ ,_, Van_NNP Helsing_NNP said_VBD :_: --_: ``_`` Before_IN we_PRP do_VBP anything_NN ,_, let_VB me_PRP tell_VB you_PRP this_DT ;_: it_PRP is_VBZ out_IN of_IN the_DT lore_NN and_CC experience_NN of_IN the_DT ancients_NNS and_CC of_IN all_PDT those_DT who_WP have_VBP studied_VBN the_DT powers_NNS of_IN the_DT Un-Dead_NNP ._.</w:t>
      </w:r>
    </w:p>
    <w:p w14:paraId="3EA41592" w14:textId="77777777" w:rsidR="00EB4287" w:rsidRPr="00CD6915" w:rsidRDefault="00EB4287" w:rsidP="00EB4287">
      <w:r w:rsidRPr="00CD6915">
        <w:t>When_WRB they_PRP become_VBP such_JJ ,_, there_EX comes_VBZ with_IN the_DT change_NN the_DT curse_NN of_IN immortality_NN ;_: they_PRP can_MD not_RB die_VB ,_, but_CC must_MD go_VB on_IN age_NN after_IN age_NN adding_VBG new_JJ victims_NNS and_CC multiplying_VBG the_DT evils_NNS of_IN the_DT world_NN ;_: for_IN all_DT that_WDT die_VBP from_IN the_DT preying_NN of_IN the_DT Un-Dead_NNP becomes_VBZ themselves_PRP Un-Dead_NNP ,_, and_CC prey_NN on_IN their_PRP$ kind_NN ._.</w:t>
      </w:r>
    </w:p>
    <w:p w14:paraId="37DC670B" w14:textId="77777777" w:rsidR="00EB4287" w:rsidRPr="00CD6915" w:rsidRDefault="00EB4287" w:rsidP="00EB4287">
      <w:r w:rsidRPr="00CD6915">
        <w:t>And_CC so_RB the_DT circle_NN goes_VBZ on_IN ever_RB widening_VBG ,_, like_IN as_IN the_DT ripples_NNS from_IN a_DT stone_NN thrown_VBN in_IN the_DT water_NN ._.</w:t>
      </w:r>
    </w:p>
    <w:p w14:paraId="1D69E525" w14:textId="77777777" w:rsidR="00EB4287" w:rsidRPr="00CD6915" w:rsidRDefault="00EB4287" w:rsidP="00EB4287">
      <w:r w:rsidRPr="00CD6915">
        <w:t>Friend_NN Arthur_NNP ,_, if_IN you_PRP had_VBD met_VBN that_DT kiss_NN which_WDT you_PRP know_VBP of_IN before_RB poor_JJ Lucy_NNP die_NN ;_: or_CC again_RB ,_, last_JJ night_NN when_WRB you_PRP open_VBP your_PRP$ arms_NNS to_TO her_PRP ,_, you_PRP would_MD in_IN time_NN ,_, when_WRB you_PRP had_VBD died_VBN ,_, have_VBP become_VBN nosferatu_NN ,_, as_IN they_PRP call_VBP it_PRP in_IN Eastern_NNP Europe_NNP ,_, and_CC would_MD all_DT time_NN make_VB more_JJR of_IN those_DT Un-Deads_NNP that_WDT so_RB have_VBP fill_VB us_PRP with_IN horror_NN ._.</w:t>
      </w:r>
    </w:p>
    <w:p w14:paraId="02886F3F" w14:textId="77777777" w:rsidR="00EB4287" w:rsidRPr="00CD6915" w:rsidRDefault="00EB4287" w:rsidP="00EB4287">
      <w:r w:rsidRPr="00CD6915">
        <w:t>The_DT career_NN of_IN this_DT so_RB unhappy_JJ dear_RB lady_NN is_VBZ but_CC just_RB begun_VBN ._.</w:t>
      </w:r>
    </w:p>
    <w:p w14:paraId="47207D35" w14:textId="77777777" w:rsidR="00EB4287" w:rsidRPr="00CD6915" w:rsidRDefault="00EB4287" w:rsidP="00EB4287">
      <w:r w:rsidRPr="00CD6915">
        <w:t>Those_DT children_NNS whose_WP$ blood_NN she_PRP suck_VBP are_VBP not_RB as_RB yet_RB so_RB much_JJ the_DT worse_JJR ;_: but_CC if_IN she_PRP live_VBP on_RP ,_, Un-Dead_NNP ,_, more_JJR and_CC more_JJR they_PRP lose_VBP their_PRP$ blood_NN and_CC by_IN her_PRP$ power_NN over_IN them_PRP they_PRP come_VBP to_TO her_PRP$ ;_: and_CC so_RB she_PRP draw_VBP their_PRP$ blood_NN with_IN that_DT so_RB wicked_JJ mouth_NN ._.</w:t>
      </w:r>
    </w:p>
    <w:p w14:paraId="4470325F" w14:textId="77777777" w:rsidR="00EB4287" w:rsidRPr="00CD6915" w:rsidRDefault="00EB4287" w:rsidP="00EB4287">
      <w:r w:rsidRPr="00CD6915">
        <w:t>But_CC if_IN she_PRP die_VBP in_IN truth_NN ,_, then_RB all_DT cease_VBP ;_: the_DT tiny_JJ wounds_NNS of_IN the_DT throats_NNS disappear_VBP ,_, and_CC they_PRP go_VBP back_RB to_TO their_PRP$ plays_NNS unknowing_VBG ever_RB of_IN what_WP has_VBZ been_VBN ._.</w:t>
      </w:r>
    </w:p>
    <w:p w14:paraId="1F49485F" w14:textId="77777777" w:rsidR="00EB4287" w:rsidRPr="00CD6915" w:rsidRDefault="00EB4287" w:rsidP="00EB4287">
      <w:r w:rsidRPr="00CD6915">
        <w:t xml:space="preserve">But_CC of_IN the_DT most_RBS blessed_VBN of_IN all_DT ,_, when_WRB this_DT now_RB Un-Dead_NNP be_VB made_VBN to_TO rest_VB as_IN true_JJ dead_NN ,_, then_RB the_DT </w:t>
      </w:r>
      <w:r w:rsidRPr="00CD6915">
        <w:lastRenderedPageBreak/>
        <w:t>soul_NN of_IN the_DT poor_JJ lady_NN whom_WP we_PRP love_VBP shall_MD again_RB be_VB free_JJ ._.</w:t>
      </w:r>
    </w:p>
    <w:p w14:paraId="596A2087" w14:textId="77777777" w:rsidR="00EB4287" w:rsidRPr="00CD6915" w:rsidRDefault="00EB4287" w:rsidP="00EB4287">
      <w:r w:rsidRPr="00CD6915">
        <w:t>Instead_RB of_IN working_VBG wickedness_NN by_IN night_NN and_CC growing_VBG more_RBR debased_JJ in_IN the_DT assimilating_NN of_IN it_PRP by_IN day_NN ,_, she_PRP shall_MD take_VB her_PRP$ place_NN with_IN the_DT other_JJ Angels_NNP ._.</w:t>
      </w:r>
    </w:p>
    <w:p w14:paraId="576EC7D6" w14:textId="77777777" w:rsidR="00EB4287" w:rsidRPr="00CD6915" w:rsidRDefault="00EB4287" w:rsidP="00EB4287">
      <w:r w:rsidRPr="00CD6915">
        <w:t>So_IN that_DT ,_, my_PRP$ friend_NN ,_, it_PRP will_MD be_VB a_DT blessed_VBN hand_NN for_IN her_PRP that_WDT shall_MD strike_VB the_DT blow_NN that_WDT sets_VBZ her_PRP free_JJ ._.</w:t>
      </w:r>
    </w:p>
    <w:p w14:paraId="4FF5530E" w14:textId="77777777" w:rsidR="00EB4287" w:rsidRPr="00CD6915" w:rsidRDefault="00EB4287" w:rsidP="00EB4287">
      <w:r w:rsidRPr="00CD6915">
        <w:t>To_TO this_DT I_PRP am_VBP willing_JJ ;_: but_CC is_VBZ there_RB none_NN amongst_IN us_PRP who_WP has_VBZ a_DT better_JJR right_NN ?_.</w:t>
      </w:r>
    </w:p>
    <w:p w14:paraId="118012A9" w14:textId="77777777" w:rsidR="00EB4287" w:rsidRPr="00CD6915" w:rsidRDefault="00EB4287" w:rsidP="00EB4287">
      <w:r w:rsidRPr="00CD6915">
        <w:t>Will_MD it_PRP be_VB no_DT joy_NN to_TO think_VB of_IN hereafter_RB in_IN the_DT silence_NN of_IN the_DT night_NN when_WRB sleep_NN is_VBZ not_RB :_: `_`` It_PRP was_VBD my_PRP$ hand_NN that_WDT sent_VBD her_PRP to_TO the_DT stars_NNS ;_: it_PRP was_VBD the_DT hand_NN of_IN him_PRP that_WDT loved_VBD her_PRP best_JJS ;_: the_DT hand_NN that_IN of_IN all_DT she_PRP would_MD herself_PRP have_VB chosen_VBN ,_, had_VBD it_PRP been_VBN to_TO her_PRP to_TO choose_VB ?_. '_''</w:t>
      </w:r>
    </w:p>
    <w:p w14:paraId="79589750" w14:textId="77777777" w:rsidR="00EB4287" w:rsidRPr="00CD6915" w:rsidRDefault="00EB4287" w:rsidP="00EB4287">
      <w:r w:rsidRPr="00CD6915">
        <w:t>Tell_VB me_PRP if_IN there_RB be_VB such_JJ a_DT one_CD amongst_IN us_PRP ?_. ''_''</w:t>
      </w:r>
    </w:p>
    <w:p w14:paraId="56B1C18F" w14:textId="77777777" w:rsidR="00EB4287" w:rsidRPr="00CD6915" w:rsidRDefault="00EB4287" w:rsidP="00EB4287">
      <w:r w:rsidRPr="00CD6915">
        <w:t>We_PRP all_DT looked_VBD at_IN Arthur_NNP ._.</w:t>
      </w:r>
    </w:p>
    <w:p w14:paraId="7C5B818F" w14:textId="77777777" w:rsidR="00EB4287" w:rsidRPr="00CD6915" w:rsidRDefault="00EB4287" w:rsidP="00EB4287">
      <w:r w:rsidRPr="00CD6915">
        <w:t>He_PRP saw_VBD ,_, too_RB ,_, what_WP we_PRP all_DT did_VBD ,_, the_DT infinite_JJ kindness_NN which_WDT suggested_VBD that_IN his_PRP$ should_MD be_VB the_DT hand_NN which_WDT would_MD restore_VB Lucy_NNP to_TO us_PRP as_IN a_DT holy_JJ ,_, and_CC not_RB an_DT unholy_JJ ,_, memory_NN ;_: he_PRP stepped_VBD forward_RB and_CC said_VBD bravely_RB ,_, though_IN his_PRP$ hand_NN trembled_VBD ,_, and_CC his_PRP$ face_NN was_VBD as_RB pale_JJ as_IN snow_NN :_: --_: ``_`` My_PRP$ true_JJ friend_NN ,_, from_IN the_DT bottom_NN of_IN my_PRP$ broken_JJ heart_NN I_PRP thank_VBP you_PRP ._.</w:t>
      </w:r>
    </w:p>
    <w:p w14:paraId="5D863964" w14:textId="77777777" w:rsidR="00EB4287" w:rsidRPr="00CD6915" w:rsidRDefault="00EB4287" w:rsidP="00EB4287">
      <w:r w:rsidRPr="00CD6915">
        <w:t>Tell_VB me_PRP what_WP I_PRP am_VBP to_TO do_VB ,_, and_CC I_PRP shall_MD not_RB falter_VB !_. ''_''</w:t>
      </w:r>
    </w:p>
    <w:p w14:paraId="0154A7A5" w14:textId="77777777" w:rsidR="00EB4287" w:rsidRPr="00CD6915" w:rsidRDefault="00EB4287" w:rsidP="00EB4287">
      <w:r w:rsidRPr="00CD6915">
        <w:t>Van_NNP Helsing_NNP laid_VBD a_DT hand_NN on_IN his_PRP$ shoulder_NN ,_, and_CC said_VBD :_: --_: ``_`` Brave_NNP lad_NN !_.</w:t>
      </w:r>
    </w:p>
    <w:p w14:paraId="27B01127" w14:textId="77777777" w:rsidR="00EB4287" w:rsidRPr="00CD6915" w:rsidRDefault="00EB4287" w:rsidP="00EB4287">
      <w:r w:rsidRPr="00CD6915">
        <w:t>A_DT moment_NN 's_POS courage_NN ,_, and_CC it_PRP is_VBZ done_VBN ._.</w:t>
      </w:r>
    </w:p>
    <w:p w14:paraId="288EBF17" w14:textId="77777777" w:rsidR="00EB4287" w:rsidRPr="00CD6915" w:rsidRDefault="00EB4287" w:rsidP="00EB4287">
      <w:r w:rsidRPr="00CD6915">
        <w:t>This_DT stake_NN must_MD be_VB driven_VBN through_IN her_PRP ._.</w:t>
      </w:r>
    </w:p>
    <w:p w14:paraId="0745A3FF" w14:textId="77777777" w:rsidR="00EB4287" w:rsidRPr="00CD6915" w:rsidRDefault="00EB4287" w:rsidP="00EB4287">
      <w:r w:rsidRPr="00CD6915">
        <w:t>It_PRP will_MD be_VB a_DT fearful_JJ ordeal_NN --_: be_VB not_RB deceived_VBN in_IN that_DT --_: but_CC it_PRP will_MD be_VB only_RB a_DT short_JJ time_NN ,_, and_CC you_PRP will_MD then_RB rejoice_VB more_JJR than_IN your_PRP$ pain_NN was_VBD great_JJ ;_: from_IN this_DT grim_JJ tomb_NN you_PRP will_MD emerge_VB as_IN though_IN you_PRP tread_VBP on_IN air_NN ._.</w:t>
      </w:r>
    </w:p>
    <w:p w14:paraId="15B1262C" w14:textId="77777777" w:rsidR="00EB4287" w:rsidRPr="00CD6915" w:rsidRDefault="00EB4287" w:rsidP="00EB4287">
      <w:r w:rsidRPr="00CD6915">
        <w:t>But_CC you_PRP must_MD not_RB falter_VB when_WRB once_RB you_PRP have_VBP begun_VBN ._.</w:t>
      </w:r>
    </w:p>
    <w:p w14:paraId="48122E7A" w14:textId="77777777" w:rsidR="00EB4287" w:rsidRPr="00CD6915" w:rsidRDefault="00EB4287" w:rsidP="00EB4287">
      <w:r w:rsidRPr="00CD6915">
        <w:t>Only_RB think_VBP that_IN we_PRP ,_, your_PRP$ true_JJ friends_NNS ,_, are_VBP round_JJ you_PRP ,_, and_CC that_IN we_PRP pray_VBP for_IN you_PRP all_PDT the_DT time_NN ._. ''_''</w:t>
      </w:r>
    </w:p>
    <w:p w14:paraId="7C8DE142" w14:textId="77777777" w:rsidR="00EB4287" w:rsidRPr="00CD6915" w:rsidRDefault="00EB4287" w:rsidP="00EB4287">
      <w:r w:rsidRPr="00CD6915">
        <w:t>``_`` Go_VB on_IN ,_, ''_'' said_VBD Arthur_NNP hoarsely_RB ._.</w:t>
      </w:r>
    </w:p>
    <w:p w14:paraId="6A07AEE3" w14:textId="77777777" w:rsidR="00EB4287" w:rsidRPr="00CD6915" w:rsidRDefault="00EB4287" w:rsidP="00EB4287">
      <w:r w:rsidRPr="00CD6915">
        <w:t>``_`` Tell_VB me_PRP what_WP I_PRP am_VBP to_TO do_VB ._. ''_''</w:t>
      </w:r>
    </w:p>
    <w:p w14:paraId="43CD3BDE" w14:textId="77777777" w:rsidR="00EB4287" w:rsidRPr="00CD6915" w:rsidRDefault="00EB4287" w:rsidP="00EB4287">
      <w:r w:rsidRPr="00CD6915">
        <w:lastRenderedPageBreak/>
        <w:t>``_`` Take_VB this_DT stake_NN in_IN your_PRP$ left_JJ hand_NN ,_, ready_JJ to_TO place_VB the_DT point_NN over_IN the_DT heart_NN ,_, and_CC the_DT hammer_NN in_IN your_PRP$ right_NN ._.</w:t>
      </w:r>
    </w:p>
    <w:p w14:paraId="337E81BA" w14:textId="77777777" w:rsidR="00EB4287" w:rsidRPr="00CD6915" w:rsidRDefault="00EB4287" w:rsidP="00EB4287">
      <w:r w:rsidRPr="00CD6915">
        <w:t>Then_RB when_WRB we_PRP begin_VBP our_PRP$ prayer_NN for_IN the_DT dead_NN --_: I_PRP shall_MD read_VB him_PRP ,_, I_PRP have_VBP here_RB the_DT book_NN ,_, and_CC the_DT others_NNS shall_MD follow_VB --_: strike_NN in_IN God_NNP 's_POS name_NN ,_, that_IN so_IN all_DT may_MD be_VB well_RB with_IN the_DT dead_NN that_IN we_PRP love_VBP and_CC that_IN the_DT Un-Dead_JJ pass_NN away_RB ._. ''_''</w:t>
      </w:r>
    </w:p>
    <w:p w14:paraId="17437A64" w14:textId="77777777" w:rsidR="00EB4287" w:rsidRPr="00CD6915" w:rsidRDefault="00EB4287" w:rsidP="00EB4287">
      <w:r w:rsidRPr="00CD6915">
        <w:t>Arthur_NNP took_VBD the_DT stake_NN and_CC the_DT hammer_NN ,_, and_CC when_WRB once_RB his_PRP$ mind_NN was_VBD set_VBN on_IN action_NN his_PRP$ hands_NNS never_RB trembled_VBD nor_CC even_RB quivered_VBD ._.</w:t>
      </w:r>
    </w:p>
    <w:p w14:paraId="12BAFC30" w14:textId="77777777" w:rsidR="00EB4287" w:rsidRPr="00CD6915" w:rsidRDefault="00EB4287" w:rsidP="00EB4287">
      <w:r w:rsidRPr="00CD6915">
        <w:t>Van_NNP Helsing_NNP opened_VBD his_PRP$ missal_NN and_CC began_VBD to_TO read_VB ,_, and_CC Quincey_NNP and_CC I_PRP followed_VBD as_RB well_RB as_IN we_PRP could_MD ._.</w:t>
      </w:r>
    </w:p>
    <w:p w14:paraId="2A697735" w14:textId="77777777" w:rsidR="00EB4287" w:rsidRPr="00CD6915" w:rsidRDefault="00EB4287" w:rsidP="00EB4287">
      <w:r w:rsidRPr="00CD6915">
        <w:t>Arthur_NNP placed_VBD the_DT point_NN over_IN the_DT heart_NN ,_, and_CC as_IN I_PRP looked_VBD I_PRP could_MD see_VB its_PRP$ dint_NN in_IN the_DT white_JJ flesh_NN ._.</w:t>
      </w:r>
    </w:p>
    <w:p w14:paraId="2B0F07D1" w14:textId="77777777" w:rsidR="00EB4287" w:rsidRPr="00CD6915" w:rsidRDefault="00EB4287" w:rsidP="00EB4287">
      <w:r w:rsidRPr="00CD6915">
        <w:t>Then_RB he_PRP struck_VBD with_IN all_DT his_PRP$ might_NN ._.</w:t>
      </w:r>
    </w:p>
    <w:p w14:paraId="7AABB56A" w14:textId="77777777" w:rsidR="00EB4287" w:rsidRPr="00CD6915" w:rsidRDefault="00EB4287" w:rsidP="00EB4287">
      <w:r w:rsidRPr="00CD6915">
        <w:t>The_DT Thing_NN in_IN the_DT coffin_NN writhed_VBD ;_: and_CC a_DT hideous_JJ ,_, blood-curdling_JJ screech_NN came_VBD from_IN the_DT opened_VBN red_JJ lips_NNS ._.</w:t>
      </w:r>
    </w:p>
    <w:p w14:paraId="285B9134" w14:textId="77777777" w:rsidR="00EB4287" w:rsidRPr="00CD6915" w:rsidRDefault="00EB4287" w:rsidP="00EB4287">
      <w:r w:rsidRPr="00CD6915">
        <w:t>The_DT body_NN shook_VBD and_CC quivered_VBD and_CC twisted_VBD in_IN wild_JJ contortions_NNS ;_: the_DT sharp_JJ white_JJ teeth_NNS champed_VBN together_RB till_IN the_DT lips_NNS were_VBD cut_VBN ,_, and_CC the_DT mouth_NN was_VBD smeared_VBN with_IN a_DT crimson_JJ foam_NN ._.</w:t>
      </w:r>
    </w:p>
    <w:p w14:paraId="5BDE4EBB" w14:textId="77777777" w:rsidR="00EB4287" w:rsidRPr="00CD6915" w:rsidRDefault="00EB4287" w:rsidP="00EB4287">
      <w:r w:rsidRPr="00CD6915">
        <w:t>But_CC Arthur_NNP never_RB faltered_VBD ._.</w:t>
      </w:r>
    </w:p>
    <w:p w14:paraId="7A7F49C6" w14:textId="77777777" w:rsidR="00EB4287" w:rsidRPr="00CD6915" w:rsidRDefault="00EB4287" w:rsidP="00EB4287">
      <w:r w:rsidRPr="00CD6915">
        <w:t>He_PRP looked_VBD like_IN a_DT figure_NN of_IN Thor_NNP as_IN his_PRP$ untrembling_JJ arm_NN rose_VBD and_CC fell_VBD ,_, driving_VBG deeper_JJR and_CC deeper_JJR the_DT mercy-bearing_JJ stake_NN ,_, whilst_IN the_DT blood_NN from_IN the_DT pierced_JJ heart_NN welled_VBD and_CC spurted_VBD up_RP around_IN it_PRP ._.</w:t>
      </w:r>
    </w:p>
    <w:p w14:paraId="003E3C13" w14:textId="77777777" w:rsidR="00EB4287" w:rsidRPr="00CD6915" w:rsidRDefault="00EB4287" w:rsidP="00EB4287">
      <w:r w:rsidRPr="00CD6915">
        <w:t>His_PRP$ face_NN was_VBD set_VBN ,_, and_CC high_JJ duty_NN seemed_VBD to_TO shine_VB through_IN it_PRP ;_: the_DT sight_NN of_IN it_PRP gave_VBD us_PRP courage_NN so_IN that_IN our_PRP$ voices_NNS seemed_VBD to_TO ring_VB through_IN the_DT little_JJ vault_NN ._.</w:t>
      </w:r>
    </w:p>
    <w:p w14:paraId="6E936437" w14:textId="77777777" w:rsidR="00EB4287" w:rsidRPr="00CD6915" w:rsidRDefault="00EB4287" w:rsidP="00EB4287">
      <w:r w:rsidRPr="00CD6915">
        <w:t>And_CC then_RB the_DT writhing_VBG and_CC quivering_VBG of_IN the_DT body_NN became_VBD less_JJR ,_, and_CC the_DT teeth_NNS seemed_VBD to_TO champ_NN ,_, and_CC the_DT face_NN to_TO quiver_VB ._.</w:t>
      </w:r>
    </w:p>
    <w:p w14:paraId="27787E7B" w14:textId="77777777" w:rsidR="00EB4287" w:rsidRPr="00CD6915" w:rsidRDefault="00EB4287" w:rsidP="00EB4287">
      <w:r w:rsidRPr="00CD6915">
        <w:t>Finally_RB it_PRP lay_VBD still_RB ._.</w:t>
      </w:r>
    </w:p>
    <w:p w14:paraId="5498F725" w14:textId="77777777" w:rsidR="00EB4287" w:rsidRPr="00CD6915" w:rsidRDefault="00EB4287" w:rsidP="00EB4287">
      <w:r w:rsidRPr="00CD6915">
        <w:t>The_DT terrible_JJ task_NN was_VBD over_RB ._.</w:t>
      </w:r>
    </w:p>
    <w:p w14:paraId="0B4E24B4" w14:textId="77777777" w:rsidR="00EB4287" w:rsidRPr="00CD6915" w:rsidRDefault="00EB4287" w:rsidP="00EB4287">
      <w:r w:rsidRPr="00CD6915">
        <w:t>The_DT hammer_NN fell_VBD from_IN Arthur_NNP 's_POS hand_NN ._.</w:t>
      </w:r>
    </w:p>
    <w:p w14:paraId="4FE2D432" w14:textId="77777777" w:rsidR="00EB4287" w:rsidRPr="00CD6915" w:rsidRDefault="00EB4287" w:rsidP="00EB4287">
      <w:r w:rsidRPr="00CD6915">
        <w:t>He_PRP reeled_VBD and_CC would_MD have_VB fallen_VBN had_VBD we_PRP not_RB caught_VBD him_PRP ._.</w:t>
      </w:r>
    </w:p>
    <w:p w14:paraId="4BF374F4" w14:textId="77777777" w:rsidR="00EB4287" w:rsidRPr="00CD6915" w:rsidRDefault="00EB4287" w:rsidP="00EB4287">
      <w:r w:rsidRPr="00CD6915">
        <w:t>The_DT great_JJ drops_NNS of_IN sweat_NN sprang_VBD from_IN his_PRP$ forehead_NN ,_, and_CC his_PRP$ breath_NN came_VBD in_IN broken_JJ gasps_NNS ._.</w:t>
      </w:r>
    </w:p>
    <w:p w14:paraId="55DA98F8" w14:textId="77777777" w:rsidR="00EB4287" w:rsidRPr="00CD6915" w:rsidRDefault="00EB4287" w:rsidP="00EB4287">
      <w:r w:rsidRPr="00CD6915">
        <w:t xml:space="preserve">It_PRP had_VBD indeed_RB been_VBN an_DT awful_JJ strain_NN on_IN him_PRP ;_: and_CC had_VBD he_PRP not_RB been_VBN forced_VBN to_TO his_PRP$ task_NN by_IN more_JJR </w:t>
      </w:r>
      <w:r w:rsidRPr="00CD6915">
        <w:lastRenderedPageBreak/>
        <w:t>than_IN human_JJ considerations_NNS he_PRP could_MD never_RB have_VB gone_VBN through_IN with_IN it_PRP ._.</w:t>
      </w:r>
    </w:p>
    <w:p w14:paraId="3E2B4440" w14:textId="77777777" w:rsidR="00EB4287" w:rsidRPr="00CD6915" w:rsidRDefault="00EB4287" w:rsidP="00EB4287">
      <w:r w:rsidRPr="00CD6915">
        <w:t>For_IN a_DT few_JJ minutes_NNS we_PRP were_VBD so_RB taken_VBN up_RP with_IN him_PRP that_IN we_PRP did_VBD not_RB look_VB towards_IN the_DT coffin_NN ._.</w:t>
      </w:r>
    </w:p>
    <w:p w14:paraId="1CE62325" w14:textId="77777777" w:rsidR="00EB4287" w:rsidRPr="00CD6915" w:rsidRDefault="00EB4287" w:rsidP="00EB4287">
      <w:r w:rsidRPr="00CD6915">
        <w:t>When_WRB we_PRP did_VBD ,_, however_RB ,_, a_DT murmur_NN of_IN startled_JJ surprise_NN ran_VBD from_IN one_CD to_TO the_DT other_JJ of_IN us_PRP ._.</w:t>
      </w:r>
    </w:p>
    <w:p w14:paraId="43DEF864" w14:textId="77777777" w:rsidR="00EB4287" w:rsidRPr="00CD6915" w:rsidRDefault="00EB4287" w:rsidP="00EB4287">
      <w:r w:rsidRPr="00CD6915">
        <w:t>We_PRP gazed_VBD so_RB eagerly_RB that_IN Arthur_NNP rose_VBD ,_, for_IN he_PRP had_VBD been_VBN seated_VBN on_IN the_DT ground_NN ,_, and_CC came_VBD and_CC looked_VBD too_RB ;_: and_CC then_RB a_DT glad_JJ ,_, strange_JJ light_NN broke_VBD over_IN his_PRP$ face_NN and_CC dispelled_VBD altogether_RB the_DT gloom_NN of_IN horror_NN that_WDT lay_VBD upon_IN it_PRP ._.</w:t>
      </w:r>
    </w:p>
    <w:p w14:paraId="5BEBE5C6" w14:textId="77777777" w:rsidR="00EB4287" w:rsidRPr="00CD6915" w:rsidRDefault="00EB4287" w:rsidP="00EB4287">
      <w:r w:rsidRPr="00CD6915">
        <w:t>There_RB ,_, in_IN the_DT coffin_NN lay_VBD no_RB longer_RB the_DT foul_JJ Thing_NN that_IN we_PRP had_VBD so_RB dreaded_VBN and_CC grown_VBN to_TO hate_VB that_IN the_DT work_NN of_IN her_PRP$ destruction_NN was_VBD yielded_VBN as_IN a_DT privilege_NN to_TO the_DT one_CD best_RBS entitled_VBN to_TO it_PRP ,_, but_CC Lucy_NNP as_IN we_PRP had_VBD seen_VBN her_PRP in_IN her_PRP$ life_NN ,_, with_IN her_PRP$ face_NN of_IN unequalled_JJ sweetness_NN and_CC purity_NN ._.</w:t>
      </w:r>
    </w:p>
    <w:p w14:paraId="03DAC7C8" w14:textId="77777777" w:rsidR="00EB4287" w:rsidRPr="00CD6915" w:rsidRDefault="00EB4287" w:rsidP="00EB4287">
      <w:r w:rsidRPr="00CD6915">
        <w:t>True_JJ that_IN there_EX were_VBD there_RB ,_, as_IN we_PRP had_VBD seen_VBN them_PRP in_IN life_NN ,_, the_DT traces_NNS of_IN care_NN and_CC pain_NN and_CC waste_NN ;_: but_CC these_DT were_VBD all_RB dear_RB to_TO us_PRP ,_, for_IN they_PRP marked_VBD her_PRP$ truth_NN to_TO what_WP we_PRP knew_VBD ._.</w:t>
      </w:r>
    </w:p>
    <w:p w14:paraId="7B2EF7E1" w14:textId="77777777" w:rsidR="00EB4287" w:rsidRPr="00CD6915" w:rsidRDefault="00EB4287" w:rsidP="00EB4287">
      <w:r w:rsidRPr="00CD6915">
        <w:t>One_CD and_CC all_DT we_PRP felt_VBD that_IN the_DT holy_JJ calm_NN that_WDT lay_VBD like_IN sunshine_NN over_IN the_DT wasted_VBN face_NN and_CC form_NN was_VBD only_RB an_DT earthly_JJ token_JJ and_CC symbol_NN of_IN the_DT calm_NN that_WDT was_VBD to_TO reign_VB for_IN ever_RB ._.</w:t>
      </w:r>
    </w:p>
    <w:p w14:paraId="53E863BB" w14:textId="77777777" w:rsidR="00EB4287" w:rsidRPr="00CD6915" w:rsidRDefault="00EB4287" w:rsidP="00EB4287">
      <w:r w:rsidRPr="00CD6915">
        <w:t>Van_NNP Helsing_NNP came_VBD and_CC laid_VBD his_PRP$ hand_NN on_IN Arthur_NNP 's_POS shoulder_NN ,_, and_CC said_VBD to_TO him_PRP :_: --_: ``_`` And_CC now_RB ,_, Arthur_NNP my_PRP$ friend_NN ,_, dear_RB lad_NN ,_, am_VBP I_PRP not_RB forgiven_VBN ?_. ''_''</w:t>
      </w:r>
    </w:p>
    <w:p w14:paraId="1546D37B" w14:textId="77777777" w:rsidR="00EB4287" w:rsidRPr="00CD6915" w:rsidRDefault="00EB4287" w:rsidP="00EB4287">
      <w:r w:rsidRPr="00CD6915">
        <w:t>The_DT reaction_NN of_IN the_DT terrible_JJ strain_NN came_VBD as_IN he_PRP took_VBD the_DT old_JJ man_NN 's_POS hand_NN in_IN his_PRP$ ,_, and_CC raising_VBG it_PRP to_TO his_PRP$ lips_NNS ,_, pressed_VBD it_PRP ,_, and_CC said_VBD :_: --_: ``_`` Forgiven_NNP !_.</w:t>
      </w:r>
    </w:p>
    <w:p w14:paraId="592BC14A" w14:textId="77777777" w:rsidR="00EB4287" w:rsidRPr="00CD6915" w:rsidRDefault="00EB4287" w:rsidP="00EB4287">
      <w:r w:rsidRPr="00CD6915">
        <w:t>God_NN bless_VBP you_PRP that_IN you_PRP have_VBP given_VBN my_PRP$ dear_RB one_CD her_PRP$ soul_NN again_RB ,_, and_CC me_PRP peace_NN ._. ''_''</w:t>
      </w:r>
    </w:p>
    <w:p w14:paraId="7EA32924" w14:textId="77777777" w:rsidR="00EB4287" w:rsidRPr="00CD6915" w:rsidRDefault="00EB4287" w:rsidP="00EB4287">
      <w:r w:rsidRPr="00CD6915">
        <w:t>He_PRP put_VBD his_PRP$ hands_NNS on_IN the_DT Professor_NNP 's_POS shoulder_NN ,_, and_CC laying_VBG his_PRP$ head_NN on_IN his_PRP$ breast_NN ,_, cried_VBD for_IN a_DT while_NN silently_RB ,_, whilst_IN we_PRP stood_VBD unmoving_JJ ._.</w:t>
      </w:r>
    </w:p>
    <w:p w14:paraId="546E548B" w14:textId="77777777" w:rsidR="00EB4287" w:rsidRPr="00CD6915" w:rsidRDefault="00EB4287" w:rsidP="00EB4287">
      <w:r w:rsidRPr="00CD6915">
        <w:t>When_WRB he_PRP raised_VBD his_PRP$ head_NN Van_NNP Helsing_NNP said_VBD to_TO him_PRP :_: --_: ``_`` And_CC now_RB ,_, my_PRP$ child_NN ,_, you_PRP may_MD kiss_NN her_PRP ._.</w:t>
      </w:r>
    </w:p>
    <w:p w14:paraId="27AE4C1D" w14:textId="77777777" w:rsidR="00EB4287" w:rsidRPr="00CD6915" w:rsidRDefault="00EB4287" w:rsidP="00EB4287">
      <w:r w:rsidRPr="00CD6915">
        <w:t>Kiss_VB her_PRP$ dead_JJ lips_NNS if_IN you_PRP will_MD ,_, as_IN she_PRP would_MD have_VB you_PRP to_TO ,_, if_IN for_IN her_PRP to_TO choose_VB ._.</w:t>
      </w:r>
    </w:p>
    <w:p w14:paraId="64AAB26D" w14:textId="77777777" w:rsidR="00EB4287" w:rsidRPr="00CD6915" w:rsidRDefault="00EB4287" w:rsidP="00EB4287">
      <w:r w:rsidRPr="00CD6915">
        <w:t>For_IN she_PRP is_VBZ not_RB a_DT grinning_VBG devil_NNP now_RB --_: not_RB any_DT more_RBR a_DT foul_JJ Thing_NN for_IN all_DT eternity_NN ._.</w:t>
      </w:r>
    </w:p>
    <w:p w14:paraId="038BDACA" w14:textId="77777777" w:rsidR="00EB4287" w:rsidRPr="00CD6915" w:rsidRDefault="00EB4287" w:rsidP="00EB4287">
      <w:r w:rsidRPr="00CD6915">
        <w:lastRenderedPageBreak/>
        <w:t>No_DT longer_JJR she_PRP is_VBZ the_DT devil_NNP 's_POS Un-Dead_NNP ._.</w:t>
      </w:r>
    </w:p>
    <w:p w14:paraId="27552D09" w14:textId="77777777" w:rsidR="00EB4287" w:rsidRPr="00CD6915" w:rsidRDefault="00EB4287" w:rsidP="00EB4287">
      <w:r w:rsidRPr="00CD6915">
        <w:t>She_PRP is_VBZ God_NNP 's_POS true_JJ dead_NN ,_, whose_WP$ soul_NN is_VBZ with_IN Him_PRP !_. ''_''</w:t>
      </w:r>
    </w:p>
    <w:p w14:paraId="09AD67D9" w14:textId="77777777" w:rsidR="00EB4287" w:rsidRPr="00CD6915" w:rsidRDefault="00EB4287" w:rsidP="00EB4287">
      <w:r w:rsidRPr="00CD6915">
        <w:t>Arthur_NNP bent_NN and_CC kissed_VBD her_PRP ,_, and_CC then_RB we_PRP sent_VBD him_PRP and_CC Quincey_NNP out_IN of_IN the_DT tomb_NN ;_: the_DT Professor_NNP and_CC I_PRP sawed_VBD the_DT top_NN off_IN the_DT stake_NN ,_, leaving_VBG the_DT point_NN of_IN it_PRP in_IN the_DT body_NN ._.</w:t>
      </w:r>
    </w:p>
    <w:p w14:paraId="5C759E70" w14:textId="77777777" w:rsidR="00EB4287" w:rsidRPr="00CD6915" w:rsidRDefault="00EB4287" w:rsidP="00EB4287">
      <w:r w:rsidRPr="00CD6915">
        <w:t>Then_RB we_PRP cut_VBD off_RP the_DT head_NN and_CC filled_VBD the_DT mouth_NN with_IN garlic_NN ._.</w:t>
      </w:r>
    </w:p>
    <w:p w14:paraId="274C07C7" w14:textId="77777777" w:rsidR="00EB4287" w:rsidRPr="00CD6915" w:rsidRDefault="00EB4287" w:rsidP="00EB4287">
      <w:r w:rsidRPr="00CD6915">
        <w:t>We_PRP soldered_VBD up_RP the_DT leaden_JJ coffin_NN ,_, screwed_VBD on_IN the_DT coffin-lid_NN ,_, and_CC gathering_VBG up_RP our_PRP$ belongings_NNS ,_, came_VBD away_RB ._.</w:t>
      </w:r>
    </w:p>
    <w:p w14:paraId="2AD33602" w14:textId="77777777" w:rsidR="00EB4287" w:rsidRPr="00CD6915" w:rsidRDefault="00EB4287" w:rsidP="00EB4287">
      <w:r w:rsidRPr="00CD6915">
        <w:t>When_WRB the_DT Professor_NNP locked_VBD the_DT door_NN he_PRP gave_VBD the_DT key_NN to_TO Arthur_NNP ._.</w:t>
      </w:r>
    </w:p>
    <w:p w14:paraId="03CBC6F8" w14:textId="77777777" w:rsidR="00EB4287" w:rsidRPr="00CD6915" w:rsidRDefault="00EB4287" w:rsidP="00EB4287">
      <w:r w:rsidRPr="00CD6915">
        <w:t>Outside_IN the_DT air_NN was_VBD sweet_JJ ,_, the_DT sun_NN shone_NN ,_, and_CC the_DT birds_NNS sang_VBD ,_, and_CC it_PRP seemed_VBD as_IN if_IN all_DT nature_NN were_VBD tuned_VBN to_TO a_DT different_JJ pitch_NN ._.</w:t>
      </w:r>
    </w:p>
    <w:p w14:paraId="3B9CBC36" w14:textId="77777777" w:rsidR="00EB4287" w:rsidRPr="00CD6915" w:rsidRDefault="00EB4287" w:rsidP="00EB4287">
      <w:r w:rsidRPr="00CD6915">
        <w:t>There_EX was_VBD gladness_NN and_CC mirth_NN and_CC peace_NN everywhere_RB ,_, for_IN we_PRP were_VBD at_IN rest_NN ourselves_PRP on_IN one_CD account_NN ,_, and_CC we_PRP were_VBD glad_JJ ,_, though_IN it_PRP was_VBD with_IN a_DT tempered_VBN joy_NN ._.</w:t>
      </w:r>
    </w:p>
    <w:p w14:paraId="06ED2C3A" w14:textId="77777777" w:rsidR="00EB4287" w:rsidRPr="00CD6915" w:rsidRDefault="00EB4287" w:rsidP="00EB4287">
      <w:r w:rsidRPr="00CD6915">
        <w:t>Before_IN we_PRP moved_VBD away_RB Van_NNP Helsing_NNP said_VBD :_: --_: ``_`` Now_RB ,_, my_PRP$ friends_NNS ,_, one_CD step_NN of_IN our_PRP$ work_NN is_VBZ done_VBN ,_, one_CD the_DT most_RBS harrowing_JJ to_TO ourselves_PRP ._.</w:t>
      </w:r>
    </w:p>
    <w:p w14:paraId="53C660EB" w14:textId="77777777" w:rsidR="00EB4287" w:rsidRPr="00CD6915" w:rsidRDefault="00EB4287" w:rsidP="00EB4287">
      <w:r w:rsidRPr="00CD6915">
        <w:t>But_CC there_EX remains_VBZ a_DT greater_JJR task_NN :_: to_TO find_VB out_RP the_DT author_NN of_IN all_PDT this_DT our_PRP$ sorrow_NN and_CC to_TO stamp_VB him_PRP out_RP ._.</w:t>
      </w:r>
    </w:p>
    <w:p w14:paraId="7C810BE2" w14:textId="77777777" w:rsidR="00EB4287" w:rsidRPr="00CD6915" w:rsidRDefault="00EB4287" w:rsidP="00EB4287">
      <w:r w:rsidRPr="00CD6915">
        <w:t>I_PRP have_VBP clues_NNS which_WDT we_PRP can_MD follow_VB ;_: but_CC it_PRP is_VBZ a_DT long_JJ task_NN ,_, and_CC a_DT difficult_JJ ,_, and_CC there_EX is_VBZ danger_NN in_IN it_PRP ,_, and_CC pain_NN ._.</w:t>
      </w:r>
    </w:p>
    <w:p w14:paraId="7DB1C83F" w14:textId="77777777" w:rsidR="00EB4287" w:rsidRPr="00CD6915" w:rsidRDefault="00EB4287" w:rsidP="00EB4287">
      <w:r w:rsidRPr="00CD6915">
        <w:t>Shall_VB you_PRP not_RB all_DT help_VB me_PRP ?_.</w:t>
      </w:r>
    </w:p>
    <w:p w14:paraId="285C0F80" w14:textId="77777777" w:rsidR="00EB4287" w:rsidRPr="00CD6915" w:rsidRDefault="00EB4287" w:rsidP="00EB4287">
      <w:r w:rsidRPr="00CD6915">
        <w:t>We_PRP have_VBP learned_VBN to_TO believe_VB ,_, all_DT of_IN us_PRP --_: is_VBZ it_PRP not_RB so_RB ?_.</w:t>
      </w:r>
    </w:p>
    <w:p w14:paraId="6ECB69A7" w14:textId="77777777" w:rsidR="00EB4287" w:rsidRPr="00CD6915" w:rsidRDefault="00EB4287" w:rsidP="00EB4287">
      <w:r w:rsidRPr="00CD6915">
        <w:t>And_CC since_IN so_RB ,_, do_VBP we_PRP not_RB see_VB our_PRP$ duty_NN ?_.</w:t>
      </w:r>
    </w:p>
    <w:p w14:paraId="0CA128CD" w14:textId="77777777" w:rsidR="00EB4287" w:rsidRPr="00CD6915" w:rsidRDefault="00EB4287" w:rsidP="00EB4287">
      <w:r w:rsidRPr="00CD6915">
        <w:t>Yes_UH !_.</w:t>
      </w:r>
    </w:p>
    <w:p w14:paraId="1DA70123" w14:textId="77777777" w:rsidR="00EB4287" w:rsidRPr="00CD6915" w:rsidRDefault="00EB4287" w:rsidP="00EB4287">
      <w:r w:rsidRPr="00CD6915">
        <w:t>And_CC do_VBP we_PRP not_RB promise_VBP to_TO go_VB on_RP to_TO the_DT bitter_JJ end_NN ?_. ''_''</w:t>
      </w:r>
    </w:p>
    <w:p w14:paraId="2AE36C30" w14:textId="77777777" w:rsidR="00EB4287" w:rsidRPr="00CD6915" w:rsidRDefault="00EB4287" w:rsidP="00EB4287">
      <w:r w:rsidRPr="00CD6915">
        <w:t>Each_DT in_IN turn_NN ,_, we_PRP took_VBD his_PRP$ hand_NN ,_, and_CC the_DT promise_NN was_VBD made_VBN ._.</w:t>
      </w:r>
    </w:p>
    <w:p w14:paraId="71BA4A6C" w14:textId="77777777" w:rsidR="00EB4287" w:rsidRPr="00CD6915" w:rsidRDefault="00EB4287" w:rsidP="00EB4287">
      <w:r w:rsidRPr="00CD6915">
        <w:t>Then_RB said_VBD the_DT Professor_NNP as_IN we_PRP moved_VBD off_RP :_: --_: ``_`` Two_CD nights_NNS hence_RB you_PRP shall_MD meet_VB with_IN me_PRP and_CC dine_VB together_RB at_IN seven_CD of_IN the_DT clock_NN with_IN friend_NN John_NNP ._.</w:t>
      </w:r>
    </w:p>
    <w:p w14:paraId="12C5FB09" w14:textId="77777777" w:rsidR="00EB4287" w:rsidRPr="00CD6915" w:rsidRDefault="00EB4287" w:rsidP="00EB4287">
      <w:r w:rsidRPr="00CD6915">
        <w:lastRenderedPageBreak/>
        <w:t>I_PRP shall_MD entreat_VB two_CD others_NNS ,_, two_CD that_IN you_PRP know_VBP not_RB as_RB yet_RB ;_: and_CC I_PRP shall_MD be_VB ready_JJ to_TO all_DT our_PRP$ work_NN show_NN and_CC our_PRP$ plans_NNS unfold_VBP ._.</w:t>
      </w:r>
    </w:p>
    <w:p w14:paraId="503C4E07" w14:textId="77777777" w:rsidR="00EB4287" w:rsidRPr="00CD6915" w:rsidRDefault="00EB4287" w:rsidP="00EB4287">
      <w:r w:rsidRPr="00CD6915">
        <w:t>Friend_NN John_NNP ,_, you_PRP come_VBP with_IN me_PRP home_NN ,_, for_IN I_PRP have_VBP much_JJ to_TO consult_VB about_IN ,_, and_CC you_PRP can_MD help_VB me_PRP ._.</w:t>
      </w:r>
    </w:p>
    <w:p w14:paraId="348A4081" w14:textId="77777777" w:rsidR="00EB4287" w:rsidRPr="00CD6915" w:rsidRDefault="00EB4287" w:rsidP="00EB4287">
      <w:r w:rsidRPr="00CD6915">
        <w:t>To-night_JJ I_PRP leave_VBP for_IN Amsterdam_NNP ,_, but_CC shall_MD return_VB to-morrow_JJ night_NN ._.</w:t>
      </w:r>
    </w:p>
    <w:p w14:paraId="36D96629" w14:textId="77777777" w:rsidR="00EB4287" w:rsidRPr="00CD6915" w:rsidRDefault="00EB4287" w:rsidP="00EB4287">
      <w:r w:rsidRPr="00CD6915">
        <w:t>And_CC then_RB begins_VBZ our_PRP$ great_JJ quest_NN ._.</w:t>
      </w:r>
    </w:p>
    <w:p w14:paraId="4D310FCE" w14:textId="77777777" w:rsidR="00EB4287" w:rsidRPr="00CD6915" w:rsidRDefault="00EB4287" w:rsidP="00EB4287">
      <w:r w:rsidRPr="00CD6915">
        <w:t>But_CC first_RB I_PRP shall_MD have_VB much_JJ to_TO say_VB ,_, so_IN that_IN you_PRP may_MD know_VB what_WP is_VBZ to_TO do_VB and_CC to_TO dread_NN ._.</w:t>
      </w:r>
    </w:p>
    <w:p w14:paraId="6E3834AA" w14:textId="77777777" w:rsidR="00EB4287" w:rsidRPr="00CD6915" w:rsidRDefault="00EB4287" w:rsidP="00EB4287">
      <w:pPr>
        <w:rPr>
          <w:ins w:id="28" w:author="Lee Ji Eun" w:date="2019-09-22T21:47:00Z"/>
        </w:rPr>
      </w:pPr>
      <w:r w:rsidRPr="00CD6915">
        <w:t>Then_RB our_PRP$ promise_NN shall_MD be_VB made_VBN to_TO each_DT other_JJ anew_RB ;_: for_IN there_EX is_VBZ a_DT terrible_JJ task_NN before_IN us_PRP ,_, and_CC once_RB our_PRP$ feet_NNS are_VBP on_IN the_DT ploughshare_NN we_PRP must_MD not_RB draw_VB back_RB ._. ''_''</w:t>
      </w:r>
    </w:p>
    <w:p w14:paraId="7D494DFF" w14:textId="77777777" w:rsidR="00EB4287" w:rsidRPr="00CD6915" w:rsidRDefault="00EB4287" w:rsidP="00EB4287"/>
    <w:p w14:paraId="004233BD" w14:textId="77777777" w:rsidR="00EB4287" w:rsidRPr="00CD6915" w:rsidRDefault="00EB4287" w:rsidP="00EB4287">
      <w:r w:rsidRPr="00CD6915">
        <w:t>CHAPTER_NNP XVII_NNP DR._NNP SEWARD_NNP 'S_POS DIARY_NN --_: continued_VBN WHEN_WRB we_PRP arrived_VBD at_IN the_DT Berkeley_NNP Hotel_NNP ,_, Van_NNP Helsing_NNP found_VBD a_DT telegram_NN waiting_VBG for_IN him_PRP :_: --_: ``_`` Am_VBP coming_VBG up_RP by_IN train_NN ._.</w:t>
      </w:r>
    </w:p>
    <w:p w14:paraId="06C79622" w14:textId="77777777" w:rsidR="00EB4287" w:rsidRPr="00CD6915" w:rsidRDefault="00EB4287" w:rsidP="00EB4287">
      <w:r w:rsidRPr="00CD6915">
        <w:t>Jonathan_NNP at_IN Whitby_NNP ._.</w:t>
      </w:r>
    </w:p>
    <w:p w14:paraId="31D739DF" w14:textId="77777777" w:rsidR="00EB4287" w:rsidRPr="00CD6915" w:rsidRDefault="00EB4287" w:rsidP="00EB4287">
      <w:r w:rsidRPr="00CD6915">
        <w:t>Important_JJ news_NN ._.</w:t>
      </w:r>
    </w:p>
    <w:p w14:paraId="28D3E59D" w14:textId="77777777" w:rsidR="00EB4287" w:rsidRPr="00CD6915" w:rsidRDefault="00EB4287" w:rsidP="00EB4287">
      <w:r w:rsidRPr="00CD6915">
        <w:t>--_: Mina_NNP Harker_NNP ._. ''_''</w:t>
      </w:r>
    </w:p>
    <w:p w14:paraId="641C78CF" w14:textId="77777777" w:rsidR="00EB4287" w:rsidRPr="00CD6915" w:rsidRDefault="00EB4287" w:rsidP="00EB4287">
      <w:r w:rsidRPr="00CD6915">
        <w:t>The_DT Professor_NNP was_VBD delighted_JJ ._.</w:t>
      </w:r>
    </w:p>
    <w:p w14:paraId="33538B4F" w14:textId="77777777" w:rsidR="00EB4287" w:rsidRPr="00CD6915" w:rsidRDefault="00EB4287" w:rsidP="00EB4287">
      <w:r w:rsidRPr="00CD6915">
        <w:t>``_`` Ah_UH ,_, that_IN wonderful_JJ Madam_NNP Mina_NNP ,_, ''_'' he_PRP said_VBD ,_, ``_`` pearl_NN among_IN women_NNS !_.</w:t>
      </w:r>
    </w:p>
    <w:p w14:paraId="27141949" w14:textId="77777777" w:rsidR="00EB4287" w:rsidRPr="00CD6915" w:rsidRDefault="00EB4287" w:rsidP="00EB4287">
      <w:r w:rsidRPr="00CD6915">
        <w:t>She_PRP arrive_VBP ,_, but_CC I_PRP can_MD not_RB stay_VB ._.</w:t>
      </w:r>
    </w:p>
    <w:p w14:paraId="491AD937" w14:textId="77777777" w:rsidR="00EB4287" w:rsidRPr="00CD6915" w:rsidRDefault="00EB4287" w:rsidP="00EB4287">
      <w:r w:rsidRPr="00CD6915">
        <w:t>She_PRP must_MD go_VB to_TO your_PRP$ house_NN ,_, friend_NN John_NNP ._.</w:t>
      </w:r>
    </w:p>
    <w:p w14:paraId="260BE8B3" w14:textId="77777777" w:rsidR="00EB4287" w:rsidRPr="00CD6915" w:rsidRDefault="00EB4287" w:rsidP="00EB4287">
      <w:r w:rsidRPr="00CD6915">
        <w:t>You_PRP must_MD meet_VB her_PRP at_IN the_DT station_NN ._.</w:t>
      </w:r>
    </w:p>
    <w:p w14:paraId="31EAED13" w14:textId="77777777" w:rsidR="00EB4287" w:rsidRPr="00CD6915" w:rsidRDefault="00EB4287" w:rsidP="00EB4287">
      <w:r w:rsidRPr="00CD6915">
        <w:t>Telegraph_NNP her_PRP en_IN route_NN ,_, so_IN that_IN she_PRP may_MD be_VB prepared_VBN ._. ''_''</w:t>
      </w:r>
    </w:p>
    <w:p w14:paraId="1C95C7C6" w14:textId="77777777" w:rsidR="00EB4287" w:rsidRPr="00CD6915" w:rsidRDefault="00EB4287" w:rsidP="00EB4287">
      <w:r w:rsidRPr="00CD6915">
        <w:t>When_WRB the_DT wire_NN was_VBD despatched_VBN he_PRP had_VBD a_DT cup_NN of_IN tea_NN ;_: over_IN it_PRP he_PRP told_VBD me_PRP of_IN a_DT diary_NN kept_VBN by_IN Jonathan_NNP Harker_NNP when_WRB abroad_RB ,_, and_CC gave_VBD me_PRP a_DT typewritten_JJ copy_NN of_IN it_PRP ,_, as_IN also_RB of_IN Mrs._NNP Harker_NNP 's_POS diary_NN at_IN Whitby_NNP ._.</w:t>
      </w:r>
    </w:p>
    <w:p w14:paraId="391DB08D" w14:textId="77777777" w:rsidR="00EB4287" w:rsidRPr="00CD6915" w:rsidRDefault="00EB4287" w:rsidP="00EB4287">
      <w:r w:rsidRPr="00CD6915">
        <w:t>``_`` Take_VB these_DT ,_, ''_'' he_PRP said_VBD ,_, ``_`` and_CC study_VB them_PRP well_RB ._.</w:t>
      </w:r>
    </w:p>
    <w:p w14:paraId="430ADED9" w14:textId="77777777" w:rsidR="00EB4287" w:rsidRPr="00CD6915" w:rsidRDefault="00EB4287" w:rsidP="00EB4287">
      <w:r w:rsidRPr="00CD6915">
        <w:t>When_WRB I_PRP have_VBP returned_VBN you_PRP will_MD be_VB master_NN of_IN all_PDT the_DT facts_NNS ,_, and_CC we_PRP can_MD then_RB better_RB enter_VB on_IN our_PRP$ inquisition_NN ._.</w:t>
      </w:r>
    </w:p>
    <w:p w14:paraId="13140B91" w14:textId="77777777" w:rsidR="00EB4287" w:rsidRPr="00CD6915" w:rsidRDefault="00EB4287" w:rsidP="00EB4287">
      <w:r w:rsidRPr="00CD6915">
        <w:t>Keep_VB them_PRP safe_JJ ,_, for_IN there_EX is_VBZ in_IN them_PRP much_JJ of_IN treasure_NN ._.</w:t>
      </w:r>
    </w:p>
    <w:p w14:paraId="030C8043" w14:textId="77777777" w:rsidR="00EB4287" w:rsidRPr="00CD6915" w:rsidRDefault="00EB4287" w:rsidP="00EB4287">
      <w:r w:rsidRPr="00CD6915">
        <w:lastRenderedPageBreak/>
        <w:t>You_PRP will_MD need_VB all_DT your_PRP$ faith_NN ,_, even_RB you_PRP who_WP have_VBP had_VBD such_JJ an_DT experience_NN as_IN that_DT of_IN to-day_NN ._.</w:t>
      </w:r>
    </w:p>
    <w:p w14:paraId="11A141DD" w14:textId="77777777" w:rsidR="00EB4287" w:rsidRPr="00CD6915" w:rsidRDefault="00EB4287" w:rsidP="00EB4287">
      <w:r w:rsidRPr="00CD6915">
        <w:t>What_WP is_VBZ here_RB told_VBN ,_, ''_'' he_PRP laid_VBD his_PRP$ hand_NN heavily_RB and_CC gravely_RB on_IN the_DT packet_NN of_IN papers_NNS as_IN he_PRP spoke_VBD ,_, ``_`` may_MD be_VB the_DT beginning_NN of_IN the_DT end_NN to_TO you_PRP and_CC me_PRP and_CC many_JJ another_DT ;_: or_CC it_PRP may_MD sound_VB the_DT knell_NN of_IN the_DT Un-Dead_NNP who_WP walk_VBP the_DT earth_NN ._.</w:t>
      </w:r>
    </w:p>
    <w:p w14:paraId="7268859D" w14:textId="77777777" w:rsidR="00EB4287" w:rsidRPr="00CD6915" w:rsidRDefault="00EB4287" w:rsidP="00EB4287">
      <w:r w:rsidRPr="00CD6915">
        <w:t>Read_VB all_DT ,_, I_PRP pray_VBP you_PRP ,_, with_IN the_DT open_JJ mind_NN ;_: and_CC if_IN you_PRP can_MD add_VB in_IN any_DT way_NN to_TO the_DT story_NN here_RB told_VBD do_VB so_RB ,_, for_IN it_PRP is_VBZ all-important_JJ ._.</w:t>
      </w:r>
    </w:p>
    <w:p w14:paraId="2EDAD012" w14:textId="77777777" w:rsidR="00EB4287" w:rsidRPr="00CD6915" w:rsidRDefault="00EB4287" w:rsidP="00EB4287">
      <w:r w:rsidRPr="00CD6915">
        <w:t>You_PRP have_VBP kept_VBN diary_NN of_IN all_PDT these_DT so_RB strange_JJ things_NNS ;_: is_VBZ it_PRP not_RB so_RB ?_.</w:t>
      </w:r>
    </w:p>
    <w:p w14:paraId="1B6D1C15" w14:textId="77777777" w:rsidR="00EB4287" w:rsidRPr="00CD6915" w:rsidRDefault="00EB4287" w:rsidP="00EB4287">
      <w:r w:rsidRPr="00CD6915">
        <w:t>Yes_UH !_.</w:t>
      </w:r>
    </w:p>
    <w:p w14:paraId="43DB076D" w14:textId="77777777" w:rsidR="00EB4287" w:rsidRPr="00CD6915" w:rsidRDefault="00EB4287" w:rsidP="00EB4287">
      <w:r w:rsidRPr="00CD6915">
        <w:t>Then_RB we_PRP shall_MD go_VB through_IN all_PDT these_DT together_RB when_WRB we_PRP meet_VBP ._. ''_''</w:t>
      </w:r>
    </w:p>
    <w:p w14:paraId="44B8CA79" w14:textId="77777777" w:rsidR="00EB4287" w:rsidRPr="00CD6915" w:rsidRDefault="00EB4287" w:rsidP="00EB4287">
      <w:r w:rsidRPr="00CD6915">
        <w:t>He_PRP then_RB made_VBD ready_JJ for_IN his_PRP$ departure_NN ,_, and_CC shortly_RB after_IN drove_VBD off_RP to_TO Liverpool_NNP Street_NNP ._.</w:t>
      </w:r>
    </w:p>
    <w:p w14:paraId="003C50B0" w14:textId="77777777" w:rsidR="00EB4287" w:rsidRPr="00CD6915" w:rsidRDefault="00EB4287" w:rsidP="00EB4287">
      <w:r w:rsidRPr="00CD6915">
        <w:t>I_PRP took_VBD my_PRP$ way_NN to_TO Paddington_NNP ,_, where_WRB I_PRP arrived_VBD about_RB fifteen_CD minutes_NNS before_IN the_DT train_NN came_VBD in_RP ._.</w:t>
      </w:r>
    </w:p>
    <w:p w14:paraId="24F0236A" w14:textId="77777777" w:rsidR="00EB4287" w:rsidRPr="00CD6915" w:rsidRDefault="00EB4287" w:rsidP="00EB4287">
      <w:r w:rsidRPr="00CD6915">
        <w:t>The_DT crowd_NN melted_VBD away_RB ,_, after_IN the_DT bustling_JJ fashion_NN common_JJ to_TO arrival_NN platforms_NNS ;_: and_CC I_PRP was_VBD beginning_VBG to_TO feel_VB uneasy_JJ ,_, lest_IN I_PRP might_MD miss_VB my_PRP$ guest_NN ,_, when_WRB a_DT sweet-faced_JJ ,_, dainty-looking_JJ girl_NN stepped_VBD up_RB to_TO me_PRP ,_, and_CC ,_, after_IN a_DT quick_JJ glance_NN ,_, said_VBD :_: ``_`` Dr._NNP Seward_NNP ,_, is_VBZ it_PRP not_RB ?_. ''_''</w:t>
      </w:r>
    </w:p>
    <w:p w14:paraId="2B8B6B2F" w14:textId="77777777" w:rsidR="00EB4287" w:rsidRPr="00CD6915" w:rsidRDefault="00EB4287" w:rsidP="00EB4287">
      <w:r w:rsidRPr="00CD6915">
        <w:t>``_`` And_CC you_PRP are_VBP Mrs._NNP Harker_NNP !_. ''_''</w:t>
      </w:r>
    </w:p>
    <w:p w14:paraId="1E9BAB7D" w14:textId="77777777" w:rsidR="00EB4287" w:rsidRPr="00CD6915" w:rsidRDefault="00EB4287" w:rsidP="00EB4287">
      <w:r w:rsidRPr="00CD6915">
        <w:t>I_PRP answered_VBD at_IN once_RB ;_: whereupon_NN she_PRP held_VBD out_RP her_PRP$ hand_NN ._.</w:t>
      </w:r>
    </w:p>
    <w:p w14:paraId="550EA3D7" w14:textId="77777777" w:rsidR="00EB4287" w:rsidRPr="00CD6915" w:rsidRDefault="00EB4287" w:rsidP="00EB4287">
      <w:r w:rsidRPr="00CD6915">
        <w:t>``_`` I_PRP knew_VBD you_PRP from_IN the_DT description_NN of_IN poor_NN dear_RB Lucy_NNP ;_: but_CC --_: --_: ''_'' She_PRP stopped_VBD suddenly_RB ,_, and_CC a_DT quick_JJ blush_VBP overspread_VBN her_PRP$ face_NN ._.</w:t>
      </w:r>
    </w:p>
    <w:p w14:paraId="2DB0493F" w14:textId="77777777" w:rsidR="00EB4287" w:rsidRPr="00CD6915" w:rsidRDefault="00EB4287" w:rsidP="00EB4287">
      <w:r w:rsidRPr="00CD6915">
        <w:t>The_DT blush_VBP that_WDT rose_VBD to_TO my_PRP$ own_JJ cheeks_NNS somehow_RB set_VBD us_PRP both_DT at_IN ease_NN ,_, for_IN it_PRP was_VBD a_DT tacit_JJ answer_NN to_TO her_PRP$ own_JJ ._.</w:t>
      </w:r>
    </w:p>
    <w:p w14:paraId="5EF6BD11" w14:textId="77777777" w:rsidR="00EB4287" w:rsidRPr="00CD6915" w:rsidRDefault="00EB4287" w:rsidP="00EB4287">
      <w:r w:rsidRPr="00CD6915">
        <w:t>I_PRP got_VBD her_PRP$ luggage_NN ,_, which_WDT included_VBD a_DT typewriter_NN ,_, and_CC we_PRP took_VBD the_DT Underground_NNP to_TO Fenchurch_NNP Street_NNP ,_, after_IN I_PRP had_VBD sent_VBN a_DT wire_NN to_TO my_PRP$ housekeeper_NN to_TO have_VB a_DT sitting-room_NN and_CC bedroom_NN prepared_VBN at_IN once_RB for_IN Mrs._NNP Harker_NNP ._.</w:t>
      </w:r>
    </w:p>
    <w:p w14:paraId="3AC02472" w14:textId="77777777" w:rsidR="00EB4287" w:rsidRPr="00CD6915" w:rsidRDefault="00EB4287" w:rsidP="00EB4287">
      <w:r w:rsidRPr="00CD6915">
        <w:t>In_IN due_JJ time_NN we_PRP arrived_VBD ._.</w:t>
      </w:r>
    </w:p>
    <w:p w14:paraId="7842F922" w14:textId="77777777" w:rsidR="00EB4287" w:rsidRPr="00CD6915" w:rsidRDefault="00EB4287" w:rsidP="00EB4287">
      <w:r w:rsidRPr="00CD6915">
        <w:t>She_PRP knew_VBD ,_, of_IN course_NN ,_, that_IN the_DT place_NN was_VBD a_DT lunatic_JJ asylum_NN ,_, but_CC I_PRP could_MD see_VB that_IN she_PRP was_VBD unable_JJ to_TO repress_VB a_DT shudder_NN when_WRB we_PRP entered_VBD ._.</w:t>
      </w:r>
    </w:p>
    <w:p w14:paraId="3C5C97BF" w14:textId="77777777" w:rsidR="00EB4287" w:rsidRPr="00CD6915" w:rsidRDefault="00EB4287" w:rsidP="00EB4287">
      <w:r w:rsidRPr="00CD6915">
        <w:lastRenderedPageBreak/>
        <w:t>She_PRP told_VBD me_PRP that_IN ,_, if_IN she_PRP might_MD ,_, she_PRP would_MD come_VB presently_RB to_TO my_PRP$ study_NN ,_, as_IN she_PRP had_VBD much_JJ to_TO say_VB ._.</w:t>
      </w:r>
    </w:p>
    <w:p w14:paraId="473640BF" w14:textId="77777777" w:rsidR="00EB4287" w:rsidRPr="00CD6915" w:rsidRDefault="00EB4287" w:rsidP="00EB4287">
      <w:r w:rsidRPr="00CD6915">
        <w:t>So_IN here_RB I_PRP am_VBP finishing_VBG my_PRP$ entry_NN in_IN my_PRP$ phonograph_NN diary_NN whilst_IN I_PRP await_VBP her_PRP ._.</w:t>
      </w:r>
    </w:p>
    <w:p w14:paraId="075EA85F" w14:textId="77777777" w:rsidR="00EB4287" w:rsidRPr="00CD6915" w:rsidRDefault="00EB4287" w:rsidP="00EB4287">
      <w:r w:rsidRPr="00CD6915">
        <w:t>As_IN yet_RB I_PRP have_VBP not_RB had_VBN the_DT chance_NN of_IN looking_VBG at_IN the_DT papers_NNS which_WDT Van_NNP Helsing_NNP left_VBD with_IN me_PRP ,_, though_IN they_PRP lie_VBP open_JJ before_IN me_PRP ._.</w:t>
      </w:r>
    </w:p>
    <w:p w14:paraId="556DF4D7" w14:textId="77777777" w:rsidR="00EB4287" w:rsidRPr="00CD6915" w:rsidRDefault="00EB4287" w:rsidP="00EB4287">
      <w:r w:rsidRPr="00CD6915">
        <w:t>I_PRP must_MD get_VB her_PRP$ interested_JJ in_IN something_NN ,_, so_IN that_IN I_PRP may_MD have_VB an_DT opportunity_NN of_IN reading_VBG them_PRP ._.</w:t>
      </w:r>
    </w:p>
    <w:p w14:paraId="7656BC03" w14:textId="77777777" w:rsidR="00EB4287" w:rsidRPr="00CD6915" w:rsidRDefault="00EB4287" w:rsidP="00EB4287">
      <w:r w:rsidRPr="00CD6915">
        <w:t>She_PRP does_VBZ not_RB know_VB how_WRB precious_JJ time_NN is_VBZ ,_, or_CC what_WP a_DT task_NN we_PRP have_VBP in_IN hand_NN ._.</w:t>
      </w:r>
    </w:p>
    <w:p w14:paraId="7877AC1B" w14:textId="77777777" w:rsidR="00EB4287" w:rsidRPr="00CD6915" w:rsidRDefault="00EB4287" w:rsidP="00EB4287">
      <w:r w:rsidRPr="00CD6915">
        <w:t>I_PRP must_MD be_VB careful_JJ not_RB to_TO frighten_VB her_PRP ._.</w:t>
      </w:r>
    </w:p>
    <w:p w14:paraId="2212931A" w14:textId="77777777" w:rsidR="00EB4287" w:rsidRPr="00CD6915" w:rsidRDefault="00EB4287" w:rsidP="00EB4287">
      <w:r w:rsidRPr="00CD6915">
        <w:t>Here_RB she_PRP is_VBZ !_.</w:t>
      </w:r>
    </w:p>
    <w:p w14:paraId="3DA219B2" w14:textId="77777777" w:rsidR="00EB4287" w:rsidRPr="00CD6915" w:rsidRDefault="00EB4287" w:rsidP="00EB4287">
      <w:r w:rsidRPr="00CD6915">
        <w:t>Mina_NNP Harker_NNP 's_POS Journal_NNP ._.</w:t>
      </w:r>
    </w:p>
    <w:p w14:paraId="0EC0A5EC" w14:textId="77777777" w:rsidR="00EB4287" w:rsidRPr="00CD6915" w:rsidRDefault="00EB4287" w:rsidP="00EB4287">
      <w:r w:rsidRPr="00CD6915">
        <w:t>29_CD September_NNP ._.</w:t>
      </w:r>
    </w:p>
    <w:p w14:paraId="0FAA0390" w14:textId="77777777" w:rsidR="00EB4287" w:rsidRPr="00CD6915" w:rsidRDefault="00EB4287" w:rsidP="00EB4287">
      <w:r w:rsidRPr="00CD6915">
        <w:t>--_: After_IN I_PRP had_VBD tidied_VBN myself_PRP ,_, I_PRP went_VBD down_RB to_TO Dr._NNP Seward_NNP 's_POS study_NN ._.</w:t>
      </w:r>
    </w:p>
    <w:p w14:paraId="085760F7" w14:textId="77777777" w:rsidR="00EB4287" w:rsidRPr="00CD6915" w:rsidRDefault="00EB4287" w:rsidP="00EB4287">
      <w:r w:rsidRPr="00CD6915">
        <w:t>At_IN the_DT door_NN I_PRP paused_VBD a_DT moment_NN ,_, for_IN I_PRP thought_VBD I_PRP heard_VBD him_PRP talking_VBG with_IN some_DT one_CD ._.</w:t>
      </w:r>
    </w:p>
    <w:p w14:paraId="1B2F994F" w14:textId="77777777" w:rsidR="00EB4287" w:rsidRPr="00CD6915" w:rsidRDefault="00EB4287" w:rsidP="00EB4287">
      <w:r w:rsidRPr="00CD6915">
        <w:t>As_IN ,_, however_RB ,_, he_PRP had_VBD pressed_VBN me_PRP to_TO be_VB quick_JJ ,_, I_PRP knocked_VBD at_IN the_DT door_NN ,_, and_CC on_IN his_PRP$ calling_VBG out_RP ,_, ``_`` Come_VB in_RB ,_, ''_'' I_PRP entered_VBD ._.</w:t>
      </w:r>
    </w:p>
    <w:p w14:paraId="0C191A4F" w14:textId="77777777" w:rsidR="00EB4287" w:rsidRPr="00CD6915" w:rsidRDefault="00EB4287" w:rsidP="00EB4287">
      <w:r w:rsidRPr="00CD6915">
        <w:t>To_TO my_PRP$ intense_JJ surprise_NN ,_, there_EX was_VBD no_DT one_NN with_IN him_PRP ._.</w:t>
      </w:r>
    </w:p>
    <w:p w14:paraId="3A12FB6D" w14:textId="77777777" w:rsidR="00EB4287" w:rsidRPr="00CD6915" w:rsidRDefault="00EB4287" w:rsidP="00EB4287">
      <w:r w:rsidRPr="00CD6915">
        <w:t>He_PRP was_VBD quite_RB alone_RB ,_, and_CC on_IN the_DT table_NN opposite_NN him_PRP was_VBD what_WP I_PRP knew_VBD at_IN once_RB from_IN the_DT description_NN to_TO be_VB a_DT phonograph_NN ._.</w:t>
      </w:r>
    </w:p>
    <w:p w14:paraId="05445D51" w14:textId="77777777" w:rsidR="00EB4287" w:rsidRPr="00CD6915" w:rsidRDefault="00EB4287" w:rsidP="00EB4287">
      <w:r w:rsidRPr="00CD6915">
        <w:t>I_PRP had_VBD never_RB seen_VBN one_CD ,_, and_CC was_VBD much_RB interested_JJ ._.</w:t>
      </w:r>
    </w:p>
    <w:p w14:paraId="2ABCA24D" w14:textId="77777777" w:rsidR="00EB4287" w:rsidRPr="00CD6915" w:rsidRDefault="00EB4287" w:rsidP="00EB4287">
      <w:r w:rsidRPr="00CD6915">
        <w:t>``_`` I_PRP hope_VBP I_PRP did_VBD not_RB keep_VB you_PRP waiting_VBG ,_, ''_'' I_PRP said_VBD ;_: ``_`` but_CC I_PRP stayed_VBD at_IN the_DT door_NN as_IN I_PRP heard_VBD you_PRP talking_VBG ,_, and_CC thought_VBD there_EX was_VBD some_DT one_CD with_IN you_PRP ._. ''_''</w:t>
      </w:r>
    </w:p>
    <w:p w14:paraId="21AB2E74" w14:textId="77777777" w:rsidR="00EB4287" w:rsidRPr="00CD6915" w:rsidRDefault="00EB4287" w:rsidP="00EB4287">
      <w:r w:rsidRPr="00CD6915">
        <w:t>``_`` Oh_UH ,_, ''_'' he_PRP replied_VBD with_IN a_DT smile_NN ,_, ``_`` I_PRP was_VBD only_RB entering_VBG my_PRP$ diary_NN ._. ''_''</w:t>
      </w:r>
    </w:p>
    <w:p w14:paraId="3F21E0BF" w14:textId="77777777" w:rsidR="00EB4287" w:rsidRPr="00CD6915" w:rsidRDefault="00EB4287" w:rsidP="00EB4287">
      <w:r w:rsidRPr="00CD6915">
        <w:t>``_`` Your_PRP$ diary_NN ?_. ''_''</w:t>
      </w:r>
    </w:p>
    <w:p w14:paraId="11B7D99B" w14:textId="77777777" w:rsidR="00EB4287" w:rsidRPr="00CD6915" w:rsidRDefault="00EB4287" w:rsidP="00EB4287">
      <w:r w:rsidRPr="00CD6915">
        <w:t>I_PRP asked_VBD him_PRP in_IN surprise_NN ._.</w:t>
      </w:r>
    </w:p>
    <w:p w14:paraId="5523B718" w14:textId="77777777" w:rsidR="00EB4287" w:rsidRPr="00CD6915" w:rsidRDefault="00EB4287" w:rsidP="00EB4287">
      <w:r w:rsidRPr="00CD6915">
        <w:t>``_`` Yes_UH ,_, ''_'' he_PRP answered_VBD ._.</w:t>
      </w:r>
    </w:p>
    <w:p w14:paraId="5633FEDD" w14:textId="77777777" w:rsidR="00EB4287" w:rsidRPr="00CD6915" w:rsidRDefault="00EB4287" w:rsidP="00EB4287">
      <w:r w:rsidRPr="00CD6915">
        <w:t>``_`` I_PRP keep_VBP it_PRP in_IN this_DT ._. ''_''</w:t>
      </w:r>
    </w:p>
    <w:p w14:paraId="23C55AC0" w14:textId="77777777" w:rsidR="00EB4287" w:rsidRPr="00CD6915" w:rsidRDefault="00EB4287" w:rsidP="00EB4287">
      <w:r w:rsidRPr="00CD6915">
        <w:t>As_IN he_PRP spoke_VBD he_PRP laid_VBD his_PRP$ hand_NN on_IN the_DT phonograph_NN ._.</w:t>
      </w:r>
    </w:p>
    <w:p w14:paraId="653731E4" w14:textId="77777777" w:rsidR="00EB4287" w:rsidRPr="00CD6915" w:rsidRDefault="00EB4287" w:rsidP="00EB4287">
      <w:r w:rsidRPr="00CD6915">
        <w:t>I_PRP felt_VBD quite_RB excited_JJ over_IN it_PRP ,_, and_CC blurted_VBD out_RP :_: --_: ``_`` Why_WRB ,_, this_DT beats_VBZ even_RB shorthand_NN !_.</w:t>
      </w:r>
    </w:p>
    <w:p w14:paraId="1181F63C" w14:textId="77777777" w:rsidR="00EB4287" w:rsidRPr="00CD6915" w:rsidRDefault="00EB4287" w:rsidP="00EB4287">
      <w:r w:rsidRPr="00CD6915">
        <w:t>May_MD I_PRP hear_VB it_PRP say_VB something_NN ?_. ''_''</w:t>
      </w:r>
    </w:p>
    <w:p w14:paraId="41D01FAF" w14:textId="77777777" w:rsidR="00EB4287" w:rsidRPr="00CD6915" w:rsidRDefault="00EB4287" w:rsidP="00EB4287">
      <w:r w:rsidRPr="00CD6915">
        <w:lastRenderedPageBreak/>
        <w:t>``_`` Certainly_RB ,_, ''_'' he_PRP replied_VBD with_IN alacrity_NN ,_, and_CC stood_VBD up_RP to_TO put_VB it_PRP in_IN train_NN for_IN speaking_NN ._.</w:t>
      </w:r>
    </w:p>
    <w:p w14:paraId="685C45C7" w14:textId="77777777" w:rsidR="00EB4287" w:rsidRPr="00CD6915" w:rsidRDefault="00EB4287" w:rsidP="00EB4287">
      <w:r w:rsidRPr="00CD6915">
        <w:t>Then_RB he_PRP paused_VBD ,_, and_CC a_DT troubled_JJ look_NN overspread_VBD his_PRP$ face_NN ._.</w:t>
      </w:r>
    </w:p>
    <w:p w14:paraId="36EDCEE4" w14:textId="77777777" w:rsidR="00EB4287" w:rsidRPr="00CD6915" w:rsidRDefault="00EB4287" w:rsidP="00EB4287">
      <w:r w:rsidRPr="00CD6915">
        <w:t>``_`` The_DT fact_NN is_VBZ ,_, ''_'' he_PRP began_VBD awkwardly_RB ,_, ``_`` I_PRP only_RB keep_VB my_PRP$ diary_NN in_IN it_PRP ;_: and_CC as_IN it_PRP is_VBZ entirely_RB --_: almost_RB entirely_RB --_: about_IN my_PRP$ cases_NNS ,_, it_PRP may_MD be_VB awkward_JJ --_: that_DT is_VBZ ,_, I_PRP mean_VBP --_: --_: ''_'' He_PRP stopped_VBD ,_, and_CC I_PRP tried_VBD to_TO help_VB him_PRP out_IN of_IN his_PRP$ embarrassment_NN :_: --_: ``_`` You_PRP helped_VBD to_TO attend_VB dear_RB Lucy_NNP at_IN the_DT end_NN ._.</w:t>
      </w:r>
    </w:p>
    <w:p w14:paraId="5C26D45F" w14:textId="77777777" w:rsidR="00EB4287" w:rsidRPr="00CD6915" w:rsidRDefault="00EB4287" w:rsidP="00EB4287">
      <w:r w:rsidRPr="00CD6915">
        <w:t>Let_VB me_PRP hear_VB how_WRB she_PRP died_VBD ;_: for_IN all_DT that_IN I_PRP know_VBP of_IN her_PRP ,_, I_PRP shall_MD be_VB very_RB grateful_JJ ._.</w:t>
      </w:r>
    </w:p>
    <w:p w14:paraId="58AE2EA8" w14:textId="77777777" w:rsidR="00EB4287" w:rsidRPr="00CD6915" w:rsidRDefault="00EB4287" w:rsidP="00EB4287">
      <w:r w:rsidRPr="00CD6915">
        <w:t>She_PRP was_VBD very_RB ,_, very_RB dear_RB to_TO me_PRP ._. ''_''</w:t>
      </w:r>
    </w:p>
    <w:p w14:paraId="2D40BD52" w14:textId="77777777" w:rsidR="00EB4287" w:rsidRPr="00CD6915" w:rsidRDefault="00EB4287" w:rsidP="00EB4287">
      <w:r w:rsidRPr="00CD6915">
        <w:t>To_TO my_PRP$ surprise_NN ,_, he_PRP answered_VBD ,_, with_IN a_DT horrorstruck_NN look_NN in_IN his_PRP$ face_NN :_: --_: ``_`` Tell_VB you_PRP of_IN her_PRP$ death_NN ?_.</w:t>
      </w:r>
    </w:p>
    <w:p w14:paraId="27ABC7E9" w14:textId="77777777" w:rsidR="00EB4287" w:rsidRPr="00CD6915" w:rsidRDefault="00EB4287" w:rsidP="00EB4287">
      <w:r w:rsidRPr="00CD6915">
        <w:t>Not_RB for_IN the_DT wide_JJ world_NN !_. ''_''</w:t>
      </w:r>
    </w:p>
    <w:p w14:paraId="0420F650" w14:textId="77777777" w:rsidR="00EB4287" w:rsidRPr="00CD6915" w:rsidRDefault="00EB4287" w:rsidP="00EB4287">
      <w:r w:rsidRPr="00CD6915">
        <w:t>``_`` Why_WRB not_RB ?_. ''_''</w:t>
      </w:r>
    </w:p>
    <w:p w14:paraId="7F96052B" w14:textId="77777777" w:rsidR="00EB4287" w:rsidRPr="00CD6915" w:rsidRDefault="00EB4287" w:rsidP="00EB4287">
      <w:r w:rsidRPr="00CD6915">
        <w:t>I_PRP asked_VBD ,_, for_IN some_DT grave_JJ ,_, terrible_JJ feeling_NN was_VBD coming_VBG over_IN me_PRP ._.</w:t>
      </w:r>
    </w:p>
    <w:p w14:paraId="395145F9" w14:textId="77777777" w:rsidR="00EB4287" w:rsidRPr="00CD6915" w:rsidRDefault="00EB4287" w:rsidP="00EB4287">
      <w:r w:rsidRPr="00CD6915">
        <w:t>Again_RB he_PRP paused_VBD ,_, and_CC I_PRP could_MD see_VB that_IN he_PRP was_VBD trying_VBG to_TO invent_VB an_DT excuse_NN ._.</w:t>
      </w:r>
    </w:p>
    <w:p w14:paraId="7DF624F7" w14:textId="77777777" w:rsidR="00EB4287" w:rsidRPr="00CD6915" w:rsidRDefault="00EB4287" w:rsidP="00EB4287">
      <w:r w:rsidRPr="00CD6915">
        <w:t>At_IN length_NN he_PRP stammered_VBD out_RP :_: --_: ``_`` You_PRP see_VBP ,_, I_PRP do_VBP not_RB know_VB how_WRB to_TO pick_VB out_RP any_DT particular_JJ part_NN of_IN the_DT diary_NN ._. ''_''</w:t>
      </w:r>
    </w:p>
    <w:p w14:paraId="66F50AD1" w14:textId="77777777" w:rsidR="00EB4287" w:rsidRPr="00CD6915" w:rsidRDefault="00EB4287" w:rsidP="00EB4287">
      <w:r w:rsidRPr="00CD6915">
        <w:t>Even_RB while_IN he_PRP was_VBD speaking_VBG an_DT idea_NN dawned_VBN upon_IN him_PRP ,_, and_CC he_PRP said_VBD with_IN unconscious_JJ simplicity_NN ,_, in_IN a_DT different_JJ voice_NN ,_, and_CC with_IN the_DT naïveté_NN of_IN a_DT child_NN :_: ``_`` That_DT 's_VBZ quite_RB true_JJ ,_, upon_IN my_PRP$ honour_NN ._.</w:t>
      </w:r>
    </w:p>
    <w:p w14:paraId="61ACF420" w14:textId="77777777" w:rsidR="00EB4287" w:rsidRPr="00CD6915" w:rsidRDefault="00EB4287" w:rsidP="00EB4287">
      <w:r w:rsidRPr="00CD6915">
        <w:t>Honest_JJ Indian_NNP !_. ''_''</w:t>
      </w:r>
    </w:p>
    <w:p w14:paraId="431E67A9" w14:textId="77777777" w:rsidR="00EB4287" w:rsidRPr="00CD6915" w:rsidRDefault="00EB4287" w:rsidP="00EB4287">
      <w:r w:rsidRPr="00CD6915">
        <w:t>I_PRP could_MD not_RB but_CC smile_NN ,_, at_IN which_WDT he_PRP grimaced_VBD ._.</w:t>
      </w:r>
    </w:p>
    <w:p w14:paraId="007B97CA" w14:textId="77777777" w:rsidR="00EB4287" w:rsidRPr="00CD6915" w:rsidRDefault="00EB4287" w:rsidP="00EB4287">
      <w:r w:rsidRPr="00CD6915">
        <w:t>``_`` I_PRP gave_VBD myself_PRP away_RB that_DT time_NN !_. ''_''</w:t>
      </w:r>
    </w:p>
    <w:p w14:paraId="207AC83F" w14:textId="77777777" w:rsidR="00EB4287" w:rsidRPr="00CD6915" w:rsidRDefault="00EB4287" w:rsidP="00EB4287">
      <w:r w:rsidRPr="00CD6915">
        <w:t>he_PRP said_VBD ._.</w:t>
      </w:r>
    </w:p>
    <w:p w14:paraId="2160E4A5" w14:textId="77777777" w:rsidR="00EB4287" w:rsidRPr="00CD6915" w:rsidRDefault="00EB4287" w:rsidP="00EB4287">
      <w:r w:rsidRPr="00CD6915">
        <w:t>``_`` But_CC do_VBP you_PRP know_VB that_IN ,_, although_IN I_PRP have_VBP kept_VBN the_DT diary_NN for_IN months_NNS past_NN ,_, it_PRP never_RB once_RB struck_VBD me_PRP how_WRB I_PRP was_VBD going_VBG to_TO find_VB any_DT particular_JJ part_NN of_IN it_PRP in_IN case_NN I_PRP wanted_VBD to_TO look_VB it_PRP up_RP ?_. ''_''</w:t>
      </w:r>
    </w:p>
    <w:p w14:paraId="1D303F0F" w14:textId="77777777" w:rsidR="00EB4287" w:rsidRPr="00CD6915" w:rsidRDefault="00EB4287" w:rsidP="00EB4287">
      <w:r w:rsidRPr="00CD6915">
        <w:t>By_IN this_DT time_NN my_PRP$ mind_NN was_VBD made_VBN up_RP that_IN the_DT diary_NN of_IN a_DT doctor_NN who_WP attended_VBD Lucy_NNP might_MD have_VB something_NN to_TO add_VB to_TO the_DT sum_NN of_IN our_PRP$ knowledge_NN of_IN that_DT terrible_JJ Being_VBG ,_, and_CC I_PRP said_VBD boldly_RB :_: --_: ``_`` Then_RB ,_, Dr._NNP Seward_NNP ,_, you_PRP had_VBD better_RBR let_VB me_PRP copy_VB it_PRP out_RP for_IN you_PRP on_IN my_PRP$ typewriter_NN ._. ''_''</w:t>
      </w:r>
    </w:p>
    <w:p w14:paraId="5EEFEB9D" w14:textId="77777777" w:rsidR="00EB4287" w:rsidRPr="00CD6915" w:rsidRDefault="00EB4287" w:rsidP="00EB4287">
      <w:r w:rsidRPr="00CD6915">
        <w:lastRenderedPageBreak/>
        <w:t>He_PRP grew_VBD to_TO a_DT positively_RB deathly_RB pallor_NN as_IN he_PRP said_VBD :_: --_: ``_`` No_UH !_.</w:t>
      </w:r>
    </w:p>
    <w:p w14:paraId="352EE155" w14:textId="77777777" w:rsidR="00EB4287" w:rsidRPr="00CD6915" w:rsidRDefault="00EB4287" w:rsidP="00EB4287">
      <w:r w:rsidRPr="00CD6915">
        <w:t>no_DT !_.</w:t>
      </w:r>
    </w:p>
    <w:p w14:paraId="62873C43" w14:textId="77777777" w:rsidR="00EB4287" w:rsidRPr="00CD6915" w:rsidRDefault="00EB4287" w:rsidP="00EB4287">
      <w:r w:rsidRPr="00CD6915">
        <w:t>no_DT !_.</w:t>
      </w:r>
    </w:p>
    <w:p w14:paraId="791FD3FE" w14:textId="77777777" w:rsidR="00EB4287" w:rsidRPr="00CD6915" w:rsidRDefault="00EB4287" w:rsidP="00EB4287">
      <w:r w:rsidRPr="00CD6915">
        <w:t>For_IN all_PDT the_DT world_NN ,_, I_PRP would_MD n't_RB let_VB you_PRP know_VB that_DT terrible_JJ story_NN !_. ''_''</w:t>
      </w:r>
    </w:p>
    <w:p w14:paraId="5514A890" w14:textId="77777777" w:rsidR="00EB4287" w:rsidRPr="00CD6915" w:rsidRDefault="00EB4287" w:rsidP="00EB4287">
      <w:r w:rsidRPr="00CD6915">
        <w:t>Then_RB it_PRP was_VBD terrible_JJ ;_: my_PRP$ intuition_NN was_VBD right_JJ !_.</w:t>
      </w:r>
    </w:p>
    <w:p w14:paraId="14938EBB" w14:textId="77777777" w:rsidR="00EB4287" w:rsidRPr="00CD6915" w:rsidRDefault="00EB4287" w:rsidP="00EB4287">
      <w:r w:rsidRPr="00CD6915">
        <w:t>For_IN a_DT moment_NN I_PRP thought_VBD ,_, and_CC as_IN my_PRP$ eyes_NNS ranged_VBD the_DT room_NN ,_, unconsciously_RB looking_VBG for_IN something_NN or_CC some_DT opportunity_NN to_TO aid_VB me_PRP ,_, they_PRP lit_VBD on_IN a_DT great_JJ batch_NN of_IN typewriting_VBG on_IN the_DT table_NN ._.</w:t>
      </w:r>
    </w:p>
    <w:p w14:paraId="7BD75D6B" w14:textId="77777777" w:rsidR="00EB4287" w:rsidRPr="00CD6915" w:rsidRDefault="00EB4287" w:rsidP="00EB4287">
      <w:r w:rsidRPr="00CD6915">
        <w:t>His_PRP$ eyes_NNS caught_VBD the_DT look_NN in_IN mine_NN ,_, and_CC ,_, without_IN his_PRP$ thinking_NN ,_, followed_VBD their_PRP$ direction_NN ._.</w:t>
      </w:r>
    </w:p>
    <w:p w14:paraId="1027C8A3" w14:textId="77777777" w:rsidR="00EB4287" w:rsidRPr="00CD6915" w:rsidRDefault="00EB4287" w:rsidP="00EB4287">
      <w:r w:rsidRPr="00CD6915">
        <w:t>As_IN they_PRP saw_VBD the_DT parcel_NN he_PRP realised_VBD my_PRP$ meaning_NN ._.</w:t>
      </w:r>
    </w:p>
    <w:p w14:paraId="6148C4F1" w14:textId="77777777" w:rsidR="00EB4287" w:rsidRPr="00CD6915" w:rsidRDefault="00EB4287" w:rsidP="00EB4287">
      <w:r w:rsidRPr="00CD6915">
        <w:t>``_`` You_PRP do_VBP not_RB know_VB me_PRP ,_, ''_'' I_PRP said_VBD ._.</w:t>
      </w:r>
    </w:p>
    <w:p w14:paraId="3FB84670" w14:textId="77777777" w:rsidR="00EB4287" w:rsidRPr="00CD6915" w:rsidRDefault="00EB4287" w:rsidP="00EB4287">
      <w:r w:rsidRPr="00CD6915">
        <w:t>``_`` When_WRB you_PRP have_VBP read_VBN those_DT papers_NNS --_: my_PRP$ own_JJ diary_NN and_CC my_PRP$ husband_NN 's_VBZ also_RB ,_, which_WDT I_PRP have_VBP typed_VBN --_: you_PRP will_MD know_VB me_PRP better_RBR ._.</w:t>
      </w:r>
    </w:p>
    <w:p w14:paraId="1B731E51" w14:textId="77777777" w:rsidR="00EB4287" w:rsidRPr="00CD6915" w:rsidRDefault="00EB4287" w:rsidP="00EB4287">
      <w:r w:rsidRPr="00CD6915">
        <w:t>I_PRP have_VBP not_RB faltered_VBN in_IN giving_VBG every_DT thought_NN of_IN my_PRP$ own_JJ heart_NN in_IN this_DT cause_NN ;_: but_CC ,_, of_IN course_NN ,_, you_PRP do_VBP not_RB know_VB me_PRP --_: yet_RB ;_: and_CC I_PRP must_MD not_RB expect_VB you_PRP to_TO trust_VB me_PRP so_RB far_RB ._. ''_''</w:t>
      </w:r>
    </w:p>
    <w:p w14:paraId="2A5EC4EC" w14:textId="77777777" w:rsidR="00EB4287" w:rsidRPr="00CD6915" w:rsidRDefault="00EB4287" w:rsidP="00EB4287">
      <w:r w:rsidRPr="00CD6915">
        <w:t>He_PRP is_VBZ certainly_RB a_DT man_NN of_IN noble_JJ nature_NN ;_: poor_JJ dear_RB Lucy_NNP was_VBD right_JJ about_IN him_PRP ._.</w:t>
      </w:r>
    </w:p>
    <w:p w14:paraId="10B54DC1" w14:textId="77777777" w:rsidR="00EB4287" w:rsidRPr="00CD6915" w:rsidRDefault="00EB4287" w:rsidP="00EB4287">
      <w:r w:rsidRPr="00CD6915">
        <w:t>He_PRP stood_VBD up_RP and_CC opened_VBD a_DT large_JJ drawer_NN ,_, in_IN which_WDT were_VBD arranged_VBN in_IN order_NN a_DT number_NN of_IN hollow_JJ cylinders_NNS of_IN metal_NN covered_VBN with_IN dark_JJ wax_NN ,_, and_CC said_VBD :_: --_: ``_`` You_PRP are_VBP quite_RB right_JJ ._.</w:t>
      </w:r>
    </w:p>
    <w:p w14:paraId="1674AB8C" w14:textId="77777777" w:rsidR="00EB4287" w:rsidRPr="00CD6915" w:rsidRDefault="00EB4287" w:rsidP="00EB4287">
      <w:r w:rsidRPr="00CD6915">
        <w:t>I_PRP did_VBD not_RB trust_VB you_PRP because_IN I_PRP did_VBD not_RB know_VB you_PRP ._.</w:t>
      </w:r>
    </w:p>
    <w:p w14:paraId="14E5E9D0" w14:textId="77777777" w:rsidR="00EB4287" w:rsidRPr="00CD6915" w:rsidRDefault="00EB4287" w:rsidP="00EB4287">
      <w:r w:rsidRPr="00CD6915">
        <w:t>But_CC I_PRP know_VBP you_PRP now_RB ;_: and_CC let_VB me_PRP say_VB that_IN I_PRP should_MD have_VB known_VBN you_PRP long_RB ago_RB ._.</w:t>
      </w:r>
    </w:p>
    <w:p w14:paraId="53477CC5" w14:textId="77777777" w:rsidR="00EB4287" w:rsidRPr="00CD6915" w:rsidRDefault="00EB4287" w:rsidP="00EB4287">
      <w:r w:rsidRPr="00CD6915">
        <w:t>I_PRP know_VBP that_IN Lucy_NNP told_VBD you_PRP of_IN me_PRP ;_: she_PRP told_VBD me_PRP of_IN you_PRP too_RB ._.</w:t>
      </w:r>
    </w:p>
    <w:p w14:paraId="788A71D9" w14:textId="77777777" w:rsidR="00EB4287" w:rsidRPr="00CD6915" w:rsidRDefault="00EB4287" w:rsidP="00EB4287">
      <w:r w:rsidRPr="00CD6915">
        <w:t>May_MD I_PRP make_VB the_DT only_JJ atonement_NN in_IN my_PRP$ power_NN ?_.</w:t>
      </w:r>
    </w:p>
    <w:p w14:paraId="723E7B54" w14:textId="77777777" w:rsidR="00EB4287" w:rsidRPr="00CD6915" w:rsidRDefault="00EB4287" w:rsidP="00EB4287">
      <w:r w:rsidRPr="00CD6915">
        <w:t>Take_VB the_DT cylinders_NNS and_CC hear_VB them_PRP --_: the_DT first_JJ half-dozen_NN of_IN them_PRP are_VBP personal_JJ to_TO me_PRP ,_, and_CC they_PRP will_MD not_RB horrify_VB you_PRP ;_: then_RB you_PRP will_MD know_VB me_PRP better_RBR ._.</w:t>
      </w:r>
    </w:p>
    <w:p w14:paraId="620E3C20" w14:textId="77777777" w:rsidR="00EB4287" w:rsidRPr="00CD6915" w:rsidRDefault="00EB4287" w:rsidP="00EB4287">
      <w:r w:rsidRPr="00CD6915">
        <w:t>Dinner_NN will_MD by_IN then_RB be_VB ready_JJ ._.</w:t>
      </w:r>
    </w:p>
    <w:p w14:paraId="57258625" w14:textId="77777777" w:rsidR="00EB4287" w:rsidRPr="00CD6915" w:rsidRDefault="00EB4287" w:rsidP="00EB4287">
      <w:r w:rsidRPr="00CD6915">
        <w:t>In_IN the_DT meantime_NN I_PRP shall_MD read_VB over_IN some_DT of_IN these_DT documents_NNS ,_, and_CC shall_MD be_VB better_JJR able_JJ to_TO understand_VB certain_JJ things_NNS ._. ''_''</w:t>
      </w:r>
    </w:p>
    <w:p w14:paraId="55981035" w14:textId="77777777" w:rsidR="00EB4287" w:rsidRPr="00CD6915" w:rsidRDefault="00EB4287" w:rsidP="00EB4287">
      <w:r w:rsidRPr="00CD6915">
        <w:t>He_PRP carried_VBD the_DT phonograph_NN himself_PRP up_RP to_TO my_PRP$ sitting-room_NN and_CC adjusted_VBD it_PRP for_IN me_PRP ._.</w:t>
      </w:r>
    </w:p>
    <w:p w14:paraId="45B2A821" w14:textId="77777777" w:rsidR="00EB4287" w:rsidRPr="00CD6915" w:rsidRDefault="00EB4287" w:rsidP="00EB4287">
      <w:r w:rsidRPr="00CD6915">
        <w:lastRenderedPageBreak/>
        <w:t>Now_RB I_PRP shall_MD learn_VB something_NN pleasant_JJ ,_, I_PRP am_VBP sure_RB ;_: for_IN it_PRP will_MD tell_VB me_PRP the_DT other_JJ side_NN of_IN a_DT true_JJ love_NN episode_NN of_IN which_WDT I_PRP know_VBP one_CD side_NN already_RB ..._: ._.</w:t>
      </w:r>
    </w:p>
    <w:p w14:paraId="71E8E2E3" w14:textId="77777777" w:rsidR="00EB4287" w:rsidRPr="00CD6915" w:rsidRDefault="00EB4287" w:rsidP="00EB4287">
      <w:r w:rsidRPr="00CD6915">
        <w:t>Dr._NNP Seward_NNP 's_POS Diary_NNP ._.</w:t>
      </w:r>
    </w:p>
    <w:p w14:paraId="0E5503B2" w14:textId="77777777" w:rsidR="00EB4287" w:rsidRPr="00CD6915" w:rsidRDefault="00EB4287" w:rsidP="00EB4287">
      <w:r w:rsidRPr="00CD6915">
        <w:t>29_CD September_NNP ._.</w:t>
      </w:r>
    </w:p>
    <w:p w14:paraId="6E7B866C" w14:textId="77777777" w:rsidR="00EB4287" w:rsidRPr="00CD6915" w:rsidRDefault="00EB4287" w:rsidP="00EB4287">
      <w:r w:rsidRPr="00CD6915">
        <w:t>--_: I_PRP was_VBD so_RB absorbed_VBN in_IN that_DT wonderful_JJ diary_NN of_IN Jonathan_NNP Harker_NNP and_CC that_IN other_JJ of_IN his_PRP$ wife_NN that_IN I_PRP let_VBD the_DT time_NN run_VBN on_RP without_IN thinking_NN ._.</w:t>
      </w:r>
    </w:p>
    <w:p w14:paraId="13E0D75F" w14:textId="77777777" w:rsidR="00EB4287" w:rsidRPr="00CD6915" w:rsidRDefault="00EB4287" w:rsidP="00EB4287">
      <w:r w:rsidRPr="00CD6915">
        <w:t>Mrs._NNP Harker_NNP was_VBD not_RB down_RB when_WRB the_DT maid_NN came_VBD to_TO announce_VB dinner_NN ,_, so_IN I_PRP said_VBD :_: ``_`` She_PRP is_VBZ possibly_RB tired_VBN ;_: let_VB dinner_NN wait_VB an_DT hour_NN ,_, ''_'' and_CC I_PRP went_VBD on_RP with_IN my_PRP$ work_NN ._.</w:t>
      </w:r>
    </w:p>
    <w:p w14:paraId="33B30DFC" w14:textId="77777777" w:rsidR="00EB4287" w:rsidRPr="00CD6915" w:rsidRDefault="00EB4287" w:rsidP="00EB4287">
      <w:r w:rsidRPr="00CD6915">
        <w:t>I_PRP had_VBD just_RB finished_VBN Mrs._NNP Harker_NNP 's_POS diary_NN ,_, when_WRB she_PRP came_VBD in_RP ._.</w:t>
      </w:r>
    </w:p>
    <w:p w14:paraId="772C5868" w14:textId="77777777" w:rsidR="00EB4287" w:rsidRPr="00CD6915" w:rsidRDefault="00EB4287" w:rsidP="00EB4287">
      <w:r w:rsidRPr="00CD6915">
        <w:t>She_PRP looked_VBD sweetly_RB pretty_RB ,_, but_CC very_RB sad_JJ ,_, and_CC her_PRP$ eyes_NNS were_VBD flushed_VBN with_IN crying_VBG ._.</w:t>
      </w:r>
    </w:p>
    <w:p w14:paraId="7B488224" w14:textId="77777777" w:rsidR="00EB4287" w:rsidRPr="00CD6915" w:rsidRDefault="00EB4287" w:rsidP="00EB4287">
      <w:r w:rsidRPr="00CD6915">
        <w:t>This_DT somehow_RB moved_VBD me_PRP much_RB ._.</w:t>
      </w:r>
    </w:p>
    <w:p w14:paraId="27B5A2BB" w14:textId="77777777" w:rsidR="00EB4287" w:rsidRPr="00CD6915" w:rsidRDefault="00EB4287" w:rsidP="00EB4287">
      <w:r w:rsidRPr="00CD6915">
        <w:t>Of_IN late_RB I_PRP have_VBP had_VBN cause_NN for_IN tears_NNS ,_, God_NNP knows_VBZ !_.</w:t>
      </w:r>
    </w:p>
    <w:p w14:paraId="7E3098F3" w14:textId="77777777" w:rsidR="00EB4287" w:rsidRPr="00CD6915" w:rsidRDefault="00EB4287" w:rsidP="00EB4287">
      <w:r w:rsidRPr="00CD6915">
        <w:t>but_CC the_DT relief_NN of_IN them_PRP was_VBD denied_VBN me_PRP ;_: and_CC now_RB the_DT sight_NN of_IN those_DT sweet_JJ eyes_NNS ,_, brightened_VBN with_IN recent_JJ tears_NNS ,_, went_VBD straight_RB to_TO my_PRP$ heart_NN ._.</w:t>
      </w:r>
    </w:p>
    <w:p w14:paraId="2968AB3F" w14:textId="77777777" w:rsidR="00EB4287" w:rsidRPr="00CD6915" w:rsidRDefault="00EB4287" w:rsidP="00EB4287">
      <w:r w:rsidRPr="00CD6915">
        <w:t>So_RB I_PRP said_VBD as_RB gently_RB as_IN I_PRP could_MD :_: --_: ``_`` I_PRP greatly_RB fear_VBP I_PRP have_VBP distressed_JJ you_PRP ._. ''_''</w:t>
      </w:r>
    </w:p>
    <w:p w14:paraId="2F7E6B3A" w14:textId="77777777" w:rsidR="00EB4287" w:rsidRPr="00CD6915" w:rsidRDefault="00EB4287" w:rsidP="00EB4287">
      <w:r w:rsidRPr="00CD6915">
        <w:t>``_`` Oh_UH ,_, no_DT ,_, not_RB distressed_JJ me_PRP ,_, ''_'' she_PRP replied_VBD ,_, ``_`` but_CC I_PRP have_VBP been_VBN more_RBR touched_VBN than_IN I_PRP can_MD say_VB by_IN your_PRP$ grief_NN ._.</w:t>
      </w:r>
    </w:p>
    <w:p w14:paraId="1FE453A8" w14:textId="77777777" w:rsidR="00EB4287" w:rsidRPr="00CD6915" w:rsidRDefault="00EB4287" w:rsidP="00EB4287">
      <w:r w:rsidRPr="00CD6915">
        <w:t>That_DT is_VBZ a_DT wonderful_JJ machine_NN ,_, but_CC it_PRP is_VBZ cruelly_RB true_JJ ._.</w:t>
      </w:r>
    </w:p>
    <w:p w14:paraId="156A27BB" w14:textId="77777777" w:rsidR="00EB4287" w:rsidRPr="00CD6915" w:rsidRDefault="00EB4287" w:rsidP="00EB4287">
      <w:r w:rsidRPr="00CD6915">
        <w:t>It_PRP told_VBD me_PRP ,_, in_IN its_PRP$ very_JJ tones_NNS ,_, the_DT anguish_NN of_IN your_PRP$ heart_NN ._.</w:t>
      </w:r>
    </w:p>
    <w:p w14:paraId="2482E04A" w14:textId="77777777" w:rsidR="00EB4287" w:rsidRPr="00CD6915" w:rsidRDefault="00EB4287" w:rsidP="00EB4287">
      <w:r w:rsidRPr="00CD6915">
        <w:t>It_PRP was_VBD like_IN a_DT soul_NN crying_VBG out_RP to_TO Almighty_NNP God_NNP ._.</w:t>
      </w:r>
    </w:p>
    <w:p w14:paraId="4BE348EE" w14:textId="77777777" w:rsidR="00EB4287" w:rsidRPr="00CD6915" w:rsidRDefault="00EB4287" w:rsidP="00EB4287">
      <w:r w:rsidRPr="00CD6915">
        <w:t>No_DT one_NN must_MD hear_VB them_PRP spoken_VBN ever_RB again_RB !_.</w:t>
      </w:r>
    </w:p>
    <w:p w14:paraId="6971A854" w14:textId="77777777" w:rsidR="00EB4287" w:rsidRPr="00CD6915" w:rsidRDefault="00EB4287" w:rsidP="00EB4287">
      <w:r w:rsidRPr="00CD6915">
        <w:t>See_NNP ,_, I_PRP have_VBP tried_VBN to_TO be_VB useful_JJ ._.</w:t>
      </w:r>
    </w:p>
    <w:p w14:paraId="48537E80" w14:textId="77777777" w:rsidR="00EB4287" w:rsidRPr="00CD6915" w:rsidRDefault="00EB4287" w:rsidP="00EB4287">
      <w:r w:rsidRPr="00CD6915">
        <w:t>I_PRP have_VBP copied_VBN out_RP the_DT words_NNS on_IN my_PRP$ typewriter_NN ,_, and_CC none_NN other_JJ need_MD now_RB hear_VB your_PRP$ heart_NN beat_NN ,_, as_IN I_PRP did_VBD ._. ''_''</w:t>
      </w:r>
    </w:p>
    <w:p w14:paraId="4628C220" w14:textId="77777777" w:rsidR="00EB4287" w:rsidRPr="00CD6915" w:rsidRDefault="00EB4287" w:rsidP="00EB4287">
      <w:r w:rsidRPr="00CD6915">
        <w:t>``_`` No_DT one_CD need_NN ever_RB know_VBP ,_, shall_MD ever_RB know_VB ,_, ''_'' I_PRP said_VBD in_IN a_DT low_JJ voice_NN ._.</w:t>
      </w:r>
    </w:p>
    <w:p w14:paraId="24AC265C" w14:textId="77777777" w:rsidR="00EB4287" w:rsidRPr="00CD6915" w:rsidRDefault="00EB4287" w:rsidP="00EB4287">
      <w:r w:rsidRPr="00CD6915">
        <w:t>She_PRP laid_VBD her_PRP$ hand_NN on_IN mine_NN and_CC said_VBD very_RB gravely_RB :_: --_: ``_`` Ah_UH ,_, but_CC they_PRP must_MD !_. ''_''</w:t>
      </w:r>
    </w:p>
    <w:p w14:paraId="7B485E00" w14:textId="77777777" w:rsidR="00EB4287" w:rsidRPr="00CD6915" w:rsidRDefault="00EB4287" w:rsidP="00EB4287">
      <w:r w:rsidRPr="00CD6915">
        <w:t>``_`` Must_MD !_.</w:t>
      </w:r>
    </w:p>
    <w:p w14:paraId="224B2A40" w14:textId="77777777" w:rsidR="00EB4287" w:rsidRPr="00CD6915" w:rsidRDefault="00EB4287" w:rsidP="00EB4287">
      <w:r w:rsidRPr="00CD6915">
        <w:t>But_CC why_WRB ?_. ''_''</w:t>
      </w:r>
    </w:p>
    <w:p w14:paraId="38A0A3A8" w14:textId="77777777" w:rsidR="00EB4287" w:rsidRPr="00CD6915" w:rsidRDefault="00EB4287" w:rsidP="00EB4287">
      <w:r w:rsidRPr="00CD6915">
        <w:t>I_PRP asked_VBD ._.</w:t>
      </w:r>
    </w:p>
    <w:p w14:paraId="05B325AC" w14:textId="77777777" w:rsidR="00EB4287" w:rsidRPr="00CD6915" w:rsidRDefault="00EB4287" w:rsidP="00EB4287">
      <w:r w:rsidRPr="00CD6915">
        <w:lastRenderedPageBreak/>
        <w:t>``_`` Because_IN it_PRP is_VBZ a_DT part_NN of_IN the_DT terrible_JJ story_NN ,_, a_DT part_NN of_IN poor_JJ dear_RB Lucy_NNP 's_POS death_NN and_CC all_DT that_WDT led_VBD to_TO it_PRP ;_: because_IN in_IN the_DT struggle_NN which_WDT we_PRP have_VBP before_IN us_PRP to_TO rid_VB the_DT earth_NN of_IN this_DT terrible_JJ monster_NN we_PRP must_MD have_VB all_PDT the_DT knowledge_NN and_CC all_PDT the_DT help_NN which_WDT we_PRP can_MD get_VB ._.</w:t>
      </w:r>
    </w:p>
    <w:p w14:paraId="44B8EF75" w14:textId="77777777" w:rsidR="00EB4287" w:rsidRPr="00CD6915" w:rsidRDefault="00EB4287" w:rsidP="00EB4287">
      <w:r w:rsidRPr="00CD6915">
        <w:t>I_PRP think_VBP that_IN the_DT cylinders_NNS which_WDT you_PRP gave_VBD me_PRP contained_VBD more_JJR than_IN you_PRP intended_VBD me_PRP to_TO know_VB ;_: but_CC I_PRP can_MD see_VB that_IN there_EX are_VBP in_IN your_PRP$ record_NN many_JJ lights_NNS to_TO this_DT dark_JJ mystery_NN ._.</w:t>
      </w:r>
    </w:p>
    <w:p w14:paraId="05C72949" w14:textId="77777777" w:rsidR="00EB4287" w:rsidRPr="00CD6915" w:rsidRDefault="00EB4287" w:rsidP="00EB4287">
      <w:r w:rsidRPr="00CD6915">
        <w:t>You_PRP will_MD let_VB me_PRP help_VB ,_, will_VB you_PRP not_RB ?_.</w:t>
      </w:r>
    </w:p>
    <w:p w14:paraId="44877776" w14:textId="77777777" w:rsidR="00EB4287" w:rsidRPr="00CD6915" w:rsidRDefault="00EB4287" w:rsidP="00EB4287">
      <w:r w:rsidRPr="00CD6915">
        <w:t>I_PRP know_VBP all_DT up_IN to_TO a_DT certain_JJ point_NN ;_: and_CC I_PRP see_VBP already_RB ,_, though_IN your_PRP$ diary_NN only_RB took_VBD me_PRP to_TO 7_CD September_NNP ,_, how_WRB poor_JJ Lucy_NNP was_VBD beset_VBN ,_, and_CC how_WRB her_PRP$ terrible_JJ doom_NN was_VBD being_VBG wrought_VBN out_RP ._.</w:t>
      </w:r>
    </w:p>
    <w:p w14:paraId="1BFECE93" w14:textId="77777777" w:rsidR="00EB4287" w:rsidRPr="00CD6915" w:rsidRDefault="00EB4287" w:rsidP="00EB4287">
      <w:r w:rsidRPr="00CD6915">
        <w:t>Jonathan_NNP and_CC I_PRP have_VBP been_VBN working_VBG day_NN and_CC night_NN since_IN Professor_NNP Van_NNP Helsing_NNP saw_VBD us_PRP ._.</w:t>
      </w:r>
    </w:p>
    <w:p w14:paraId="194795AD" w14:textId="77777777" w:rsidR="00EB4287" w:rsidRPr="00CD6915" w:rsidRDefault="00EB4287" w:rsidP="00EB4287">
      <w:r w:rsidRPr="00CD6915">
        <w:t>He_PRP is_VBZ gone_VBN to_TO Whitby_NNP to_TO get_VB more_JJR information_NN ,_, and_CC he_PRP will_MD be_VB here_RB to-morrow_JJ to_TO help_VB us_PRP ._.</w:t>
      </w:r>
    </w:p>
    <w:p w14:paraId="6A45D122" w14:textId="77777777" w:rsidR="00EB4287" w:rsidRPr="00CD6915" w:rsidRDefault="00EB4287" w:rsidP="00EB4287">
      <w:r w:rsidRPr="00CD6915">
        <w:t>We_PRP need_VBP have_VBP no_DT secrets_NNS amongst_IN us_PRP ;_: working_VBG together_RB and_CC with_IN absolute_JJ trust_NN ,_, we_PRP can_MD surely_RB be_VB stronger_JJR than_IN if_IN some_DT of_IN us_PRP were_VBD in_IN the_DT dark_NN ._. ''_''</w:t>
      </w:r>
    </w:p>
    <w:p w14:paraId="1374E38A" w14:textId="77777777" w:rsidR="00EB4287" w:rsidRPr="00CD6915" w:rsidRDefault="00EB4287" w:rsidP="00EB4287">
      <w:r w:rsidRPr="00CD6915">
        <w:t>She_PRP looked_VBD at_IN me_PRP so_RB appealingly_RB ,_, and_CC at_IN the_DT same_JJ time_NN manifested_VBD such_JJ courage_NN and_CC resolution_NN in_IN her_PRP$ bearing_NN ,_, that_IN I_PRP gave_VBD in_RP at_IN once_RB to_TO her_PRP$ wishes_NNS ._.</w:t>
      </w:r>
    </w:p>
    <w:p w14:paraId="0649E4FA" w14:textId="77777777" w:rsidR="00EB4287" w:rsidRPr="00CD6915" w:rsidRDefault="00EB4287" w:rsidP="00EB4287">
      <w:r w:rsidRPr="00CD6915">
        <w:t>``_`` You_PRP shall_MD ,_, ''_'' I_PRP said_VBD ,_, ``_`` do_VBP as_IN you_PRP like_VBP in_IN the_DT matter_NN ._.</w:t>
      </w:r>
    </w:p>
    <w:p w14:paraId="5BE1F501" w14:textId="77777777" w:rsidR="00EB4287" w:rsidRPr="00CD6915" w:rsidRDefault="00EB4287" w:rsidP="00EB4287">
      <w:r w:rsidRPr="00CD6915">
        <w:t>God_NNP forgive_VB me_PRP if_IN I_PRP do_VBP wrong_JJ !_.</w:t>
      </w:r>
    </w:p>
    <w:p w14:paraId="06810B52" w14:textId="77777777" w:rsidR="00EB4287" w:rsidRPr="00CD6915" w:rsidRDefault="00EB4287" w:rsidP="00EB4287">
      <w:r w:rsidRPr="00CD6915">
        <w:t>There_EX are_VBP terrible_JJ things_NNS yet_RB to_TO learn_VB of_IN ;_: but_CC if_IN you_PRP have_VBP so_RB far_RB travelled_VBN on_IN the_DT road_NN to_TO poor_JJ Lucy_NNP 's_POS death_NN ,_, you_PRP will_MD not_RB be_VB content_JJ ,_, I_PRP know_VBP ,_, to_TO remain_VB in_IN the_DT dark_NN ._.</w:t>
      </w:r>
    </w:p>
    <w:p w14:paraId="1F9C081B" w14:textId="77777777" w:rsidR="00EB4287" w:rsidRPr="00CD6915" w:rsidRDefault="00EB4287" w:rsidP="00EB4287">
      <w:r w:rsidRPr="00CD6915">
        <w:t>Nay_NNP ,_, the_DT end_NN --_: the_DT very_JJ end_NN --_: may_MD give_VB you_PRP a_DT gleam_NN of_IN peace_NN ._.</w:t>
      </w:r>
    </w:p>
    <w:p w14:paraId="3FEFB9F1" w14:textId="77777777" w:rsidR="00EB4287" w:rsidRPr="00CD6915" w:rsidRDefault="00EB4287" w:rsidP="00EB4287">
      <w:r w:rsidRPr="00CD6915">
        <w:t>Come_VB ,_, there_EX is_VBZ dinner_NN ._.</w:t>
      </w:r>
    </w:p>
    <w:p w14:paraId="6ABD2CFD" w14:textId="77777777" w:rsidR="00EB4287" w:rsidRPr="00CD6915" w:rsidRDefault="00EB4287" w:rsidP="00EB4287">
      <w:r w:rsidRPr="00CD6915">
        <w:t>We_PRP must_MD keep_VB one_CD another_DT strong_JJ for_IN what_WP is_VBZ before_IN us_PRP ;_: we_PRP have_VBP a_DT cruel_JJ and_CC dreadful_JJ task_NN ._.</w:t>
      </w:r>
    </w:p>
    <w:p w14:paraId="7673C8F6" w14:textId="77777777" w:rsidR="00EB4287" w:rsidRPr="00CD6915" w:rsidRDefault="00EB4287" w:rsidP="00EB4287">
      <w:r w:rsidRPr="00CD6915">
        <w:t>When_WRB you_PRP have_VBP eaten_VBN you_PRP shall_MD learn_VB the_DT rest_NN ,_, and_CC I_PRP shall_MD answer_VB any_DT questions_NNS you_PRP ask_VBP --_: if_IN there_EX be_VB anything_NN which_WDT you_PRP do_VBP not_RB understand_VB ,_, though_IN it_PRP was_VBD apparent_JJ to_TO us_PRP who_WP were_VBD present_JJ ._. ''_''</w:t>
      </w:r>
    </w:p>
    <w:p w14:paraId="52F18A84" w14:textId="77777777" w:rsidR="00EB4287" w:rsidRPr="00CD6915" w:rsidRDefault="00EB4287" w:rsidP="00EB4287">
      <w:r w:rsidRPr="00CD6915">
        <w:t>Mina_NNP Harker_NNP 's_POS Journal_NNP ._.</w:t>
      </w:r>
    </w:p>
    <w:p w14:paraId="175BBB41" w14:textId="77777777" w:rsidR="00EB4287" w:rsidRPr="00CD6915" w:rsidRDefault="00EB4287" w:rsidP="00EB4287">
      <w:r w:rsidRPr="00CD6915">
        <w:t>29_CD September_NNP ._.</w:t>
      </w:r>
    </w:p>
    <w:p w14:paraId="352B6329" w14:textId="77777777" w:rsidR="00EB4287" w:rsidRPr="00CD6915" w:rsidRDefault="00EB4287" w:rsidP="00EB4287">
      <w:r w:rsidRPr="00CD6915">
        <w:lastRenderedPageBreak/>
        <w:t>--_: After_IN dinner_NN I_PRP came_VBD with_IN Dr._NNP Seward_NNP to_TO his_PRP$ study_NN ._.</w:t>
      </w:r>
    </w:p>
    <w:p w14:paraId="5C87FEB9" w14:textId="77777777" w:rsidR="00EB4287" w:rsidRPr="00CD6915" w:rsidRDefault="00EB4287" w:rsidP="00EB4287">
      <w:r w:rsidRPr="00CD6915">
        <w:t>He_PRP brought_VBD back_RP the_DT phonograph_NN from_IN my_PRP$ room_NN ,_, and_CC I_PRP took_VBD my_PRP$ typewriter_NN ._.</w:t>
      </w:r>
    </w:p>
    <w:p w14:paraId="6843EF73" w14:textId="77777777" w:rsidR="00EB4287" w:rsidRPr="00CD6915" w:rsidRDefault="00EB4287" w:rsidP="00EB4287">
      <w:r w:rsidRPr="00CD6915">
        <w:t>He_PRP placed_VBD me_PRP in_IN a_DT comfortable_JJ chair_NN ,_, and_CC arranged_VBD the_DT phonograph_NN so_IN that_IN I_PRP could_MD touch_VB it_PRP without_IN getting_VBG up_RP ,_, and_CC showed_VBD me_PRP how_WRB to_TO stop_VB it_PRP in_IN case_NN I_PRP should_MD want_VB to_TO pause_VB ._.</w:t>
      </w:r>
    </w:p>
    <w:p w14:paraId="1145EC5E" w14:textId="77777777" w:rsidR="00EB4287" w:rsidRPr="00CD6915" w:rsidRDefault="00EB4287" w:rsidP="00EB4287">
      <w:r w:rsidRPr="00CD6915">
        <w:t>Then_RB he_PRP very_RB thoughtfully_RB took_VBD a_DT chair_NN ,_, with_IN his_PRP$ back_NN to_TO me_PRP ,_, so_IN that_IN I_PRP might_MD be_VB as_RB free_JJ as_IN possible_JJ ,_, and_CC began_VBD to_TO read_VB ._.</w:t>
      </w:r>
    </w:p>
    <w:p w14:paraId="4289809B" w14:textId="77777777" w:rsidR="00EB4287" w:rsidRPr="00CD6915" w:rsidRDefault="00EB4287" w:rsidP="00EB4287">
      <w:r w:rsidRPr="00CD6915">
        <w:t>I_PRP put_VBD the_DT forked_VBN metal_NN to_TO my_PRP$ ears_NNS and_CC listened_VBD ._.</w:t>
      </w:r>
    </w:p>
    <w:p w14:paraId="30178577" w14:textId="77777777" w:rsidR="00EB4287" w:rsidRPr="00CD6915" w:rsidRDefault="00EB4287" w:rsidP="00EB4287">
      <w:r w:rsidRPr="00CD6915">
        <w:t>When_WRB the_DT terrible_JJ story_NN of_IN Lucy_NNP 's_POS death_NN ,_, and_CC --_: and_CC all_DT that_WDT followed_VBD ,_, was_VBD done_VBN ,_, I_PRP lay_VBD back_RB in_IN my_PRP$ chair_NN powerless_JJ ._.</w:t>
      </w:r>
    </w:p>
    <w:p w14:paraId="1167E0D4" w14:textId="77777777" w:rsidR="00EB4287" w:rsidRPr="00CD6915" w:rsidRDefault="00EB4287" w:rsidP="00EB4287">
      <w:r w:rsidRPr="00CD6915">
        <w:t>Fortunately_RB I_PRP am_VBP not_RB of_IN a_DT fainting_VBG disposition_NN ._.</w:t>
      </w:r>
    </w:p>
    <w:p w14:paraId="5928DA23" w14:textId="77777777" w:rsidR="00EB4287" w:rsidRPr="00CD6915" w:rsidRDefault="00EB4287" w:rsidP="00EB4287">
      <w:r w:rsidRPr="00CD6915">
        <w:t>When_WRB Dr._NNP Seward_NNP saw_VBD me_PRP he_PRP jumped_VBD up_RP with_IN a_DT horrified_JJ exclamation_NN ,_, and_CC hurriedly_RB taking_VBG a_DT case-bottle_NN from_IN a_DT cupboard_NN ,_, gave_VBD me_PRP some_DT brandy_NN ,_, which_WDT in_IN a_DT few_JJ minutes_NNS somewhat_RB restored_VBD me_PRP ._.</w:t>
      </w:r>
    </w:p>
    <w:p w14:paraId="0F45689A" w14:textId="77777777" w:rsidR="00EB4287" w:rsidRPr="00CD6915" w:rsidRDefault="00EB4287" w:rsidP="00EB4287">
      <w:r w:rsidRPr="00CD6915">
        <w:t>My_PRP$ brain_NN was_VBD all_DT in_IN a_DT whirl_NN ,_, and_CC only_RB that_IN there_EX came_VBD through_IN all_PDT the_DT multitude_NN of_IN horrors_NNS ,_, the_DT holy_JJ ray_NN of_IN light_NN that_IN my_PRP$ dear_RB ,_, dear_RB Lucy_NNP was_VBD at_IN last_JJ at_IN peace_NN ,_, I_PRP do_VBP not_RB think_VB I_PRP could_MD have_VB borne_VBN it_PRP without_IN making_VBG a_DT scene_NN ._.</w:t>
      </w:r>
    </w:p>
    <w:p w14:paraId="74CAA765" w14:textId="77777777" w:rsidR="00EB4287" w:rsidRPr="00CD6915" w:rsidRDefault="00EB4287" w:rsidP="00EB4287">
      <w:r w:rsidRPr="00CD6915">
        <w:t>It_PRP is_VBZ all_RB so_RB wild_JJ ,_, and_CC mysterious_JJ ,_, and_CC strange_JJ that_IN if_IN I_PRP had_VBD not_RB known_VBN Jonathan_NNP 's_POS experience_NN in_IN Transylvania_NNP I_PRP could_MD not_RB have_VB believed_VBN ._.</w:t>
      </w:r>
    </w:p>
    <w:p w14:paraId="1D84CA86" w14:textId="77777777" w:rsidR="00EB4287" w:rsidRPr="00CD6915" w:rsidRDefault="00EB4287" w:rsidP="00EB4287">
      <w:r w:rsidRPr="00CD6915">
        <w:t>As_IN it_PRP was_VBD ,_, I_PRP did_VBD n't_RB know_VB what_WP to_TO believe_VB ,_, and_CC so_RB got_VBD out_IN of_IN my_PRP$ difficulty_NN by_IN attending_VBG to_TO something_NN else_RB ._.</w:t>
      </w:r>
    </w:p>
    <w:p w14:paraId="0A5A41D6" w14:textId="77777777" w:rsidR="00EB4287" w:rsidRPr="00CD6915" w:rsidRDefault="00EB4287" w:rsidP="00EB4287">
      <w:r w:rsidRPr="00CD6915">
        <w:t>I_PRP took_VBD the_DT cover_NN off_IN my_PRP$ typewriter_NN ,_, and_CC said_VBD to_TO Dr._NNP Seward_NNP :_: --_: ``_`` Let_VB me_PRP write_VB this_DT all_DT out_RP now_RB ._.</w:t>
      </w:r>
    </w:p>
    <w:p w14:paraId="439C6956" w14:textId="77777777" w:rsidR="00EB4287" w:rsidRPr="00CD6915" w:rsidRDefault="00EB4287" w:rsidP="00EB4287">
      <w:r w:rsidRPr="00CD6915">
        <w:t>We_PRP must_MD be_VB ready_JJ for_IN Dr._NNP Van_NNP Helsing_NNP when_WRB he_PRP comes_VBZ ._.</w:t>
      </w:r>
    </w:p>
    <w:p w14:paraId="6281E3BA" w14:textId="77777777" w:rsidR="00EB4287" w:rsidRPr="00CD6915" w:rsidRDefault="00EB4287" w:rsidP="00EB4287">
      <w:r w:rsidRPr="00CD6915">
        <w:t>I_PRP have_VBP sent_VBN a_DT telegram_NN to_TO Jonathan_NNP to_TO come_VB on_IN here_RB when_WRB he_PRP arrives_VBZ in_IN London_NNP from_IN Whitby_NNP ._.</w:t>
      </w:r>
    </w:p>
    <w:p w14:paraId="2C0A4E75" w14:textId="77777777" w:rsidR="00EB4287" w:rsidRPr="00CD6915" w:rsidRDefault="00EB4287" w:rsidP="00EB4287">
      <w:r w:rsidRPr="00CD6915">
        <w:t>In_IN this_DT matter_NN dates_NNS are_VBP everything_NN ,_, and_CC I_PRP think_VBP that_IN if_IN we_PRP get_VBP all_DT our_PRP$ material_NN ready_JJ ,_, and_CC have_VBP every_DT item_NN put_VBN in_IN chronological_JJ order_NN ,_, we_PRP shall_MD have_VB done_VBN much_RB ._.</w:t>
      </w:r>
    </w:p>
    <w:p w14:paraId="2270A9F5" w14:textId="77777777" w:rsidR="00EB4287" w:rsidRPr="00CD6915" w:rsidRDefault="00EB4287" w:rsidP="00EB4287">
      <w:r w:rsidRPr="00CD6915">
        <w:t>You_PRP tell_VBP me_PRP that_IN Lord_NNP Godalming_NNP and_CC Mr._NNP Morris_NNP are_VBP coming_VBG too_RB ._.</w:t>
      </w:r>
    </w:p>
    <w:p w14:paraId="5734F278" w14:textId="77777777" w:rsidR="00EB4287" w:rsidRPr="00CD6915" w:rsidRDefault="00EB4287" w:rsidP="00EB4287">
      <w:r w:rsidRPr="00CD6915">
        <w:lastRenderedPageBreak/>
        <w:t>Let_VB us_PRP be_VB able_JJ to_TO tell_VB him_PRP when_WRB they_PRP come_VBP ._. ''_''</w:t>
      </w:r>
    </w:p>
    <w:p w14:paraId="2546D6F6" w14:textId="77777777" w:rsidR="00EB4287" w:rsidRPr="00CD6915" w:rsidRDefault="00EB4287" w:rsidP="00EB4287">
      <w:r w:rsidRPr="00CD6915">
        <w:t>He_PRP accordingly_RB set_VBD the_DT phonograph_NN at_IN a_DT slow_JJ pace_NN ,_, and_CC I_PRP began_VBD to_TO typewrite_VB from_IN the_DT beginning_NN of_IN the_DT seventh_JJ cylinder_NN ._.</w:t>
      </w:r>
    </w:p>
    <w:p w14:paraId="29B16E64" w14:textId="77777777" w:rsidR="00EB4287" w:rsidRPr="00CD6915" w:rsidRDefault="00EB4287" w:rsidP="00EB4287">
      <w:r w:rsidRPr="00CD6915">
        <w:t>I_PRP used_VBD manifold_NN ,_, and_CC so_RB took_VBD three_CD copies_NNS of_IN the_DT diary_NN ,_, just_RB as_IN I_PRP had_VBD done_VBN with_IN all_PDT the_DT rest_NN ._.</w:t>
      </w:r>
    </w:p>
    <w:p w14:paraId="16E4AFB2" w14:textId="77777777" w:rsidR="00EB4287" w:rsidRPr="00CD6915" w:rsidRDefault="00EB4287" w:rsidP="00EB4287">
      <w:r w:rsidRPr="00CD6915">
        <w:t>It_PRP was_VBD late_JJ when_WRB I_PRP got_VBD through_IN ,_, but_CC Dr._NNP Seward_NNP went_VBD about_IN his_PRP$ work_NN of_IN going_VBG his_PRP$ round_NN of_IN the_DT patients_NNS ;_: when_WRB he_PRP had_VBD finished_VBN he_PRP came_VBD back_RB and_CC sat_VBD near_IN me_PRP ,_, reading_NN ,_, so_IN that_IN I_PRP did_VBD not_RB feel_VB too_RB lonely_JJ whilst_IN I_PRP worked_VBD ._.</w:t>
      </w:r>
    </w:p>
    <w:p w14:paraId="5E35106F" w14:textId="77777777" w:rsidR="00EB4287" w:rsidRPr="00CD6915" w:rsidRDefault="00EB4287" w:rsidP="00EB4287">
      <w:r w:rsidRPr="00CD6915">
        <w:t>How_WRB good_JJ and_CC thoughtful_JJ he_PRP is_VBZ ;_: the_DT world_NN seems_VBZ full_JJ of_IN good_JJ men_NNS --_: even_RB if_IN there_EX are_VBP monsters_NNS in_IN it_PRP ._.</w:t>
      </w:r>
    </w:p>
    <w:p w14:paraId="34C46B2F" w14:textId="77777777" w:rsidR="00EB4287" w:rsidRPr="00CD6915" w:rsidRDefault="00EB4287" w:rsidP="00EB4287">
      <w:r w:rsidRPr="00CD6915">
        <w:t>Before_IN I_PRP left_VBD him_PRP I_PRP remembered_VBD what_WP Jonathan_NNP put_VBD in_RP his_PRP$ diary_NN of_IN the_DT Professor_NNP 's_POS perturbation_NN at_IN reading_VBG something_NN in_IN an_DT evening_NN paper_NN at_IN the_DT station_NN at_IN Exeter_NNP ;_: so_RB ,_, seeing_VBG that_IN Dr._NNP Seward_NNP keeps_VBZ his_PRP$ newspapers_NNS ,_, I_PRP borrowed_VBD the_DT files_NNS of_IN ``_`` The_DT Westminster_NNP Gazette_NNP ''_'' and_CC ``_`` The_DT Pall_NN Mall_NN Gazette_NN ,_, ''_'' and_CC took_VBD them_PRP to_TO my_PRP$ room_NN ._.</w:t>
      </w:r>
    </w:p>
    <w:p w14:paraId="6E50C363" w14:textId="77777777" w:rsidR="00EB4287" w:rsidRPr="00CD6915" w:rsidRDefault="00EB4287" w:rsidP="00EB4287">
      <w:r w:rsidRPr="00CD6915">
        <w:t>I_PRP remember_VBP how_WRB much_JJ ``_`` The_DT Dailygraph_NNP ''_'' and_CC ``_`` The_DT Whitby_NNP Gazette_NNP ,_, ''_'' of_IN which_WDT I_PRP had_VBD made_VBN cuttings_NNS ,_, helped_VBD us_PRP to_TO understand_VB the_DT terrible_JJ events_NNS at_IN Whitby_NNP when_WRB Count_NNP Dracula_NNP landed_VBD ,_, so_IN I_PRP shall_MD look_VB through_IN the_DT evening_NN papers_NNS since_IN then_RB ,_, and_CC perhaps_RB I_PRP shall_MD get_VB some_DT new_JJ light_NN ._.</w:t>
      </w:r>
    </w:p>
    <w:p w14:paraId="2B649A96" w14:textId="77777777" w:rsidR="00EB4287" w:rsidRPr="00CD6915" w:rsidRDefault="00EB4287" w:rsidP="00EB4287">
      <w:r w:rsidRPr="00CD6915">
        <w:t>I_PRP am_VBP not_RB sleepy_JJ ,_, and_CC the_DT work_NN will_MD help_VB to_TO keep_VB me_PRP quiet_JJ ._.</w:t>
      </w:r>
    </w:p>
    <w:p w14:paraId="4D8B3C71" w14:textId="77777777" w:rsidR="00EB4287" w:rsidRPr="00CD6915" w:rsidRDefault="00EB4287" w:rsidP="00EB4287">
      <w:r w:rsidRPr="00CD6915">
        <w:t>Dr._NNP Seward_NNP 's_POS Diary_NNP ._.</w:t>
      </w:r>
    </w:p>
    <w:p w14:paraId="719A8D9E" w14:textId="77777777" w:rsidR="00EB4287" w:rsidRPr="00CD6915" w:rsidRDefault="00EB4287" w:rsidP="00EB4287">
      <w:r w:rsidRPr="00CD6915">
        <w:t>30_CD September_NNP ._.</w:t>
      </w:r>
    </w:p>
    <w:p w14:paraId="5137ED0B" w14:textId="77777777" w:rsidR="00EB4287" w:rsidRPr="00CD6915" w:rsidRDefault="00EB4287" w:rsidP="00EB4287">
      <w:r w:rsidRPr="00CD6915">
        <w:t>--_: Mr._NNP Harker_NNP arrived_VBD at_IN nine_CD o'clock_RB ._.</w:t>
      </w:r>
    </w:p>
    <w:p w14:paraId="698DA891" w14:textId="77777777" w:rsidR="00EB4287" w:rsidRPr="00CD6915" w:rsidRDefault="00EB4287" w:rsidP="00EB4287">
      <w:r w:rsidRPr="00CD6915">
        <w:t>He_PRP had_VBD got_VBN his_PRP$ wife_NN 's_POS wire_NN just_RB before_IN starting_VBG ._.</w:t>
      </w:r>
    </w:p>
    <w:p w14:paraId="7A88C041" w14:textId="77777777" w:rsidR="00EB4287" w:rsidRPr="00CD6915" w:rsidRDefault="00EB4287" w:rsidP="00EB4287">
      <w:r w:rsidRPr="00CD6915">
        <w:t>He_PRP is_VBZ uncommonly_RB clever_JJ ,_, if_IN one_CD can_NN judge_NN from_IN his_PRP$ face_NN ,_, and_CC full_JJ of_IN energy_NN ._.</w:t>
      </w:r>
    </w:p>
    <w:p w14:paraId="6B4467EF" w14:textId="77777777" w:rsidR="00EB4287" w:rsidRPr="00CD6915" w:rsidRDefault="00EB4287" w:rsidP="00EB4287">
      <w:r w:rsidRPr="00CD6915">
        <w:t>If_IN this_DT journal_NN be_VB true_JJ --_: and_CC judging_VBG by_IN one_NN 's_POS own_JJ wonderful_JJ experiences_NNS ,_, it_PRP must_MD be_VB --_: he_PRP is_VBZ also_RB a_DT man_NN of_IN great_JJ nerve_NN ._.</w:t>
      </w:r>
    </w:p>
    <w:p w14:paraId="3A543270" w14:textId="77777777" w:rsidR="00EB4287" w:rsidRPr="00CD6915" w:rsidRDefault="00EB4287" w:rsidP="00EB4287">
      <w:r w:rsidRPr="00CD6915">
        <w:t>That_DT going_VBG down_RB to_TO the_DT vault_NN a_DT second_JJ time_NN was_VBD a_DT remarkable_JJ piece_NN of_IN daring_JJ ._.</w:t>
      </w:r>
    </w:p>
    <w:p w14:paraId="4B1FBAD8" w14:textId="77777777" w:rsidR="00EB4287" w:rsidRPr="00CD6915" w:rsidRDefault="00EB4287" w:rsidP="00EB4287">
      <w:r w:rsidRPr="00CD6915">
        <w:t>After_IN reading_VBG his_PRP$ account_NN of_IN it_PRP I_PRP was_VBD prepared_VBN to_TO meet_VB a_DT good_JJ specimen_NN of_IN manhood_NN ,_, but_CC hardly_RB the_DT quiet_JJ ,_, business-like_JJ gentleman_NN who_WP came_VBD here_RB to-day_JJ ._.</w:t>
      </w:r>
    </w:p>
    <w:p w14:paraId="1B4FC73D" w14:textId="77777777" w:rsidR="00EB4287" w:rsidRPr="00CD6915" w:rsidRDefault="00EB4287" w:rsidP="00EB4287">
      <w:r w:rsidRPr="00CD6915">
        <w:lastRenderedPageBreak/>
        <w:t>Later_RB ._.</w:t>
      </w:r>
    </w:p>
    <w:p w14:paraId="5E9B2FAC" w14:textId="77777777" w:rsidR="00EB4287" w:rsidRPr="00CD6915" w:rsidRDefault="00EB4287" w:rsidP="00EB4287">
      <w:r w:rsidRPr="00CD6915">
        <w:t>--_: After_IN lunch_NN Harker_NN and_CC his_PRP$ wife_NN went_VBD back_RB to_TO their_PRP$ own_JJ room_NN ,_, and_CC as_IN I_PRP passed_VBD a_DT while_NN ago_RB I_PRP heard_VBD the_DT click_VB of_IN the_DT typewriter_NN ._.</w:t>
      </w:r>
    </w:p>
    <w:p w14:paraId="0280C263" w14:textId="77777777" w:rsidR="00EB4287" w:rsidRPr="00CD6915" w:rsidRDefault="00EB4287" w:rsidP="00EB4287">
      <w:r w:rsidRPr="00CD6915">
        <w:t>They_PRP are_VBP hard_RB at_IN it_PRP ._.</w:t>
      </w:r>
    </w:p>
    <w:p w14:paraId="20AE0ED5" w14:textId="77777777" w:rsidR="00EB4287" w:rsidRPr="00CD6915" w:rsidRDefault="00EB4287" w:rsidP="00EB4287">
      <w:r w:rsidRPr="00CD6915">
        <w:t>Mrs._NNP Harker_NNP says_VBZ that_IN they_PRP are_VBP knitting_VBG together_RB in_IN chronological_JJ order_NN every_DT scrap_NN of_IN evidence_NN they_PRP have_VBP ._.</w:t>
      </w:r>
    </w:p>
    <w:p w14:paraId="507BC411" w14:textId="77777777" w:rsidR="00EB4287" w:rsidRPr="00CD6915" w:rsidRDefault="00EB4287" w:rsidP="00EB4287">
      <w:r w:rsidRPr="00CD6915">
        <w:t>Harker_NNP has_VBZ got_VBN the_DT letters_NNS between_IN the_DT consignee_NN of_IN the_DT boxes_NNS at_IN Whitby_NNP and_CC the_DT carriers_NNS in_IN London_NNP who_WP took_VBD charge_NN of_IN them_PRP ._.</w:t>
      </w:r>
    </w:p>
    <w:p w14:paraId="371DA3FB" w14:textId="77777777" w:rsidR="00EB4287" w:rsidRPr="00CD6915" w:rsidRDefault="00EB4287" w:rsidP="00EB4287">
      <w:r w:rsidRPr="00CD6915">
        <w:t>He_PRP is_VBZ now_RB reading_VBG his_PRP$ wife_NN 's_POS typescript_NN of_IN my_PRP$ diary_NN ._.</w:t>
      </w:r>
    </w:p>
    <w:p w14:paraId="0728ABEE" w14:textId="77777777" w:rsidR="00EB4287" w:rsidRPr="00CD6915" w:rsidRDefault="00EB4287" w:rsidP="00EB4287">
      <w:r w:rsidRPr="00CD6915">
        <w:t>I_PRP wonder_VBP what_WP they_PRP make_VBP out_IN of_IN it_PRP ._.</w:t>
      </w:r>
    </w:p>
    <w:p w14:paraId="3E587179" w14:textId="77777777" w:rsidR="00EB4287" w:rsidRPr="00CD6915" w:rsidRDefault="00EB4287" w:rsidP="00EB4287">
      <w:r w:rsidRPr="00CD6915">
        <w:t>Here_RB it_PRP is_VBZ ..._: ._.</w:t>
      </w:r>
    </w:p>
    <w:p w14:paraId="620608A5" w14:textId="77777777" w:rsidR="00EB4287" w:rsidRPr="00CD6915" w:rsidRDefault="00EB4287" w:rsidP="00EB4287">
      <w:r w:rsidRPr="00CD6915">
        <w:t>Strange_JJ that_IN it_PRP never_RB struck_VBD me_PRP that_IN the_DT very_RB next_JJ house_NN might_MD be_VB the_DT Count_NNP 's_POS hiding-place_NN !_.</w:t>
      </w:r>
    </w:p>
    <w:p w14:paraId="1C868C0B" w14:textId="77777777" w:rsidR="00EB4287" w:rsidRPr="00CD6915" w:rsidRDefault="00EB4287" w:rsidP="00EB4287">
      <w:r w:rsidRPr="00CD6915">
        <w:t>Goodness_NN knows_VBZ that_IN we_PRP had_VBD enough_JJ clues_NNS from_IN the_DT conduct_NN of_IN the_DT patient_NN Renfield_NNP !_.</w:t>
      </w:r>
    </w:p>
    <w:p w14:paraId="70B73D43" w14:textId="77777777" w:rsidR="00EB4287" w:rsidRPr="00CD6915" w:rsidRDefault="00EB4287" w:rsidP="00EB4287">
      <w:r w:rsidRPr="00CD6915">
        <w:t>The_DT bundle_NN of_IN letters_NNS relating_VBG to_TO the_DT purchase_NN of_IN the_DT house_NN were_VBD with_IN the_DT typescript_NN ._.</w:t>
      </w:r>
    </w:p>
    <w:p w14:paraId="40B6272E" w14:textId="77777777" w:rsidR="00EB4287" w:rsidRPr="00CD6915" w:rsidRDefault="00EB4287" w:rsidP="00EB4287">
      <w:r w:rsidRPr="00CD6915">
        <w:t>Oh_UH ,_, if_IN we_PRP had_VBD only_RB had_VBD them_PRP earlier_RBR we_PRP might_MD have_VB saved_VBN poor_JJ Lucy_NNP !_.</w:t>
      </w:r>
    </w:p>
    <w:p w14:paraId="2709E2A9" w14:textId="77777777" w:rsidR="00EB4287" w:rsidRPr="00CD6915" w:rsidRDefault="00EB4287" w:rsidP="00EB4287">
      <w:r w:rsidRPr="00CD6915">
        <w:t>Stop_NN ;_: that_DT way_NN madness_NN lies_VBZ !_.</w:t>
      </w:r>
    </w:p>
    <w:p w14:paraId="414923CB" w14:textId="77777777" w:rsidR="00EB4287" w:rsidRPr="00CD6915" w:rsidRDefault="00EB4287" w:rsidP="00EB4287">
      <w:r w:rsidRPr="00CD6915">
        <w:t>Harker_NNP has_VBZ gone_VBN back_RB ,_, and_CC is_VBZ again_RB collating_VBG his_PRP$ material_NN ._.</w:t>
      </w:r>
    </w:p>
    <w:p w14:paraId="2DEEF7A4" w14:textId="77777777" w:rsidR="00EB4287" w:rsidRPr="00CD6915" w:rsidRDefault="00EB4287" w:rsidP="00EB4287">
      <w:r w:rsidRPr="00CD6915">
        <w:t>He_PRP says_VBZ that_IN by_IN dinner-time_NN they_PRP will_MD be_VB able_JJ to_TO show_VB a_DT whole_JJ connected_JJ narrative_NN ._.</w:t>
      </w:r>
    </w:p>
    <w:p w14:paraId="439F20B3" w14:textId="77777777" w:rsidR="00EB4287" w:rsidRPr="00CD6915" w:rsidRDefault="00EB4287" w:rsidP="00EB4287">
      <w:r w:rsidRPr="00CD6915">
        <w:t>He_PRP thinks_VBZ that_IN in_IN the_DT meantime_NN I_PRP should_MD see_VB Renfield_NNP ,_, as_RB hitherto_RB he_PRP has_VBZ been_VBN a_DT sort_NN of_IN index_NN to_TO the_DT coming_VBG and_CC going_VBG of_IN the_DT Count_NN ._.</w:t>
      </w:r>
    </w:p>
    <w:p w14:paraId="4AB64FDD" w14:textId="77777777" w:rsidR="00EB4287" w:rsidRPr="00CD6915" w:rsidRDefault="00EB4287" w:rsidP="00EB4287">
      <w:r w:rsidRPr="00CD6915">
        <w:t>I_PRP hardly_RB see_VBP this_DT yet_RB ,_, but_CC when_WRB I_PRP get_VBP at_IN the_DT dates_NNS I_PRP suppose_VBP I_PRP shall_MD ._.</w:t>
      </w:r>
    </w:p>
    <w:p w14:paraId="4F22AD26" w14:textId="77777777" w:rsidR="00EB4287" w:rsidRPr="00CD6915" w:rsidRDefault="00EB4287" w:rsidP="00EB4287">
      <w:r w:rsidRPr="00CD6915">
        <w:t>What_WP a_DT good_JJ thing_NN that_IN Mrs._NNP Harker_NNP put_VBD my_PRP$ cylinders_NNS into_IN type_NN !_.</w:t>
      </w:r>
    </w:p>
    <w:p w14:paraId="005958CF" w14:textId="77777777" w:rsidR="00EB4287" w:rsidRPr="00CD6915" w:rsidRDefault="00EB4287" w:rsidP="00EB4287">
      <w:r w:rsidRPr="00CD6915">
        <w:t>We_PRP never_RB could_MD have_VB found_VBN the_DT dates_NNS otherwise_RB ..._: ._.</w:t>
      </w:r>
    </w:p>
    <w:p w14:paraId="7EB0B40B" w14:textId="77777777" w:rsidR="00EB4287" w:rsidRPr="00CD6915" w:rsidRDefault="00EB4287" w:rsidP="00EB4287">
      <w:r w:rsidRPr="00CD6915">
        <w:t>I_PRP found_VBD Renfield_NNP sitting_VBG placidly_RB in_IN his_PRP$ room_NN with_IN his_PRP$ hands_NNS folded_VBD ,_, smiling_VBG benignly_RB ._.</w:t>
      </w:r>
    </w:p>
    <w:p w14:paraId="5BF808B3" w14:textId="77777777" w:rsidR="00EB4287" w:rsidRPr="00CD6915" w:rsidRDefault="00EB4287" w:rsidP="00EB4287">
      <w:r w:rsidRPr="00CD6915">
        <w:t>At_IN the_DT moment_NN he_PRP seemed_VBD as_RB sane_JJ as_IN any_DT one_CD I_PRP ever_RB saw_VBD ._.</w:t>
      </w:r>
    </w:p>
    <w:p w14:paraId="5572A93F" w14:textId="77777777" w:rsidR="00EB4287" w:rsidRPr="00CD6915" w:rsidRDefault="00EB4287" w:rsidP="00EB4287">
      <w:r w:rsidRPr="00CD6915">
        <w:t>I_PRP sat_VBD down_RB and_CC talked_VBD with_IN him_PRP on_IN a_DT lot_NN of_IN subjects_NNS ,_, all_DT of_IN which_WDT he_PRP treated_VBD naturally_RB ._.</w:t>
      </w:r>
    </w:p>
    <w:p w14:paraId="2AD3B725" w14:textId="77777777" w:rsidR="00EB4287" w:rsidRPr="00CD6915" w:rsidRDefault="00EB4287" w:rsidP="00EB4287">
      <w:r w:rsidRPr="00CD6915">
        <w:t>He_PRP then_RB ,_, of_IN his_PRP$ own_JJ accord_NN ,_, spoke_VBD of_IN going_VBG home_NN ,_, a_DT subject_NN he_PRP has_VBZ never_RB mentioned_VBN to_TO my_PRP$ knowledge_NN during_IN his_PRP$ sojourn_NN here_RB ._.</w:t>
      </w:r>
    </w:p>
    <w:p w14:paraId="1725D771" w14:textId="77777777" w:rsidR="00EB4287" w:rsidRPr="00CD6915" w:rsidRDefault="00EB4287" w:rsidP="00EB4287">
      <w:r w:rsidRPr="00CD6915">
        <w:lastRenderedPageBreak/>
        <w:t>In_IN fact_NN ,_, he_PRP spoke_VBD quite_RB confidently_RB of_IN getting_VBG his_PRP$ discharge_NN at_IN once_RB ._.</w:t>
      </w:r>
    </w:p>
    <w:p w14:paraId="21C6CB17" w14:textId="77777777" w:rsidR="00EB4287" w:rsidRPr="00CD6915" w:rsidRDefault="00EB4287" w:rsidP="00EB4287">
      <w:r w:rsidRPr="00CD6915">
        <w:t>I_PRP believe_VBP that_IN ,_, had_VBD I_PRP not_RB had_VBD the_DT chat_NN with_IN Harker_NNP and_CC read_VB the_DT letters_NNS and_CC the_DT dates_NNS of_IN his_PRP$ outbursts_NNS ,_, I_PRP should_MD have_VB been_VBN prepared_VBN to_TO sign_VB for_IN him_PRP after_IN a_DT brief_JJ time_NN of_IN observation_NN ._.</w:t>
      </w:r>
    </w:p>
    <w:p w14:paraId="6269FE4E" w14:textId="77777777" w:rsidR="00EB4287" w:rsidRPr="00CD6915" w:rsidRDefault="00EB4287" w:rsidP="00EB4287">
      <w:r w:rsidRPr="00CD6915">
        <w:t>As_IN it_PRP is_VBZ ,_, I_PRP am_VBP darkly_RB suspicious_JJ ._.</w:t>
      </w:r>
    </w:p>
    <w:p w14:paraId="174DE515" w14:textId="77777777" w:rsidR="00EB4287" w:rsidRPr="00CD6915" w:rsidRDefault="00EB4287" w:rsidP="00EB4287">
      <w:r w:rsidRPr="00CD6915">
        <w:t>All_DT those_DT outbreaks_NNS were_VBD in_IN some_DT way_NN linked_VBN with_IN the_DT proximity_NN of_IN the_DT Count_NN ._.</w:t>
      </w:r>
    </w:p>
    <w:p w14:paraId="225A1BF1" w14:textId="77777777" w:rsidR="00EB4287" w:rsidRPr="00CD6915" w:rsidRDefault="00EB4287" w:rsidP="00EB4287">
      <w:r w:rsidRPr="00CD6915">
        <w:t>What_WP then_RB does_VBZ this_DT absolute_JJ content_NN mean_VB ?_.</w:t>
      </w:r>
    </w:p>
    <w:p w14:paraId="75EEA0B3" w14:textId="77777777" w:rsidR="00EB4287" w:rsidRPr="00CD6915" w:rsidRDefault="00EB4287" w:rsidP="00EB4287">
      <w:r w:rsidRPr="00CD6915">
        <w:t>Can_MD it_PRP be_VB that_IN his_PRP$ instinct_NN is_VBZ satisfied_VBN as_IN to_TO the_DT vampire_NN 's_POS ultimate_JJ triumph_NN ?_.</w:t>
      </w:r>
    </w:p>
    <w:p w14:paraId="5E97DD0D" w14:textId="77777777" w:rsidR="00EB4287" w:rsidRPr="00CD6915" w:rsidRDefault="00EB4287" w:rsidP="00EB4287">
      <w:r w:rsidRPr="00CD6915">
        <w:t>Stay_NNP ;_: he_PRP is_VBZ himself_PRP zoöphagous_JJ ,_, and_CC in_IN his_PRP$ wild_JJ ravings_NNS outside_IN the_DT chapel_NN door_NN of_IN the_DT deserted_VBN house_NN he_PRP always_RB spoke_VBD of_IN ``_`` master_NN ._. ''_''</w:t>
      </w:r>
    </w:p>
    <w:p w14:paraId="03081677" w14:textId="77777777" w:rsidR="00EB4287" w:rsidRPr="00CD6915" w:rsidRDefault="00EB4287" w:rsidP="00EB4287">
      <w:r w:rsidRPr="00CD6915">
        <w:t>This_DT all_DT seems_VBZ confirmation_NN of_IN our_PRP$ idea_NN ._.</w:t>
      </w:r>
    </w:p>
    <w:p w14:paraId="6852856E" w14:textId="77777777" w:rsidR="00EB4287" w:rsidRPr="00CD6915" w:rsidRDefault="00EB4287" w:rsidP="00EB4287">
      <w:r w:rsidRPr="00CD6915">
        <w:t>However_RB ,_, after_IN a_DT while_NN I_PRP came_VBD away_RB ;_: my_PRP$ friend_NN is_VBZ just_RB a_DT little_JJ too_RB sane_JJ at_IN present_JJ to_TO make_VB it_PRP safe_JJ to_TO probe_VB him_PRP too_RB deep_JJ with_IN questions_NNS ._.</w:t>
      </w:r>
    </w:p>
    <w:p w14:paraId="40D5C1A0" w14:textId="77777777" w:rsidR="00EB4287" w:rsidRPr="00CD6915" w:rsidRDefault="00EB4287" w:rsidP="00EB4287">
      <w:r w:rsidRPr="00CD6915">
        <w:t>He_PRP might_MD begin_VB to_TO think_VB ,_, and_CC then_RB --_: !_.</w:t>
      </w:r>
    </w:p>
    <w:p w14:paraId="637200D9" w14:textId="77777777" w:rsidR="00EB4287" w:rsidRPr="00CD6915" w:rsidRDefault="00EB4287" w:rsidP="00EB4287">
      <w:r w:rsidRPr="00CD6915">
        <w:t>So_RB I_PRP came_VBD away_RB ._.</w:t>
      </w:r>
    </w:p>
    <w:p w14:paraId="279769FD" w14:textId="77777777" w:rsidR="00EB4287" w:rsidRPr="00CD6915" w:rsidRDefault="00EB4287" w:rsidP="00EB4287">
      <w:r w:rsidRPr="00CD6915">
        <w:t>I_PRP mistrust_NN these_DT quiet_JJ moods_NNS of_IN his_PRP$ ;_: so_IN I_PRP have_VBP given_VBN the_DT attendant_NN a_DT hint_NN to_TO look_VB closely_RB after_IN him_PRP ,_, and_CC to_TO have_VB a_DT strait-waistcoat_NN ready_JJ in_IN case_NN of_IN need_NN ._.</w:t>
      </w:r>
    </w:p>
    <w:p w14:paraId="76C9CAA0" w14:textId="77777777" w:rsidR="00EB4287" w:rsidRPr="00CD6915" w:rsidRDefault="00EB4287" w:rsidP="00EB4287">
      <w:r w:rsidRPr="00CD6915">
        <w:t>Jonathan_NNP Harker_NNP 's_POS Journal_NNP ._.</w:t>
      </w:r>
    </w:p>
    <w:p w14:paraId="366F5369" w14:textId="77777777" w:rsidR="00EB4287" w:rsidRPr="00CD6915" w:rsidRDefault="00EB4287" w:rsidP="00EB4287">
      <w:r w:rsidRPr="00CD6915">
        <w:t>29_CD September_NNP ,_, in_IN train_NN to_TO London_NNP ._.</w:t>
      </w:r>
    </w:p>
    <w:p w14:paraId="67DFC393" w14:textId="77777777" w:rsidR="00EB4287" w:rsidRPr="00CD6915" w:rsidRDefault="00EB4287" w:rsidP="00EB4287">
      <w:r w:rsidRPr="00CD6915">
        <w:t>--_: When_WRB I_PRP received_VBD Mr._NNP Billington_NNP 's_POS courteous_JJ message_NN that_IN he_PRP would_MD give_VB me_PRP any_DT information_NN in_IN his_PRP$ power_NN I_PRP thought_VBD it_PRP best_JJS to_TO go_VB down_RP to_TO Whitby_NNP and_CC make_VB ,_, on_IN the_DT spot_NN ,_, such_JJ inquiries_NNS as_IN I_PRP wanted_VBD ._.</w:t>
      </w:r>
    </w:p>
    <w:p w14:paraId="0E5ED5D7" w14:textId="77777777" w:rsidR="00EB4287" w:rsidRPr="00CD6915" w:rsidRDefault="00EB4287" w:rsidP="00EB4287">
      <w:r w:rsidRPr="00CD6915">
        <w:t>It_PRP was_VBD now_RB my_PRP$ object_NN to_TO trace_VB that_IN horrid_JJ cargo_NN of_IN the_DT Count_NNP 's_POS to_TO its_PRP$ place_NN in_IN London_NNP ._.</w:t>
      </w:r>
    </w:p>
    <w:p w14:paraId="673E611C" w14:textId="77777777" w:rsidR="00EB4287" w:rsidRPr="00CD6915" w:rsidRDefault="00EB4287" w:rsidP="00EB4287">
      <w:r w:rsidRPr="00CD6915">
        <w:t>Later_RB ,_, we_PRP may_MD be_VB able_JJ to_TO deal_VB with_IN it_PRP ._.</w:t>
      </w:r>
    </w:p>
    <w:p w14:paraId="5F205E5D" w14:textId="77777777" w:rsidR="00EB4287" w:rsidRPr="00CD6915" w:rsidRDefault="00EB4287" w:rsidP="00EB4287">
      <w:r w:rsidRPr="00CD6915">
        <w:t>Billington_NNP junior_NN ,_, a_DT nice_JJ lad_NN ,_, met_VBD me_PRP at_IN the_DT station_NN ,_, and_CC brought_VBD me_PRP to_TO his_PRP$ father_NN 's_POS house_NN ,_, where_WRB they_PRP had_VBD decided_VBN that_IN I_PRP must_MD stay_VB the_DT night_NN ._.</w:t>
      </w:r>
    </w:p>
    <w:p w14:paraId="77D104E7" w14:textId="77777777" w:rsidR="00EB4287" w:rsidRPr="00CD6915" w:rsidRDefault="00EB4287" w:rsidP="00EB4287">
      <w:r w:rsidRPr="00CD6915">
        <w:t>They_PRP are_VBP hospitable_JJ ,_, with_IN true_JJ Yorkshire_NNP hospitality_NN :_: give_VB a_DT guest_NN everything_NN ,_, and_CC leave_VB him_PRP free_JJ to_TO do_VB as_IN he_PRP likes_VBZ ._.</w:t>
      </w:r>
    </w:p>
    <w:p w14:paraId="28B5FA12" w14:textId="77777777" w:rsidR="00EB4287" w:rsidRPr="00CD6915" w:rsidRDefault="00EB4287" w:rsidP="00EB4287">
      <w:r w:rsidRPr="00CD6915">
        <w:t xml:space="preserve">They_PRP all_DT knew_VBD that_IN I_PRP was_VBD busy_JJ ,_, and_CC that_IN my_PRP$ stay_NN was_VBD short_JJ ,_, and_CC Mr._NNP Billington_NNP had_VBD ready_JJ </w:t>
      </w:r>
      <w:r w:rsidRPr="00CD6915">
        <w:lastRenderedPageBreak/>
        <w:t>in_IN his_PRP$ office_NN all_PDT the_DT papers_NNS concerning_VBG the_DT consignment_NN of_IN boxes_NNS ._.</w:t>
      </w:r>
    </w:p>
    <w:p w14:paraId="68474A98" w14:textId="77777777" w:rsidR="00EB4287" w:rsidRPr="00CD6915" w:rsidRDefault="00EB4287" w:rsidP="00EB4287">
      <w:r w:rsidRPr="00CD6915">
        <w:t>It_PRP gave_VBD me_PRP almost_RB a_DT turn_NN to_TO see_VB again_RB one_CD of_IN the_DT letters_NNS which_WDT I_PRP had_VBD seen_VBN on_IN the_DT Count_NNP 's_POS table_NN before_IN I_PRP knew_VBD of_IN his_PRP$ diabolical_JJ plans_NNS ._.</w:t>
      </w:r>
    </w:p>
    <w:p w14:paraId="1205A30E" w14:textId="77777777" w:rsidR="00EB4287" w:rsidRPr="00CD6915" w:rsidRDefault="00EB4287" w:rsidP="00EB4287">
      <w:r w:rsidRPr="00CD6915">
        <w:t>Everything_NNP had_VBD been_VBN carefully_RB thought_VBN out_RP ,_, and_CC done_VBN systematically_RB and_CC with_IN precision_NN ._.</w:t>
      </w:r>
    </w:p>
    <w:p w14:paraId="7D4D10E5" w14:textId="77777777" w:rsidR="00EB4287" w:rsidRPr="00CD6915" w:rsidRDefault="00EB4287" w:rsidP="00EB4287">
      <w:r w:rsidRPr="00CD6915">
        <w:t>He_PRP seemed_VBD to_TO have_VB been_VBN prepared_VBN for_IN every_DT obstacle_NN which_WDT might_MD be_VB placed_VBN by_IN accident_NN in_IN the_DT way_NN of_IN his_PRP$ intentions_NNS being_VBG carried_VBN out_RP ._.</w:t>
      </w:r>
    </w:p>
    <w:p w14:paraId="108E25F8" w14:textId="77777777" w:rsidR="00EB4287" w:rsidRPr="00CD6915" w:rsidRDefault="00EB4287" w:rsidP="00EB4287">
      <w:r w:rsidRPr="00CD6915">
        <w:t>To_TO use_VB an_DT Americanism_NN ,_, he_PRP had_VBD ``_`` taken_VBN no_DT chances_NNS ,_, ''_'' and_CC the_DT absolute_JJ accuracy_NN with_IN which_WDT his_PRP$ instructions_NNS were_VBD fulfilled_VBN ,_, was_VBD simply_RB the_DT logical_JJ result_NN of_IN his_PRP$ care_NN ._.</w:t>
      </w:r>
    </w:p>
    <w:p w14:paraId="3853497A" w14:textId="77777777" w:rsidR="00EB4287" w:rsidRPr="00CD6915" w:rsidRDefault="00EB4287" w:rsidP="00EB4287">
      <w:r w:rsidRPr="00CD6915">
        <w:t>I_PRP saw_VBD the_DT invoice_NN ,_, and_CC took_VBD note_NN of_IN it_PRP :_: ``_`` Fifty_CD cases_NNS of_IN common_JJ earth_NN ,_, to_TO be_VB used_VBN for_IN experimental_JJ purposes_NNS ._. ''_''</w:t>
      </w:r>
    </w:p>
    <w:p w14:paraId="6E369181" w14:textId="77777777" w:rsidR="00EB4287" w:rsidRPr="00CD6915" w:rsidRDefault="00EB4287" w:rsidP="00EB4287">
      <w:r w:rsidRPr="00CD6915">
        <w:t>Also_RB the_DT copy_NN of_IN letter_NN to_TO Carter_NNP Paterson_NNP ,_, and_CC their_PRP$ reply_NN ;_: of_IN both_DT of_IN these_DT I_PRP got_VBD copies_NNS ._.</w:t>
      </w:r>
    </w:p>
    <w:p w14:paraId="3E78E6F1" w14:textId="77777777" w:rsidR="00EB4287" w:rsidRPr="00CD6915" w:rsidRDefault="00EB4287" w:rsidP="00EB4287">
      <w:r w:rsidRPr="00CD6915">
        <w:t>This_DT was_VBD all_PDT the_DT information_NN Mr._NNP Billington_NNP could_MD give_VB me_PRP ,_, so_IN I_PRP went_VBD down_RB to_TO the_DT port_NN and_CC saw_VBD the_DT coastguards_NNS ,_, the_DT Customs_NNP officers_NNS and_CC the_DT harbour-master_NN ._.</w:t>
      </w:r>
    </w:p>
    <w:p w14:paraId="3F4086BD" w14:textId="77777777" w:rsidR="00EB4287" w:rsidRPr="00CD6915" w:rsidRDefault="00EB4287" w:rsidP="00EB4287">
      <w:r w:rsidRPr="00CD6915">
        <w:t>They_PRP had_VBD all_DT something_NN to_TO say_VB of_IN the_DT strange_JJ entry_NN of_IN the_DT ship_NN ,_, which_WDT is_VBZ already_RB taking_VBG its_PRP$ place_NN in_IN local_JJ tradition_NN ;_: but_CC no_DT one_NN could_MD add_VB to_TO the_DT simple_JJ description_NN ``_`` Fifty_CD cases_NNS of_IN common_JJ earth_NN ._. ''_''</w:t>
      </w:r>
    </w:p>
    <w:p w14:paraId="297DDCAC" w14:textId="77777777" w:rsidR="00EB4287" w:rsidRPr="00CD6915" w:rsidRDefault="00EB4287" w:rsidP="00EB4287">
      <w:r w:rsidRPr="00CD6915">
        <w:t>I_PRP then_RB saw_VBD the_DT station-master_NN ,_, who_WP kindly_RB put_VBD me_PRP in_IN communication_NN with_IN the_DT men_NNS who_WP had_VBD actually_RB received_VBN the_DT boxes_NNS ._.</w:t>
      </w:r>
    </w:p>
    <w:p w14:paraId="5C878E6C" w14:textId="77777777" w:rsidR="00EB4287" w:rsidRPr="00CD6915" w:rsidRDefault="00EB4287" w:rsidP="00EB4287">
      <w:r w:rsidRPr="00CD6915">
        <w:t>Their_PRP$ tally_NN was_VBD exact_JJ with_IN the_DT list_NN ,_, and_CC they_PRP had_VBD nothing_NN to_TO add_VB except_IN that_IN the_DT boxes_NNS were_VBD ``_`` main_JJ and_CC mortal_JJ heavy_NN ,_, ''_'' and_CC that_IN shifting_VBG them_PRP was_VBD dry_JJ work_NN ._.</w:t>
      </w:r>
    </w:p>
    <w:p w14:paraId="576F9A34" w14:textId="77777777" w:rsidR="00EB4287" w:rsidRPr="00CD6915" w:rsidRDefault="00EB4287" w:rsidP="00EB4287">
      <w:r w:rsidRPr="00CD6915">
        <w:t>One_CD of_IN them_PRP added_VBD that_IN it_PRP was_VBD hard_JJ lines_NNS that_IN there_EX was_VBD n't_RB any_DT gentleman_NN ``_`` such-like_JJ as_IN yourself_PRP ,_, squire_NN ,_, ''_'' to_TO show_VB some_DT sort_NN of_IN appreciation_NN of_IN their_PRP$ efforts_NNS in_IN a_DT liquid_JJ form_NN ;_: another_DT put_NN in_IN a_DT rider_NN that_IN the_DT thirst_NN then_RB generated_VBD was_VBD such_JJ that_IN even_RB the_DT time_NN which_WDT had_VBD elapsed_VBN had_VBD not_RB completely_RB allayed_VBD it_PRP ._.</w:t>
      </w:r>
    </w:p>
    <w:p w14:paraId="6F7B95FA" w14:textId="77777777" w:rsidR="00EB4287" w:rsidRPr="00CD6915" w:rsidRDefault="00EB4287" w:rsidP="00EB4287">
      <w:r w:rsidRPr="00CD6915">
        <w:t>Needless_JJ to_TO add_VB ,_, I_PRP took_VBD care_NN before_IN leaving_VBG to_TO lift_VB ,_, for_IN ever_RB and_CC adequately_RB ,_, this_DT source_NN of_IN reproach_NN ._.</w:t>
      </w:r>
    </w:p>
    <w:p w14:paraId="733596E5" w14:textId="77777777" w:rsidR="00EB4287" w:rsidRPr="00CD6915" w:rsidRDefault="00EB4287" w:rsidP="00EB4287">
      <w:r w:rsidRPr="00CD6915">
        <w:t>30_CD September_NNP ._.</w:t>
      </w:r>
    </w:p>
    <w:p w14:paraId="69EAD1CA" w14:textId="77777777" w:rsidR="00EB4287" w:rsidRPr="00CD6915" w:rsidRDefault="00EB4287" w:rsidP="00EB4287">
      <w:r w:rsidRPr="00CD6915">
        <w:lastRenderedPageBreak/>
        <w:t>--_: The_DT station-master_NN was_VBD good_JJ enough_RB to_TO give_VB me_PRP a_DT line_NN to_TO his_PRP$ old_JJ companion_NN the_DT station-master_NN at_IN King_NNP 's_POS Cross_NNP ,_, so_IN that_IN when_WRB I_PRP arrived_VBD there_EX in_IN the_DT morning_NN I_PRP was_VBD able_JJ to_TO ask_VB him_PRP about_IN the_DT arrival_NN of_IN the_DT boxes_NNS ._.</w:t>
      </w:r>
    </w:p>
    <w:p w14:paraId="707F234C" w14:textId="77777777" w:rsidR="00EB4287" w:rsidRPr="00CD6915" w:rsidRDefault="00EB4287" w:rsidP="00EB4287">
      <w:r w:rsidRPr="00CD6915">
        <w:t>He_PRP ,_, too_RB ,_, put_VB me_PRP at_IN once_RB in_IN communication_NN with_IN the_DT proper_JJ officials_NNS ,_, and_CC I_PRP saw_VBD that_DT their_PRP$ tally_NN was_VBD correct_JJ with_IN the_DT original_JJ invoice_NN ._.</w:t>
      </w:r>
    </w:p>
    <w:p w14:paraId="587A108C" w14:textId="77777777" w:rsidR="00EB4287" w:rsidRPr="00CD6915" w:rsidRDefault="00EB4287" w:rsidP="00EB4287">
      <w:r w:rsidRPr="00CD6915">
        <w:t>The_DT opportunities_NNS of_IN acquiring_VBG an_DT abnormal_JJ thirst_NN had_VBD been_VBN here_RB limited_VBN ;_: a_DT noble_JJ use_NN of_IN them_PRP had_VBD ,_, however_RB ,_, been_VBN made_VBN ,_, and_CC again_RB I_PRP was_VBD compelled_VBN to_TO deal_VB with_IN the_DT result_NN in_IN an_DT ex_FW post_JJ facto_JJ manner_NN ._.</w:t>
      </w:r>
    </w:p>
    <w:p w14:paraId="5DD9A11A" w14:textId="77777777" w:rsidR="00EB4287" w:rsidRPr="00CD6915" w:rsidRDefault="00EB4287" w:rsidP="00EB4287">
      <w:r w:rsidRPr="00CD6915">
        <w:t>From_IN thence_RB I_PRP went_VBD on_RP to_TO Carter_NNP Paterson_NNP 's_POS central_JJ office_NN ,_, where_WRB I_PRP met_VBD with_IN the_DT utmost_JJ courtesy_NN ._.</w:t>
      </w:r>
    </w:p>
    <w:p w14:paraId="01063EE9" w14:textId="77777777" w:rsidR="00EB4287" w:rsidRPr="00CD6915" w:rsidRDefault="00EB4287" w:rsidP="00EB4287">
      <w:r w:rsidRPr="00CD6915">
        <w:t>They_PRP looked_VBD up_RP the_DT transaction_NN in_IN their_PRP$ day-book_NN and_CC letter-book_NN ,_, and_CC at_IN once_RB telephoned_VBN to_TO their_PRP$ King_NNP 's_POS Cross_NNP office_NN for_IN more_JJR details_NNS ._.</w:t>
      </w:r>
    </w:p>
    <w:p w14:paraId="67A829AA" w14:textId="77777777" w:rsidR="00EB4287" w:rsidRPr="00CD6915" w:rsidRDefault="00EB4287" w:rsidP="00EB4287">
      <w:r w:rsidRPr="00CD6915">
        <w:t>By_IN good_JJ fortune_NN ,_, the_DT men_NNS who_WP did_VBD the_DT teaming_VBG were_VBD waiting_VBG for_IN work_NN ,_, and_CC the_DT official_NN at_IN once_RB sent_VBD them_PRP over_RP ,_, sending_VBG also_RB by_IN one_CD of_IN them_PRP the_DT way-bill_NN and_CC all_PDT the_DT papers_NNS connected_VBN with_IN the_DT delivery_NN of_IN the_DT boxes_NNS at_IN Carfax_NNP ._.</w:t>
      </w:r>
    </w:p>
    <w:p w14:paraId="3953415E" w14:textId="77777777" w:rsidR="00EB4287" w:rsidRPr="00CD6915" w:rsidRDefault="00EB4287" w:rsidP="00EB4287">
      <w:r w:rsidRPr="00CD6915">
        <w:t>Here_RB again_RB I_PRP found_VBD the_DT tally_NN agreeing_VBG exactly_RB ;_: the_DT carriers_NNS '_POS men_NNS were_VBD able_JJ to_TO supplement_VB the_DT paucity_NN of_IN the_DT written_VBN words_NNS with_IN a_DT few_JJ details_NNS ._.</w:t>
      </w:r>
    </w:p>
    <w:p w14:paraId="49FF7396" w14:textId="77777777" w:rsidR="00EB4287" w:rsidRPr="00CD6915" w:rsidRDefault="00EB4287" w:rsidP="00EB4287">
      <w:r w:rsidRPr="00CD6915">
        <w:t>These_DT were_VBD ,_, I_PRP shortly_RB found_VBD ,_, connected_VBN almost_RB solely_RB with_IN the_DT dusty_JJ nature_NN of_IN the_DT job_NN ,_, and_CC of_IN the_DT consequent_JJ thirst_NN engendered_VBN in_IN the_DT operators_NNS ._.</w:t>
      </w:r>
    </w:p>
    <w:p w14:paraId="6802236C" w14:textId="77777777" w:rsidR="00EB4287" w:rsidRPr="00CD6915" w:rsidRDefault="00EB4287" w:rsidP="00EB4287">
      <w:r w:rsidRPr="00CD6915">
        <w:t>On_IN my_PRP$ affording_VBG an_DT opportunity_NN ,_, through_IN the_DT medium_NN of_IN the_DT currency_NN of_IN the_DT realm_NN ,_, of_IN the_DT allaying_NN ,_, at_IN a_DT later_JJ period_NN ,_, this_DT beneficial_JJ evil_NN ,_, one_CD of_IN the_DT men_NNS remarked_VBD :_: --_: ``_`` That_DT '_'' ere_NN '_'' ouse_NN ,_, guv_NN '_'' nor_CC ,_, is_VBZ the_DT rummiest_JJS I_PRP ever_RB was_VBD in_IN ._.</w:t>
      </w:r>
    </w:p>
    <w:p w14:paraId="3515CF96" w14:textId="77777777" w:rsidR="00EB4287" w:rsidRPr="00CD6915" w:rsidRDefault="00EB4287" w:rsidP="00EB4287">
      <w:r w:rsidRPr="00CD6915">
        <w:t>Blyme_NN !_.</w:t>
      </w:r>
    </w:p>
    <w:p w14:paraId="20C96FCE" w14:textId="77777777" w:rsidR="00EB4287" w:rsidRPr="00CD6915" w:rsidRDefault="00EB4287" w:rsidP="00EB4287">
      <w:r w:rsidRPr="00CD6915">
        <w:t>but_CC it_PRP ai_VBP n't_RB been_VBN touched_VBN sence_NN a_DT hundred_CD years_NNS ._.</w:t>
      </w:r>
    </w:p>
    <w:p w14:paraId="6AD30228" w14:textId="77777777" w:rsidR="00EB4287" w:rsidRPr="00CD6915" w:rsidRDefault="00EB4287" w:rsidP="00EB4287">
      <w:r w:rsidRPr="00CD6915">
        <w:t>There_EX was_VBD dust_NN that_IN thick_JJ in_IN the_DT place_NN that_IN you_PRP might_MD have_VB slep_NN '_'' on_IN it_PRP without_IN '_POS urtin_NN '_'' of_IN yer_JJ bones_NNS ;_: an_DT '_'' the_DT place_NN was_VBD that_IN neglected_VBN that_IN yer_JJ might_NN '_'' ave_NN smelled_VBD ole_JJ Jerusalem_NNP in_IN it_PRP ._.</w:t>
      </w:r>
    </w:p>
    <w:p w14:paraId="3C06ADF2" w14:textId="77777777" w:rsidR="00EB4287" w:rsidRPr="00CD6915" w:rsidRDefault="00EB4287" w:rsidP="00EB4287">
      <w:r w:rsidRPr="00CD6915">
        <w:t>But_CC the_DT ole_FW chapel_FW --_: that_WDT took_VBD the_DT cike_NN ,_, that_WDT did_VBD !_.</w:t>
      </w:r>
    </w:p>
    <w:p w14:paraId="674BE8AA" w14:textId="77777777" w:rsidR="00EB4287" w:rsidRPr="00CD6915" w:rsidRDefault="00EB4287" w:rsidP="00EB4287">
      <w:r w:rsidRPr="00CD6915">
        <w:lastRenderedPageBreak/>
        <w:t>Me_PRP and_CC my_PRP$ mate_NN ,_, we_PRP thort_VBP we_PRP would_MD n't_RB never_RB git_VB out_RP quick_RB enough_RB ._.</w:t>
      </w:r>
    </w:p>
    <w:p w14:paraId="6629B419" w14:textId="77777777" w:rsidR="00EB4287" w:rsidRPr="00CD6915" w:rsidRDefault="00EB4287" w:rsidP="00EB4287">
      <w:r w:rsidRPr="00CD6915">
        <w:t>Lor_NN '_'' ,_, I_PRP would_MD n't_RB take_VB less_JJR nor_CC a_DT quid_NN a_DT moment_NN to_TO stay_VB there_RB arter_JJ dark_NN ._. ''_''</w:t>
      </w:r>
    </w:p>
    <w:p w14:paraId="68EF03F6" w14:textId="77777777" w:rsidR="00EB4287" w:rsidRPr="00CD6915" w:rsidRDefault="00EB4287" w:rsidP="00EB4287">
      <w:r w:rsidRPr="00CD6915">
        <w:t>Having_VBG been_VBN in_IN the_DT house_NN ,_, I_PRP could_MD well_RB believe_VB him_PRP ;_: but_CC if_IN he_PRP knew_VBD what_WP I_PRP know_VBP ,_, he_PRP would_MD ,_, I_PRP think_VBP ,_, have_VBP raised_VBN his_PRP$ terms_NNS ._.</w:t>
      </w:r>
    </w:p>
    <w:p w14:paraId="3477EF40" w14:textId="77777777" w:rsidR="00EB4287" w:rsidRPr="00CD6915" w:rsidRDefault="00EB4287" w:rsidP="00EB4287">
      <w:r w:rsidRPr="00CD6915">
        <w:t>Of_IN one_CD thing_NN I_PRP am_VBP now_RB satisfied_VBN :_: that_IN all_PDT the_DT boxes_NNS which_WDT arrived_VBD at_IN Whitby_NNP from_IN Varna_NNP in_IN the_DT Demeter_NNP were_VBD safely_RB deposited_VBN in_IN the_DT old_JJ chapel_NN at_IN Carfax_NNP ._.</w:t>
      </w:r>
    </w:p>
    <w:p w14:paraId="78223FE4" w14:textId="77777777" w:rsidR="00EB4287" w:rsidRPr="00CD6915" w:rsidRDefault="00EB4287" w:rsidP="00EB4287">
      <w:r w:rsidRPr="00CD6915">
        <w:t>There_EX should_MD be_VB fifty_CD of_IN them_PRP there_RB ,_, unless_IN any_DT have_VBP since_IN been_VBN removed_VBN --_: as_IN from_IN Dr._NNP Seward_NNP 's_POS diary_NN I_PRP fear_VBP ._.</w:t>
      </w:r>
    </w:p>
    <w:p w14:paraId="54F9FF45" w14:textId="77777777" w:rsidR="00EB4287" w:rsidRPr="00CD6915" w:rsidRDefault="00EB4287" w:rsidP="00EB4287">
      <w:r w:rsidRPr="00CD6915">
        <w:t>I_PRP shall_MD try_VB to_TO see_VB the_DT carter_NN who_WP took_VBD away_RP the_DT boxes_NNS from_IN Carfax_NNP when_WRB Renfield_NNP attacked_VBD them_PRP ._.</w:t>
      </w:r>
    </w:p>
    <w:p w14:paraId="15C2D435" w14:textId="77777777" w:rsidR="00EB4287" w:rsidRPr="00CD6915" w:rsidRDefault="00EB4287" w:rsidP="00EB4287">
      <w:r w:rsidRPr="00CD6915">
        <w:t>By_IN following_VBG up_RP this_DT clue_NN we_PRP may_MD learn_VB a_DT good_JJ deal_NN ._.</w:t>
      </w:r>
    </w:p>
    <w:p w14:paraId="6E53BC6F" w14:textId="77777777" w:rsidR="00EB4287" w:rsidRPr="00CD6915" w:rsidRDefault="00EB4287" w:rsidP="00EB4287">
      <w:r w:rsidRPr="00CD6915">
        <w:t>Later_RB ._.</w:t>
      </w:r>
    </w:p>
    <w:p w14:paraId="1D70DD98" w14:textId="77777777" w:rsidR="00EB4287" w:rsidRPr="00CD6915" w:rsidRDefault="00EB4287" w:rsidP="00EB4287">
      <w:r w:rsidRPr="00CD6915">
        <w:t>--_: Mina_NNP and_CC I_PRP have_VBP worked_VBN all_DT day_NN ,_, and_CC we_PRP have_VBP put_VBN all_PDT the_DT papers_NNS into_IN order_NN ._.</w:t>
      </w:r>
    </w:p>
    <w:p w14:paraId="0DF1E005" w14:textId="77777777" w:rsidR="00EB4287" w:rsidRPr="00CD6915" w:rsidRDefault="00EB4287" w:rsidP="00EB4287">
      <w:r w:rsidRPr="00CD6915">
        <w:t>Mina_NNP Harker_NNP 's_POS Journal_NNP 30_CD September_NNP ._.</w:t>
      </w:r>
    </w:p>
    <w:p w14:paraId="132BE474" w14:textId="77777777" w:rsidR="00EB4287" w:rsidRPr="00CD6915" w:rsidRDefault="00EB4287" w:rsidP="00EB4287">
      <w:r w:rsidRPr="00CD6915">
        <w:t>--_: I_PRP am_VBP so_RB glad_JJ that_IN I_PRP hardly_RB know_VBP how_WRB to_TO contain_VB myself_PRP ._.</w:t>
      </w:r>
    </w:p>
    <w:p w14:paraId="15E7F84E" w14:textId="77777777" w:rsidR="00EB4287" w:rsidRPr="00CD6915" w:rsidRDefault="00EB4287" w:rsidP="00EB4287">
      <w:r w:rsidRPr="00CD6915">
        <w:t>It_PRP is_VBZ ,_, I_PRP suppose_VBP ,_, the_DT reaction_NN from_IN the_DT haunting_VBG fear_NN which_WDT I_PRP have_VBP had_VBN :_: that_IN this_DT terrible_JJ affair_NN and_CC the_DT reopening_VBG of_IN his_PRP$ old_JJ wound_NN might_MD act_VB detrimentally_RB on_IN Jonathan_NNP ._.</w:t>
      </w:r>
    </w:p>
    <w:p w14:paraId="7F2D8AB8" w14:textId="77777777" w:rsidR="00EB4287" w:rsidRPr="00CD6915" w:rsidRDefault="00EB4287" w:rsidP="00EB4287">
      <w:r w:rsidRPr="00CD6915">
        <w:t>I_PRP saw_VBD him_PRP leave_VB for_IN Whitby_NNP with_IN as_RB brave_VB a_DT face_NN as_IN I_PRP could_MD ,_, but_CC I_PRP was_VBD sick_JJ with_IN apprehension_NN ._.</w:t>
      </w:r>
    </w:p>
    <w:p w14:paraId="112FB280" w14:textId="77777777" w:rsidR="00EB4287" w:rsidRPr="00CD6915" w:rsidRDefault="00EB4287" w:rsidP="00EB4287">
      <w:r w:rsidRPr="00CD6915">
        <w:t>The_DT effort_NN has_VBZ ,_, however_RB ,_, done_VBD him_PRP good_JJ ._.</w:t>
      </w:r>
    </w:p>
    <w:p w14:paraId="6DDFA380" w14:textId="77777777" w:rsidR="00EB4287" w:rsidRPr="00CD6915" w:rsidRDefault="00EB4287" w:rsidP="00EB4287">
      <w:r w:rsidRPr="00CD6915">
        <w:t>He_PRP was_VBD never_RB so_RB resolute_JJ ,_, never_RB so_RB strong_JJ ,_, never_RB so_RB full_JJ of_IN volcanic_JJ energy_NN ,_, as_IN at_IN present_JJ ._.</w:t>
      </w:r>
    </w:p>
    <w:p w14:paraId="37905EE2" w14:textId="77777777" w:rsidR="00EB4287" w:rsidRPr="00CD6915" w:rsidRDefault="00EB4287" w:rsidP="00EB4287">
      <w:r w:rsidRPr="00CD6915">
        <w:t>It_PRP is_VBZ just_RB as_IN that_DT dear_RB ,_, good_JJ Professor_NNP Van_NNP Helsing_NNP said_VBD :_: he_PRP is_VBZ true_JJ grit_NN ,_, and_CC he_PRP improves_VBZ under_IN strain_NN that_WDT would_MD kill_VB a_DT weaker_JJR nature_NN ._.</w:t>
      </w:r>
    </w:p>
    <w:p w14:paraId="3894E7D5" w14:textId="77777777" w:rsidR="00EB4287" w:rsidRPr="00CD6915" w:rsidRDefault="00EB4287" w:rsidP="00EB4287">
      <w:r w:rsidRPr="00CD6915">
        <w:t>He_PRP came_VBD back_RB full_JJ of_IN life_NN and_CC hope_NN and_CC determination_NN ;_: we_PRP have_VBP got_VBN everything_NN in_IN order_NN for_IN to-night_NN ._.</w:t>
      </w:r>
    </w:p>
    <w:p w14:paraId="438EA727" w14:textId="77777777" w:rsidR="00EB4287" w:rsidRPr="00CD6915" w:rsidRDefault="00EB4287" w:rsidP="00EB4287">
      <w:r w:rsidRPr="00CD6915">
        <w:t>I_PRP feel_VBP myself_PRP quite_RB wild_JJ with_IN excitement_NN ._.</w:t>
      </w:r>
    </w:p>
    <w:p w14:paraId="52AF55AA" w14:textId="77777777" w:rsidR="00EB4287" w:rsidRPr="00CD6915" w:rsidRDefault="00EB4287" w:rsidP="00EB4287">
      <w:r w:rsidRPr="00CD6915">
        <w:t>I_PRP suppose_VBP one_PRP ought_MD to_TO pity_NN any_DT thing_NN so_RB hunted_VBN as_IN is_VBZ the_DT Count_NN ._.</w:t>
      </w:r>
    </w:p>
    <w:p w14:paraId="2B763413" w14:textId="77777777" w:rsidR="00EB4287" w:rsidRPr="00CD6915" w:rsidRDefault="00EB4287" w:rsidP="00EB4287">
      <w:r w:rsidRPr="00CD6915">
        <w:t>That_DT is_VBZ just_RB it_PRP :_: this_DT Thing_NN is_VBZ not_RB human_JJ --_: not_RB even_RB beast_NN ._.</w:t>
      </w:r>
    </w:p>
    <w:p w14:paraId="70B88428" w14:textId="77777777" w:rsidR="00EB4287" w:rsidRPr="00CD6915" w:rsidRDefault="00EB4287" w:rsidP="00EB4287">
      <w:r w:rsidRPr="00CD6915">
        <w:lastRenderedPageBreak/>
        <w:t>To_TO read_VB Dr._NNP Seward_NNP 's_POS account_NN of_IN poor_JJ Lucy_NNP 's_POS death_NN ,_, and_CC what_WP followed_VBD ,_, is_VBZ enough_JJ to_TO dry_VB up_RP the_DT springs_NNS of_IN pity_NN in_IN one_NN 's_POS heart_NN ._.</w:t>
      </w:r>
    </w:p>
    <w:p w14:paraId="71B2E8C4" w14:textId="77777777" w:rsidR="00EB4287" w:rsidRPr="00CD6915" w:rsidRDefault="00EB4287" w:rsidP="00EB4287">
      <w:r w:rsidRPr="00CD6915">
        <w:t>Later_RB ._.</w:t>
      </w:r>
    </w:p>
    <w:p w14:paraId="77989951" w14:textId="77777777" w:rsidR="00EB4287" w:rsidRPr="00CD6915" w:rsidRDefault="00EB4287" w:rsidP="00EB4287">
      <w:r w:rsidRPr="00CD6915">
        <w:t>--_: Lord_NNP Godalming_NNP and_CC Mr._NNP Morris_NNP arrived_VBD earlier_RBR than_IN we_PRP expected_VBD ._.</w:t>
      </w:r>
    </w:p>
    <w:p w14:paraId="343EAAD8" w14:textId="77777777" w:rsidR="00EB4287" w:rsidRPr="00CD6915" w:rsidRDefault="00EB4287" w:rsidP="00EB4287">
      <w:r w:rsidRPr="00CD6915">
        <w:t>Dr._NNP Seward_NNP was_VBD out_RB on_IN business_NN ,_, and_CC had_VBD taken_VBN Jonathan_NNP with_IN him_PRP ,_, so_IN I_PRP had_VBD to_TO see_VB them_PRP ._.</w:t>
      </w:r>
    </w:p>
    <w:p w14:paraId="632CE207" w14:textId="77777777" w:rsidR="00EB4287" w:rsidRPr="00CD6915" w:rsidRDefault="00EB4287" w:rsidP="00EB4287">
      <w:r w:rsidRPr="00CD6915">
        <w:t>It_PRP was_VBD to_TO me_PRP a_DT painful_JJ meeting_NN ,_, for_IN it_PRP brought_VBD back_RP all_DT poor_JJ dear_RB Lucy_NNP 's_POS hopes_NNS of_IN only_RB a_DT few_JJ months_NNS ago_RB ._.</w:t>
      </w:r>
    </w:p>
    <w:p w14:paraId="4BE82446" w14:textId="77777777" w:rsidR="00EB4287" w:rsidRPr="00CD6915" w:rsidRDefault="00EB4287" w:rsidP="00EB4287">
      <w:r w:rsidRPr="00CD6915">
        <w:t>Of_IN course_NN they_PRP had_VBD heard_VBN Lucy_NNP speak_VB of_IN me_PRP ,_, and_CC it_PRP seemed_VBD that_IN Dr._NNP Van_NNP Helsing_NNP ,_, too_RB ,_, has_VBZ been_VBN quite_RB ``_`` blowing_VBG my_PRP$ trumpet_NN ,_, ''_'' as_IN Mr._NNP Morris_NNP expressed_VBD it_PRP ._.</w:t>
      </w:r>
    </w:p>
    <w:p w14:paraId="23C46354" w14:textId="77777777" w:rsidR="00EB4287" w:rsidRPr="00CD6915" w:rsidRDefault="00EB4287" w:rsidP="00EB4287">
      <w:r w:rsidRPr="00CD6915">
        <w:t>Poor_NNP fellows_NNS ,_, neither_DT of_IN them_PRP is_VBZ aware_JJ that_IN I_PRP know_VBP all_DT about_IN the_DT proposals_NNS they_PRP made_VBD to_TO Lucy_NNP ._.</w:t>
      </w:r>
    </w:p>
    <w:p w14:paraId="40235572" w14:textId="77777777" w:rsidR="00EB4287" w:rsidRPr="00CD6915" w:rsidRDefault="00EB4287" w:rsidP="00EB4287">
      <w:r w:rsidRPr="00CD6915">
        <w:t>They_PRP did_VBD not_RB quite_RB know_VB what_WP to_TO say_VB or_CC do_VB ,_, as_IN they_PRP were_VBD ignorant_JJ of_IN the_DT amount_NN of_IN my_PRP$ knowledge_NN ;_: so_IN they_PRP had_VBD to_TO keep_VB on_IN neutral_JJ subjects_NNS ._.</w:t>
      </w:r>
    </w:p>
    <w:p w14:paraId="2691DEA4" w14:textId="77777777" w:rsidR="00EB4287" w:rsidRPr="00CD6915" w:rsidRDefault="00EB4287" w:rsidP="00EB4287">
      <w:r w:rsidRPr="00CD6915">
        <w:t>However_RB ,_, I_PRP thought_VBD the_DT matter_NN over_IN ,_, and_CC came_VBD to_TO the_DT conclusion_NN that_IN the_DT best_JJS thing_NN I_PRP could_MD do_VB would_MD be_VB to_TO post_VB them_PRP in_IN affairs_NNS right_RB up_RB to_TO date_NN ._.</w:t>
      </w:r>
    </w:p>
    <w:p w14:paraId="45170674" w14:textId="77777777" w:rsidR="00EB4287" w:rsidRPr="00CD6915" w:rsidRDefault="00EB4287" w:rsidP="00EB4287">
      <w:r w:rsidRPr="00CD6915">
        <w:t>I_PRP knew_VBD from_IN Dr._NNP Seward_NNP 's_POS diary_NN that_IN they_PRP had_VBD been_VBN at_IN Lucy_NNP 's_POS death_NN --_: her_PRP$ real_JJ death_NN --_: and_CC that_IN I_PRP need_VBP not_RB fear_VB to_TO betray_VB any_DT secret_NN before_IN the_DT time_NN ._.</w:t>
      </w:r>
    </w:p>
    <w:p w14:paraId="1F5F77EB" w14:textId="77777777" w:rsidR="00EB4287" w:rsidRPr="00CD6915" w:rsidRDefault="00EB4287" w:rsidP="00EB4287">
      <w:r w:rsidRPr="00CD6915">
        <w:t>So_RB I_PRP told_VBD them_PRP ,_, as_RB well_RB as_IN I_PRP could_MD ,_, that_IN I_PRP had_VBD read_VBN all_PDT the_DT papers_NNS and_CC diaries_NNS ,_, and_CC that_IN my_PRP$ husband_NN and_CC I_NN ,_, having_VBG typewritten_VBN them_PRP ,_, had_VBD just_RB finished_VBN putting_VBG them_PRP in_IN order_NN ._.</w:t>
      </w:r>
    </w:p>
    <w:p w14:paraId="2C883BCD" w14:textId="77777777" w:rsidR="00EB4287" w:rsidRPr="00CD6915" w:rsidRDefault="00EB4287" w:rsidP="00EB4287">
      <w:r w:rsidRPr="00CD6915">
        <w:t>I_PRP gave_VBD them_PRP each_DT a_DT copy_NN to_TO read_VB in_IN the_DT library_NN ._.</w:t>
      </w:r>
    </w:p>
    <w:p w14:paraId="016B019E" w14:textId="77777777" w:rsidR="00EB4287" w:rsidRPr="00CD6915" w:rsidRDefault="00EB4287" w:rsidP="00EB4287">
      <w:r w:rsidRPr="00CD6915">
        <w:t>When_WRB Lord_NNP Godalming_NNP got_VBD his_PRP$ and_CC turned_VBD it_PRP over_RP --_: it_PRP does_VBZ make_VB a_DT pretty_RB good_JJ pile_NN --_: he_PRP said_VBD :_: --_: ``_`` Did_VBD you_PRP write_VB all_PDT this_DT ,_, Mrs._NNP Harker_NNP ?_. ''_''</w:t>
      </w:r>
    </w:p>
    <w:p w14:paraId="0129AB39" w14:textId="77777777" w:rsidR="00EB4287" w:rsidRPr="00CD6915" w:rsidRDefault="00EB4287" w:rsidP="00EB4287">
      <w:r w:rsidRPr="00CD6915">
        <w:t>I_PRP nodded_VBD ,_, and_CC he_PRP went_VBD on_IN :_: --_: ``_`` I_PRP do_VBP n't_RB quite_RB see_VB the_DT drift_NN of_IN it_PRP ;_: but_CC you_PRP people_NNS are_VBP all_RB so_RB good_JJ and_CC kind_NN ,_, and_CC have_VBP been_VBN working_VBG so_RB earnestly_RB and_CC so_RB energetically_RB ,_, that_IN all_DT I_PRP can_MD do_VB is_VBZ to_TO accept_VB your_PRP$ ideas_NNS blindfold_NN and_CC try_VB to_TO help_VB you_PRP ._.</w:t>
      </w:r>
    </w:p>
    <w:p w14:paraId="369A4C40" w14:textId="77777777" w:rsidR="00EB4287" w:rsidRPr="00CD6915" w:rsidRDefault="00EB4287" w:rsidP="00EB4287">
      <w:r w:rsidRPr="00CD6915">
        <w:t>I_PRP have_VBP had_VBN one_CD lesson_NN already_RB in_IN accepting_VBG facts_NNS that_WDT should_MD make_VB a_DT man_NN humble_JJ to_TO the_DT last_JJ hour_NN of_IN his_PRP$ life_NN ._.</w:t>
      </w:r>
    </w:p>
    <w:p w14:paraId="586C0E79" w14:textId="77777777" w:rsidR="00EB4287" w:rsidRPr="00CD6915" w:rsidRDefault="00EB4287" w:rsidP="00EB4287">
      <w:r w:rsidRPr="00CD6915">
        <w:lastRenderedPageBreak/>
        <w:t>Besides_IN ,_, I_PRP know_VBP you_PRP loved_VBD my_PRP$ poor_JJ Lucy_NNP --_: ''_'' Here_RB he_PRP turned_VBD away_RB and_CC covered_VBD his_PRP$ face_NN with_IN his_PRP$ hands_NNS ._.</w:t>
      </w:r>
    </w:p>
    <w:p w14:paraId="447413AB" w14:textId="77777777" w:rsidR="00EB4287" w:rsidRPr="00CD6915" w:rsidRDefault="00EB4287" w:rsidP="00EB4287">
      <w:r w:rsidRPr="00CD6915">
        <w:t>I_PRP could_MD hear_VB the_DT tears_NNS in_IN his_PRP$ voice_NN ._.</w:t>
      </w:r>
    </w:p>
    <w:p w14:paraId="34236D8D" w14:textId="77777777" w:rsidR="00EB4287" w:rsidRPr="00CD6915" w:rsidRDefault="00EB4287" w:rsidP="00EB4287">
      <w:r w:rsidRPr="00CD6915">
        <w:t>Mr._NNP Morris_NNP ,_, with_IN instinctive_JJ delicacy_NN ,_, just_RB laid_VBD a_DT hand_NN for_IN a_DT moment_NN on_IN his_PRP$ shoulder_NN ,_, and_CC then_RB walked_VBD quietly_RB out_IN of_IN the_DT room_NN ._.</w:t>
      </w:r>
    </w:p>
    <w:p w14:paraId="4E2E7950" w14:textId="77777777" w:rsidR="00EB4287" w:rsidRPr="00CD6915" w:rsidRDefault="00EB4287" w:rsidP="00EB4287">
      <w:r w:rsidRPr="00CD6915">
        <w:t>I_PRP suppose_VBP there_EX is_VBZ something_NN in_IN woman_NN 's_POS nature_NN that_WDT makes_VBZ a_DT man_NN free_JJ to_TO break_VB down_RP before_IN her_PRP and_CC express_VB his_PRP$ feelings_NNS on_IN the_DT tender_NN or_CC emotional_JJ side_NN without_IN feeling_VBG it_PRP derogatory_JJ to_TO his_PRP$ manhood_NN ;_: for_IN when_WRB Lord_NNP Godalming_NNP found_VBD himself_PRP alone_RB with_IN me_PRP he_PRP sat_VBD down_RP on_IN the_DT sofa_NN and_CC gave_VBD way_NN utterly_RB and_CC openly_RB ._.</w:t>
      </w:r>
    </w:p>
    <w:p w14:paraId="67F0C9A7" w14:textId="77777777" w:rsidR="00EB4287" w:rsidRPr="00CD6915" w:rsidRDefault="00EB4287" w:rsidP="00EB4287">
      <w:r w:rsidRPr="00CD6915">
        <w:t>I_PRP sat_VBD down_RB beside_IN him_PRP and_CC took_VBD his_PRP$ hand_NN ._.</w:t>
      </w:r>
    </w:p>
    <w:p w14:paraId="1B74F279" w14:textId="77777777" w:rsidR="00EB4287" w:rsidRPr="00CD6915" w:rsidRDefault="00EB4287" w:rsidP="00EB4287">
      <w:r w:rsidRPr="00CD6915">
        <w:t>I_PRP hope_VBP he_PRP did_VBD n't_RB think_VB it_PRP forward_RB of_IN me_PRP ,_, and_CC that_IN if_IN he_PRP ever_RB thinks_VBZ of_IN it_PRP afterwards_RB he_PRP never_RB will_MD have_VB such_JJ a_DT thought_NN ._.</w:t>
      </w:r>
    </w:p>
    <w:p w14:paraId="7086C786" w14:textId="77777777" w:rsidR="00EB4287" w:rsidRPr="00CD6915" w:rsidRDefault="00EB4287" w:rsidP="00EB4287">
      <w:r w:rsidRPr="00CD6915">
        <w:t>There_EX I_PRP wrong_JJ him_PRP ;_: I_PRP know_VBP he_PRP never_RB will_MD --_: he_PRP is_VBZ too_RB true_JJ a_DT gentleman_NN ._.</w:t>
      </w:r>
    </w:p>
    <w:p w14:paraId="7DA14907" w14:textId="77777777" w:rsidR="00EB4287" w:rsidRPr="00CD6915" w:rsidRDefault="00EB4287" w:rsidP="00EB4287">
      <w:r w:rsidRPr="00CD6915">
        <w:t>I_PRP said_VBD to_TO him_PRP ,_, for_IN I_PRP could_MD see_VB that_IN his_PRP$ heart_NN was_VBD breaking_VBG :_: --_: ``_`` I_PRP loved_VBD dear_RB Lucy_NNP ,_, and_CC I_PRP know_VBP what_WP she_PRP was_VBD to_TO you_PRP ,_, and_CC what_WP you_PRP were_VBD to_TO her_PRP ._.</w:t>
      </w:r>
    </w:p>
    <w:p w14:paraId="2F7B7A5E" w14:textId="77777777" w:rsidR="00EB4287" w:rsidRPr="00CD6915" w:rsidRDefault="00EB4287" w:rsidP="00EB4287">
      <w:r w:rsidRPr="00CD6915">
        <w:t>She_PRP and_CC I_PRP were_VBD like_IN sisters_NNS ;_: and_CC now_RB she_PRP is_VBZ gone_VBN ,_, will_MD you_PRP not_RB let_VB me_PRP be_VB like_IN a_DT sister_NN to_TO you_PRP in_IN your_PRP$ trouble_NN ?_.</w:t>
      </w:r>
    </w:p>
    <w:p w14:paraId="2F12467C" w14:textId="77777777" w:rsidR="00EB4287" w:rsidRPr="00CD6915" w:rsidRDefault="00EB4287" w:rsidP="00EB4287">
      <w:r w:rsidRPr="00CD6915">
        <w:t>I_PRP know_VBP what_WP sorrows_VBZ you_PRP have_VBP had_VBN ,_, though_IN I_PRP can_MD not_RB measure_VB the_DT depth_NN of_IN them_PRP ._.</w:t>
      </w:r>
    </w:p>
    <w:p w14:paraId="6B26D0D2" w14:textId="77777777" w:rsidR="00EB4287" w:rsidRPr="00CD6915" w:rsidRDefault="00EB4287" w:rsidP="00EB4287">
      <w:r w:rsidRPr="00CD6915">
        <w:t>If_IN sympathy_NN and_CC pity_NN can_MD help_VB in_IN your_PRP$ affliction_NN ,_, wo_MD n't_RB you_PRP let_VB me_PRP be_VB of_IN some_DT little_JJ service_NN --_: for_IN Lucy_NNP 's_POS sake_NN ?_. ''_''</w:t>
      </w:r>
    </w:p>
    <w:p w14:paraId="4B25F6F5" w14:textId="77777777" w:rsidR="00EB4287" w:rsidRPr="00CD6915" w:rsidRDefault="00EB4287" w:rsidP="00EB4287">
      <w:r w:rsidRPr="00CD6915">
        <w:t>In_IN an_DT instant_NN the_DT poor_JJ dear_RB fellow_NN was_VBD overwhelmed_VBN with_IN grief_NN ._.</w:t>
      </w:r>
    </w:p>
    <w:p w14:paraId="0A7FF9C9" w14:textId="77777777" w:rsidR="00EB4287" w:rsidRPr="00CD6915" w:rsidRDefault="00EB4287" w:rsidP="00EB4287">
      <w:r w:rsidRPr="00CD6915">
        <w:t>It_PRP seemed_VBD to_TO me_PRP that_IN all_DT that_IN he_PRP had_VBD of_IN late_RB been_VBN suffering_VBG in_IN silence_NN found_VBD a_DT vent_VB at_IN once_RB ._.</w:t>
      </w:r>
    </w:p>
    <w:p w14:paraId="6A9E5342" w14:textId="77777777" w:rsidR="00EB4287" w:rsidRPr="00CD6915" w:rsidRDefault="00EB4287" w:rsidP="00EB4287">
      <w:r w:rsidRPr="00CD6915">
        <w:t>He_PRP grew_VBD quite_RB hysterical_JJ ,_, and_CC raising_VBG his_PRP$ open_JJ hands_NNS ,_, beat_VB his_PRP$ palms_NNS together_RB in_IN a_DT perfect_JJ agony_NN of_IN grief_NN ._.</w:t>
      </w:r>
    </w:p>
    <w:p w14:paraId="56ECF081" w14:textId="77777777" w:rsidR="00EB4287" w:rsidRPr="00CD6915" w:rsidRDefault="00EB4287" w:rsidP="00EB4287">
      <w:r w:rsidRPr="00CD6915">
        <w:t>He_PRP stood_VBD up_RB and_CC then_RB sat_VBD down_RB again_RB ,_, and_CC the_DT tears_NNS rained_VBD down_RP his_PRP$ cheeks_NNS ._.</w:t>
      </w:r>
    </w:p>
    <w:p w14:paraId="5AD3636C" w14:textId="77777777" w:rsidR="00EB4287" w:rsidRPr="00CD6915" w:rsidRDefault="00EB4287" w:rsidP="00EB4287">
      <w:r w:rsidRPr="00CD6915">
        <w:t>I_PRP felt_VBD an_DT infinite_JJ pity_NN for_IN him_PRP ,_, and_CC opened_VBD my_PRP$ arms_NNS unthinkingly_RB ._.</w:t>
      </w:r>
    </w:p>
    <w:p w14:paraId="7A9A08E9" w14:textId="77777777" w:rsidR="00EB4287" w:rsidRPr="00CD6915" w:rsidRDefault="00EB4287" w:rsidP="00EB4287">
      <w:r w:rsidRPr="00CD6915">
        <w:lastRenderedPageBreak/>
        <w:t>With_IN a_DT sob_VBP he_PRP laid_VBD his_PRP$ head_NN on_IN my_PRP$ shoulder_NN and_CC cried_VBD like_IN a_DT wearied_JJ child_NN ,_, whilst_IN he_PRP shook_VBD with_IN emotion_NN ._.</w:t>
      </w:r>
    </w:p>
    <w:p w14:paraId="0254DB51" w14:textId="77777777" w:rsidR="00EB4287" w:rsidRPr="00CD6915" w:rsidRDefault="00EB4287" w:rsidP="00EB4287">
      <w:r w:rsidRPr="00CD6915">
        <w:t>We_PRP women_NNS have_VBP something_NN of_IN the_DT mother_NN in_IN us_PRP that_WDT makes_VBZ us_PRP rise_VB above_IN smaller_JJR matters_NNS when_WRB the_DT mother-spirit_NN is_VBZ invoked_VBN ;_: I_PRP felt_VBD this_DT big_JJ sorrowing_JJ man_NN 's_POS head_NN resting_VBG on_IN me_PRP ,_, as_IN though_IN it_PRP were_VBD that_IN of_IN the_DT baby_NN that_IN some_DT day_NN may_MD lie_VB on_IN my_PRP$ bosom_NN ,_, and_CC I_PRP stroked_VBD his_PRP$ hair_NN as_IN though_IN he_PRP were_VBD my_PRP$ own_JJ child_NN ._.</w:t>
      </w:r>
    </w:p>
    <w:p w14:paraId="0C6E71E5" w14:textId="77777777" w:rsidR="00EB4287" w:rsidRPr="00CD6915" w:rsidRDefault="00EB4287" w:rsidP="00EB4287">
      <w:r w:rsidRPr="00CD6915">
        <w:t>I_PRP never_RB thought_VBD at_IN the_DT time_NN how_WRB strange_JJ it_PRP all_DT was_VBD ._.</w:t>
      </w:r>
    </w:p>
    <w:p w14:paraId="04140BE7" w14:textId="77777777" w:rsidR="00EB4287" w:rsidRPr="00CD6915" w:rsidRDefault="00EB4287" w:rsidP="00EB4287">
      <w:r w:rsidRPr="00CD6915">
        <w:t>After_IN a_DT little_JJ bit_NN his_PRP$ sobs_NNS ceased_VBD ,_, and_CC he_PRP raised_VBD himself_PRP with_IN an_DT apology_NN ,_, though_IN he_PRP made_VBD no_DT disguise_VB of_IN his_PRP$ emotion_NN ._.</w:t>
      </w:r>
    </w:p>
    <w:p w14:paraId="10195FBF" w14:textId="77777777" w:rsidR="00EB4287" w:rsidRPr="00CD6915" w:rsidRDefault="00EB4287" w:rsidP="00EB4287">
      <w:r w:rsidRPr="00CD6915">
        <w:t>He_PRP told_VBD me_PRP that_IN for_IN days_NNS and_CC nights_NNS past_NN --_: weary_JJ days_NNS and_CC sleepless_JJ nights_NNS --_: he_PRP had_VBD been_VBN unable_JJ to_TO speak_VB with_IN any_DT one_CD ,_, as_IN a_DT man_NN must_MD speak_VB in_IN his_PRP$ time_NN of_IN sorrow_NN ._.</w:t>
      </w:r>
    </w:p>
    <w:p w14:paraId="387AEDDE" w14:textId="77777777" w:rsidR="00EB4287" w:rsidRPr="00CD6915" w:rsidRDefault="00EB4287" w:rsidP="00EB4287">
      <w:r w:rsidRPr="00CD6915">
        <w:t>There_EX was_VBD no_DT woman_NN whose_WP$ sympathy_NN could_MD be_VB given_VBN to_TO him_PRP ,_, or_CC with_IN whom_WP ,_, owing_VBG to_TO the_DT terrible_JJ circumstance_NN with_IN which_WDT his_PRP$ sorrow_NN was_VBD surrounded_VBN ,_, he_PRP could_MD speak_VB freely_RB ._.</w:t>
      </w:r>
    </w:p>
    <w:p w14:paraId="5F043B88" w14:textId="77777777" w:rsidR="00EB4287" w:rsidRPr="00CD6915" w:rsidRDefault="00EB4287" w:rsidP="00EB4287">
      <w:r w:rsidRPr="00CD6915">
        <w:t>``_`` I_PRP know_VBP now_RB how_WRB I_PRP suffered_VBD ,_, ''_'' he_PRP said_VBD ,_, as_IN he_PRP dried_VBD his_PRP$ eyes_NNS ,_, ``_`` but_CC I_PRP do_VBP not_RB know_VB even_RB yet_RB --_: and_CC none_NN other_JJ can_MD ever_RB know_VB --_: how_WRB much_RB your_PRP$ sweet_JJ sympathy_NN has_VBZ been_VBN to_TO me_PRP to-day_JJ ._.</w:t>
      </w:r>
    </w:p>
    <w:p w14:paraId="406CC119" w14:textId="77777777" w:rsidR="00EB4287" w:rsidRPr="00CD6915" w:rsidRDefault="00EB4287" w:rsidP="00EB4287">
      <w:r w:rsidRPr="00CD6915">
        <w:t>I_PRP shall_MD know_VB better_JJR in_IN time_NN ;_: and_CC believe_VBP me_PRP that_IN ,_, though_IN I_PRP am_VBP not_RB ungrateful_JJ now_RB ,_, my_PRP$ gratitude_NN will_MD grow_VB with_IN my_PRP$ understanding_NN ._.</w:t>
      </w:r>
    </w:p>
    <w:p w14:paraId="2738BD1E" w14:textId="77777777" w:rsidR="00EB4287" w:rsidRPr="00CD6915" w:rsidRDefault="00EB4287" w:rsidP="00EB4287">
      <w:r w:rsidRPr="00CD6915">
        <w:t>You_PRP will_MD let_VB me_PRP be_VB like_IN a_DT brother_NN ,_, will_MD you_PRP not_RB ,_, for_IN all_PDT our_PRP$ lives_NNS --_: for_IN dear_RB Lucy_NNP 's_POS sake_NN ?_. ''_''</w:t>
      </w:r>
    </w:p>
    <w:p w14:paraId="46BBE3FE" w14:textId="77777777" w:rsidR="00EB4287" w:rsidRPr="00CD6915" w:rsidRDefault="00EB4287" w:rsidP="00EB4287">
      <w:r w:rsidRPr="00CD6915">
        <w:t>``_`` For_IN dear_RB Lucy_NNP 's_POS sake_NN ,_, ''_'' I_PRP said_VBD as_IN we_PRP clasped_VBD hands_NNS ._.</w:t>
      </w:r>
    </w:p>
    <w:p w14:paraId="312654AD" w14:textId="77777777" w:rsidR="00EB4287" w:rsidRPr="00CD6915" w:rsidRDefault="00EB4287" w:rsidP="00EB4287">
      <w:r w:rsidRPr="00CD6915">
        <w:t>``_`` Ay_NN ,_, and_CC for_IN your_PRP$ own_JJ sake_NN ,_, ''_'' he_PRP added_VBD ,_, ``_`` for_IN if_IN a_DT man_NN 's_POS esteem_NN and_CC gratitude_NN are_VBP ever_RB worth_JJ the_DT winning_NN ,_, you_PRP have_VBP won_VBN mine_JJ to-day_NN ._.</w:t>
      </w:r>
    </w:p>
    <w:p w14:paraId="268B3CAD" w14:textId="77777777" w:rsidR="00EB4287" w:rsidRPr="00CD6915" w:rsidRDefault="00EB4287" w:rsidP="00EB4287">
      <w:r w:rsidRPr="00CD6915">
        <w:t>If_IN ever_RB the_DT future_NN should_MD bring_VB to_TO you_PRP a_DT time_NN when_WRB you_PRP need_VBP a_DT man_NN 's_POS help_NN ,_, believe_VB me_PRP ,_, you_PRP will_MD not_RB call_VB in_IN vain_JJ ._.</w:t>
      </w:r>
    </w:p>
    <w:p w14:paraId="46A38BCB" w14:textId="77777777" w:rsidR="00EB4287" w:rsidRPr="00CD6915" w:rsidRDefault="00EB4287" w:rsidP="00EB4287">
      <w:r w:rsidRPr="00CD6915">
        <w:t xml:space="preserve">God_NN grant_NN that_IN no_DT such_JJ time_NN may_MD ever_RB come_VB to_TO you_PRP to_TO break_VB the_DT sunshine_NN of_IN your_PRP$ life_NN ;_: but_CC if_IN </w:t>
      </w:r>
      <w:r w:rsidRPr="00CD6915">
        <w:lastRenderedPageBreak/>
        <w:t>it_PRP should_MD ever_RB come_VB ,_, promise_VB me_PRP that_IN you_PRP will_MD let_VB me_PRP know_VB ._. ''_''</w:t>
      </w:r>
    </w:p>
    <w:p w14:paraId="0B36C783" w14:textId="77777777" w:rsidR="00EB4287" w:rsidRPr="00CD6915" w:rsidRDefault="00EB4287" w:rsidP="00EB4287">
      <w:r w:rsidRPr="00CD6915">
        <w:t>He_PRP was_VBD so_RB earnest_JJ ,_, and_CC his_PRP$ sorrow_NN was_VBD so_RB fresh_JJ ,_, that_IN I_PRP felt_VBD it_PRP would_MD comfort_VB him_PRP ,_, so_IN I_PRP said_VBD :_: --_: ``_`` I_PRP promise_VBP ._. ''_''</w:t>
      </w:r>
    </w:p>
    <w:p w14:paraId="4F909B1F" w14:textId="77777777" w:rsidR="00EB4287" w:rsidRPr="00CD6915" w:rsidRDefault="00EB4287" w:rsidP="00EB4287">
      <w:r w:rsidRPr="00CD6915">
        <w:t>As_IN I_PRP came_VBD along_IN the_DT corridor_NN I_PRP saw_VBD Mr._NNP Morris_NNP looking_VBG out_IN of_IN a_DT window_NN ._.</w:t>
      </w:r>
    </w:p>
    <w:p w14:paraId="799BC661" w14:textId="77777777" w:rsidR="00EB4287" w:rsidRPr="00CD6915" w:rsidRDefault="00EB4287" w:rsidP="00EB4287">
      <w:r w:rsidRPr="00CD6915">
        <w:t>He_PRP turned_VBD as_IN he_PRP heard_VBD my_PRP$ footsteps_NNS ._.</w:t>
      </w:r>
    </w:p>
    <w:p w14:paraId="68167A70" w14:textId="77777777" w:rsidR="00EB4287" w:rsidRPr="00CD6915" w:rsidRDefault="00EB4287" w:rsidP="00EB4287">
      <w:r w:rsidRPr="00CD6915">
        <w:t>``_`` How_WRB is_VBZ Art_NNP ?_. ''_''</w:t>
      </w:r>
    </w:p>
    <w:p w14:paraId="4163F6A0" w14:textId="77777777" w:rsidR="00EB4287" w:rsidRPr="00CD6915" w:rsidRDefault="00EB4287" w:rsidP="00EB4287">
      <w:r w:rsidRPr="00CD6915">
        <w:t>he_PRP said_VBD ._.</w:t>
      </w:r>
    </w:p>
    <w:p w14:paraId="32F92D18" w14:textId="77777777" w:rsidR="00EB4287" w:rsidRPr="00CD6915" w:rsidRDefault="00EB4287" w:rsidP="00EB4287">
      <w:r w:rsidRPr="00CD6915">
        <w:t>Then_RB noticing_VBG my_PRP$ red_JJ eyes_NNS ,_, he_PRP went_VBD on_IN :_: ``_`` Ah_UH ,_, I_PRP see_VBP you_PRP have_VBP been_VBN comforting_JJ him_PRP ._.</w:t>
      </w:r>
    </w:p>
    <w:p w14:paraId="1C43CAD0" w14:textId="77777777" w:rsidR="00EB4287" w:rsidRPr="00CD6915" w:rsidRDefault="00EB4287" w:rsidP="00EB4287">
      <w:r w:rsidRPr="00CD6915">
        <w:t>Poor_NNP old_JJ fellow_NN !_.</w:t>
      </w:r>
    </w:p>
    <w:p w14:paraId="6FC83FE9" w14:textId="77777777" w:rsidR="00EB4287" w:rsidRPr="00CD6915" w:rsidRDefault="00EB4287" w:rsidP="00EB4287">
      <w:r w:rsidRPr="00CD6915">
        <w:t>he_PRP needs_VBZ it_PRP ._.</w:t>
      </w:r>
    </w:p>
    <w:p w14:paraId="7048D03E" w14:textId="77777777" w:rsidR="00EB4287" w:rsidRPr="00CD6915" w:rsidRDefault="00EB4287" w:rsidP="00EB4287">
      <w:r w:rsidRPr="00CD6915">
        <w:t>No_DT one_NN but_CC a_DT woman_NN can_MD help_VB a_DT man_NN when_WRB he_PRP is_VBZ in_IN trouble_NN of_IN the_DT heart_NN ;_: and_CC he_PRP had_VBD no_DT one_NN to_TO comfort_VB him_PRP ._. ''_''</w:t>
      </w:r>
    </w:p>
    <w:p w14:paraId="3469CB71" w14:textId="77777777" w:rsidR="00EB4287" w:rsidRPr="00CD6915" w:rsidRDefault="00EB4287" w:rsidP="00EB4287">
      <w:r w:rsidRPr="00CD6915">
        <w:t>He_PRP bore_VBD his_PRP$ own_JJ trouble_NN so_RB bravely_RB that_IN my_PRP$ heart_NN bled_VBD for_IN him_PRP ._.</w:t>
      </w:r>
    </w:p>
    <w:p w14:paraId="59AE7DB3" w14:textId="77777777" w:rsidR="00EB4287" w:rsidRPr="00CD6915" w:rsidRDefault="00EB4287" w:rsidP="00EB4287">
      <w:r w:rsidRPr="00CD6915">
        <w:t>I_PRP saw_VBD the_DT manuscript_NN in_IN his_PRP$ hand_NN ,_, and_CC I_PRP knew_VBD that_IN when_WRB he_PRP read_VBD it_PRP he_PRP would_MD realise_VB how_WRB much_JJ I_PRP knew_VBD ;_: so_IN I_PRP said_VBD to_TO him_PRP :_: --_: ``_`` I_PRP wish_VBP I_PRP could_MD comfort_VB all_DT who_WP suffer_VBP from_IN the_DT heart_NN ._.</w:t>
      </w:r>
    </w:p>
    <w:p w14:paraId="16191917" w14:textId="77777777" w:rsidR="00EB4287" w:rsidRPr="00CD6915" w:rsidRDefault="00EB4287" w:rsidP="00EB4287">
      <w:r w:rsidRPr="00CD6915">
        <w:t>Will_MD you_PRP let_VB me_PRP be_VB your_PRP$ friend_NN ,_, and_CC will_MD you_PRP come_VB to_TO me_PRP for_IN comfort_NN if_IN you_PRP need_VBP it_PRP ?_.</w:t>
      </w:r>
    </w:p>
    <w:p w14:paraId="5BE451C2" w14:textId="77777777" w:rsidR="00EB4287" w:rsidRPr="00CD6915" w:rsidRDefault="00EB4287" w:rsidP="00EB4287">
      <w:r w:rsidRPr="00CD6915">
        <w:t>You_PRP will_MD know_VB ,_, later_RB on_IN ,_, why_WRB I_PRP speak_VBP ._. ''_''</w:t>
      </w:r>
    </w:p>
    <w:p w14:paraId="6121677A" w14:textId="77777777" w:rsidR="00EB4287" w:rsidRPr="00CD6915" w:rsidRDefault="00EB4287" w:rsidP="00EB4287">
      <w:r w:rsidRPr="00CD6915">
        <w:t>He_PRP saw_VBD that_IN I_PRP was_VBD in_IN earnest_NN ,_, and_CC stooping_NN ,_, took_VBD my_PRP$ hand_NN ,_, and_CC raising_VBG it_PRP to_TO his_PRP$ lips_NNS ,_, kissed_VBD it_PRP ._.</w:t>
      </w:r>
    </w:p>
    <w:p w14:paraId="598B91A7" w14:textId="77777777" w:rsidR="00EB4287" w:rsidRPr="00CD6915" w:rsidRDefault="00EB4287" w:rsidP="00EB4287">
      <w:r w:rsidRPr="00CD6915">
        <w:t>It_PRP seemed_VBD but_CC poor_JJ comfort_NN to_TO so_RB brave_VB and_CC unselfish_VB a_DT soul_NN ,_, and_CC impulsively_RB I_PRP bent_JJ over_IN and_CC kissed_VBD him_PRP ._.</w:t>
      </w:r>
    </w:p>
    <w:p w14:paraId="5A5FA7CE" w14:textId="77777777" w:rsidR="00EB4287" w:rsidRPr="00CD6915" w:rsidRDefault="00EB4287" w:rsidP="00EB4287">
      <w:r w:rsidRPr="00CD6915">
        <w:t>The_DT tears_NNS rose_VBD in_IN his_PRP$ eyes_NNS ,_, and_CC there_EX was_VBD a_DT momentary_JJ choking_VBG in_IN his_PRP$ throat_NN ;_: he_PRP said_VBD quite_RB calmly_RB :_: --_: ``_`` Little_JJ girl_NN ,_, you_PRP will_MD never_RB regret_VB that_IN true-hearted_JJ kindness_NN ,_, so_RB long_RB as_RB ever_RB you_PRP live_VBP !_. ''_''</w:t>
      </w:r>
    </w:p>
    <w:p w14:paraId="22B57882" w14:textId="77777777" w:rsidR="00EB4287" w:rsidRPr="00CD6915" w:rsidRDefault="00EB4287" w:rsidP="00EB4287">
      <w:r w:rsidRPr="00CD6915">
        <w:t>Then_RB he_PRP went_VBD into_IN the_DT study_NN to_TO his_PRP$ friend_NN ._.</w:t>
      </w:r>
    </w:p>
    <w:p w14:paraId="26DCD192" w14:textId="77777777" w:rsidR="00EB4287" w:rsidRPr="00CD6915" w:rsidRDefault="00EB4287" w:rsidP="00EB4287">
      <w:r w:rsidRPr="00CD6915">
        <w:t>``_`` Little_JJ girl_NN !_. ''_''</w:t>
      </w:r>
    </w:p>
    <w:p w14:paraId="00608650" w14:textId="77777777" w:rsidR="00EB4287" w:rsidRPr="00CD6915" w:rsidRDefault="00EB4287" w:rsidP="00EB4287">
      <w:pPr>
        <w:rPr>
          <w:ins w:id="29" w:author="Lee Ji Eun" w:date="2019-09-22T21:47:00Z"/>
        </w:rPr>
      </w:pPr>
      <w:r w:rsidRPr="00CD6915">
        <w:t>--_: the_DT very_JJ words_NNS he_PRP had_VBD used_VBN to_TO Lucy_NNP ,_, and_CC oh_UH ,_, but_CC he_PRP proved_VBD himself_PRP a_DT friend_NN !_.</w:t>
      </w:r>
    </w:p>
    <w:p w14:paraId="120D6E5A" w14:textId="77777777" w:rsidR="00EB4287" w:rsidRPr="00CD6915" w:rsidRDefault="00EB4287" w:rsidP="00EB4287"/>
    <w:p w14:paraId="284F2A85" w14:textId="77777777" w:rsidR="00EB4287" w:rsidRPr="00CD6915" w:rsidRDefault="00EB4287" w:rsidP="00EB4287">
      <w:r w:rsidRPr="00CD6915">
        <w:t>CHAPTER_NNP XVIII_NNP DR._NNP SEWARD_NNP 'S_POS DIARY_NN 30_CD September_NNP ._.</w:t>
      </w:r>
    </w:p>
    <w:p w14:paraId="001EFE87" w14:textId="77777777" w:rsidR="00EB4287" w:rsidRPr="00CD6915" w:rsidRDefault="00EB4287" w:rsidP="00EB4287">
      <w:r w:rsidRPr="00CD6915">
        <w:lastRenderedPageBreak/>
        <w:t>--_: I_PRP got_VBD home_NN at_IN five_CD o'clock_RB ,_, and_CC found_VBD that_IN Godalming_NNP and_CC Morris_NNP had_VBD not_RB only_RB arrived_VBN ,_, but_CC had_VBD already_RB studied_VBN the_DT transcript_NN of_IN the_DT various_JJ diaries_NNS and_CC letters_NNS which_WDT Harker_NNP and_CC his_PRP$ wonderful_JJ wife_NN had_VBD made_VBN and_CC arranged_VBN ._.</w:t>
      </w:r>
    </w:p>
    <w:p w14:paraId="40172E4D" w14:textId="77777777" w:rsidR="00EB4287" w:rsidRPr="00CD6915" w:rsidRDefault="00EB4287" w:rsidP="00EB4287">
      <w:r w:rsidRPr="00CD6915">
        <w:t>Harker_NNP had_VBD not_RB yet_RB returned_VBN from_IN his_PRP$ visit_NN to_TO the_DT carriers_NNS '_POS men_NNS ,_, of_IN whom_WP Dr._NNP Hennessey_NNP had_VBD written_VBN to_TO me_PRP ._.</w:t>
      </w:r>
    </w:p>
    <w:p w14:paraId="54580EB9" w14:textId="77777777" w:rsidR="00EB4287" w:rsidRPr="00CD6915" w:rsidRDefault="00EB4287" w:rsidP="00EB4287">
      <w:r w:rsidRPr="00CD6915">
        <w:t>Mrs._NNP Harker_NNP gave_VBD us_PRP a_DT cup_NN of_IN tea_NN ,_, and_CC I_PRP can_MD honestly_RB say_VB that_IN ,_, for_IN the_DT first_JJ time_NN since_IN I_PRP have_VBP lived_VBN in_IN it_PRP ,_, this_DT old_JJ house_NN seemed_VBD like_IN home_NN ._.</w:t>
      </w:r>
    </w:p>
    <w:p w14:paraId="5139B3C3" w14:textId="77777777" w:rsidR="00EB4287" w:rsidRPr="00CD6915" w:rsidRDefault="00EB4287" w:rsidP="00EB4287">
      <w:r w:rsidRPr="00CD6915">
        <w:t>When_WRB we_PRP had_VBD finished_VBN ,_, Mrs._NNP Harker_NNP said_VBD :_: --_: ``_`` Dr._NNP Seward_NNP ,_, may_MD I_PRP ask_VB a_DT favour_NN ?_.</w:t>
      </w:r>
    </w:p>
    <w:p w14:paraId="2DB2108A" w14:textId="77777777" w:rsidR="00EB4287" w:rsidRPr="00CD6915" w:rsidRDefault="00EB4287" w:rsidP="00EB4287">
      <w:r w:rsidRPr="00CD6915">
        <w:t>I_PRP want_VBP to_TO see_VB your_PRP$ patient_NN ,_, Mr._NNP Renfield_NNP ._.</w:t>
      </w:r>
    </w:p>
    <w:p w14:paraId="233149AA" w14:textId="77777777" w:rsidR="00EB4287" w:rsidRPr="00CD6915" w:rsidRDefault="00EB4287" w:rsidP="00EB4287">
      <w:r w:rsidRPr="00CD6915">
        <w:t>Do_VB let_VB me_PRP see_VB him_PRP ._.</w:t>
      </w:r>
    </w:p>
    <w:p w14:paraId="34E3B5D5" w14:textId="77777777" w:rsidR="00EB4287" w:rsidRPr="00CD6915" w:rsidRDefault="00EB4287" w:rsidP="00EB4287">
      <w:r w:rsidRPr="00CD6915">
        <w:t>What_WP you_PRP have_VBP said_VBN of_IN him_PRP in_IN your_PRP$ diary_NN interests_NNS me_PRP so_RB much_JJ !_. ''_''</w:t>
      </w:r>
    </w:p>
    <w:p w14:paraId="1EC37343" w14:textId="77777777" w:rsidR="00EB4287" w:rsidRPr="00CD6915" w:rsidRDefault="00EB4287" w:rsidP="00EB4287">
      <w:r w:rsidRPr="00CD6915">
        <w:t>She_PRP looked_VBD so_RB appealing_JJ and_CC so_RB pretty_RB that_IN I_PRP could_MD not_RB refuse_VB her_PRP ,_, and_CC there_EX was_VBD no_DT possible_JJ reason_NN why_WRB I_PRP should_MD ;_: so_IN I_PRP took_VBD her_PRP with_IN me_PRP ._.</w:t>
      </w:r>
    </w:p>
    <w:p w14:paraId="4B29A4BC" w14:textId="77777777" w:rsidR="00EB4287" w:rsidRPr="00CD6915" w:rsidRDefault="00EB4287" w:rsidP="00EB4287">
      <w:r w:rsidRPr="00CD6915">
        <w:t>When_WRB I_PRP went_VBD into_IN the_DT room_NN ,_, I_PRP told_VBD the_DT man_NN that_IN a_DT lady_NN would_MD like_VB to_TO see_VB him_PRP ;_: to_TO which_WDT he_PRP simply_RB answered_VBD :_: ``_`` Why_WRB ?_. ''_''</w:t>
      </w:r>
    </w:p>
    <w:p w14:paraId="17A1A082" w14:textId="77777777" w:rsidR="00EB4287" w:rsidRPr="00CD6915" w:rsidRDefault="00EB4287" w:rsidP="00EB4287">
      <w:r w:rsidRPr="00CD6915">
        <w:t>``_`` She_PRP is_VBZ going_VBG through_IN the_DT house_NN ,_, and_CC wants_VBZ to_TO see_VB every_DT one_CD in_IN it_PRP ,_, ''_'' I_PRP answered_VBD ._.</w:t>
      </w:r>
    </w:p>
    <w:p w14:paraId="2E975765" w14:textId="77777777" w:rsidR="00EB4287" w:rsidRPr="00CD6915" w:rsidRDefault="00EB4287" w:rsidP="00EB4287">
      <w:r w:rsidRPr="00CD6915">
        <w:t>``_`` Oh_UH ,_, very_RB well_RB ,_, ''_'' he_PRP said_VBD ;_: ``_`` let_VB her_PRP come_VB in_IN ,_, by_IN all_DT means_NNS ;_: but_CC just_RB wait_VB a_DT minute_NN till_IN I_PRP tidy_VBP up_RP the_DT place_NN ._. ''_''</w:t>
      </w:r>
    </w:p>
    <w:p w14:paraId="7F00920F" w14:textId="77777777" w:rsidR="00EB4287" w:rsidRPr="00CD6915" w:rsidRDefault="00EB4287" w:rsidP="00EB4287">
      <w:r w:rsidRPr="00CD6915">
        <w:t>His_PRP$ method_NN of_IN tidying_VBG was_VBD peculiar_JJ :_: he_PRP simply_RB swallowed_VBD all_PDT the_DT flies_NNS and_CC spiders_NNS in_IN the_DT boxes_NNS before_IN I_PRP could_MD stop_VB him_PRP ._.</w:t>
      </w:r>
    </w:p>
    <w:p w14:paraId="53F03785" w14:textId="77777777" w:rsidR="00EB4287" w:rsidRPr="00CD6915" w:rsidRDefault="00EB4287" w:rsidP="00EB4287">
      <w:r w:rsidRPr="00CD6915">
        <w:t>It_PRP was_VBD quite_RB evident_JJ that_IN he_PRP feared_VBD ,_, or_CC was_VBD jealous_JJ of_IN ,_, some_DT interference_NN ._.</w:t>
      </w:r>
    </w:p>
    <w:p w14:paraId="418EBCB6" w14:textId="77777777" w:rsidR="00EB4287" w:rsidRPr="00CD6915" w:rsidRDefault="00EB4287" w:rsidP="00EB4287">
      <w:r w:rsidRPr="00CD6915">
        <w:t>When_WRB he_PRP had_VBD got_VBN through_IN his_PRP$ disgusting_JJ task_NN ,_, he_PRP said_VBD cheerfully_RB :_: ``_`` Let_VB the_DT lady_NN come_VBN in_RP ,_, ''_'' and_CC sat_VBD down_RP on_IN the_DT edge_NN of_IN his_PRP$ bed_NN with_IN his_PRP$ head_NN down_RP ,_, but_CC with_IN his_PRP$ eyelids_NNS raised_VBD so_RB that_IN he_PRP could_MD see_VB her_PRP as_IN she_PRP entered_VBD ._.</w:t>
      </w:r>
    </w:p>
    <w:p w14:paraId="1BEA7254" w14:textId="77777777" w:rsidR="00EB4287" w:rsidRPr="00CD6915" w:rsidRDefault="00EB4287" w:rsidP="00EB4287">
      <w:r w:rsidRPr="00CD6915">
        <w:t xml:space="preserve">For_IN a_DT moment_NN I_PRP thought_VBD that_IN he_PRP might_MD have_VB some_DT homicidal_JJ intent_NN ;_: I_PRP remembered_VBD how_WRB quiet_JJ he_PRP had_VBD been_VBN just_RB before_IN he_PRP attacked_VBD me_PRP in_IN my_PRP$ own_JJ study_NN ,_, and_CC I_PRP took_VBD care_NN to_TO stand_VB where_WRB I_PRP could_MD </w:t>
      </w:r>
      <w:r w:rsidRPr="00CD6915">
        <w:lastRenderedPageBreak/>
        <w:t>seize_VB him_PRP at_IN once_RB if_IN he_PRP attempted_VBD to_TO make_VB a_DT spring_NN at_IN her_PRP ._.</w:t>
      </w:r>
    </w:p>
    <w:p w14:paraId="0C30BCB0" w14:textId="77777777" w:rsidR="00EB4287" w:rsidRPr="00CD6915" w:rsidRDefault="00EB4287" w:rsidP="00EB4287">
      <w:r w:rsidRPr="00CD6915">
        <w:t>She_PRP came_VBD into_IN the_DT room_NN with_IN an_DT easy_JJ gracefulness_NN which_WDT would_MD at_IN once_RB command_VB the_DT respect_NN of_IN any_DT lunatic_JJ --_: for_IN easiness_NN is_VBZ one_CD of_IN the_DT qualities_NNS mad_JJ people_NNS most_JJS respect_NN ._.</w:t>
      </w:r>
    </w:p>
    <w:p w14:paraId="44C359F2" w14:textId="77777777" w:rsidR="00EB4287" w:rsidRPr="00CD6915" w:rsidRDefault="00EB4287" w:rsidP="00EB4287">
      <w:r w:rsidRPr="00CD6915">
        <w:t>She_PRP walked_VBD over_RP to_TO him_PRP ,_, smiling_VBG pleasantly_RB ,_, and_CC held_VBD out_RP her_PRP$ hand_NN ._.</w:t>
      </w:r>
    </w:p>
    <w:p w14:paraId="155E60A0" w14:textId="77777777" w:rsidR="00EB4287" w:rsidRPr="00CD6915" w:rsidRDefault="00EB4287" w:rsidP="00EB4287">
      <w:r w:rsidRPr="00CD6915">
        <w:t>``_`` Good-evening_JJ ,_, Mr._NNP Renfield_NNP ,_, ''_'' said_VBD she_PRP ._.</w:t>
      </w:r>
    </w:p>
    <w:p w14:paraId="60AD8715" w14:textId="77777777" w:rsidR="00EB4287" w:rsidRPr="00CD6915" w:rsidRDefault="00EB4287" w:rsidP="00EB4287">
      <w:r w:rsidRPr="00CD6915">
        <w:t>``_`` You_PRP see_VBP ,_, I_PRP know_VBP you_PRP ,_, for_IN Dr._NNP Seward_NNP has_VBZ told_VBN me_PRP of_IN you_PRP ._. ''_''</w:t>
      </w:r>
    </w:p>
    <w:p w14:paraId="7C2409DD" w14:textId="77777777" w:rsidR="00EB4287" w:rsidRPr="00CD6915" w:rsidRDefault="00EB4287" w:rsidP="00EB4287">
      <w:r w:rsidRPr="00CD6915">
        <w:t>He_PRP made_VBD no_DT immediate_JJ reply_NN ,_, but_CC eyed_VBD her_PRP all_DT over_IN intently_RB with_IN a_DT set_VBN frown_NN on_IN his_PRP$ face_NN ._.</w:t>
      </w:r>
    </w:p>
    <w:p w14:paraId="0D9B704E" w14:textId="77777777" w:rsidR="00EB4287" w:rsidRPr="00CD6915" w:rsidRDefault="00EB4287" w:rsidP="00EB4287">
      <w:r w:rsidRPr="00CD6915">
        <w:t>This_DT look_NN gave_VBD way_NN to_TO one_CD of_IN wonder_NN ,_, which_WDT merged_VBD in_IN doubt_NN ;_: then_RB ,_, to_TO my_PRP$ intense_JJ astonishment_NN ,_, he_PRP said_VBD :_: --_: ``_`` You_PRP 're_VBP not_RB the_DT girl_NN the_DT doctor_NN wanted_VBD to_TO marry_VB ,_, are_VBP you_PRP ?_.</w:t>
      </w:r>
    </w:p>
    <w:p w14:paraId="1F300E1F" w14:textId="77777777" w:rsidR="00EB4287" w:rsidRPr="00CD6915" w:rsidRDefault="00EB4287" w:rsidP="00EB4287">
      <w:r w:rsidRPr="00CD6915">
        <w:t>You_PRP ca_MD n't_RB be_VB ,_, you_PRP know_VBP ,_, for_IN she_PRP 's_VBZ dead_JJ ._. ''_''</w:t>
      </w:r>
    </w:p>
    <w:p w14:paraId="119A6E11" w14:textId="77777777" w:rsidR="00EB4287" w:rsidRPr="00CD6915" w:rsidRDefault="00EB4287" w:rsidP="00EB4287">
      <w:r w:rsidRPr="00CD6915">
        <w:t>Mrs._NNP Harker_NNP smiled_VBD sweetly_RB as_IN she_PRP replied_VBD :_: --_: ``_`` Oh_UH no_UH !_.</w:t>
      </w:r>
    </w:p>
    <w:p w14:paraId="6C7D3B7E" w14:textId="77777777" w:rsidR="00EB4287" w:rsidRPr="00CD6915" w:rsidRDefault="00EB4287" w:rsidP="00EB4287">
      <w:r w:rsidRPr="00CD6915">
        <w:t>I_PRP have_VBP a_DT husband_NN of_IN my_PRP$ own_JJ ,_, to_TO whom_WP I_PRP was_VBD married_VBN before_IN I_PRP ever_RB saw_VBD Dr._NNP Seward_NNP ,_, or_CC he_PRP me_PRP ._.</w:t>
      </w:r>
    </w:p>
    <w:p w14:paraId="1B604F41" w14:textId="77777777" w:rsidR="00EB4287" w:rsidRPr="00CD6915" w:rsidRDefault="00EB4287" w:rsidP="00EB4287">
      <w:r w:rsidRPr="00CD6915">
        <w:t>I_PRP am_VBP Mrs._NNP Harker_NNP ._. ''_''</w:t>
      </w:r>
    </w:p>
    <w:p w14:paraId="58CD3B77" w14:textId="77777777" w:rsidR="00EB4287" w:rsidRPr="00CD6915" w:rsidRDefault="00EB4287" w:rsidP="00EB4287">
      <w:r w:rsidRPr="00CD6915">
        <w:t>``_`` Then_RB what_WP are_VBP you_PRP doing_VBG here_RB ?_. ''_''</w:t>
      </w:r>
    </w:p>
    <w:p w14:paraId="546F2FAD" w14:textId="77777777" w:rsidR="00EB4287" w:rsidRPr="00CD6915" w:rsidRDefault="00EB4287" w:rsidP="00EB4287">
      <w:r w:rsidRPr="00CD6915">
        <w:t>``_`` My_PRP$ husband_NN and_CC I_PRP are_VBP staying_VBG on_IN a_DT visit_NN with_IN Dr._NNP Seward_NNP ._. ''_''</w:t>
      </w:r>
    </w:p>
    <w:p w14:paraId="4884EBD2" w14:textId="77777777" w:rsidR="00EB4287" w:rsidRPr="00CD6915" w:rsidRDefault="00EB4287" w:rsidP="00EB4287">
      <w:r w:rsidRPr="00CD6915">
        <w:t>``_`` Then_RB do_VBP n't_RB stay_VB ._. ''_''</w:t>
      </w:r>
    </w:p>
    <w:p w14:paraId="2E57A750" w14:textId="77777777" w:rsidR="00EB4287" w:rsidRPr="00CD6915" w:rsidRDefault="00EB4287" w:rsidP="00EB4287">
      <w:r w:rsidRPr="00CD6915">
        <w:t>``_`` But_CC why_WRB not_RB ?_. ''_''</w:t>
      </w:r>
    </w:p>
    <w:p w14:paraId="73BA8199" w14:textId="77777777" w:rsidR="00EB4287" w:rsidRPr="00CD6915" w:rsidRDefault="00EB4287" w:rsidP="00EB4287">
      <w:r w:rsidRPr="00CD6915">
        <w:t>I_PRP thought_VBD that_IN this_DT style_NN of_IN conversation_NN might_MD not_RB be_VB pleasant_JJ to_TO Mrs._NNP Harker_NNP ,_, any_DT more_JJR than_IN it_PRP was_VBD to_TO me_PRP ,_, so_IN I_PRP joined_VBD in_IN :_: --_: ``_`` How_WRB did_VBD you_PRP know_VB I_PRP wanted_VBD to_TO marry_VB any_DT one_NN ?_. ''_''</w:t>
      </w:r>
    </w:p>
    <w:p w14:paraId="550ACD1B" w14:textId="77777777" w:rsidR="00EB4287" w:rsidRPr="00CD6915" w:rsidRDefault="00EB4287" w:rsidP="00EB4287">
      <w:r w:rsidRPr="00CD6915">
        <w:t>His_PRP$ reply_NN was_VBD simply_RB contemptuous_JJ ,_, given_VBN in_IN a_DT pause_NN in_IN which_WDT he_PRP turned_VBD his_PRP$ eyes_NNS from_IN Mrs._NNP Harker_NNP to_TO me_PRP ,_, instantly_RB turning_VBG them_PRP back_RB again_RB :_: --_: ``_`` What_WP an_DT asinine_JJ question_NN !_. ''_''</w:t>
      </w:r>
    </w:p>
    <w:p w14:paraId="1A6B6ED6" w14:textId="77777777" w:rsidR="00EB4287" w:rsidRPr="00CD6915" w:rsidRDefault="00EB4287" w:rsidP="00EB4287">
      <w:r w:rsidRPr="00CD6915">
        <w:t>``_`` I_PRP do_VBP n't_RB see_VB that_IN at_IN all_DT ,_, Mr._NNP Renfield_NNP ,_, ''_'' said_VBD Mrs._NNP Harker_NNP ,_, at_IN once_RB championing_VBG me_PRP ._.</w:t>
      </w:r>
    </w:p>
    <w:p w14:paraId="2687BC0B" w14:textId="77777777" w:rsidR="00EB4287" w:rsidRPr="00CD6915" w:rsidRDefault="00EB4287" w:rsidP="00EB4287">
      <w:r w:rsidRPr="00CD6915">
        <w:t xml:space="preserve">He_PRP replied_VBD to_TO her_PRP with_IN as_RB much_JJ courtesy_NN and_CC respect_NN as_IN he_PRP had_VBD shown_VBN contempt_NN to_TO me_PRP :_: --_: ``_`` You_PRP will_MD ,_, of_IN course_NN ,_, understand_VB ,_, Mrs._NNP Harker_NNP ,_, that_IN when_WRB a_DT man_NN is_VBZ so_RB loved_VBN and_CC honoured_VBN as_IN </w:t>
      </w:r>
      <w:r w:rsidRPr="00CD6915">
        <w:lastRenderedPageBreak/>
        <w:t>our_PRP$ host_NN is_VBZ ,_, everything_NN regarding_VBG him_PRP is_VBZ of_IN interest_NN in_IN our_PRP$ little_JJ community_NN ._.</w:t>
      </w:r>
    </w:p>
    <w:p w14:paraId="4045C398" w14:textId="77777777" w:rsidR="00EB4287" w:rsidRPr="00CD6915" w:rsidRDefault="00EB4287" w:rsidP="00EB4287">
      <w:r w:rsidRPr="00CD6915">
        <w:t>Dr._NNP Seward_NNP is_VBZ loved_VBN not_RB only_RB by_IN his_PRP$ household_NN and_CC his_PRP$ friends_NNS ,_, but_CC even_RB by_IN his_PRP$ patients_NNS ,_, who_WP ,_, being_VBG some_DT of_IN them_PRP hardly_RB in_IN mental_JJ equilibrium_NN ,_, are_VBP apt_JJ to_TO distort_VB causes_NNS and_CC effects_NNS ._.</w:t>
      </w:r>
    </w:p>
    <w:p w14:paraId="4F6D70A4" w14:textId="77777777" w:rsidR="00EB4287" w:rsidRPr="00CD6915" w:rsidRDefault="00EB4287" w:rsidP="00EB4287">
      <w:r w:rsidRPr="00CD6915">
        <w:t>Since_IN I_PRP myself_PRP have_VBP been_VBN an_DT inmate_NN of_IN a_DT lunatic_JJ asylum_NN ,_, I_PRP can_MD not_RB but_CC notice_VB that_IN the_DT sophistic_JJ tendencies_NNS of_IN some_DT of_IN its_PRP$ inmates_NNS lean_VBP towards_IN the_DT errors_NNS of_IN non_JJ causa_NN and_CC ignoratio_FW elenchi_FW ._. ''_''</w:t>
      </w:r>
    </w:p>
    <w:p w14:paraId="348715ED" w14:textId="77777777" w:rsidR="00EB4287" w:rsidRPr="00CD6915" w:rsidRDefault="00EB4287" w:rsidP="00EB4287">
      <w:r w:rsidRPr="00CD6915">
        <w:t>I_PRP positively_RB opened_VBD my_PRP$ eyes_NNS at_IN this_DT new_JJ development_NN ._.</w:t>
      </w:r>
    </w:p>
    <w:p w14:paraId="3D60F07A" w14:textId="77777777" w:rsidR="00EB4287" w:rsidRPr="00CD6915" w:rsidRDefault="00EB4287" w:rsidP="00EB4287">
      <w:r w:rsidRPr="00CD6915">
        <w:t>Here_RB was_VBD my_PRP$ own_JJ pet_NN lunatic_NN --_: the_DT most_RBS pronounced_JJ of_IN his_PRP$ type_NN that_IN I_PRP had_VBD ever_RB met_VBN with_IN --_: talking_VBG elemental_JJ philosophy_NN ,_, and_CC with_IN the_DT manner_NN of_IN a_DT polished_JJ gentleman_NN ._.</w:t>
      </w:r>
    </w:p>
    <w:p w14:paraId="4AF647D2" w14:textId="77777777" w:rsidR="00EB4287" w:rsidRPr="00CD6915" w:rsidRDefault="00EB4287" w:rsidP="00EB4287">
      <w:r w:rsidRPr="00CD6915">
        <w:t>I_PRP wonder_VBP if_IN it_PRP was_VBD Mrs._NNP Harker_NNP 's_POS presence_NN which_WDT had_VBD touched_VBN some_DT chord_NN in_IN his_PRP$ memory_NN ._.</w:t>
      </w:r>
    </w:p>
    <w:p w14:paraId="652E1269" w14:textId="77777777" w:rsidR="00EB4287" w:rsidRPr="00CD6915" w:rsidRDefault="00EB4287" w:rsidP="00EB4287">
      <w:r w:rsidRPr="00CD6915">
        <w:t>If_IN this_DT new_JJ phase_NN was_VBD spontaneous_JJ ,_, or_CC in_IN any_DT way_NN due_JJ to_TO her_PRP$ unconscious_JJ influence_NN ,_, she_PRP must_MD have_VB some_DT rare_JJ gift_NN or_CC power_NN ._.</w:t>
      </w:r>
    </w:p>
    <w:p w14:paraId="33853F28" w14:textId="77777777" w:rsidR="00EB4287" w:rsidRPr="00CD6915" w:rsidRDefault="00EB4287" w:rsidP="00EB4287">
      <w:r w:rsidRPr="00CD6915">
        <w:t>We_PRP continued_VBD to_TO talk_VB for_IN some_DT time_NN ;_: and_CC ,_, seeing_VBG that_IN he_PRP was_VBD seemingly_RB quite_RB reasonable_JJ ,_, she_PRP ventured_VBD ,_, looking_VBG at_IN me_PRP questioningly_RB as_IN she_PRP began_VBD ,_, to_TO lead_VB him_PRP to_TO his_PRP$ favourite_JJ topic_NN ._.</w:t>
      </w:r>
    </w:p>
    <w:p w14:paraId="19D4A26C" w14:textId="77777777" w:rsidR="00EB4287" w:rsidRPr="00CD6915" w:rsidRDefault="00EB4287" w:rsidP="00EB4287">
      <w:r w:rsidRPr="00CD6915">
        <w:t>I_PRP was_VBD again_RB astonished_VBN ,_, for_IN he_PRP addressed_VBD himself_PRP to_TO the_DT question_NN with_IN the_DT impartiality_NN of_IN the_DT completest_NN sanity_NN ;_: he_PRP even_RB took_VBD himself_PRP as_IN an_DT example_NN when_WRB he_PRP mentioned_VBD certain_JJ things_NNS ._.</w:t>
      </w:r>
    </w:p>
    <w:p w14:paraId="0D67C841" w14:textId="77777777" w:rsidR="00EB4287" w:rsidRPr="00CD6915" w:rsidRDefault="00EB4287" w:rsidP="00EB4287">
      <w:r w:rsidRPr="00CD6915">
        <w:t>``_`` Why_WRB ,_, I_PRP myself_PRP am_VBP an_DT instance_NN of_IN a_DT man_NN who_WP had_VBD a_DT strange_JJ belief_NN ._.</w:t>
      </w:r>
    </w:p>
    <w:p w14:paraId="617A0FDF" w14:textId="77777777" w:rsidR="00EB4287" w:rsidRPr="00CD6915" w:rsidRDefault="00EB4287" w:rsidP="00EB4287">
      <w:r w:rsidRPr="00CD6915">
        <w:t>Indeed_RB ,_, it_PRP was_VBD no_DT wonder_NN that_IN my_PRP$ friends_NNS were_VBD alarmed_VBN ,_, and_CC insisted_VBD on_IN my_PRP$ being_VBG put_VBN under_IN control_NN ._.</w:t>
      </w:r>
    </w:p>
    <w:p w14:paraId="22BFC8F0" w14:textId="77777777" w:rsidR="00EB4287" w:rsidRPr="00CD6915" w:rsidRDefault="00EB4287" w:rsidP="00EB4287">
      <w:r w:rsidRPr="00CD6915">
        <w:t>I_PRP used_VBD to_TO fancy_JJ that_IN life_NN was_VBD a_DT positive_JJ and_CC perpetual_JJ entity_NN ,_, and_CC that_IN by_IN consuming_VBG a_DT multitude_NN of_IN live_JJ things_NNS ,_, no_DT matter_NN how_WRB low_JJ in_IN the_DT scale_NN of_IN creation_NN ,_, one_PRP might_MD indefinitely_RB prolong_VB life_NN ._.</w:t>
      </w:r>
    </w:p>
    <w:p w14:paraId="328C5A62" w14:textId="77777777" w:rsidR="00EB4287" w:rsidRPr="00CD6915" w:rsidRDefault="00EB4287" w:rsidP="00EB4287">
      <w:r w:rsidRPr="00CD6915">
        <w:t>At_IN times_NNS I_PRP held_VBD the_DT belief_NN so_RB strongly_RB that_IN I_PRP actually_RB tried_VBD to_TO take_VB human_JJ life_NN ._.</w:t>
      </w:r>
    </w:p>
    <w:p w14:paraId="4D74281C" w14:textId="77777777" w:rsidR="00EB4287" w:rsidRPr="00CD6915" w:rsidRDefault="00EB4287" w:rsidP="00EB4287">
      <w:r w:rsidRPr="00CD6915">
        <w:t xml:space="preserve">The_DT doctor_NN here_RB will_MD bear_VB me_PRP out_RP that_IN on_IN one_CD occasion_NN I_PRP tried_VBD to_TO kill_VB him_PRP for_IN the_DT purpose_NN of_IN strengthening_VBG my_PRP$ vital_JJ powers_NNS by_IN the_DT assimilation_NN with_IN my_PRP$ own_JJ body_NN of_IN his_PRP$ life_NN through_IN the_DT medium_NN of_IN </w:t>
      </w:r>
      <w:r w:rsidRPr="00CD6915">
        <w:lastRenderedPageBreak/>
        <w:t>his_PRP$ blood_NN --_: relying_VBG ,_, of_IN course_NN ,_, upon_IN the_DT Scriptural_NNP phrase_NN ,_, `_`` For_IN the_DT blood_NN is_VBZ the_DT life_NN ._. '_''</w:t>
      </w:r>
    </w:p>
    <w:p w14:paraId="7C339116" w14:textId="77777777" w:rsidR="00EB4287" w:rsidRPr="00CD6915" w:rsidRDefault="00EB4287" w:rsidP="00EB4287">
      <w:r w:rsidRPr="00CD6915">
        <w:t>Though_IN ,_, indeed_RB ,_, the_DT vendor_NN of_IN a_DT certain_JJ nostrum_NN has_VBZ vulgarised_VBN the_DT truism_NN to_TO the_DT very_JJ point_NN of_IN contempt_NN ._.</w:t>
      </w:r>
    </w:p>
    <w:p w14:paraId="6151EDCE" w14:textId="77777777" w:rsidR="00EB4287" w:rsidRPr="00CD6915" w:rsidRDefault="00EB4287" w:rsidP="00EB4287">
      <w:r w:rsidRPr="00CD6915">
        <w:t>Is_VBZ n't_RB that_IN true_JJ ,_, doctor_NN ?_. ''_''</w:t>
      </w:r>
    </w:p>
    <w:p w14:paraId="1F1CD892" w14:textId="77777777" w:rsidR="00EB4287" w:rsidRPr="00CD6915" w:rsidRDefault="00EB4287" w:rsidP="00EB4287">
      <w:r w:rsidRPr="00CD6915">
        <w:t>I_PRP nodded_VBD assent_NN ,_, for_IN I_PRP was_VBD so_RB amazed_VBN that_IN I_PRP hardly_RB knew_VBD what_WP to_TO either_RB think_VB or_CC say_VB ;_: it_PRP was_VBD hard_JJ to_TO imagine_VB that_IN I_PRP had_VBD seen_VBN him_PRP eat_VB up_RP his_PRP$ spiders_NNS and_CC flies_VBZ not_RB five_CD minutes_NNS before_RB ._.</w:t>
      </w:r>
    </w:p>
    <w:p w14:paraId="30AD1F9F" w14:textId="77777777" w:rsidR="00EB4287" w:rsidRPr="00CD6915" w:rsidRDefault="00EB4287" w:rsidP="00EB4287">
      <w:r w:rsidRPr="00CD6915">
        <w:t>Looking_VBG at_IN my_PRP$ watch_NN ,_, I_PRP saw_VBD that_IN I_PRP should_MD go_VB to_TO the_DT station_NN to_TO meet_VB Van_NNP Helsing_NNP ,_, so_IN I_PRP told_VBD Mrs._NNP Harker_NNP that_IN it_PRP was_VBD time_NN to_TO leave_VB ._.</w:t>
      </w:r>
    </w:p>
    <w:p w14:paraId="7CA2F4A5" w14:textId="77777777" w:rsidR="00EB4287" w:rsidRPr="00CD6915" w:rsidRDefault="00EB4287" w:rsidP="00EB4287">
      <w:r w:rsidRPr="00CD6915">
        <w:t>She_PRP came_VBD at_IN once_RB ,_, after_IN saying_VBG pleasantly_RB to_TO Mr._NNP Renfield_NNP :_: ``_`` Good-bye_JJ ,_, and_CC I_PRP hope_VBP I_PRP may_MD see_VB you_PRP often_RB ,_, under_IN auspices_NNS pleasanter_RBR to_TO yourself_PRP ,_, ''_'' to_TO which_WDT ,_, to_TO my_PRP$ astonishment_NN ,_, he_PRP replied_VBD :_: --_: ``_`` Good-bye_JJ ,_, my_PRP$ dear_RB ._.</w:t>
      </w:r>
    </w:p>
    <w:p w14:paraId="12904EA3" w14:textId="77777777" w:rsidR="00EB4287" w:rsidRPr="00CD6915" w:rsidRDefault="00EB4287" w:rsidP="00EB4287">
      <w:r w:rsidRPr="00CD6915">
        <w:t>I_PRP pray_VBP God_NNP I_PRP may_MD never_RB see_VB your_PRP$ sweet_JJ face_NN again_RB ._.</w:t>
      </w:r>
    </w:p>
    <w:p w14:paraId="45257DE2" w14:textId="77777777" w:rsidR="00EB4287" w:rsidRPr="00CD6915" w:rsidRDefault="00EB4287" w:rsidP="00EB4287">
      <w:r w:rsidRPr="00CD6915">
        <w:t>May_MD He_PRP bless_VB and_CC keep_VB you_PRP !_. ''_''</w:t>
      </w:r>
    </w:p>
    <w:p w14:paraId="4A5B298F" w14:textId="77777777" w:rsidR="00EB4287" w:rsidRPr="00CD6915" w:rsidRDefault="00EB4287" w:rsidP="00EB4287">
      <w:r w:rsidRPr="00CD6915">
        <w:t>When_WRB I_PRP went_VBD to_TO the_DT station_NN to_TO meet_VB Van_NNP Helsing_NNP I_PRP left_VBD the_DT boys_NNS behind_IN me_PRP ._.</w:t>
      </w:r>
    </w:p>
    <w:p w14:paraId="2656205A" w14:textId="77777777" w:rsidR="00EB4287" w:rsidRPr="00CD6915" w:rsidRDefault="00EB4287" w:rsidP="00EB4287">
      <w:r w:rsidRPr="00CD6915">
        <w:t>Poor_NNP Art_NNP seemed_VBD more_RBR cheerful_JJ than_IN he_PRP has_VBZ been_VBN since_IN Lucy_NNP first_RB took_VBD ill_JJ ,_, and_CC Quincey_NNP is_VBZ more_RBR like_IN his_PRP$ own_JJ bright_JJ self_NN than_IN he_PRP has_VBZ been_VBN for_IN many_JJ a_DT long_JJ day_NN ._.</w:t>
      </w:r>
    </w:p>
    <w:p w14:paraId="5123E886" w14:textId="77777777" w:rsidR="00EB4287" w:rsidRPr="00CD6915" w:rsidRDefault="00EB4287" w:rsidP="00EB4287">
      <w:r w:rsidRPr="00CD6915">
        <w:t>Van_NNP Helsing_NNP stepped_VBD from_IN the_DT carriage_NN with_IN the_DT eager_JJ nimbleness_NN of_IN a_DT boy_NN ._.</w:t>
      </w:r>
    </w:p>
    <w:p w14:paraId="699C2FA0" w14:textId="77777777" w:rsidR="00EB4287" w:rsidRPr="00CD6915" w:rsidRDefault="00EB4287" w:rsidP="00EB4287">
      <w:r w:rsidRPr="00CD6915">
        <w:t>He_PRP saw_VBD me_PRP at_IN once_RB ,_, and_CC rushed_VBD up_RP to_TO me_PRP ,_, saying_VBG :_: --_: ``_`` Ah_NN ,_, friend_NN John_NNP ,_, how_WRB goes_VBZ all_DT ?_.</w:t>
      </w:r>
    </w:p>
    <w:p w14:paraId="27DBE9E3" w14:textId="77777777" w:rsidR="00EB4287" w:rsidRPr="00CD6915" w:rsidRDefault="00EB4287" w:rsidP="00EB4287">
      <w:r w:rsidRPr="00CD6915">
        <w:t>Well_UH ?_.</w:t>
      </w:r>
    </w:p>
    <w:p w14:paraId="3AA87E5C" w14:textId="77777777" w:rsidR="00EB4287" w:rsidRPr="00CD6915" w:rsidRDefault="00EB4287" w:rsidP="00EB4287">
      <w:r w:rsidRPr="00CD6915">
        <w:t>So_RB !_.</w:t>
      </w:r>
    </w:p>
    <w:p w14:paraId="6D04618A" w14:textId="77777777" w:rsidR="00EB4287" w:rsidRPr="00CD6915" w:rsidRDefault="00EB4287" w:rsidP="00EB4287">
      <w:r w:rsidRPr="00CD6915">
        <w:t>I_PRP have_VBP been_VBN busy_JJ ,_, for_IN I_PRP come_VBP here_RB to_TO stay_VB if_IN need_NN be_VB ._.</w:t>
      </w:r>
    </w:p>
    <w:p w14:paraId="5C1EEE55" w14:textId="77777777" w:rsidR="00EB4287" w:rsidRPr="00CD6915" w:rsidRDefault="00EB4287" w:rsidP="00EB4287">
      <w:r w:rsidRPr="00CD6915">
        <w:t>All_DT affairs_NNS are_VBP settled_VBN with_IN me_PRP ,_, and_CC I_PRP have_VBP much_JJ to_TO tell_VB ._.</w:t>
      </w:r>
    </w:p>
    <w:p w14:paraId="29AA0ED1" w14:textId="77777777" w:rsidR="00EB4287" w:rsidRPr="00CD6915" w:rsidRDefault="00EB4287" w:rsidP="00EB4287">
      <w:r w:rsidRPr="00CD6915">
        <w:t>Madam_NNP Mina_NNP is_VBZ with_IN you_PRP ?_.</w:t>
      </w:r>
    </w:p>
    <w:p w14:paraId="7C073CE4" w14:textId="77777777" w:rsidR="00EB4287" w:rsidRPr="00CD6915" w:rsidRDefault="00EB4287" w:rsidP="00EB4287">
      <w:r w:rsidRPr="00CD6915">
        <w:t>Yes_UH ._.</w:t>
      </w:r>
    </w:p>
    <w:p w14:paraId="3CB7F648" w14:textId="77777777" w:rsidR="00EB4287" w:rsidRPr="00CD6915" w:rsidRDefault="00EB4287" w:rsidP="00EB4287">
      <w:r w:rsidRPr="00CD6915">
        <w:t>And_CC her_PRP so_RB fine_JJ husband_NN ?_.</w:t>
      </w:r>
    </w:p>
    <w:p w14:paraId="787000F1" w14:textId="77777777" w:rsidR="00EB4287" w:rsidRPr="00CD6915" w:rsidRDefault="00EB4287" w:rsidP="00EB4287">
      <w:r w:rsidRPr="00CD6915">
        <w:t>And_CC Arthur_NNP and_CC my_PRP$ friend_NN Quincey_NNP ,_, they_PRP are_VBP with_IN you_PRP ,_, too_RB ?_.</w:t>
      </w:r>
    </w:p>
    <w:p w14:paraId="7BE1271E" w14:textId="77777777" w:rsidR="00EB4287" w:rsidRPr="00CD6915" w:rsidRDefault="00EB4287" w:rsidP="00EB4287">
      <w:r w:rsidRPr="00CD6915">
        <w:t>Good_JJ !_. ''_''</w:t>
      </w:r>
    </w:p>
    <w:p w14:paraId="07A696A0" w14:textId="77777777" w:rsidR="00EB4287" w:rsidRPr="00CD6915" w:rsidRDefault="00EB4287" w:rsidP="00EB4287">
      <w:r w:rsidRPr="00CD6915">
        <w:t xml:space="preserve">As_IN I_PRP drove_VBD to_TO the_DT house_NN I_PRP told_VBD him_PRP of_IN what_WP had_VBD passed_VBN ,_, and_CC of_IN how_WRB my_PRP$ own_JJ diary_NN had_VBD </w:t>
      </w:r>
      <w:r w:rsidRPr="00CD6915">
        <w:lastRenderedPageBreak/>
        <w:t>come_VBN to_TO be_VB of_IN some_DT use_NN through_IN Mrs._NNP Harker_NNP 's_POS suggestion_NN ;_: at_IN which_WDT the_DT Professor_NNP interrupted_VBD me_PRP :_: --_: ``_`` Ah_UH ,_, that_IN wonderful_JJ Madam_NNP Mina_NNP !_.</w:t>
      </w:r>
    </w:p>
    <w:p w14:paraId="1CED1AD2" w14:textId="77777777" w:rsidR="00EB4287" w:rsidRPr="00CD6915" w:rsidRDefault="00EB4287" w:rsidP="00EB4287">
      <w:r w:rsidRPr="00CD6915">
        <w:t>She_PRP has_VBZ man_NN 's_POS brain_NN --_: a_DT brain_NN that_IN a_DT man_NN should_MD have_VB were_VBD he_PRP much_RB gifted_JJ --_: and_CC a_DT woman_NN 's_POS heart_NN ._.</w:t>
      </w:r>
    </w:p>
    <w:p w14:paraId="4F2AA196" w14:textId="77777777" w:rsidR="00EB4287" w:rsidRPr="00CD6915" w:rsidRDefault="00EB4287" w:rsidP="00EB4287">
      <w:r w:rsidRPr="00CD6915">
        <w:t>The_DT good_JJ God_NNP fashioned_VBD her_PRP for_IN a_DT purpose_NN ,_, believe_VB me_PRP ,_, when_WRB He_PRP made_VBD that_IN so_RB good_JJ combination_NN ._.</w:t>
      </w:r>
    </w:p>
    <w:p w14:paraId="3185D348" w14:textId="77777777" w:rsidR="00EB4287" w:rsidRPr="00CD6915" w:rsidRDefault="00EB4287" w:rsidP="00EB4287">
      <w:r w:rsidRPr="00CD6915">
        <w:t>Friend_NN John_NNP ,_, up_RB to_TO now_RB fortune_NN has_VBZ made_VBN that_DT woman_NN of_IN help_NN to_TO us_PRP ;_: after_IN to-night_JJ she_PRP must_MD not_RB have_VB to_TO do_VB with_IN this_DT so_RB terrible_JJ affair_NN ._.</w:t>
      </w:r>
    </w:p>
    <w:p w14:paraId="7607382F" w14:textId="77777777" w:rsidR="00EB4287" w:rsidRPr="00CD6915" w:rsidRDefault="00EB4287" w:rsidP="00EB4287">
      <w:r w:rsidRPr="00CD6915">
        <w:t>It_PRP is_VBZ not_RB good_JJ that_IN she_PRP run_VBP a_DT risk_NN so_RB great_JJ ._.</w:t>
      </w:r>
    </w:p>
    <w:p w14:paraId="0E036AC6" w14:textId="77777777" w:rsidR="00EB4287" w:rsidRPr="00CD6915" w:rsidRDefault="00EB4287" w:rsidP="00EB4287">
      <w:r w:rsidRPr="00CD6915">
        <w:t>We_PRP men_NNS are_VBP determined_VBN --_: nay_NN ,_, are_VBP we_PRP not_RB pledged_VBN ?_.</w:t>
      </w:r>
    </w:p>
    <w:p w14:paraId="3423DF9C" w14:textId="77777777" w:rsidR="00EB4287" w:rsidRPr="00CD6915" w:rsidRDefault="00EB4287" w:rsidP="00EB4287">
      <w:r w:rsidRPr="00CD6915">
        <w:t>--_: to_TO destroy_VB this_DT monster_NN ;_: but_CC it_PRP is_VBZ no_DT part_NN for_IN a_DT woman_NN ._.</w:t>
      </w:r>
    </w:p>
    <w:p w14:paraId="5F46278E" w14:textId="77777777" w:rsidR="00EB4287" w:rsidRPr="00CD6915" w:rsidRDefault="00EB4287" w:rsidP="00EB4287">
      <w:r w:rsidRPr="00CD6915">
        <w:t>Even_RB if_IN she_PRP be_VB not_RB harmed_VBN ,_, her_PRP$ heart_NN may_MD fail_VB her_PRP in_IN so_RB much_JJ and_CC so_RB many_JJ horrors_NNS ;_: and_CC hereafter_RB she_PRP may_MD suffer_VB --_: both_CC in_FW waking_FW ,_, from_IN her_PRP$ nerves_NNS ,_, and_CC in_IN sleep_NN ,_, from_IN her_PRP$ dreams_NNS ._.</w:t>
      </w:r>
    </w:p>
    <w:p w14:paraId="21686228" w14:textId="77777777" w:rsidR="00EB4287" w:rsidRPr="00CD6915" w:rsidRDefault="00EB4287" w:rsidP="00EB4287">
      <w:r w:rsidRPr="00CD6915">
        <w:t>And_CC ,_, besides_IN ,_, she_PRP is_VBZ young_JJ woman_NN and_CC not_RB so_RB long_RB married_VBN ;_: there_EX may_MD be_VB other_JJ things_NNS to_TO think_VB of_IN some_DT time_NN ,_, if_IN not_RB now_RB ._.</w:t>
      </w:r>
    </w:p>
    <w:p w14:paraId="3C8A5DC4" w14:textId="77777777" w:rsidR="00EB4287" w:rsidRPr="00CD6915" w:rsidRDefault="00EB4287" w:rsidP="00EB4287">
      <w:r w:rsidRPr="00CD6915">
        <w:t>You_PRP tell_VBP me_PRP she_PRP has_VBZ wrote_VBN all_DT ,_, then_RB she_PRP must_MD consult_VB with_IN us_PRP ;_: but_CC to-morrow_RB she_PRP say_VBP good-bye_JJ to_TO this_DT work_NN ,_, and_CC we_PRP go_VBP alone_RB ._. ''_''</w:t>
      </w:r>
    </w:p>
    <w:p w14:paraId="233BFBC0" w14:textId="77777777" w:rsidR="00EB4287" w:rsidRPr="00CD6915" w:rsidRDefault="00EB4287" w:rsidP="00EB4287">
      <w:r w:rsidRPr="00CD6915">
        <w:t>I_PRP agreed_VBD heartily_RB with_IN him_PRP ,_, and_CC then_RB I_PRP told_VBD him_PRP what_WP we_PRP had_VBD found_VBN in_IN his_PRP$ absence_NN :_: that_IN the_DT house_NN which_WDT Dracula_NNP had_VBD bought_VBN was_VBD the_DT very_RB next_JJ one_CD to_TO my_PRP$ own_JJ ._.</w:t>
      </w:r>
    </w:p>
    <w:p w14:paraId="4F35BC88" w14:textId="77777777" w:rsidR="00EB4287" w:rsidRPr="00CD6915" w:rsidRDefault="00EB4287" w:rsidP="00EB4287">
      <w:r w:rsidRPr="00CD6915">
        <w:t>He_PRP was_VBD amazed_VBN ,_, and_CC a_DT great_JJ concern_NN seemed_VBD to_TO come_VB on_IN him_PRP ._.</w:t>
      </w:r>
    </w:p>
    <w:p w14:paraId="5B8E87B2" w14:textId="77777777" w:rsidR="00EB4287" w:rsidRPr="00CD6915" w:rsidRDefault="00EB4287" w:rsidP="00EB4287">
      <w:r w:rsidRPr="00CD6915">
        <w:t>``_`` Oh_UH that_IN we_PRP had_VBD known_VBN it_PRP before_IN !_. ''_''</w:t>
      </w:r>
    </w:p>
    <w:p w14:paraId="05F88CC9" w14:textId="77777777" w:rsidR="00EB4287" w:rsidRPr="00CD6915" w:rsidRDefault="00EB4287" w:rsidP="00EB4287">
      <w:r w:rsidRPr="00CD6915">
        <w:t>he_PRP said_VBD ,_, ``_`` for_IN then_RB we_PRP might_MD have_VB reached_VBN him_PRP in_IN time_NN to_TO save_VB poor_JJ Lucy_NNP ._.</w:t>
      </w:r>
    </w:p>
    <w:p w14:paraId="2B3DBBAF" w14:textId="77777777" w:rsidR="00EB4287" w:rsidRPr="00CD6915" w:rsidRDefault="00EB4287" w:rsidP="00EB4287">
      <w:r w:rsidRPr="00CD6915">
        <w:t>However_RB ,_, `_`` the_DT milk_NN that_WDT is_VBZ spilt_JJ cries_VBZ not_RB out_IN afterwards_RB ,_, '_'' as_IN you_PRP say_VBP ._.</w:t>
      </w:r>
    </w:p>
    <w:p w14:paraId="7A55F90B" w14:textId="77777777" w:rsidR="00EB4287" w:rsidRPr="00CD6915" w:rsidRDefault="00EB4287" w:rsidP="00EB4287">
      <w:r w:rsidRPr="00CD6915">
        <w:t>We_PRP shall_MD not_RB think_VB of_IN that_DT ,_, but_CC go_VB on_IN our_PRP$ way_NN to_TO the_DT end_NN ._. ''_''</w:t>
      </w:r>
    </w:p>
    <w:p w14:paraId="4F401E58" w14:textId="77777777" w:rsidR="00EB4287" w:rsidRPr="00CD6915" w:rsidRDefault="00EB4287" w:rsidP="00EB4287">
      <w:r w:rsidRPr="00CD6915">
        <w:t>Then_RB he_PRP fell_VBD into_IN a_DT silence_NN that_WDT lasted_VBD till_IN we_PRP entered_VBD my_PRP$ own_JJ gateway_NN ._.</w:t>
      </w:r>
    </w:p>
    <w:p w14:paraId="69D8FFD7" w14:textId="77777777" w:rsidR="00EB4287" w:rsidRPr="00CD6915" w:rsidRDefault="00EB4287" w:rsidP="00EB4287">
      <w:r w:rsidRPr="00CD6915">
        <w:t xml:space="preserve">Before_IN we_PRP went_VBD to_TO prepare_VB for_IN dinner_NN he_PRP said_VBD to_TO Mrs._NNP Harker_NNP :_: --_: ``_`` I_PRP am_VBP told_VBN ,_, Madam_NNP Mina_NNP ,_, by_IN my_PRP$ friend_NN John_NNP that_IN you_PRP and_CC your_PRP$ husband_NN </w:t>
      </w:r>
      <w:r w:rsidRPr="00CD6915">
        <w:lastRenderedPageBreak/>
        <w:t>have_VBP put_VBN up_RP in_IN exact_JJ order_NN all_DT things_NNS that_WDT have_VBP been_VBN ,_, up_IN to_TO this_DT moment_NN ._. ''_''</w:t>
      </w:r>
    </w:p>
    <w:p w14:paraId="44DBCE32" w14:textId="77777777" w:rsidR="00EB4287" w:rsidRPr="00CD6915" w:rsidRDefault="00EB4287" w:rsidP="00EB4287">
      <w:r w:rsidRPr="00CD6915">
        <w:t>``_`` Not_RB up_IN to_TO this_DT moment_NN ,_, Professor_NNP ,_, ''_'' she_PRP said_VBD impulsively_RB ,_, ``_`` but_CC up_RB to_TO this_DT morning_NN ._. ''_''</w:t>
      </w:r>
    </w:p>
    <w:p w14:paraId="3F822E01" w14:textId="77777777" w:rsidR="00EB4287" w:rsidRPr="00CD6915" w:rsidRDefault="00EB4287" w:rsidP="00EB4287">
      <w:r w:rsidRPr="00CD6915">
        <w:t>``_`` But_CC why_WRB not_RB up_IN to_TO now_RB ?_.</w:t>
      </w:r>
    </w:p>
    <w:p w14:paraId="002BAE0A" w14:textId="77777777" w:rsidR="00EB4287" w:rsidRPr="00CD6915" w:rsidRDefault="00EB4287" w:rsidP="00EB4287">
      <w:r w:rsidRPr="00CD6915">
        <w:t>We_PRP have_VBP seen_VBN hitherto_RB how_WRB good_JJ light_NN all_PDT the_DT little_JJ things_NNS have_VBP made_VBN ._.</w:t>
      </w:r>
    </w:p>
    <w:p w14:paraId="26C068A9" w14:textId="77777777" w:rsidR="00EB4287" w:rsidRPr="00CD6915" w:rsidRDefault="00EB4287" w:rsidP="00EB4287">
      <w:r w:rsidRPr="00CD6915">
        <w:t>We_PRP have_VBP told_VBN our_PRP$ secrets_NNS ,_, and_CC yet_RB no_DT one_NN who_WP has_VBZ told_VBN is_VBZ the_DT worse_JJR for_IN it_PRP ._. ''_''</w:t>
      </w:r>
    </w:p>
    <w:p w14:paraId="3E7BE99F" w14:textId="77777777" w:rsidR="00EB4287" w:rsidRPr="00CD6915" w:rsidRDefault="00EB4287" w:rsidP="00EB4287">
      <w:r w:rsidRPr="00CD6915">
        <w:t>Mrs._NNP Harker_NNP began_VBD to_TO blush_VB ,_, and_CC taking_VBG a_DT paper_NN from_IN her_PRP$ pockets_NNS ,_, she_PRP said_VBD :_: --_: ``_`` Dr._NNP Van_NNP Helsing_NNP ,_, will_MD you_PRP read_VB this_DT ,_, and_CC tell_VB me_PRP if_IN it_PRP must_MD go_VB in_IN ._.</w:t>
      </w:r>
    </w:p>
    <w:p w14:paraId="32BE52E7" w14:textId="77777777" w:rsidR="00EB4287" w:rsidRPr="00CD6915" w:rsidRDefault="00EB4287" w:rsidP="00EB4287">
      <w:r w:rsidRPr="00CD6915">
        <w:t>It_PRP is_VBZ my_PRP$ record_NN of_IN to-day_NN ._.</w:t>
      </w:r>
    </w:p>
    <w:p w14:paraId="4A7F2F19" w14:textId="77777777" w:rsidR="00EB4287" w:rsidRPr="00CD6915" w:rsidRDefault="00EB4287" w:rsidP="00EB4287">
      <w:r w:rsidRPr="00CD6915">
        <w:t>I_PRP too_RB have_VBP seen_VBN the_DT need_NN of_IN putting_VBG down_RP at_IN present_JJ everything_NN ,_, however_RB trivial_JJ ;_: but_CC there_EX is_VBZ little_JJ in_IN this_DT except_IN what_WP is_VBZ personal_JJ ._.</w:t>
      </w:r>
    </w:p>
    <w:p w14:paraId="0C3EC15B" w14:textId="77777777" w:rsidR="00EB4287" w:rsidRPr="00CD6915" w:rsidRDefault="00EB4287" w:rsidP="00EB4287">
      <w:r w:rsidRPr="00CD6915">
        <w:t>Must_MD it_PRP go_VB in_IN ?_. ''_''</w:t>
      </w:r>
    </w:p>
    <w:p w14:paraId="5E8C696B" w14:textId="77777777" w:rsidR="00EB4287" w:rsidRPr="00CD6915" w:rsidRDefault="00EB4287" w:rsidP="00EB4287">
      <w:r w:rsidRPr="00CD6915">
        <w:t>The_DT Professor_NNP read_VBD it_PRP over_IN gravely_RB ,_, and_CC handed_VBD it_PRP back_RB ,_, saying_VBG :_: --_: ``_`` It_PRP need_MD not_RB go_VB in_IN if_IN you_PRP do_VBP not_RB wish_VB it_PRP ;_: but_CC I_PRP pray_VBP that_IN it_PRP may_MD ._.</w:t>
      </w:r>
    </w:p>
    <w:p w14:paraId="4BB511E6" w14:textId="77777777" w:rsidR="00EB4287" w:rsidRPr="00CD6915" w:rsidRDefault="00EB4287" w:rsidP="00EB4287">
      <w:r w:rsidRPr="00CD6915">
        <w:t>It_PRP can_MD but_CC make_VB your_PRP$ husband_NN love_VB you_PRP the_DT more_JJR ,_, and_CC all_DT us_PRP ,_, your_PRP$ friends_NNS ,_, more_JJR honour_NN you_PRP --_: as_RB well_RB as_IN more_JJR esteem_NN and_CC love_NN ._. ''_''</w:t>
      </w:r>
    </w:p>
    <w:p w14:paraId="7C7C9133" w14:textId="77777777" w:rsidR="00EB4287" w:rsidRPr="00CD6915" w:rsidRDefault="00EB4287" w:rsidP="00EB4287">
      <w:r w:rsidRPr="00CD6915">
        <w:t>She_PRP took_VBD it_PRP back_RP with_IN another_DT blush_VBP and_CC a_DT bright_JJ smile_NN ._.</w:t>
      </w:r>
    </w:p>
    <w:p w14:paraId="51DB39E7" w14:textId="77777777" w:rsidR="00EB4287" w:rsidRPr="00CD6915" w:rsidRDefault="00EB4287" w:rsidP="00EB4287">
      <w:r w:rsidRPr="00CD6915">
        <w:t>And_CC so_RB now_RB ,_, up_RB to_TO this_DT very_JJ hour_NN ,_, all_PDT the_DT records_NNS we_PRP have_VBP are_VBP complete_JJ and_CC in_IN order_NN ._.</w:t>
      </w:r>
    </w:p>
    <w:p w14:paraId="62492DCE" w14:textId="77777777" w:rsidR="00EB4287" w:rsidRPr="00CD6915" w:rsidRDefault="00EB4287" w:rsidP="00EB4287">
      <w:r w:rsidRPr="00CD6915">
        <w:t>The_DT Professor_NNP took_VBD away_RB one_CD copy_NN to_TO study_VB after_IN dinner_NN ,_, and_CC before_IN our_PRP$ meeting_NN ,_, which_WDT is_VBZ fixed_VBN for_IN nine_CD o'clock_RB ._.</w:t>
      </w:r>
    </w:p>
    <w:p w14:paraId="2C6F1E57" w14:textId="77777777" w:rsidR="00EB4287" w:rsidRPr="00CD6915" w:rsidRDefault="00EB4287" w:rsidP="00EB4287">
      <w:r w:rsidRPr="00CD6915">
        <w:t>The_DT rest_NN of_IN us_PRP have_VBP already_RB read_VBN everything_NN ;_: so_RB when_WRB we_PRP meet_VBP in_IN the_DT study_NN we_PRP shall_MD all_DT be_VB informed_VBN as_IN to_TO facts_NNS ,_, and_CC can_MD arrange_VB our_PRP$ plan_NN of_IN battle_NN with_IN this_DT terrible_JJ and_CC mysterious_JJ enemy_NN ._.</w:t>
      </w:r>
    </w:p>
    <w:p w14:paraId="3DEBB5AA" w14:textId="77777777" w:rsidR="00EB4287" w:rsidRPr="00CD6915" w:rsidRDefault="00EB4287" w:rsidP="00EB4287">
      <w:r w:rsidRPr="00CD6915">
        <w:t>Mina_NNP Harker_NNP 's_POS Journal_NNP ._.</w:t>
      </w:r>
    </w:p>
    <w:p w14:paraId="16A50E3B" w14:textId="77777777" w:rsidR="00EB4287" w:rsidRPr="00CD6915" w:rsidRDefault="00EB4287" w:rsidP="00EB4287">
      <w:r w:rsidRPr="00CD6915">
        <w:t>30_CD September_NNP ._.</w:t>
      </w:r>
    </w:p>
    <w:p w14:paraId="551FAE3F" w14:textId="77777777" w:rsidR="00EB4287" w:rsidRPr="00CD6915" w:rsidRDefault="00EB4287" w:rsidP="00EB4287">
      <w:r w:rsidRPr="00CD6915">
        <w:t>--_: When_WRB we_PRP met_VBD in_IN Dr._NNP Seward_NNP 's_POS study_NN two_CD hours_NNS after_IN dinner_NN ,_, which_WDT had_VBD been_VBN at_IN six_CD o'clock_RB ,_, we_PRP unconsciously_RB formed_VBD a_DT sort_NN of_IN board_NN or_CC committee_NN ._.</w:t>
      </w:r>
    </w:p>
    <w:p w14:paraId="3B6C854C" w14:textId="77777777" w:rsidR="00EB4287" w:rsidRPr="00CD6915" w:rsidRDefault="00EB4287" w:rsidP="00EB4287">
      <w:r w:rsidRPr="00CD6915">
        <w:t>Professor_NNP Van_NNP Helsing_NNP took_VBD the_DT head_NN of_IN the_DT table_NN ,_, to_TO which_WDT Dr._NNP Seward_NNP motioned_VBD him_PRP as_IN he_PRP came_VBD into_IN the_DT room_NN ._.</w:t>
      </w:r>
    </w:p>
    <w:p w14:paraId="4D42895A" w14:textId="77777777" w:rsidR="00EB4287" w:rsidRPr="00CD6915" w:rsidRDefault="00EB4287" w:rsidP="00EB4287">
      <w:r w:rsidRPr="00CD6915">
        <w:lastRenderedPageBreak/>
        <w:t>He_PRP made_VBD me_PRP sit_VB next_JJ to_TO him_PRP on_IN his_PRP$ right_NN ,_, and_CC asked_VBD me_PRP to_TO act_VB as_IN secretary_NN ;_: Jonathan_NNP sat_VBD next_JJ to_TO me_PRP ._.</w:t>
      </w:r>
    </w:p>
    <w:p w14:paraId="0C9C2C3F" w14:textId="77777777" w:rsidR="00EB4287" w:rsidRPr="00CD6915" w:rsidRDefault="00EB4287" w:rsidP="00EB4287">
      <w:r w:rsidRPr="00CD6915">
        <w:t>Opposite_VB us_PRP were_VBD Lord_NNP Godalming_NNP ,_, Dr._NNP Seward_NNP ,_, and_CC Mr._NNP Morris_NNP --_: Lord_NNP Godalming_NNP being_VBG next_JJ the_DT Professor_NNP ,_, and_CC Dr._NNP Seward_NNP in_IN the_DT centre_NN ._.</w:t>
      </w:r>
    </w:p>
    <w:p w14:paraId="5E5A2B9A" w14:textId="77777777" w:rsidR="00EB4287" w:rsidRPr="00CD6915" w:rsidRDefault="00EB4287" w:rsidP="00EB4287">
      <w:r w:rsidRPr="00CD6915">
        <w:t>The_DT Professor_NNP said_VBD :_: --_: ``_`` I_PRP may_MD ,_, I_PRP suppose_VBP ,_, take_VBP it_PRP that_IN we_PRP are_VBP all_DT acquainted_VBN with_IN the_DT facts_NNS that_WDT are_VBP in_IN these_DT papers_NNS ._. ''_''</w:t>
      </w:r>
    </w:p>
    <w:p w14:paraId="44478E0F" w14:textId="77777777" w:rsidR="00EB4287" w:rsidRPr="00CD6915" w:rsidRDefault="00EB4287" w:rsidP="00EB4287">
      <w:r w:rsidRPr="00CD6915">
        <w:t>We_PRP all_DT expressed_VBN assent_NN ,_, and_CC he_PRP went_VBD on_IN :_: --_: ``_`` Then_RB it_PRP were_VBD ,_, I_PRP think_VBP good_JJ that_IN I_PRP tell_VBP you_PRP something_NN of_IN the_DT kind_NN of_IN enemy_NN with_IN which_WDT we_PRP have_VBP to_TO deal_VB ._.</w:t>
      </w:r>
    </w:p>
    <w:p w14:paraId="0821AA7F" w14:textId="77777777" w:rsidR="00EB4287" w:rsidRPr="00CD6915" w:rsidRDefault="00EB4287" w:rsidP="00EB4287">
      <w:r w:rsidRPr="00CD6915">
        <w:t>I_PRP shall_MD then_RB make_VB known_VBN to_TO you_PRP something_NN of_IN the_DT history_NN of_IN this_DT man_NN ,_, which_WDT has_VBZ been_VBN ascertained_VBN for_IN me_PRP ._.</w:t>
      </w:r>
    </w:p>
    <w:p w14:paraId="0E9683D6" w14:textId="77777777" w:rsidR="00EB4287" w:rsidRPr="00CD6915" w:rsidRDefault="00EB4287" w:rsidP="00EB4287">
      <w:r w:rsidRPr="00CD6915">
        <w:t>So_RB we_PRP then_RB can_MD discuss_VB how_WRB we_PRP shall_MD act_VB ,_, and_CC can_MD take_VB our_PRP$ measure_NN according_VBG ._.</w:t>
      </w:r>
    </w:p>
    <w:p w14:paraId="3F4C56F9" w14:textId="77777777" w:rsidR="00EB4287" w:rsidRPr="00CD6915" w:rsidRDefault="00EB4287" w:rsidP="00EB4287">
      <w:r w:rsidRPr="00CD6915">
        <w:t>``_`` There_EX are_VBP such_JJ beings_NNS as_IN vampires_NNS ;_: some_DT of_IN us_PRP have_VBP evidence_NN that_IN they_PRP exist_VBP ._.</w:t>
      </w:r>
    </w:p>
    <w:p w14:paraId="6EB16B11" w14:textId="77777777" w:rsidR="00EB4287" w:rsidRPr="00CD6915" w:rsidRDefault="00EB4287" w:rsidP="00EB4287">
      <w:r w:rsidRPr="00CD6915">
        <w:t>Even_RB had_VBD we_PRP not_RB the_DT proof_NN of_IN our_PRP$ own_JJ unhappy_JJ experience_NN ,_, the_DT teachings_NNS and_CC the_DT records_NNS of_IN the_DT past_NN give_VBP proof_NN enough_RB for_IN sane_JJ peoples_NNS ._.</w:t>
      </w:r>
    </w:p>
    <w:p w14:paraId="2765587F" w14:textId="77777777" w:rsidR="00EB4287" w:rsidRPr="00CD6915" w:rsidRDefault="00EB4287" w:rsidP="00EB4287">
      <w:r w:rsidRPr="00CD6915">
        <w:t>I_PRP admit_VBP that_IN at_IN the_DT first_JJ I_PRP was_VBD sceptic_JJ ._.</w:t>
      </w:r>
    </w:p>
    <w:p w14:paraId="7600DA92" w14:textId="77777777" w:rsidR="00EB4287" w:rsidRPr="00CD6915" w:rsidRDefault="00EB4287" w:rsidP="00EB4287">
      <w:r w:rsidRPr="00CD6915">
        <w:t>Were_VBD it_PRP not_RB that_IN through_IN long_JJ years_NNS I_PRP have_VBP train_VB myself_PRP to_TO keep_VB an_DT open_JJ mind_NN ,_, I_PRP could_MD not_RB have_VB believe_VB until_IN such_JJ time_NN as_IN that_DT fact_NN thunder_NN on_IN my_PRP$ ear_NN ._.</w:t>
      </w:r>
    </w:p>
    <w:p w14:paraId="19CE1C76" w14:textId="77777777" w:rsidR="00EB4287" w:rsidRPr="00CD6915" w:rsidRDefault="00EB4287" w:rsidP="00EB4287">
      <w:r w:rsidRPr="00CD6915">
        <w:t>`_`` See_VB !_.</w:t>
      </w:r>
    </w:p>
    <w:p w14:paraId="13269371" w14:textId="77777777" w:rsidR="00EB4287" w:rsidRPr="00CD6915" w:rsidRDefault="00EB4287" w:rsidP="00EB4287">
      <w:r w:rsidRPr="00CD6915">
        <w:t>see_VB !_.</w:t>
      </w:r>
    </w:p>
    <w:p w14:paraId="49F30ED9" w14:textId="77777777" w:rsidR="00EB4287" w:rsidRPr="00CD6915" w:rsidRDefault="00EB4287" w:rsidP="00EB4287">
      <w:r w:rsidRPr="00CD6915">
        <w:t>I_PRP prove_VBP ;_: I_PRP prove_VBP ._. '_''</w:t>
      </w:r>
    </w:p>
    <w:p w14:paraId="0C8D6889" w14:textId="77777777" w:rsidR="00EB4287" w:rsidRPr="00CD6915" w:rsidRDefault="00EB4287" w:rsidP="00EB4287">
      <w:r w:rsidRPr="00CD6915">
        <w:t>Alas_NNS !_.</w:t>
      </w:r>
    </w:p>
    <w:p w14:paraId="27F0111C" w14:textId="77777777" w:rsidR="00EB4287" w:rsidRPr="00CD6915" w:rsidRDefault="00EB4287" w:rsidP="00EB4287">
      <w:r w:rsidRPr="00CD6915">
        <w:t>Had_VBD I_PRP known_VBN at_IN the_DT first_JJ what_WP now_RB I_PRP know_VBP --_: nay_NN ,_, had_VBD I_PRP even_RB guess_VBP at_IN him_PRP --_: one_CD so_RB precious_JJ life_NN had_VBD been_VBN spared_VBN to_TO many_JJ of_IN us_PRP who_WP did_VBD love_VB her_PRP ._.</w:t>
      </w:r>
    </w:p>
    <w:p w14:paraId="3FCD21A2" w14:textId="77777777" w:rsidR="00EB4287" w:rsidRPr="00CD6915" w:rsidRDefault="00EB4287" w:rsidP="00EB4287">
      <w:r w:rsidRPr="00CD6915">
        <w:t>But_CC that_DT is_VBZ gone_VBN ;_: and_CC we_PRP must_MD so_RB work_VB ,_, that_IN other_JJ poor_JJ souls_NNS perish_VBP not_RB ,_, whilst_IN we_PRP can_MD save_VB ._.</w:t>
      </w:r>
    </w:p>
    <w:p w14:paraId="3B90221D" w14:textId="77777777" w:rsidR="00EB4287" w:rsidRPr="00CD6915" w:rsidRDefault="00EB4287" w:rsidP="00EB4287">
      <w:r w:rsidRPr="00CD6915">
        <w:t>The_DT nosferatu_NN do_VBP not_RB die_VB like_IN the_DT bee_NN when_WRB he_PRP sting_VBD once_RB ._.</w:t>
      </w:r>
    </w:p>
    <w:p w14:paraId="23797958" w14:textId="77777777" w:rsidR="00EB4287" w:rsidRPr="00CD6915" w:rsidRDefault="00EB4287" w:rsidP="00EB4287">
      <w:r w:rsidRPr="00CD6915">
        <w:t>He_PRP is_VBZ only_RB stronger_JJR ;_: and_CC being_VBG stronger_JJR ,_, have_VBP yet_RB more_JJR power_NN to_TO work_VB evil_NN ._.</w:t>
      </w:r>
    </w:p>
    <w:p w14:paraId="0630F166" w14:textId="77777777" w:rsidR="00EB4287" w:rsidRPr="00CD6915" w:rsidRDefault="00EB4287" w:rsidP="00EB4287">
      <w:r w:rsidRPr="00CD6915">
        <w:t xml:space="preserve">This_DT vampire_NN which_WDT is_VBZ amongst_IN us_PRP is_VBZ of_IN himself_PRP so_RB strong_JJ in_IN person_NN as_IN twenty_CD men_NNS ;_: he_PRP is_VBZ of_IN cunning_JJ </w:t>
      </w:r>
      <w:r w:rsidRPr="00CD6915">
        <w:lastRenderedPageBreak/>
        <w:t>more_RBR than_IN mortal_JJ ,_, for_IN his_PRP$ cunning_JJ be_VB the_DT growth_NN of_IN ages_NNS ;_: he_PRP have_VBP still_RB the_DT aids_NNS of_IN necromancy_NN ,_, which_WDT is_VBZ ,_, as_IN his_PRP$ etymology_NN imply_VBP ,_, the_DT divination_NN by_IN the_DT dead_NN ,_, and_CC all_PDT the_DT dead_NN that_IN he_PRP can_MD come_VB nigh_NN to_TO are_VB for_IN him_PRP at_IN command_NN ;_: he_PRP is_VBZ brute_JJ ,_, and_CC more_JJR than_IN brute_JJ ;_: he_PRP is_VBZ devil_NNP in_IN callous_JJ ,_, and_CC the_DT heart_NN of_IN him_PRP is_VBZ not_RB ;_: he_PRP can_MD ,_, within_IN limitations_NNS ,_, appear_VBP at_IN will_NN when_WRB ,_, and_CC where_WRB ,_, and_CC in_IN any_DT of_IN the_DT forms_NNS that_WDT are_VBP to_TO him_PRP ;_: he_PRP can_MD ,_, within_IN his_PRP$ range_NN ,_, direct_VBP the_DT elements_NNS ;_: the_DT storm_NN ,_, the_DT fog_NN ,_, the_DT thunder_NN ;_: he_PRP can_MD command_VB all_PDT the_DT meaner_JJR things_NNS :_: the_DT rat_NN ,_, and_CC the_DT owl_NN ,_, and_CC the_DT bat_NN --_: the_DT moth_NN ,_, and_CC the_DT fox_NN ,_, and_CC the_DT wolf_NN ;_: he_PRP can_MD grow_VB and_CC become_VB small_JJ ;_: and_CC he_PRP can_MD at_IN times_NNS vanish_VBP and_CC come_VBP unknown_JJ ._.</w:t>
      </w:r>
    </w:p>
    <w:p w14:paraId="1EA99406" w14:textId="77777777" w:rsidR="00EB4287" w:rsidRPr="00CD6915" w:rsidRDefault="00EB4287" w:rsidP="00EB4287">
      <w:r w:rsidRPr="00CD6915">
        <w:t>How_WRB then_RB are_VBP we_PRP to_TO begin_VB our_PRP$ strike_NN to_TO destroy_VB him_PRP ?_.</w:t>
      </w:r>
    </w:p>
    <w:p w14:paraId="6AA065F8" w14:textId="77777777" w:rsidR="00EB4287" w:rsidRPr="00CD6915" w:rsidRDefault="00EB4287" w:rsidP="00EB4287">
      <w:r w:rsidRPr="00CD6915">
        <w:t>How_WRB shall_MD we_PRP find_VB his_PRP$ where_WRB ;_: and_CC having_VBG found_VBN it_PRP ,_, how_WRB can_MD we_PRP destroy_VB ?_.</w:t>
      </w:r>
    </w:p>
    <w:p w14:paraId="2674D95A" w14:textId="77777777" w:rsidR="00EB4287" w:rsidRPr="00CD6915" w:rsidRDefault="00EB4287" w:rsidP="00EB4287">
      <w:r w:rsidRPr="00CD6915">
        <w:t>My_PRP$ friends_NNS ,_, this_DT is_VBZ much_JJ ;_: it_PRP is_VBZ a_DT terrible_JJ task_NN that_IN we_PRP undertake_VBP ,_, and_CC there_EX may_MD be_VB consequence_NN to_TO make_VB the_DT brave_VBP shudder_NN ._.</w:t>
      </w:r>
    </w:p>
    <w:p w14:paraId="6BC307A4" w14:textId="77777777" w:rsidR="00EB4287" w:rsidRPr="00CD6915" w:rsidRDefault="00EB4287" w:rsidP="00EB4287">
      <w:r w:rsidRPr="00CD6915">
        <w:t>For_IN if_IN we_PRP fail_VBP in_IN this_DT our_PRP$ fight_NN he_PRP must_MD surely_RB win_VB ;_: and_CC then_RB where_WRB end_VB we_PRP ?_.</w:t>
      </w:r>
    </w:p>
    <w:p w14:paraId="34091664" w14:textId="77777777" w:rsidR="00EB4287" w:rsidRPr="00CD6915" w:rsidRDefault="00EB4287" w:rsidP="00EB4287">
      <w:r w:rsidRPr="00CD6915">
        <w:t>Life_NNP is_VBZ nothings_NNS ;_: I_PRP heed_VBP him_PRP not_RB ._.</w:t>
      </w:r>
    </w:p>
    <w:p w14:paraId="5BACBEE3" w14:textId="77777777" w:rsidR="00EB4287" w:rsidRPr="00CD6915" w:rsidRDefault="00EB4287" w:rsidP="00EB4287">
      <w:r w:rsidRPr="00CD6915">
        <w:t>But_CC to_TO fail_VB here_RB ,_, is_VBZ not_RB mere_JJ life_NN or_CC death_NN ._.</w:t>
      </w:r>
    </w:p>
    <w:p w14:paraId="0D23EC06" w14:textId="77777777" w:rsidR="00EB4287" w:rsidRPr="00CD6915" w:rsidRDefault="00EB4287" w:rsidP="00EB4287">
      <w:r w:rsidRPr="00CD6915">
        <w:t>It_PRP is_VBZ that_IN we_PRP become_VBP as_IN him_PRP ;_: that_IN we_PRP henceforward_RB become_VBP foul_JJ things_NNS of_IN the_DT night_NN like_IN him_PRP --_: without_IN heart_NN or_CC conscience_NN ,_, preying_VBG on_IN the_DT bodies_NNS and_CC the_DT souls_NNS of_IN those_DT we_PRP love_VBP best_RB ._.</w:t>
      </w:r>
    </w:p>
    <w:p w14:paraId="362268B0" w14:textId="77777777" w:rsidR="00EB4287" w:rsidRPr="00CD6915" w:rsidRDefault="00EB4287" w:rsidP="00EB4287">
      <w:r w:rsidRPr="00CD6915">
        <w:t>To_TO us_PRP for_IN ever_RB are_VBP the_DT gates_NNS of_IN heaven_NN shut_VBN ;_: for_IN who_WP shall_MD open_VB them_PRP to_TO us_PRP again_RB ?_.</w:t>
      </w:r>
    </w:p>
    <w:p w14:paraId="6116FEDA" w14:textId="77777777" w:rsidR="00EB4287" w:rsidRPr="00CD6915" w:rsidRDefault="00EB4287" w:rsidP="00EB4287">
      <w:r w:rsidRPr="00CD6915">
        <w:t>We_PRP go_VBP on_RP for_IN all_DT time_NN abhorred_VBN by_IN all_DT ;_: a_DT blot_NN on_IN the_DT face_NN of_IN God_NNP 's_POS sunshine_NN ;_: an_DT arrow_NN in_IN the_DT side_NN of_IN Him_PRP who_WP died_VBD for_IN man_NN ._.</w:t>
      </w:r>
    </w:p>
    <w:p w14:paraId="4A3BE602" w14:textId="77777777" w:rsidR="00EB4287" w:rsidRPr="00CD6915" w:rsidRDefault="00EB4287" w:rsidP="00EB4287">
      <w:r w:rsidRPr="00CD6915">
        <w:t>But_CC we_PRP are_VBP face_JJ to_TO face_VB with_IN duty_NN ;_: and_CC in_IN such_JJ case_NN must_MD we_PRP shrink_VB ?_.</w:t>
      </w:r>
    </w:p>
    <w:p w14:paraId="76F3BB62" w14:textId="77777777" w:rsidR="00EB4287" w:rsidRPr="00CD6915" w:rsidRDefault="00EB4287" w:rsidP="00EB4287">
      <w:r w:rsidRPr="00CD6915">
        <w:t>For_IN me_PRP ,_, I_PRP say_VBP ,_, no_DT ;_: but_CC then_RB I_PRP am_VBP old_JJ ,_, and_CC life_NN ,_, with_IN his_PRP$ sunshine_NN ,_, his_PRP$ fair_JJ places_NNS ,_, his_PRP$ song_NN of_IN birds_NNS ,_, his_PRP$ music_NN and_CC his_PRP$ love_NN ,_, lie_VBP far_RB behind_RB ._.</w:t>
      </w:r>
    </w:p>
    <w:p w14:paraId="7F688493" w14:textId="77777777" w:rsidR="00EB4287" w:rsidRPr="00CD6915" w:rsidRDefault="00EB4287" w:rsidP="00EB4287">
      <w:r w:rsidRPr="00CD6915">
        <w:t>You_PRP others_NNS are_VBP young_JJ ._.</w:t>
      </w:r>
    </w:p>
    <w:p w14:paraId="67B303D8" w14:textId="77777777" w:rsidR="00EB4287" w:rsidRPr="00CD6915" w:rsidRDefault="00EB4287" w:rsidP="00EB4287">
      <w:r w:rsidRPr="00CD6915">
        <w:t>Some_DT have_VBP seen_VBN sorrow_NN ;_: but_CC there_EX are_VBP fair_JJ days_NNS yet_RB in_IN store_NN ._.</w:t>
      </w:r>
    </w:p>
    <w:p w14:paraId="59A76CD4" w14:textId="77777777" w:rsidR="00EB4287" w:rsidRPr="00CD6915" w:rsidRDefault="00EB4287" w:rsidP="00EB4287">
      <w:r w:rsidRPr="00CD6915">
        <w:lastRenderedPageBreak/>
        <w:t>What_WP say_VB you_PRP ?_. ''_''</w:t>
      </w:r>
    </w:p>
    <w:p w14:paraId="0706E86C" w14:textId="77777777" w:rsidR="00EB4287" w:rsidRPr="00CD6915" w:rsidRDefault="00EB4287" w:rsidP="00EB4287">
      <w:r w:rsidRPr="00CD6915">
        <w:t>Whilst_IN he_PRP was_VBD speaking_VBG ,_, Jonathan_NNP had_VBD taken_VBN my_PRP$ hand_NN ._.</w:t>
      </w:r>
    </w:p>
    <w:p w14:paraId="2F0F1DD3" w14:textId="77777777" w:rsidR="00EB4287" w:rsidRPr="00CD6915" w:rsidRDefault="00EB4287" w:rsidP="00EB4287">
      <w:r w:rsidRPr="00CD6915">
        <w:t>I_PRP feared_VBD ,_, oh_UH so_RB much_JJ ,_, that_IN the_DT appalling_JJ nature_NN of_IN our_PRP$ danger_NN was_VBD overcoming_VBG him_PRP when_WRB I_PRP saw_VBD his_PRP$ hand_NN stretch_NN out_IN ;_: but_CC it_PRP was_VBD life_NN to_TO me_PRP to_TO feel_VB its_PRP$ touch_NN --_: so_RB strong_JJ ,_, so_RB self-reliant_JJ ,_, so_RB resolute_JJ ._.</w:t>
      </w:r>
    </w:p>
    <w:p w14:paraId="71F7F008" w14:textId="77777777" w:rsidR="00EB4287" w:rsidRPr="00CD6915" w:rsidRDefault="00EB4287" w:rsidP="00EB4287">
      <w:r w:rsidRPr="00CD6915">
        <w:t>A_DT brave_VBP man_NN 's_POS hand_NN can_MD speak_VB for_IN itself_PRP ;_: it_PRP does_VBZ not_RB even_RB need_VB a_DT woman_NN 's_POS love_NN to_TO hear_VB its_PRP$ music_NN ._.</w:t>
      </w:r>
    </w:p>
    <w:p w14:paraId="4FC04E94" w14:textId="77777777" w:rsidR="00EB4287" w:rsidRPr="00CD6915" w:rsidRDefault="00EB4287" w:rsidP="00EB4287">
      <w:r w:rsidRPr="00CD6915">
        <w:t>When_WRB the_DT Professor_NNP had_VBD done_VBN speaking_VBG my_PRP$ husband_NN looked_VBD in_IN my_PRP$ eyes_NNS ,_, and_CC I_PRP in_IN his_PRP$ ;_: there_EX was_VBD no_DT need_NN for_IN speaking_VBG between_IN us_PRP ._.</w:t>
      </w:r>
    </w:p>
    <w:p w14:paraId="1F935E5B" w14:textId="77777777" w:rsidR="00EB4287" w:rsidRPr="00CD6915" w:rsidRDefault="00EB4287" w:rsidP="00EB4287">
      <w:r w:rsidRPr="00CD6915">
        <w:t>``_`` I_PRP answer_VBP for_IN Mina_NNP and_CC myself_PRP ,_, ''_'' he_PRP said_VBD ._.</w:t>
      </w:r>
    </w:p>
    <w:p w14:paraId="739793AF" w14:textId="77777777" w:rsidR="00EB4287" w:rsidRPr="00CD6915" w:rsidRDefault="00EB4287" w:rsidP="00EB4287">
      <w:r w:rsidRPr="00CD6915">
        <w:t>``_`` Count_VB me_PRP in_IN ,_, Professor_NNP ,_, ''_'' said_VBD Mr._NNP Quincey_NNP Morris_NNP ,_, laconically_RB as_IN usual_JJ ._.</w:t>
      </w:r>
    </w:p>
    <w:p w14:paraId="19099D7B" w14:textId="77777777" w:rsidR="00EB4287" w:rsidRPr="00CD6915" w:rsidRDefault="00EB4287" w:rsidP="00EB4287">
      <w:r w:rsidRPr="00CD6915">
        <w:t>``_`` I_PRP am_VBP with_IN you_PRP ,_, ''_'' said_VBD Lord_NNP Godalming_NNP ,_, ``_`` for_IN Lucy_NNP 's_POS sake_NN ,_, if_IN for_IN no_DT other_JJ reason_NN ._. ''_''</w:t>
      </w:r>
    </w:p>
    <w:p w14:paraId="20EB49BB" w14:textId="77777777" w:rsidR="00EB4287" w:rsidRPr="00CD6915" w:rsidRDefault="00EB4287" w:rsidP="00EB4287">
      <w:r w:rsidRPr="00CD6915">
        <w:t>Dr._NNP Seward_NNP simply_RB nodded_VBD ._.</w:t>
      </w:r>
    </w:p>
    <w:p w14:paraId="7D7860CC" w14:textId="77777777" w:rsidR="00EB4287" w:rsidRPr="00CD6915" w:rsidRDefault="00EB4287" w:rsidP="00EB4287">
      <w:r w:rsidRPr="00CD6915">
        <w:t>The_DT Professor_NNP stood_VBD up_RB and_CC ,_, after_IN laying_VBG his_PRP$ golden_JJ crucifix_NN on_IN the_DT table_NN ,_, held_VBD out_RP his_PRP$ hand_NN on_IN either_DT side_NN ._.</w:t>
      </w:r>
    </w:p>
    <w:p w14:paraId="0E267876" w14:textId="77777777" w:rsidR="00EB4287" w:rsidRPr="00CD6915" w:rsidRDefault="00EB4287" w:rsidP="00EB4287">
      <w:r w:rsidRPr="00CD6915">
        <w:t>I_PRP took_VBD his_PRP$ right_JJ hand_NN ,_, and_CC Lord_NNP Godalming_NNP his_PRP$ left_NN ;_: Jonathan_NNP held_VBD my_PRP$ right_NN with_IN his_PRP$ left_NN and_CC stretched_VBD across_RB to_TO Mr._NNP Morris_NNP ._.</w:t>
      </w:r>
    </w:p>
    <w:p w14:paraId="74E7EE34" w14:textId="77777777" w:rsidR="00EB4287" w:rsidRPr="00CD6915" w:rsidRDefault="00EB4287" w:rsidP="00EB4287">
      <w:r w:rsidRPr="00CD6915">
        <w:t>So_RB as_IN we_PRP all_DT took_VBD hands_NNS our_PRP$ solemn_JJ compact_NN was_VBD made_VBN ._.</w:t>
      </w:r>
    </w:p>
    <w:p w14:paraId="00AA2898" w14:textId="77777777" w:rsidR="00EB4287" w:rsidRPr="00CD6915" w:rsidRDefault="00EB4287" w:rsidP="00EB4287">
      <w:r w:rsidRPr="00CD6915">
        <w:t>I_PRP felt_VBD my_PRP$ heart_NN icy_NN cold_NN ,_, but_CC it_PRP did_VBD not_RB even_RB occur_VB to_TO me_PRP to_TO draw_VB back_RB ._.</w:t>
      </w:r>
    </w:p>
    <w:p w14:paraId="1AE411AF" w14:textId="77777777" w:rsidR="00EB4287" w:rsidRPr="00CD6915" w:rsidRDefault="00EB4287" w:rsidP="00EB4287">
      <w:r w:rsidRPr="00CD6915">
        <w:t>We_PRP resumed_VBD our_PRP$ places_NNS ,_, and_CC Dr._NNP Van_NNP Helsing_NNP went_VBD on_RP with_IN a_DT sort_NN of_IN cheerfulness_NN which_WDT showed_VBD that_IN the_DT serious_JJ work_NN had_VBD begun_VBN ._.</w:t>
      </w:r>
    </w:p>
    <w:p w14:paraId="3A871E79" w14:textId="77777777" w:rsidR="00EB4287" w:rsidRPr="00CD6915" w:rsidRDefault="00EB4287" w:rsidP="00EB4287">
      <w:r w:rsidRPr="00CD6915">
        <w:t>It_PRP was_VBD to_TO be_VB taken_VBN as_RB gravely_RB ,_, and_CC in_IN as_RB businesslike_JJ a_DT way_NN ,_, as_IN any_DT other_JJ transaction_NN of_IN life_NN :_: --_: ``_`` Well_UH ,_, you_PRP know_VBP what_WP we_PRP have_VBP to_TO contend_VB against_IN ;_: but_CC we_PRP ,_, too_RB ,_, are_VBP not_RB without_IN strength_NN ._.</w:t>
      </w:r>
    </w:p>
    <w:p w14:paraId="6CA8DA43" w14:textId="77777777" w:rsidR="00EB4287" w:rsidRPr="00CD6915" w:rsidRDefault="00EB4287" w:rsidP="00EB4287">
      <w:r w:rsidRPr="00CD6915">
        <w:t>We_PRP have_VBP on_IN our_PRP$ side_JJ power_NN of_IN combination_NN --_: a_DT power_NN denied_VBN to_TO the_DT vampire_NN kind_NN ;_: we_PRP have_VBP sources_NNS of_IN science_NN ;_: we_PRP are_VBP free_JJ to_TO act_VB and_CC think_VB ;_: and_CC the_DT hours_NNS of_IN the_DT day_NN and_CC the_DT night_NN are_VBP ours_PRP equally_RB ._.</w:t>
      </w:r>
    </w:p>
    <w:p w14:paraId="24CA3DD1" w14:textId="77777777" w:rsidR="00EB4287" w:rsidRPr="00CD6915" w:rsidRDefault="00EB4287" w:rsidP="00EB4287">
      <w:r w:rsidRPr="00CD6915">
        <w:t>In_IN fact_NN ,_, so_RB far_RB as_IN our_PRP$ powers_NNS extend_VBP ,_, they_PRP are_VBP unfettered_JJ ,_, and_CC we_PRP are_VBP free_JJ to_TO use_VB them_PRP ._.</w:t>
      </w:r>
    </w:p>
    <w:p w14:paraId="7DB24FF7" w14:textId="77777777" w:rsidR="00EB4287" w:rsidRPr="00CD6915" w:rsidRDefault="00EB4287" w:rsidP="00EB4287">
      <w:r w:rsidRPr="00CD6915">
        <w:lastRenderedPageBreak/>
        <w:t>We_PRP have_VBP self-devotion_NN in_IN a_DT cause_NN ,_, and_CC an_DT end_NN to_TO achieve_VB which_WDT is_VBZ not_RB a_DT selfish_JJ one_CD ._.</w:t>
      </w:r>
    </w:p>
    <w:p w14:paraId="3CB2BD27" w14:textId="77777777" w:rsidR="00EB4287" w:rsidRPr="00CD6915" w:rsidRDefault="00EB4287" w:rsidP="00EB4287">
      <w:r w:rsidRPr="00CD6915">
        <w:t>These_DT things_NNS are_VBP much_JJ ._.</w:t>
      </w:r>
    </w:p>
    <w:p w14:paraId="300F55EA" w14:textId="77777777" w:rsidR="00EB4287" w:rsidRPr="00CD6915" w:rsidRDefault="00EB4287" w:rsidP="00EB4287">
      <w:r w:rsidRPr="00CD6915">
        <w:t>``_`` Now_RB let_VB us_PRP see_VB how_WRB far_RB the_DT general_JJ powers_NNS arrayed_VBN against_IN us_PRP are_VBP restrict_VB ,_, and_CC how_WRB the_DT individual_NN can_MD not_RB ._.</w:t>
      </w:r>
    </w:p>
    <w:p w14:paraId="575FB631" w14:textId="77777777" w:rsidR="00EB4287" w:rsidRPr="00CD6915" w:rsidRDefault="00EB4287" w:rsidP="00EB4287">
      <w:r w:rsidRPr="00CD6915">
        <w:t>In_IN fine_NN ,_, let_VB us_PRP consider_VB the_DT limitations_NNS of_IN the_DT vampire_NN in_IN general_JJ ,_, and_CC of_IN this_DT one_CD in_IN particular_JJ ._.</w:t>
      </w:r>
    </w:p>
    <w:p w14:paraId="0DDD5AE2" w14:textId="77777777" w:rsidR="00EB4287" w:rsidRPr="00CD6915" w:rsidRDefault="00EB4287" w:rsidP="00EB4287">
      <w:r w:rsidRPr="00CD6915">
        <w:t>``_`` All_DT we_PRP have_VBP to_TO go_VB upon_IN are_VBP traditions_NNS and_CC superstitions_NNS ._.</w:t>
      </w:r>
    </w:p>
    <w:p w14:paraId="7FF444D9" w14:textId="77777777" w:rsidR="00EB4287" w:rsidRPr="00CD6915" w:rsidRDefault="00EB4287" w:rsidP="00EB4287">
      <w:r w:rsidRPr="00CD6915">
        <w:t>These_DT do_VBP not_RB at_IN the_DT first_JJ appear_VB much_JJ ,_, when_WRB the_DT matter_NN is_VBZ one_CD of_IN life_NN and_CC death_NN --_: nay_NN of_IN more_JJR than_IN either_DT life_NN or_CC death_NN ._.</w:t>
      </w:r>
    </w:p>
    <w:p w14:paraId="5902343D" w14:textId="77777777" w:rsidR="00EB4287" w:rsidRPr="00CD6915" w:rsidRDefault="00EB4287" w:rsidP="00EB4287">
      <w:r w:rsidRPr="00CD6915">
        <w:t>Yet_RB must_MD we_PRP be_VB satisfied_VBN ;_: in_IN the_DT first_JJ place_NN because_IN we_PRP have_VBP to_TO be_VB --_: no_DT other_JJ means_NNS is_VBZ at_IN our_PRP$ control_NN --_: and_CC secondly_RB ,_, because_IN ,_, after_IN all_DT ,_, these_DT things_NNS --_: tradition_NN and_CC superstition_NN --_: are_VBP everything_NN ._.</w:t>
      </w:r>
    </w:p>
    <w:p w14:paraId="449AE84B" w14:textId="77777777" w:rsidR="00EB4287" w:rsidRPr="00CD6915" w:rsidRDefault="00EB4287" w:rsidP="00EB4287">
      <w:r w:rsidRPr="00CD6915">
        <w:t>Does_VBZ not_RB the_DT belief_NN in_FW vampires_FW rest_NN for_IN others_NNS --_: though_IN not_RB ,_, alas_UH !_.</w:t>
      </w:r>
    </w:p>
    <w:p w14:paraId="05CE60D0" w14:textId="77777777" w:rsidR="00EB4287" w:rsidRPr="00CD6915" w:rsidRDefault="00EB4287" w:rsidP="00EB4287">
      <w:r w:rsidRPr="00CD6915">
        <w:t>for_IN us_PRP --_: on_IN them_PRP ?_.</w:t>
      </w:r>
    </w:p>
    <w:p w14:paraId="5964BDB0" w14:textId="77777777" w:rsidR="00EB4287" w:rsidRPr="00CD6915" w:rsidRDefault="00EB4287" w:rsidP="00EB4287">
      <w:r w:rsidRPr="00CD6915">
        <w:t>A_DT year_NN ago_IN which_WDT of_IN us_PRP would_MD have_VB received_VBN such_PDT a_DT possibility_NN ,_, in_IN the_DT midst_NN of_IN our_PRP$ scientific_JJ ,_, sceptical_JJ ,_, matter-of-fact_JJ nineteenth_JJ century_NN ?_.</w:t>
      </w:r>
    </w:p>
    <w:p w14:paraId="08CDF6A3" w14:textId="77777777" w:rsidR="00EB4287" w:rsidRPr="00CD6915" w:rsidRDefault="00EB4287" w:rsidP="00EB4287">
      <w:r w:rsidRPr="00CD6915">
        <w:t>We_PRP even_RB scouted_VBD a_DT belief_NN that_IN we_PRP saw_VBD justified_JJ under_IN our_PRP$ very_JJ eyes_NNS ._.</w:t>
      </w:r>
    </w:p>
    <w:p w14:paraId="607B7BB1" w14:textId="77777777" w:rsidR="00EB4287" w:rsidRPr="00CD6915" w:rsidRDefault="00EB4287" w:rsidP="00EB4287">
      <w:r w:rsidRPr="00CD6915">
        <w:t>Take_VB it_PRP ,_, then_RB ,_, that_IN the_DT vampire_NN ,_, and_CC the_DT belief_NN in_IN his_PRP$ limitations_NNS and_CC his_PRP$ cure_NN ,_, rest_NN for_IN the_DT moment_NN on_IN the_DT same_JJ base_NN ._.</w:t>
      </w:r>
    </w:p>
    <w:p w14:paraId="7C452324" w14:textId="77777777" w:rsidR="00EB4287" w:rsidRPr="00CD6915" w:rsidRDefault="00EB4287" w:rsidP="00EB4287">
      <w:r w:rsidRPr="00CD6915">
        <w:t>For_IN ,_, let_VB me_PRP tell_VB you_PRP ,_, he_PRP is_VBZ known_VBN everywhere_RB that_IN men_NNS have_VBP been_VBN ._.</w:t>
      </w:r>
    </w:p>
    <w:p w14:paraId="03622739" w14:textId="77777777" w:rsidR="00EB4287" w:rsidRPr="00CD6915" w:rsidRDefault="00EB4287" w:rsidP="00EB4287">
      <w:r w:rsidRPr="00CD6915">
        <w:t>In_IN old_JJ Greece_NNP ,_, in_IN old_JJ Rome_NNP ;_: he_PRP flourish_VB in_IN Germany_NNP all_DT over_IN ,_, in_IN France_NNP ,_, in_IN India_NNP ,_, even_RB in_IN the_DT Chernosese_NN ;_: and_CC in_IN China_NNP ,_, so_RB far_RB from_IN us_PRP in_IN all_DT ways_NNS ,_, there_EX even_RB is_VBZ he_PRP ,_, and_CC the_DT peoples_NNS fear_VBP him_PRP at_IN this_DT day_NN ._.</w:t>
      </w:r>
    </w:p>
    <w:p w14:paraId="67877505" w14:textId="77777777" w:rsidR="00EB4287" w:rsidRPr="00CD6915" w:rsidRDefault="00EB4287" w:rsidP="00EB4287">
      <w:r w:rsidRPr="00CD6915">
        <w:t>He_PRP have_VBP follow_VB the_DT wake_NN of_IN the_DT berserker_NN Icelander_NNP ,_, the_DT devil-begotten_JJ Hun_NNP ,_, the_DT Slav_NNP ,_, the_DT Saxon_NNP ,_, the_DT Magyar_NNP ._.</w:t>
      </w:r>
    </w:p>
    <w:p w14:paraId="52A12D50" w14:textId="77777777" w:rsidR="00EB4287" w:rsidRPr="00CD6915" w:rsidRDefault="00EB4287" w:rsidP="00EB4287">
      <w:r w:rsidRPr="00CD6915">
        <w:t>So_RB far_RB ,_, then_RB ,_, we_PRP have_VBP all_DT we_PRP may_MD act_VB upon_IN ;_: and_CC let_VB me_PRP tell_VB you_PRP that_IN very_RB much_JJ of_IN the_DT beliefs_NNS are_VBP justified_VBN by_IN what_WP we_PRP have_VBP seen_VBN in_IN our_PRP$ own_JJ so_RB unhappy_JJ experience_NN ._.</w:t>
      </w:r>
    </w:p>
    <w:p w14:paraId="0C543081" w14:textId="77777777" w:rsidR="00EB4287" w:rsidRPr="00CD6915" w:rsidRDefault="00EB4287" w:rsidP="00EB4287">
      <w:r w:rsidRPr="00CD6915">
        <w:lastRenderedPageBreak/>
        <w:t>The_DT vampire_NN live_VBP on_IN ,_, and_CC can_MD not_RB die_VB by_IN mere_JJ passing_NN of_IN the_DT time_NN ;_: he_PRP can_MD flourish_VB when_WRB that_IN he_PRP can_MD fatten_VB on_IN the_DT blood_NN of_IN the_DT living_NN ._.</w:t>
      </w:r>
    </w:p>
    <w:p w14:paraId="14D5818F" w14:textId="77777777" w:rsidR="00EB4287" w:rsidRPr="00CD6915" w:rsidRDefault="00EB4287" w:rsidP="00EB4287">
      <w:r w:rsidRPr="00CD6915">
        <w:t>Even_RB more_JJR ,_, we_PRP have_VBP seen_VBN amongst_IN us_PRP that_IN he_PRP can_MD even_RB grow_VB younger_JJR ;_: that_IN his_PRP$ vital_JJ faculties_NNS grow_VBP strenuous_JJ ,_, and_CC seem_VBP as_IN though_IN they_PRP refresh_VBP themselves_PRP when_WRB his_PRP$ special_JJ pabulum_NN is_VBZ plenty_JJ ._.</w:t>
      </w:r>
    </w:p>
    <w:p w14:paraId="5DD8035E" w14:textId="77777777" w:rsidR="00EB4287" w:rsidRPr="00CD6915" w:rsidRDefault="00EB4287" w:rsidP="00EB4287">
      <w:r w:rsidRPr="00CD6915">
        <w:t>But_CC he_PRP can_MD not_RB flourish_VB without_IN this_DT diet_NN ;_: he_PRP eat_VB not_RB as_IN others_NNS ._.</w:t>
      </w:r>
    </w:p>
    <w:p w14:paraId="430624BC" w14:textId="77777777" w:rsidR="00EB4287" w:rsidRPr="00CD6915" w:rsidRDefault="00EB4287" w:rsidP="00EB4287">
      <w:r w:rsidRPr="00CD6915">
        <w:t>Even_RB friend_NN Jonathan_NNP ,_, who_WP lived_VBD with_IN him_PRP for_IN weeks_NNS ,_, did_VBD never_RB see_VB him_PRP to_TO eat_VB ,_, never_RB !_.</w:t>
      </w:r>
    </w:p>
    <w:p w14:paraId="5DBC163D" w14:textId="77777777" w:rsidR="00EB4287" w:rsidRPr="00CD6915" w:rsidRDefault="00EB4287" w:rsidP="00EB4287">
      <w:r w:rsidRPr="00CD6915">
        <w:t>He_PRP throws_VBZ no_DT shadow_NN ;_: he_PRP make_VB in_IN the_DT mirror_NN no_DT reflect_VBP ,_, as_IN again_RB Jonathan_NNP observe_VB ._.</w:t>
      </w:r>
    </w:p>
    <w:p w14:paraId="13AE091D" w14:textId="77777777" w:rsidR="00EB4287" w:rsidRPr="00CD6915" w:rsidRDefault="00EB4287" w:rsidP="00EB4287">
      <w:r w:rsidRPr="00CD6915">
        <w:t>He_PRP has_VBZ the_DT strength_NN of_IN many_JJ of_IN his_PRP$ hand_NN --_: witness_NN again_RB Jonathan_NNP when_WRB he_PRP shut_VBD the_DT door_NN against_IN the_DT wolfs_NNS ,_, and_CC when_WRB he_PRP help_VBP him_PRP from_IN the_DT diligence_NN too_RB ._.</w:t>
      </w:r>
    </w:p>
    <w:p w14:paraId="16A0670B" w14:textId="77777777" w:rsidR="00EB4287" w:rsidRPr="00CD6915" w:rsidRDefault="00EB4287" w:rsidP="00EB4287">
      <w:r w:rsidRPr="00CD6915">
        <w:t>He_PRP can_MD transform_VB himself_PRP to_TO wolf_VB ,_, as_IN we_PRP gather_VBP from_IN the_DT ship_NN arrival_NN in_IN Whitby_NNP ,_, when_WRB he_PRP tear_VBP open_VB the_DT dog_NN ;_: he_PRP can_MD be_VB as_IN bat_NN ,_, as_IN Madam_NNP Mina_NNP saw_VBD him_PRP on_IN the_DT window_NN at_IN Whitby_NNP ,_, and_CC as_IN friend_NN John_NNP saw_VBD him_PRP fly_VB from_IN this_DT so_RB near_JJ house_NN ,_, and_CC as_IN my_PRP$ friend_NN Quincey_NNP saw_VBD him_PRP at_IN the_DT window_NN of_IN Miss_NNP Lucy_NNP ._.</w:t>
      </w:r>
    </w:p>
    <w:p w14:paraId="229DCBBE" w14:textId="77777777" w:rsidR="00EB4287" w:rsidRPr="00CD6915" w:rsidRDefault="00EB4287" w:rsidP="00EB4287">
      <w:r w:rsidRPr="00CD6915">
        <w:t>He_PRP can_MD come_VB in_IN mist_NN which_WDT he_PRP create_VB --_: that_IN noble_JJ ship_NN 's_POS captain_NN proved_VBD him_PRP of_IN this_DT ;_: but_CC ,_, from_IN what_WP we_PRP know_VBP ,_, the_DT distance_NN he_PRP can_MD make_VB this_DT mist_NN is_VBZ limited_JJ ,_, and_CC it_PRP can_MD only_RB be_VB round_JJ himself_PRP ._.</w:t>
      </w:r>
    </w:p>
    <w:p w14:paraId="1A9DFB16" w14:textId="77777777" w:rsidR="00EB4287" w:rsidRPr="00CD6915" w:rsidRDefault="00EB4287" w:rsidP="00EB4287">
      <w:r w:rsidRPr="00CD6915">
        <w:t>He_PRP come_VBP on_IN moonlight_NN rays_NNS as_IN elemental_JJ dust_NN --_: as_RB again_RB Jonathan_NNP saw_VBD those_DT sisters_NNS in_IN the_DT castle_NN of_IN Dracula_NNP ._.</w:t>
      </w:r>
    </w:p>
    <w:p w14:paraId="39B64446" w14:textId="77777777" w:rsidR="00EB4287" w:rsidRPr="00CD6915" w:rsidRDefault="00EB4287" w:rsidP="00EB4287">
      <w:r w:rsidRPr="00CD6915">
        <w:t>He_PRP become_VBP so_RB small_JJ --_: we_PRP ourselves_PRP saw_VBD Miss_NNP Lucy_NNP ,_, ere_NN she_PRP was_VBD at_IN peace_NN ,_, slip_NN through_IN a_DT hairbreadth_NN space_NN at_IN the_DT tomb_NN door_NN ._.</w:t>
      </w:r>
    </w:p>
    <w:p w14:paraId="2065FDA2" w14:textId="77777777" w:rsidR="00EB4287" w:rsidRPr="00CD6915" w:rsidRDefault="00EB4287" w:rsidP="00EB4287">
      <w:r w:rsidRPr="00CD6915">
        <w:t>He_PRP can_MD ,_, when_WRB once_RB he_PRP find_VB his_PRP$ way_NN ,_, come_VBN out_RP from_IN anything_NN or_CC into_IN anything_NN ,_, no_DT matter_NN how_WRB close_JJ it_PRP be_VB bound_VBN or_CC even_RB fused_VBN up_RP with_IN fire_NN --_: solder_NN you_PRP call_VBP it_PRP ._.</w:t>
      </w:r>
    </w:p>
    <w:p w14:paraId="03BFFF48" w14:textId="77777777" w:rsidR="00EB4287" w:rsidRPr="00CD6915" w:rsidRDefault="00EB4287" w:rsidP="00EB4287">
      <w:r w:rsidRPr="00CD6915">
        <w:t>He_PRP can_MD see_VB in_IN the_DT dark_NN --_: no_DT small_JJ power_NN this_DT ,_, in_IN a_DT world_NN which_WDT is_VBZ one_CD half_NN shut_VBN from_IN the_DT light_NN ._.</w:t>
      </w:r>
    </w:p>
    <w:p w14:paraId="77B10EF2" w14:textId="77777777" w:rsidR="00EB4287" w:rsidRPr="00CD6915" w:rsidRDefault="00EB4287" w:rsidP="00EB4287">
      <w:r w:rsidRPr="00CD6915">
        <w:t>Ah_NN ,_, but_CC hear_VB me_PRP through_IN ._.</w:t>
      </w:r>
    </w:p>
    <w:p w14:paraId="5E97570B" w14:textId="77777777" w:rsidR="00EB4287" w:rsidRPr="00CD6915" w:rsidRDefault="00EB4287" w:rsidP="00EB4287">
      <w:r w:rsidRPr="00CD6915">
        <w:t>He_PRP can_MD do_VB all_PDT these_DT things_NNS ,_, yet_CC he_PRP is_VBZ not_RB free_JJ ._.</w:t>
      </w:r>
    </w:p>
    <w:p w14:paraId="6EF32805" w14:textId="77777777" w:rsidR="00EB4287" w:rsidRPr="00CD6915" w:rsidRDefault="00EB4287" w:rsidP="00EB4287">
      <w:r w:rsidRPr="00CD6915">
        <w:lastRenderedPageBreak/>
        <w:t>Nay_NN ;_: he_PRP is_VBZ even_RB more_JJR prisoner_NN than_IN the_DT slave_NN of_IN the_DT galley_NN ,_, than_IN the_DT madman_NN in_IN his_PRP$ cell_NN ._.</w:t>
      </w:r>
    </w:p>
    <w:p w14:paraId="01533EA8" w14:textId="77777777" w:rsidR="00EB4287" w:rsidRPr="00CD6915" w:rsidRDefault="00EB4287" w:rsidP="00EB4287">
      <w:r w:rsidRPr="00CD6915">
        <w:t>He_PRP can_MD not_RB go_VB where_WRB he_PRP lists_VBZ ;_: he_PRP who_WP is_VBZ not_RB of_IN nature_NN has_VBZ yet_RB to_TO obey_VB some_DT of_IN nature_NN 's_POS laws_NNS --_: why_WRB we_PRP know_VBP not_RB ._.</w:t>
      </w:r>
    </w:p>
    <w:p w14:paraId="719769CD" w14:textId="77777777" w:rsidR="00EB4287" w:rsidRPr="00CD6915" w:rsidRDefault="00EB4287" w:rsidP="00EB4287">
      <w:r w:rsidRPr="00CD6915">
        <w:t>He_PRP may_MD not_RB enter_VB anywhere_RB at_IN the_DT first_JJ ,_, unless_IN there_EX be_VB some_DT one_CD of_IN the_DT household_NN who_WP bid_VBD him_PRP to_TO come_VB ;_: though_IN afterwards_RB he_PRP can_MD come_VB as_IN he_PRP please_VBP ._.</w:t>
      </w:r>
    </w:p>
    <w:p w14:paraId="58C2D535" w14:textId="77777777" w:rsidR="00EB4287" w:rsidRPr="00CD6915" w:rsidRDefault="00EB4287" w:rsidP="00EB4287">
      <w:r w:rsidRPr="00CD6915">
        <w:t>His_PRP$ power_NN ceases_VBZ ,_, as_IN does_VBZ that_DT of_IN all_DT evil_JJ things_NNS ,_, at_IN the_DT coming_VBG of_IN the_DT day_NN ._.</w:t>
      </w:r>
    </w:p>
    <w:p w14:paraId="457A41AC" w14:textId="77777777" w:rsidR="00EB4287" w:rsidRPr="00CD6915" w:rsidRDefault="00EB4287" w:rsidP="00EB4287">
      <w:r w:rsidRPr="00CD6915">
        <w:t>Only_RB at_IN certain_JJ times_NNS can_MD he_PRP have_VB limited_VBN freedom_NN ._.</w:t>
      </w:r>
    </w:p>
    <w:p w14:paraId="7E364124" w14:textId="77777777" w:rsidR="00EB4287" w:rsidRPr="00CD6915" w:rsidRDefault="00EB4287" w:rsidP="00EB4287">
      <w:r w:rsidRPr="00CD6915">
        <w:t>If_IN he_PRP be_VB not_RB at_IN the_DT place_NN whither_NN he_PRP is_VBZ bound_VBN ,_, he_PRP can_MD only_RB change_VB himself_PRP at_IN noon_NN or_CC at_IN exact_JJ sunrise_NN or_CC sunset_NN ._.</w:t>
      </w:r>
    </w:p>
    <w:p w14:paraId="026E043C" w14:textId="77777777" w:rsidR="00EB4287" w:rsidRPr="00CD6915" w:rsidRDefault="00EB4287" w:rsidP="00EB4287">
      <w:r w:rsidRPr="00CD6915">
        <w:t>These_DT things_NNS are_VBP we_PRP told_VBD ,_, and_CC in_IN this_DT record_NN of_IN ours_PRP we_PRP have_VBP proof_NN by_IN inference_NN ._.</w:t>
      </w:r>
    </w:p>
    <w:p w14:paraId="51A5128A" w14:textId="77777777" w:rsidR="00EB4287" w:rsidRPr="00CD6915" w:rsidRDefault="00EB4287" w:rsidP="00EB4287">
      <w:r w:rsidRPr="00CD6915">
        <w:t>Thus_RB ,_, whereas_IN he_PRP can_MD do_VB as_IN he_PRP will_MD within_IN his_PRP$ limit_NN ,_, when_WRB he_PRP have_VBP his_PRP$ earth-home_JJ ,_, his_PRP$ coffin-home_NN ,_, his_PRP$ hell-home_NN ,_, the_DT place_NN unhallowed_JJ ,_, as_IN we_PRP saw_VBD when_WRB he_PRP went_VBD to_TO the_DT grave_NN of_IN the_DT suicide_NN at_IN Whitby_NNP ;_: still_RB at_IN other_JJ time_NN he_PRP can_MD only_RB change_VB when_WRB the_DT time_NN come_VBN ._.</w:t>
      </w:r>
    </w:p>
    <w:p w14:paraId="44C5206F" w14:textId="77777777" w:rsidR="00EB4287" w:rsidRPr="00CD6915" w:rsidRDefault="00EB4287" w:rsidP="00EB4287">
      <w:r w:rsidRPr="00CD6915">
        <w:t>It_PRP is_VBZ said_VBD ,_, too_RB ,_, that_IN he_PRP can_MD only_RB pass_VB running_VBG water_NN at_IN the_DT slack_NN or_CC the_DT flood_NN of_IN the_DT tide_NN ._.</w:t>
      </w:r>
    </w:p>
    <w:p w14:paraId="597A2D2C" w14:textId="77777777" w:rsidR="00EB4287" w:rsidRPr="00CD6915" w:rsidRDefault="00EB4287" w:rsidP="00EB4287">
      <w:r w:rsidRPr="00CD6915">
        <w:t>Then_RB there_EX are_VBP things_NNS which_WDT so_RB afflict_VBP him_PRP that_IN he_PRP has_VBZ no_DT power_NN ,_, as_IN the_DT garlic_NN that_IN we_PRP know_VBP of_IN ;_: and_CC as_IN for_IN things_NNS sacred_JJ ,_, as_IN this_DT symbol_NN ,_, my_PRP$ crucifix_NN ,_, that_WDT was_VBD amongst_IN us_PRP even_RB now_RB when_WRB we_PRP resolve_VBP ,_, to_TO them_PRP he_PRP is_VBZ nothing_NN ,_, but_CC in_IN their_PRP$ presence_NN he_PRP take_VB his_PRP$ place_NN far_RB off_RP and_CC silent_JJ with_IN respect_NN ._.</w:t>
      </w:r>
    </w:p>
    <w:p w14:paraId="3F23CB93" w14:textId="77777777" w:rsidR="00EB4287" w:rsidRPr="00CD6915" w:rsidRDefault="00EB4287" w:rsidP="00EB4287">
      <w:r w:rsidRPr="00CD6915">
        <w:t>There_EX are_VBP others_NNS ,_, too_RB ,_, which_WDT I_PRP shall_MD tell_VB you_PRP of_IN ,_, lest_IN in_IN our_PRP$ seeking_VBG we_PRP may_MD need_VB them_PRP ._.</w:t>
      </w:r>
    </w:p>
    <w:p w14:paraId="5B459108" w14:textId="77777777" w:rsidR="00EB4287" w:rsidRPr="00CD6915" w:rsidRDefault="00EB4287" w:rsidP="00EB4287">
      <w:r w:rsidRPr="00CD6915">
        <w:t>The_DT branch_NN of_IN wild_JJ rose_NN on_IN his_PRP$ coffin_NN keep_VB him_PRP that_IN he_PRP move_VB not_RB from_IN it_PRP ;_: a_DT sacred_JJ bullet_NN fired_VBD into_IN the_DT coffin_NN kill_VBP him_PRP so_IN that_IN he_PRP be_VB true_JJ dead_NN ;_: and_CC as_IN for_IN the_DT stake_NN through_IN him_PRP ,_, we_PRP know_VBP already_RB of_IN its_PRP$ peace_NN ;_: or_CC the_DT cut-off_JJ head_NN that_WDT giveth_VBZ rest_NN ._.</w:t>
      </w:r>
    </w:p>
    <w:p w14:paraId="16D9B674" w14:textId="77777777" w:rsidR="00EB4287" w:rsidRPr="00CD6915" w:rsidRDefault="00EB4287" w:rsidP="00EB4287">
      <w:r w:rsidRPr="00CD6915">
        <w:t>We_PRP have_VBP seen_VBN it_PRP with_IN our_PRP$ eyes_NNS ._.</w:t>
      </w:r>
    </w:p>
    <w:p w14:paraId="39392BC0" w14:textId="77777777" w:rsidR="00EB4287" w:rsidRPr="00CD6915" w:rsidRDefault="00EB4287" w:rsidP="00EB4287">
      <w:r w:rsidRPr="00CD6915">
        <w:t>``_`` Thus_RB when_WRB we_PRP find_VBP the_DT habitation_NN of_IN this_DT man-that-was_NN ,_, we_PRP can_MD confine_VB him_PRP to_TO his_PRP$ coffin_NN and_CC destroy_VB him_PRP ,_, if_IN we_PRP obey_VBP what_WP we_PRP know_VBP ._.</w:t>
      </w:r>
    </w:p>
    <w:p w14:paraId="615033A6" w14:textId="77777777" w:rsidR="00EB4287" w:rsidRPr="00CD6915" w:rsidRDefault="00EB4287" w:rsidP="00EB4287">
      <w:r w:rsidRPr="00CD6915">
        <w:t>But_CC he_PRP is_VBZ clever_JJ ._.</w:t>
      </w:r>
    </w:p>
    <w:p w14:paraId="5CDA4B68" w14:textId="77777777" w:rsidR="00EB4287" w:rsidRPr="00CD6915" w:rsidRDefault="00EB4287" w:rsidP="00EB4287">
      <w:r w:rsidRPr="00CD6915">
        <w:lastRenderedPageBreak/>
        <w:t>I_PRP have_VBP asked_VBN my_PRP$ friend_NN Arminius_NNP ,_, of_IN Buda-Pesth_NNP University_NNP ,_, to_TO make_VB his_PRP$ record_NN ;_: and_CC ,_, from_IN all_PDT the_DT means_NNS that_WDT are_VBP ,_, he_PRP tell_VBP me_PRP of_IN what_WP he_PRP has_VBZ been_VBN ._.</w:t>
      </w:r>
    </w:p>
    <w:p w14:paraId="3D8BC865" w14:textId="77777777" w:rsidR="00EB4287" w:rsidRPr="00CD6915" w:rsidRDefault="00EB4287" w:rsidP="00EB4287">
      <w:r w:rsidRPr="00CD6915">
        <w:t>He_PRP must_MD ,_, indeed_RB ,_, have_VBP been_VBN that_IN Voivode_NNP Dracula_NNP who_WP won_VBD his_PRP$ name_NN against_IN the_DT Turk_NNP ,_, over_IN the_DT great_JJ river_NN on_IN the_DT very_JJ frontier_NN of_IN Turkey-land_NN ._.</w:t>
      </w:r>
    </w:p>
    <w:p w14:paraId="3693AEF2" w14:textId="77777777" w:rsidR="00EB4287" w:rsidRPr="00CD6915" w:rsidRDefault="00EB4287" w:rsidP="00EB4287">
      <w:r w:rsidRPr="00CD6915">
        <w:t>If_IN it_PRP be_VB so_RB ,_, then_RB was_VBD he_PRP no_DT common_JJ man_NN ;_: for_IN in_IN that_DT time_NN ,_, and_CC for_IN centuries_NNS after_IN ,_, he_PRP was_VBD spoken_VBN of_IN as_IN the_DT cleverest_JJS and_CC the_DT most_RBS cunning_JJ ,_, as_RB well_RB as_IN the_DT bravest_JJS of_IN the_DT sons_NNS of_IN the_DT `_`` land_NN beyond_IN the_DT forest_NN ._. '_''</w:t>
      </w:r>
    </w:p>
    <w:p w14:paraId="5AAB551A" w14:textId="77777777" w:rsidR="00EB4287" w:rsidRPr="00CD6915" w:rsidRDefault="00EB4287" w:rsidP="00EB4287">
      <w:r w:rsidRPr="00CD6915">
        <w:t>That_DT mighty_JJ brain_NN and_CC that_IN iron_NN resolution_NN went_VBD with_IN him_PRP to_TO his_PRP$ grave_NN ,_, and_CC are_VBP even_RB now_RB arrayed_VBN against_IN us_PRP ._.</w:t>
      </w:r>
    </w:p>
    <w:p w14:paraId="79ECA274" w14:textId="77777777" w:rsidR="00EB4287" w:rsidRPr="00CD6915" w:rsidRDefault="00EB4287" w:rsidP="00EB4287">
      <w:r w:rsidRPr="00CD6915">
        <w:t>The_DT Draculas_NNPS were_VBD ,_, says_VBZ Arminius_NNP ,_, a_DT great_JJ and_CC noble_JJ race_NN ,_, though_IN now_RB and_CC again_RB were_VBD scions_NNS who_WP were_VBD held_VBN by_IN their_PRP$ coevals_NNS to_TO have_VB had_VBN dealings_NNS with_IN the_DT Evil_NNP One_CD ._.</w:t>
      </w:r>
    </w:p>
    <w:p w14:paraId="06213E72" w14:textId="77777777" w:rsidR="00EB4287" w:rsidRPr="00CD6915" w:rsidRDefault="00EB4287" w:rsidP="00EB4287">
      <w:r w:rsidRPr="00CD6915">
        <w:t>They_PRP learned_VBD his_PRP$ secrets_NNS in_IN the_DT Scholomance_NNP ,_, amongst_IN the_DT mountains_NNS over_IN Lake_NNP Hermanstadt_NNP ,_, where_WRB the_DT devil_NNP claims_VBZ the_DT tenth_NN scholar_NN as_IN his_PRP$ due_JJ ._.</w:t>
      </w:r>
    </w:p>
    <w:p w14:paraId="44654A18" w14:textId="77777777" w:rsidR="00EB4287" w:rsidRPr="00CD6915" w:rsidRDefault="00EB4287" w:rsidP="00EB4287">
      <w:r w:rsidRPr="00CD6915">
        <w:t>In_IN the_DT records_NNS are_VBP such_JJ words_NNS as_IN `_`` stregoica_NN '_'' --_: witch_NN ,_, `_`` ordog_NN ,_, '_'' and_CC `_`` pokol_NN '_'' --_: Satan_NN and_CC hell_NN ;_: and_CC in_IN one_CD manuscript_NN this_DT very_JJ Dracula_NNP is_VBZ spoken_VBN of_IN as_IN `_`` wampyr_NN ,_, '_'' which_WDT we_PRP all_DT understand_VBP too_RB well_RB ._.</w:t>
      </w:r>
    </w:p>
    <w:p w14:paraId="7CD85AC6" w14:textId="77777777" w:rsidR="00EB4287" w:rsidRPr="00CD6915" w:rsidRDefault="00EB4287" w:rsidP="00EB4287">
      <w:r w:rsidRPr="00CD6915">
        <w:t>There_EX have_VBP been_VBN from_IN the_DT loins_NNS of_IN this_DT very_RB one_CD great_JJ men_NNS and_CC good_JJ women_NNS ,_, and_CC their_PRP$ graves_NNS make_VBP sacred_JJ the_DT earth_NN where_WRB alone_RB this_DT foulness_NN can_MD dwell_VB ._.</w:t>
      </w:r>
    </w:p>
    <w:p w14:paraId="131F58E4" w14:textId="77777777" w:rsidR="00EB4287" w:rsidRPr="00CD6915" w:rsidRDefault="00EB4287" w:rsidP="00EB4287">
      <w:r w:rsidRPr="00CD6915">
        <w:t>For_IN it_PRP is_VBZ not_RB the_DT least_JJS of_IN its_PRP$ terrors_NNS that_IN this_DT evil_JJ thing_NN is_VBZ rooted_VBN deep_RB in_IN all_DT good_JJ ;_: in_IN soil_NN barren_JJ of_IN holy_JJ memories_NNS it_PRP can_MD not_RB rest_VB ._. ''_''</w:t>
      </w:r>
    </w:p>
    <w:p w14:paraId="34A1D927" w14:textId="77777777" w:rsidR="00EB4287" w:rsidRPr="00CD6915" w:rsidRDefault="00EB4287" w:rsidP="00EB4287">
      <w:r w:rsidRPr="00CD6915">
        <w:t>Whilst_IN they_PRP were_VBD talking_VBG Mr._NNP Morris_NNP was_VBD looking_VBG steadily_RB at_IN the_DT window_NN ,_, and_CC he_PRP now_RB got_VBD up_RP quietly_RB ,_, and_CC went_VBD out_IN of_IN the_DT room_NN ._.</w:t>
      </w:r>
    </w:p>
    <w:p w14:paraId="40147B18" w14:textId="77777777" w:rsidR="00EB4287" w:rsidRPr="00CD6915" w:rsidRDefault="00EB4287" w:rsidP="00EB4287">
      <w:r w:rsidRPr="00CD6915">
        <w:t>There_EX was_VBD a_DT little_JJ pause_NN ,_, and_CC then_RB the_DT Professor_NNP went_VBD on_IN :_: --_: ``_`` And_CC now_RB we_PRP must_MD settle_VB what_WP we_PRP do_VBP ._.</w:t>
      </w:r>
    </w:p>
    <w:p w14:paraId="6CC31DF5" w14:textId="77777777" w:rsidR="00EB4287" w:rsidRPr="00CD6915" w:rsidRDefault="00EB4287" w:rsidP="00EB4287">
      <w:r w:rsidRPr="00CD6915">
        <w:t>We_PRP have_VBP here_RB much_JJ data_NNS ,_, and_CC we_PRP must_MD proceed_VB to_TO lay_VB out_RP our_PRP$ campaign_NN ._.</w:t>
      </w:r>
    </w:p>
    <w:p w14:paraId="146142D5" w14:textId="77777777" w:rsidR="00EB4287" w:rsidRPr="00CD6915" w:rsidRDefault="00EB4287" w:rsidP="00EB4287">
      <w:r w:rsidRPr="00CD6915">
        <w:t xml:space="preserve">We_PRP know_VBP from_IN the_DT inquiry_NN of_IN Jonathan_NNP that_IN from_IN the_DT castle_NN to_TO Whitby_NNP came_VBD fifty_CD boxes_NNS of_IN earth_NN ,_, all_DT of_IN which_WDT were_VBD delivered_VBN at_IN Carfax_NNP ;_: we_PRP also_RB know_VBP </w:t>
      </w:r>
      <w:r w:rsidRPr="00CD6915">
        <w:lastRenderedPageBreak/>
        <w:t>that_IN at_IN least_JJS some_DT of_IN these_DT boxes_NNS have_VBP been_VBN removed_VBN ._.</w:t>
      </w:r>
    </w:p>
    <w:p w14:paraId="724D9E8C" w14:textId="77777777" w:rsidR="00EB4287" w:rsidRPr="00CD6915" w:rsidRDefault="00EB4287" w:rsidP="00EB4287">
      <w:r w:rsidRPr="00CD6915">
        <w:t>It_PRP seems_VBZ to_TO me_PRP ,_, that_IN our_PRP$ first_JJ step_NN should_MD be_VB to_TO ascertain_VB whether_IN all_PDT the_DT rest_NN remain_VBP in_IN the_DT house_NN beyond_IN that_DT wall_NN where_WRB we_PRP look_VBP to-day_JJ ;_: or_CC whether_IN any_DT more_JJR have_VBP been_VBN removed_VBN ._.</w:t>
      </w:r>
    </w:p>
    <w:p w14:paraId="26C85167" w14:textId="77777777" w:rsidR="00EB4287" w:rsidRPr="00CD6915" w:rsidRDefault="00EB4287" w:rsidP="00EB4287">
      <w:r w:rsidRPr="00CD6915">
        <w:t>If_IN the_DT latter_JJ ,_, we_PRP must_MD trace_VB --_: --_: ''_'' Here_RB we_PRP were_VBD interrupted_VBN in_IN a_DT very_RB startling_JJ way_NN ._.</w:t>
      </w:r>
    </w:p>
    <w:p w14:paraId="6DE7AFA9" w14:textId="77777777" w:rsidR="00EB4287" w:rsidRPr="00CD6915" w:rsidRDefault="00EB4287" w:rsidP="00EB4287">
      <w:r w:rsidRPr="00CD6915">
        <w:t>Outside_IN the_DT house_NN came_VBD the_DT sound_NN of_IN a_DT pistol-shot_NN ;_: the_DT glass_NN of_IN the_DT window_NN was_VBD shattered_VBN with_IN a_DT bullet_NN ,_, which_WDT ,_, ricochetting_VBG from_IN the_DT top_NN of_IN the_DT embrasure_NN ,_, struck_VBD the_DT far_JJ wall_NN of_IN the_DT room_NN ._.</w:t>
      </w:r>
    </w:p>
    <w:p w14:paraId="6C4ADF07" w14:textId="77777777" w:rsidR="00EB4287" w:rsidRPr="00CD6915" w:rsidRDefault="00EB4287" w:rsidP="00EB4287">
      <w:r w:rsidRPr="00CD6915">
        <w:t>I_PRP am_VBP afraid_JJ I_PRP am_VBP at_IN heart_NN a_DT coward_NN ,_, for_IN I_PRP shrieked_VBD out_RP ._.</w:t>
      </w:r>
    </w:p>
    <w:p w14:paraId="0F5AFA78" w14:textId="77777777" w:rsidR="00EB4287" w:rsidRPr="00CD6915" w:rsidRDefault="00EB4287" w:rsidP="00EB4287">
      <w:r w:rsidRPr="00CD6915">
        <w:t>The_DT men_NNS all_DT jumped_VBD to_TO their_PRP$ feet_NNS ;_: Lord_NNP Godalming_NNP flew_VBD over_RP to_TO the_DT window_NN and_CC threw_VBD up_RP the_DT sash_NN ._.</w:t>
      </w:r>
    </w:p>
    <w:p w14:paraId="304788DD" w14:textId="77777777" w:rsidR="00EB4287" w:rsidRPr="00CD6915" w:rsidRDefault="00EB4287" w:rsidP="00EB4287">
      <w:r w:rsidRPr="00CD6915">
        <w:t>As_IN he_PRP did_VBD so_RB we_PRP heard_VBD Mr._NNP Morris_NNP 's_POS voice_NN without_IN :_: --_: ``_`` Sorry_NNP !_.</w:t>
      </w:r>
    </w:p>
    <w:p w14:paraId="435A53C3" w14:textId="77777777" w:rsidR="00EB4287" w:rsidRPr="00CD6915" w:rsidRDefault="00EB4287" w:rsidP="00EB4287">
      <w:r w:rsidRPr="00CD6915">
        <w:t>I_PRP fear_VBP I_PRP have_VBP alarmed_VBN you_PRP ._.</w:t>
      </w:r>
    </w:p>
    <w:p w14:paraId="7B4C32A2" w14:textId="77777777" w:rsidR="00EB4287" w:rsidRPr="00CD6915" w:rsidRDefault="00EB4287" w:rsidP="00EB4287">
      <w:r w:rsidRPr="00CD6915">
        <w:t>I_PRP shall_MD come_VB in_IN and_CC tell_VB you_PRP about_IN it_PRP ._. ''_''</w:t>
      </w:r>
    </w:p>
    <w:p w14:paraId="353F660A" w14:textId="77777777" w:rsidR="00EB4287" w:rsidRPr="00CD6915" w:rsidRDefault="00EB4287" w:rsidP="00EB4287">
      <w:r w:rsidRPr="00CD6915">
        <w:t>A_DT minute_NN later_RB he_PRP came_VBD in_IN and_CC said_VBD :_: --_: ``_`` It_PRP was_VBD an_DT idiotic_JJ thing_NN of_IN me_PRP to_TO do_VB ,_, and_CC I_PRP ask_VBP your_PRP$ pardon_NN ,_, Mrs._NNP Harker_NNP ,_, most_RBS sincerely_RB ;_: I_PRP fear_VBP I_PRP must_MD have_VB frightened_VBN you_PRP terribly_RB ._.</w:t>
      </w:r>
    </w:p>
    <w:p w14:paraId="5C3A6AC4" w14:textId="77777777" w:rsidR="00EB4287" w:rsidRPr="00CD6915" w:rsidRDefault="00EB4287" w:rsidP="00EB4287">
      <w:r w:rsidRPr="00CD6915">
        <w:t>But_CC the_DT fact_NN is_VBZ that_IN whilst_IN the_DT Professor_NNP was_VBD talking_VBG there_EX came_VBD a_DT big_JJ bat_NN and_CC sat_VBD on_IN the_DT window-sill_NN ._.</w:t>
      </w:r>
    </w:p>
    <w:p w14:paraId="481ED8F0" w14:textId="77777777" w:rsidR="00EB4287" w:rsidRPr="00CD6915" w:rsidRDefault="00EB4287" w:rsidP="00EB4287">
      <w:r w:rsidRPr="00CD6915">
        <w:t>I_PRP have_VBP got_VBN such_PDT a_DT horror_NN of_IN the_DT damned_RB brutes_NNS from_IN recent_JJ events_NNS that_IN I_PRP can_MD not_RB stand_VB them_PRP ,_, and_CC I_PRP went_VBD out_RP to_TO have_VB a_DT shot_NN ,_, as_IN I_PRP have_VBP been_VBN doing_VBG of_IN late_RB of_IN evenings_NNS ,_, whenever_WRB I_PRP have_VBP seen_VBN one_CD ._.</w:t>
      </w:r>
    </w:p>
    <w:p w14:paraId="62755311" w14:textId="77777777" w:rsidR="00EB4287" w:rsidRPr="00CD6915" w:rsidRDefault="00EB4287" w:rsidP="00EB4287">
      <w:r w:rsidRPr="00CD6915">
        <w:t>You_PRP used_VBD to_TO laugh_NN at_IN me_PRP for_IN it_PRP then_RB ,_, Art_NNP ._. ''_''</w:t>
      </w:r>
    </w:p>
    <w:p w14:paraId="4A0091E3" w14:textId="77777777" w:rsidR="00EB4287" w:rsidRPr="00CD6915" w:rsidRDefault="00EB4287" w:rsidP="00EB4287">
      <w:r w:rsidRPr="00CD6915">
        <w:t>``_`` Did_VBD you_PRP hit_VB it_PRP ?_. ''_''</w:t>
      </w:r>
    </w:p>
    <w:p w14:paraId="12E97BB9" w14:textId="77777777" w:rsidR="00EB4287" w:rsidRPr="00CD6915" w:rsidRDefault="00EB4287" w:rsidP="00EB4287">
      <w:r w:rsidRPr="00CD6915">
        <w:t>asked_VBD Dr._NNP Van_NNP Helsing_NNP ._.</w:t>
      </w:r>
    </w:p>
    <w:p w14:paraId="223C1BE9" w14:textId="77777777" w:rsidR="00EB4287" w:rsidRPr="00CD6915" w:rsidRDefault="00EB4287" w:rsidP="00EB4287">
      <w:r w:rsidRPr="00CD6915">
        <w:t>``_`` I_PRP do_VBP n't_RB know_VB ;_: I_NN fancy_NN not_RB ,_, for_IN it_PRP flew_VBD away_RB into_IN the_DT wood_NN ._. ''_''</w:t>
      </w:r>
    </w:p>
    <w:p w14:paraId="770779DB" w14:textId="77777777" w:rsidR="00EB4287" w:rsidRPr="00CD6915" w:rsidRDefault="00EB4287" w:rsidP="00EB4287">
      <w:r w:rsidRPr="00CD6915">
        <w:t>Without_IN saying_VBG any_DT more_JJR he_PRP took_VBD his_PRP$ seat_NN ,_, and_CC the_DT Professor_NNP began_VBD to_TO resume_VB his_PRP$ statement_NN :_: --_: ``_`` We_PRP must_MD trace_VB each_DT of_IN these_DT boxes_NNS ;_: and_CC when_WRB we_PRP are_VBP ready_JJ ,_, we_PRP must_MD either_RB capture_VB or_CC kill_VB this_DT monster_NN in_IN his_PRP$ lair_NN ;_: or_CC we_PRP must_MD ,_, so_RB to_TO speak_VB ,_, sterilise_VB the_DT earth_NN ,_, so_IN that_IN no_DT more_RBR he_PRP can_MD seek_VB safety_NN in_IN it_PRP ._.</w:t>
      </w:r>
    </w:p>
    <w:p w14:paraId="74DAB9F2" w14:textId="77777777" w:rsidR="00EB4287" w:rsidRPr="00CD6915" w:rsidRDefault="00EB4287" w:rsidP="00EB4287">
      <w:r w:rsidRPr="00CD6915">
        <w:lastRenderedPageBreak/>
        <w:t>Thus_RB in_IN the_DT end_NN we_PRP may_MD find_VB him_PRP in_IN his_PRP$ form_NN of_IN man_NN between_IN the_DT hours_NNS of_IN noon_NN and_CC sunset_NN ,_, and_CC so_RB engage_VB with_IN him_PRP when_WRB he_PRP is_VBZ at_IN his_PRP$ most_RBS weak_JJ ._.</w:t>
      </w:r>
    </w:p>
    <w:p w14:paraId="061C6EA1" w14:textId="77777777" w:rsidR="00EB4287" w:rsidRPr="00CD6915" w:rsidRDefault="00EB4287" w:rsidP="00EB4287">
      <w:r w:rsidRPr="00CD6915">
        <w:t>``_`` And_CC now_RB for_IN you_PRP ,_, Madam_NNP Mina_NNP ,_, this_DT night_NN is_VBZ the_DT end_NN until_IN all_DT be_VB well_RB ._.</w:t>
      </w:r>
    </w:p>
    <w:p w14:paraId="0BCCD7C1" w14:textId="77777777" w:rsidR="00EB4287" w:rsidRPr="00CD6915" w:rsidRDefault="00EB4287" w:rsidP="00EB4287">
      <w:r w:rsidRPr="00CD6915">
        <w:t>You_PRP are_VBP too_RB precious_JJ to_TO us_PRP to_TO have_VB such_JJ risk_NN ._.</w:t>
      </w:r>
    </w:p>
    <w:p w14:paraId="4C7DC29B" w14:textId="77777777" w:rsidR="00EB4287" w:rsidRPr="00CD6915" w:rsidRDefault="00EB4287" w:rsidP="00EB4287">
      <w:r w:rsidRPr="00CD6915">
        <w:t>When_WRB we_PRP part_VBP to-night_JJ ,_, you_PRP no_DT more_RBR must_MD question_VB ._.</w:t>
      </w:r>
    </w:p>
    <w:p w14:paraId="0F9F96B1" w14:textId="77777777" w:rsidR="00EB4287" w:rsidRPr="00CD6915" w:rsidRDefault="00EB4287" w:rsidP="00EB4287">
      <w:r w:rsidRPr="00CD6915">
        <w:t>We_PRP shall_MD tell_VB you_PRP all_DT in_IN good_JJ time_NN ._.</w:t>
      </w:r>
    </w:p>
    <w:p w14:paraId="7864CABB" w14:textId="77777777" w:rsidR="00EB4287" w:rsidRPr="00CD6915" w:rsidRDefault="00EB4287" w:rsidP="00EB4287">
      <w:r w:rsidRPr="00CD6915">
        <w:t>We_PRP are_VBP men_NNS and_CC are_VBP able_JJ to_TO bear_VB ;_: but_CC you_PRP must_MD be_VB our_PRP$ star_NN and_CC our_PRP$ hope_NN ,_, and_CC we_PRP shall_MD act_VB all_PDT the_DT more_RBR free_JJ that_IN you_PRP are_VBP not_RB in_IN the_DT danger_NN ,_, such_JJ as_IN we_PRP are_VBP ._. ''_''</w:t>
      </w:r>
    </w:p>
    <w:p w14:paraId="4DC25E3F" w14:textId="77777777" w:rsidR="00EB4287" w:rsidRPr="00CD6915" w:rsidRDefault="00EB4287" w:rsidP="00EB4287">
      <w:r w:rsidRPr="00CD6915">
        <w:t>All_PDT the_DT men_NNS ,_, even_RB Jonathan_NNP ,_, seemed_VBD relieved_JJ ;_: but_CC it_PRP did_VBD not_RB seem_VB to_TO me_PRP good_JJ that_IN they_PRP should_MD brave_VB danger_NN and_CC ,_, perhaps_RB ,_, lessen_VB their_PRP$ safety_NN --_: strength_NN being_VBG the_DT best_JJS safety_NN --_: through_IN care_NN of_IN me_PRP ;_: but_CC their_PRP$ minds_NNS were_VBD made_VBN up_RP ,_, and_CC ,_, though_IN it_PRP was_VBD a_DT bitter_JJ pill_NN for_IN me_PRP to_TO swallow_VB ,_, I_PRP could_MD say_VB nothing_NN ,_, save_VB to_TO accept_VB their_PRP$ chivalrous_JJ care_NN of_IN me_PRP ._.</w:t>
      </w:r>
    </w:p>
    <w:p w14:paraId="34A66989" w14:textId="77777777" w:rsidR="00EB4287" w:rsidRPr="00CD6915" w:rsidRDefault="00EB4287" w:rsidP="00EB4287">
      <w:r w:rsidRPr="00CD6915">
        <w:t>Mr._NNP Morris_NNP resumed_VBD the_DT discussion_NN :_: --_: ``_`` As_IN there_EX is_VBZ no_DT time_NN to_TO lose_VB ,_, I_PRP vote_VBP we_PRP have_VBP a_DT look_NN at_IN his_PRP$ house_NN right_RB now_RB ._.</w:t>
      </w:r>
    </w:p>
    <w:p w14:paraId="6F2B6DA8" w14:textId="77777777" w:rsidR="00EB4287" w:rsidRPr="00CD6915" w:rsidRDefault="00EB4287" w:rsidP="00EB4287">
      <w:r w:rsidRPr="00CD6915">
        <w:t>Time_NNP is_VBZ everything_NN with_IN him_PRP ;_: and_CC swift_JJ action_NN on_IN our_PRP$ part_NN may_MD save_VB another_DT victim_NN ._. ''_''</w:t>
      </w:r>
    </w:p>
    <w:p w14:paraId="701AAB68" w14:textId="77777777" w:rsidR="00EB4287" w:rsidRPr="00CD6915" w:rsidRDefault="00EB4287" w:rsidP="00EB4287">
      <w:r w:rsidRPr="00CD6915">
        <w:t>I_PRP own_VBP that_IN my_PRP$ heart_NN began_VBD to_TO fail_VB me_PRP when_WRB the_DT time_NN for_IN action_NN came_VBD so_RB close_JJ ,_, but_CC I_PRP did_VBD not_RB say_VB anything_NN ,_, for_IN I_PRP had_VBD a_DT greater_JJR fear_NN that_IN if_IN I_PRP appeared_VBD as_IN a_DT drag_NN or_CC a_DT hindrance_NN to_TO their_PRP$ work_NN ,_, they_PRP might_MD even_RB leave_VB me_PRP out_IN of_IN their_PRP$ counsels_VBZ altogether_RB ._.</w:t>
      </w:r>
    </w:p>
    <w:p w14:paraId="4A2EABD8" w14:textId="77777777" w:rsidR="00EB4287" w:rsidRPr="00CD6915" w:rsidRDefault="00EB4287" w:rsidP="00EB4287">
      <w:r w:rsidRPr="00CD6915">
        <w:t>They_PRP have_VBP now_RB gone_VBN off_RP to_TO Carfax_NNP ,_, with_IN means_NNS to_TO get_VB into_IN the_DT house_NN ._.</w:t>
      </w:r>
    </w:p>
    <w:p w14:paraId="7B834911" w14:textId="77777777" w:rsidR="00EB4287" w:rsidRPr="00CD6915" w:rsidRDefault="00EB4287" w:rsidP="00EB4287">
      <w:r w:rsidRPr="00CD6915">
        <w:t>Manlike_NNP ,_, they_PRP had_VBD told_VBN me_PRP to_TO go_VB to_TO bed_NN and_CC sleep_NN ;_: as_IN if_IN a_DT woman_NN can_MD sleep_VB when_WRB those_DT she_PRP loves_VBZ are_VBP in_IN danger_NN !_.</w:t>
      </w:r>
    </w:p>
    <w:p w14:paraId="76971BF1" w14:textId="77777777" w:rsidR="00EB4287" w:rsidRPr="00CD6915" w:rsidRDefault="00EB4287" w:rsidP="00EB4287">
      <w:r w:rsidRPr="00CD6915">
        <w:t>I_PRP shall_MD lie_VB down_RB and_CC pretend_VB to_TO sleep_VB ,_, lest_IN Jonathan_NNP have_VBP added_VBN anxiety_NN about_IN me_PRP when_WRB he_PRP returns_VBZ ._.</w:t>
      </w:r>
    </w:p>
    <w:p w14:paraId="1E17D5AD" w14:textId="77777777" w:rsidR="00EB4287" w:rsidRPr="00CD6915" w:rsidRDefault="00EB4287" w:rsidP="00EB4287">
      <w:r w:rsidRPr="00CD6915">
        <w:t>Dr._NNP Seward_NNP 's_POS Diary_NNP ._.</w:t>
      </w:r>
    </w:p>
    <w:p w14:paraId="136D21B2" w14:textId="77777777" w:rsidR="00EB4287" w:rsidRPr="00CD6915" w:rsidRDefault="00EB4287" w:rsidP="00EB4287">
      <w:r w:rsidRPr="00CD6915">
        <w:t xml:space="preserve">1_CD October_NNP ,_, 4_CD a._FW m._FW --_: Just_RB as_IN we_PRP were_VBD about_IN to_TO leave_VB the_DT house_NN ,_, an_DT urgent_JJ message_NN was_VBD brought_VBN to_TO me_PRP from_IN Renfield_NNP to_TO know_VB if_IN I_PRP would_MD see_VB him_PRP </w:t>
      </w:r>
      <w:r w:rsidRPr="00CD6915">
        <w:lastRenderedPageBreak/>
        <w:t>at_IN once_RB ,_, as_IN he_PRP had_VBD something_NN of_IN the_DT utmost_JJ importance_NN to_TO say_VB to_TO me_PRP ._.</w:t>
      </w:r>
    </w:p>
    <w:p w14:paraId="5CB266F4" w14:textId="77777777" w:rsidR="00EB4287" w:rsidRPr="00CD6915" w:rsidRDefault="00EB4287" w:rsidP="00EB4287">
      <w:r w:rsidRPr="00CD6915">
        <w:t>I_PRP told_VBD the_DT messenger_NN to_TO say_VB that_IN I_PRP would_MD attend_VB to_TO his_PRP$ wishes_NNS in_IN the_DT morning_NN ;_: I_PRP was_VBD busy_JJ just_RB at_IN the_DT moment_NN ._.</w:t>
      </w:r>
    </w:p>
    <w:p w14:paraId="43248ECF" w14:textId="77777777" w:rsidR="00EB4287" w:rsidRPr="00CD6915" w:rsidRDefault="00EB4287" w:rsidP="00EB4287">
      <w:r w:rsidRPr="00CD6915">
        <w:t>The_DT attendant_NN added_VBD :_: --_: ``_`` He_PRP seems_VBZ very_RB importunate_JJ ,_, sir_NN ._.</w:t>
      </w:r>
    </w:p>
    <w:p w14:paraId="6C8771D0" w14:textId="77777777" w:rsidR="00EB4287" w:rsidRPr="00CD6915" w:rsidRDefault="00EB4287" w:rsidP="00EB4287">
      <w:r w:rsidRPr="00CD6915">
        <w:t>I_PRP have_VBP never_RB seen_VBN him_PRP so_RB eager_JJ ._.</w:t>
      </w:r>
    </w:p>
    <w:p w14:paraId="232637DE" w14:textId="77777777" w:rsidR="00EB4287" w:rsidRPr="00CD6915" w:rsidRDefault="00EB4287" w:rsidP="00EB4287">
      <w:r w:rsidRPr="00CD6915">
        <w:t>I_PRP do_VBP n't_RB know_VB but_CC what_WP ,_, if_IN you_PRP do_VBP n't_RB see_VB him_PRP soon_RB ,_, he_PRP will_MD have_VB one_CD of_IN his_PRP$ violent_JJ fits_NNS ._. ''_''</w:t>
      </w:r>
    </w:p>
    <w:p w14:paraId="0C3A0A81" w14:textId="77777777" w:rsidR="00EB4287" w:rsidRPr="00CD6915" w:rsidRDefault="00EB4287" w:rsidP="00EB4287">
      <w:r w:rsidRPr="00CD6915">
        <w:t>I_PRP knew_VBD the_DT man_NN would_MD not_RB have_VB said_VBN this_DT without_IN some_DT cause_NN ,_, so_IN I_PRP said_VBD :_: ``_`` All_DT right_NN ;_: I_PRP 'll_MD go_VB now_RB ''_'' ;_: and_CC I_PRP asked_VBD the_DT others_NNS to_TO wait_VB a_DT few_JJ minutes_NNS for_IN me_PRP ,_, as_IN I_PRP had_VBD to_TO go_VB and_CC see_VB my_PRP$ ``_`` patient_NN ._. ''_''</w:t>
      </w:r>
    </w:p>
    <w:p w14:paraId="29B1BBF3" w14:textId="77777777" w:rsidR="00EB4287" w:rsidRPr="00CD6915" w:rsidRDefault="00EB4287" w:rsidP="00EB4287">
      <w:r w:rsidRPr="00CD6915">
        <w:t>``_`` Take_VB me_PRP with_IN you_PRP ,_, friend_NN John_NNP ,_, ''_'' said_VBD the_DT Professor_NNP ._.</w:t>
      </w:r>
    </w:p>
    <w:p w14:paraId="22841EE3" w14:textId="77777777" w:rsidR="00EB4287" w:rsidRPr="00CD6915" w:rsidRDefault="00EB4287" w:rsidP="00EB4287">
      <w:r w:rsidRPr="00CD6915">
        <w:t>``_`` His_PRP$ case_NN in_IN your_PRP$ diary_NN interest_NN me_PRP much_JJ ,_, and_CC it_PRP had_VBD bearing_NN ,_, too_RB ,_, now_RB and_CC again_RB on_IN our_PRP$ case_NN ._.</w:t>
      </w:r>
    </w:p>
    <w:p w14:paraId="41A1BA7D" w14:textId="77777777" w:rsidR="00EB4287" w:rsidRPr="00CD6915" w:rsidRDefault="00EB4287" w:rsidP="00EB4287">
      <w:r w:rsidRPr="00CD6915">
        <w:t>I_PRP should_MD much_RB like_VB to_TO see_VB him_PRP ,_, and_CC especial_JJ when_WRB his_PRP$ mind_NN is_VBZ disturbed_JJ ._. ''_''</w:t>
      </w:r>
    </w:p>
    <w:p w14:paraId="747C26F2" w14:textId="77777777" w:rsidR="00EB4287" w:rsidRPr="00CD6915" w:rsidRDefault="00EB4287" w:rsidP="00EB4287">
      <w:r w:rsidRPr="00CD6915">
        <w:t>``_`` May_MD I_PRP come_VB also_RB ?_. ''_''</w:t>
      </w:r>
    </w:p>
    <w:p w14:paraId="59EF1470" w14:textId="77777777" w:rsidR="00EB4287" w:rsidRPr="00CD6915" w:rsidRDefault="00EB4287" w:rsidP="00EB4287">
      <w:r w:rsidRPr="00CD6915">
        <w:t>asked_VBD Lord_NNP Godalming_NNP ._.</w:t>
      </w:r>
    </w:p>
    <w:p w14:paraId="43EFF6B6" w14:textId="77777777" w:rsidR="00EB4287" w:rsidRPr="00CD6915" w:rsidRDefault="00EB4287" w:rsidP="00EB4287">
      <w:r w:rsidRPr="00CD6915">
        <w:t>``_`` Me_PRP too_RB ?_. ''_''</w:t>
      </w:r>
    </w:p>
    <w:p w14:paraId="67D87EC7" w14:textId="77777777" w:rsidR="00EB4287" w:rsidRPr="00CD6915" w:rsidRDefault="00EB4287" w:rsidP="00EB4287">
      <w:r w:rsidRPr="00CD6915">
        <w:t>said_VBD Quincey_NNP Morris_NNP ._.</w:t>
      </w:r>
    </w:p>
    <w:p w14:paraId="77849040" w14:textId="77777777" w:rsidR="00EB4287" w:rsidRPr="00CD6915" w:rsidRDefault="00EB4287" w:rsidP="00EB4287">
      <w:r w:rsidRPr="00CD6915">
        <w:t>``_`` May_MD I_PRP come_VB ?_. ''_''</w:t>
      </w:r>
    </w:p>
    <w:p w14:paraId="339EE009" w14:textId="77777777" w:rsidR="00EB4287" w:rsidRPr="00CD6915" w:rsidRDefault="00EB4287" w:rsidP="00EB4287">
      <w:r w:rsidRPr="00CD6915">
        <w:t>said_VBD Harker_NNP ._.</w:t>
      </w:r>
    </w:p>
    <w:p w14:paraId="71058B9D" w14:textId="77777777" w:rsidR="00EB4287" w:rsidRPr="00CD6915" w:rsidRDefault="00EB4287" w:rsidP="00EB4287">
      <w:r w:rsidRPr="00CD6915">
        <w:t>I_PRP nodded_VBD ,_, and_CC we_PRP all_DT went_VBD down_IN the_DT passage_NN together_RB ._.</w:t>
      </w:r>
    </w:p>
    <w:p w14:paraId="7CC9F7C6" w14:textId="77777777" w:rsidR="00EB4287" w:rsidRPr="00CD6915" w:rsidRDefault="00EB4287" w:rsidP="00EB4287">
      <w:r w:rsidRPr="00CD6915">
        <w:t>We_PRP found_VBD him_PRP in_IN a_DT state_NN of_IN considerable_JJ excitement_NN ,_, but_CC far_RB more_RBR rational_JJ in_IN his_PRP$ speech_NN and_CC manner_NN than_IN I_PRP had_VBD ever_RB seen_VBN him_PRP ._.</w:t>
      </w:r>
    </w:p>
    <w:p w14:paraId="6B335CF0" w14:textId="77777777" w:rsidR="00EB4287" w:rsidRPr="00CD6915" w:rsidRDefault="00EB4287" w:rsidP="00EB4287">
      <w:r w:rsidRPr="00CD6915">
        <w:t>There_EX was_VBD an_DT unusual_JJ understanding_NN of_IN himself_PRP ,_, which_WDT was_VBD unlike_IN anything_NN I_PRP had_VBD ever_RB met_VBN with_IN in_IN a_DT lunatic_JJ ;_: and_CC he_PRP took_VBD it_PRP for_IN granted_VBN that_IN his_PRP$ reasons_NNS would_MD prevail_VB with_IN others_NNS entirely_RB sane_VBP ._.</w:t>
      </w:r>
    </w:p>
    <w:p w14:paraId="2C8166B0" w14:textId="77777777" w:rsidR="00EB4287" w:rsidRPr="00CD6915" w:rsidRDefault="00EB4287" w:rsidP="00EB4287">
      <w:r w:rsidRPr="00CD6915">
        <w:t>We_PRP all_DT four_CD went_VBD into_IN the_DT room_NN ,_, but_CC none_NN of_IN the_DT others_NNS at_IN first_RB said_VBD anything_NN ._.</w:t>
      </w:r>
    </w:p>
    <w:p w14:paraId="7B4D3F62" w14:textId="77777777" w:rsidR="00EB4287" w:rsidRPr="00CD6915" w:rsidRDefault="00EB4287" w:rsidP="00EB4287">
      <w:r w:rsidRPr="00CD6915">
        <w:t>His_PRP$ request_NN was_VBD that_IN I_PRP would_MD at_IN once_RB release_VB him_PRP from_IN the_DT asylum_NN and_CC send_VB him_PRP home_NN ._.</w:t>
      </w:r>
    </w:p>
    <w:p w14:paraId="5D857D73" w14:textId="77777777" w:rsidR="00EB4287" w:rsidRPr="00CD6915" w:rsidRDefault="00EB4287" w:rsidP="00EB4287">
      <w:r w:rsidRPr="00CD6915">
        <w:lastRenderedPageBreak/>
        <w:t>This_DT he_PRP backed_VBD up_RP with_IN arguments_NNS regarding_VBG his_PRP$ complete_JJ recovery_NN ,_, and_CC adduced_VBD his_PRP$ own_JJ existing_VBG sanity_NN ._.</w:t>
      </w:r>
    </w:p>
    <w:p w14:paraId="652A7F83" w14:textId="77777777" w:rsidR="00EB4287" w:rsidRPr="00CD6915" w:rsidRDefault="00EB4287" w:rsidP="00EB4287">
      <w:r w:rsidRPr="00CD6915">
        <w:t>``_`` I_PRP appeal_VBP to_TO your_PRP$ friends_NNS ,_, ''_'' he_PRP said_VBD ,_, ``_`` they_PRP will_MD ,_, perhaps_RB ,_, not_RB mind_VB sitting_VBG in_IN judgment_NN on_IN my_PRP$ case_NN ._.</w:t>
      </w:r>
    </w:p>
    <w:p w14:paraId="2A6AC385" w14:textId="77777777" w:rsidR="00EB4287" w:rsidRPr="00CD6915" w:rsidRDefault="00EB4287" w:rsidP="00EB4287">
      <w:r w:rsidRPr="00CD6915">
        <w:t>By_IN the_DT way_NN ,_, you_PRP have_VBP not_RB introduced_VBN me_PRP ._. ''_''</w:t>
      </w:r>
    </w:p>
    <w:p w14:paraId="5CDB939D" w14:textId="77777777" w:rsidR="00EB4287" w:rsidRPr="00CD6915" w:rsidRDefault="00EB4287" w:rsidP="00EB4287">
      <w:r w:rsidRPr="00CD6915">
        <w:t>I_PRP was_VBD so_RB much_RB astonished_VBN ,_, that_IN the_DT oddness_NN of_IN introducing_VBG a_DT madman_NN in_IN an_DT asylum_NN did_VBD not_RB strike_VB me_PRP at_IN the_DT moment_NN ;_: and_CC ,_, besides_IN ,_, there_EX was_VBD a_DT certain_JJ dignity_NN in_IN the_DT man_NN 's_POS manner_NN ,_, so_RB much_JJ of_IN the_DT habit_NN of_IN equality_NN ,_, that_IN I_PRP at_IN once_RB made_VBN the_DT introduction_NN :_: ``_`` Lord_NNP Godalming_NNP ;_: Professor_NNP Van_NNP Helsing_NNP ;_: Mr._NNP Quincey_NNP Morris_NNP ,_, of_IN Texas_NNP ;_: Mr._NNP Renfield_NNP ._. ''_''</w:t>
      </w:r>
    </w:p>
    <w:p w14:paraId="6EBAE71E" w14:textId="77777777" w:rsidR="00EB4287" w:rsidRPr="00CD6915" w:rsidRDefault="00EB4287" w:rsidP="00EB4287">
      <w:r w:rsidRPr="00CD6915">
        <w:t>He_PRP shook_VBD hands_NNS with_IN each_DT of_IN them_PRP ,_, saying_VBG in_IN turn_NN :_: --_: ``_`` Lord_NNP Godalming_NNP ,_, I_PRP had_VBD the_DT honour_NN of_IN seconding_VBG your_PRP$ father_NN at_IN the_DT Windham_NNP ;_: I_PRP grieve_VBP to_TO know_VB ,_, by_IN your_PRP$ holding_VBG the_DT title_NN ,_, that_IN he_PRP is_VBZ no_RB more_JJR ._.</w:t>
      </w:r>
    </w:p>
    <w:p w14:paraId="1341581F" w14:textId="77777777" w:rsidR="00EB4287" w:rsidRPr="00CD6915" w:rsidRDefault="00EB4287" w:rsidP="00EB4287">
      <w:r w:rsidRPr="00CD6915">
        <w:t>He_PRP was_VBD a_DT man_NN loved_VBN and_CC honoured_VBN by_IN all_DT who_WP knew_VBD him_PRP ;_: and_CC in_IN his_PRP$ youth_NN was_VBD ,_, I_PRP have_VBP heard_VBN ,_, the_DT inventor_NN of_IN a_DT burnt_JJ rum_NN punch_NN ,_, much_RB patronised_VBN on_IN Derby_NNP night_NN ._.</w:t>
      </w:r>
    </w:p>
    <w:p w14:paraId="4CDE583B" w14:textId="77777777" w:rsidR="00EB4287" w:rsidRPr="00CD6915" w:rsidRDefault="00EB4287" w:rsidP="00EB4287">
      <w:r w:rsidRPr="00CD6915">
        <w:t>Mr._NNP Morris_NNP ,_, you_PRP should_MD be_VB proud_JJ of_IN your_PRP$ great_JJ state_NN ._.</w:t>
      </w:r>
    </w:p>
    <w:p w14:paraId="08EBA767" w14:textId="77777777" w:rsidR="00EB4287" w:rsidRPr="00CD6915" w:rsidRDefault="00EB4287" w:rsidP="00EB4287">
      <w:r w:rsidRPr="00CD6915">
        <w:t>Its_PRP$ reception_NN into_IN the_DT Union_NNP was_VBD a_DT precedent_NN which_WDT may_MD have_VB far-reaching_JJ effects_NNS hereafter_RB ,_, when_WRB the_DT Pole_NNP and_CC the_DT Tropics_NNPS may_MD hold_VB alliance_NN to_TO the_DT Stars_NNP and_CC Stripes_NNP ._.</w:t>
      </w:r>
    </w:p>
    <w:p w14:paraId="5381D755" w14:textId="77777777" w:rsidR="00EB4287" w:rsidRPr="00CD6915" w:rsidRDefault="00EB4287" w:rsidP="00EB4287">
      <w:r w:rsidRPr="00CD6915">
        <w:t>The_DT power_NN of_IN Treaty_NNP may_MD yet_RB prove_VB a_DT vast_JJ engine_NN of_IN enlargement_NN ,_, when_WRB the_DT Monroe_NNP doctrine_NN takes_VBZ its_PRP$ true_JJ place_NN as_IN a_DT political_JJ fable_NN ._.</w:t>
      </w:r>
    </w:p>
    <w:p w14:paraId="372ECB92" w14:textId="77777777" w:rsidR="00EB4287" w:rsidRPr="00CD6915" w:rsidRDefault="00EB4287" w:rsidP="00EB4287">
      <w:r w:rsidRPr="00CD6915">
        <w:t>What_WP shall_MD any_DT man_NN say_NN of_IN his_PRP$ pleasure_NN at_IN meeting_NN Van_NNP Helsing_NNP ?_.</w:t>
      </w:r>
    </w:p>
    <w:p w14:paraId="194464E7" w14:textId="77777777" w:rsidR="00EB4287" w:rsidRPr="00CD6915" w:rsidRDefault="00EB4287" w:rsidP="00EB4287">
      <w:r w:rsidRPr="00CD6915">
        <w:t>Sir_NNP ,_, I_PRP make_VBP no_DT apology_NN for_IN dropping_VBG all_DT forms_NNS of_IN conventional_JJ prefix_NN ._.</w:t>
      </w:r>
    </w:p>
    <w:p w14:paraId="6FDFA29E" w14:textId="77777777" w:rsidR="00EB4287" w:rsidRPr="00CD6915" w:rsidRDefault="00EB4287" w:rsidP="00EB4287">
      <w:r w:rsidRPr="00CD6915">
        <w:t>When_WRB an_DT individual_NN has_VBZ revolutionised_VBN therapeutics_NNS by_IN his_PRP$ discovery_NN of_IN the_DT continuous_JJ evolution_NN of_IN brain-matter_NN ,_, conventional_JJ forms_NNS are_VBP unfitting_JJ ,_, since_IN they_PRP would_MD seem_VB to_TO limit_VB him_PRP to_TO one_CD of_IN a_DT class_NN ._.</w:t>
      </w:r>
    </w:p>
    <w:p w14:paraId="716E8A25" w14:textId="77777777" w:rsidR="00EB4287" w:rsidRPr="00CD6915" w:rsidRDefault="00EB4287" w:rsidP="00EB4287">
      <w:r w:rsidRPr="00CD6915">
        <w:t xml:space="preserve">You_PRP ,_, gentlemen_NNS ,_, who_WP by_IN nationality_NN ,_, by_IN heredity_NN ,_, or_CC by_IN the_DT possession_NN of_IN natural_JJ gifts_NNS ,_, are_VBP fitted_VBN to_TO hold_VB your_PRP$ respective_JJ places_NNS in_IN the_DT moving_JJ world_NN ,_, I_PRP take_VBP </w:t>
      </w:r>
      <w:r w:rsidRPr="00CD6915">
        <w:lastRenderedPageBreak/>
        <w:t>to_TO witness_NN that_IN I_PRP am_VBP as_RB sane_JJ as_IN at_IN least_JJS the_DT majority_NN of_IN men_NNS who_WP are_VBP in_IN full_JJ possession_NN of_IN their_PRP$ liberties_NNS ._.</w:t>
      </w:r>
    </w:p>
    <w:p w14:paraId="38B6AC4C" w14:textId="77777777" w:rsidR="00EB4287" w:rsidRPr="00CD6915" w:rsidRDefault="00EB4287" w:rsidP="00EB4287">
      <w:r w:rsidRPr="00CD6915">
        <w:t>And_CC I_PRP am_VBP sure_JJ that_IN you_PRP ,_, Dr._NNP Seward_NNP ,_, humanitarian_JJ and_CC medico-jurist_JJ as_RB well_RB as_IN scientist_NN ,_, will_MD deem_VB it_PRP a_DT moral_JJ duty_NN to_TO deal_VB with_IN me_PRP as_IN one_CD to_TO be_VB considered_VBN as_IN under_IN exceptional_JJ circumstances_NNS ._. ''_''</w:t>
      </w:r>
    </w:p>
    <w:p w14:paraId="52FCA704" w14:textId="77777777" w:rsidR="00EB4287" w:rsidRPr="00CD6915" w:rsidRDefault="00EB4287" w:rsidP="00EB4287">
      <w:r w:rsidRPr="00CD6915">
        <w:t>He_PRP made_VBD this_DT last_JJ appeal_NN with_IN a_DT courtly_JJ air_NN of_IN conviction_NN which_WDT was_VBD not_RB without_IN its_PRP$ own_JJ charm_NN ._.</w:t>
      </w:r>
    </w:p>
    <w:p w14:paraId="41A02243" w14:textId="77777777" w:rsidR="00EB4287" w:rsidRPr="00CD6915" w:rsidRDefault="00EB4287" w:rsidP="00EB4287">
      <w:r w:rsidRPr="00CD6915">
        <w:t>I_PRP think_VBP we_PRP were_VBD all_DT staggered_VBN ._.</w:t>
      </w:r>
    </w:p>
    <w:p w14:paraId="374F4E11" w14:textId="77777777" w:rsidR="00EB4287" w:rsidRPr="00CD6915" w:rsidRDefault="00EB4287" w:rsidP="00EB4287">
      <w:r w:rsidRPr="00CD6915">
        <w:t>For_IN my_PRP$ own_JJ part_NN ,_, I_PRP was_VBD under_IN the_DT conviction_NN ,_, despite_IN my_PRP$ knowledge_NN of_IN the_DT man_NN 's_POS character_NN and_CC history_NN ,_, that_IN his_PRP$ reason_NN had_VBD been_VBN restored_VBN ;_: and_CC I_PRP felt_VBD under_IN a_DT strong_JJ impulse_NN to_TO tell_VB him_PRP that_IN I_PRP was_VBD satisfied_VBN as_IN to_TO his_PRP$ sanity_NN ,_, and_CC would_MD see_VB about_IN the_DT necessary_JJ formalities_NNS for_IN his_PRP$ release_NN in_IN the_DT morning_NN ._.</w:t>
      </w:r>
    </w:p>
    <w:p w14:paraId="7872A0F6" w14:textId="77777777" w:rsidR="00EB4287" w:rsidRPr="00CD6915" w:rsidRDefault="00EB4287" w:rsidP="00EB4287">
      <w:r w:rsidRPr="00CD6915">
        <w:t>I_PRP thought_VBD it_PRP better_JJR to_TO wait_VB ,_, however_RB ,_, before_IN making_VBG so_RB grave_JJ a_DT statement_NN ,_, for_IN of_IN old_JJ I_PRP knew_VBD the_DT sudden_JJ changes_NNS to_TO which_WDT this_DT particular_JJ patient_NN was_VBD liable_JJ ._.</w:t>
      </w:r>
    </w:p>
    <w:p w14:paraId="609605CF" w14:textId="77777777" w:rsidR="00EB4287" w:rsidRPr="00CD6915" w:rsidRDefault="00EB4287" w:rsidP="00EB4287">
      <w:r w:rsidRPr="00CD6915">
        <w:t>So_RB I_PRP contented_JJ myself_PRP with_IN making_VBG a_DT general_JJ statement_NN that_IN he_PRP appeared_VBD to_TO be_VB improving_VBG very_RB rapidly_RB ;_: that_IN I_PRP would_MD have_VB a_DT longer_JJR chat_NN with_IN him_PRP in_IN the_DT morning_NN ,_, and_CC would_MD then_RB see_VB what_WP I_PRP could_MD do_VB in_IN the_DT direction_NN of_IN meeting_VBG his_PRP$ wishes_NNS ._.</w:t>
      </w:r>
    </w:p>
    <w:p w14:paraId="7669CD8F" w14:textId="77777777" w:rsidR="00EB4287" w:rsidRPr="00CD6915" w:rsidRDefault="00EB4287" w:rsidP="00EB4287">
      <w:r w:rsidRPr="00CD6915">
        <w:t>This_DT did_VBD not_RB at_IN all_DT satisfy_VB him_PRP ,_, for_IN he_PRP said_VBD quickly_RB :_: --_: ``_`` But_CC I_PRP fear_VBP ,_, Dr._NNP Seward_NNP ,_, that_IN you_PRP hardly_RB apprehend_VB my_PRP$ wish_NN ._.</w:t>
      </w:r>
    </w:p>
    <w:p w14:paraId="53FFCE59" w14:textId="77777777" w:rsidR="00EB4287" w:rsidRPr="00CD6915" w:rsidRDefault="00EB4287" w:rsidP="00EB4287">
      <w:r w:rsidRPr="00CD6915">
        <w:t>I_PRP desire_VBP to_TO go_VB at_IN once_RB --_: here_RB --_: now_RB --_: this_DT very_JJ hour_NN --_: this_DT very_JJ moment_NN ,_, if_IN I_PRP may_MD ._.</w:t>
      </w:r>
    </w:p>
    <w:p w14:paraId="179C1FA6" w14:textId="77777777" w:rsidR="00EB4287" w:rsidRPr="00CD6915" w:rsidRDefault="00EB4287" w:rsidP="00EB4287">
      <w:r w:rsidRPr="00CD6915">
        <w:t>Time_NN presses_NNS ,_, and_CC in_IN our_PRP$ implied_JJ agreement_NN with_IN the_DT old_JJ scytheman_NN it_PRP is_VBZ of_IN the_DT essence_NN of_IN the_DT contract_NN ._.</w:t>
      </w:r>
    </w:p>
    <w:p w14:paraId="5B76EBAF" w14:textId="77777777" w:rsidR="00EB4287" w:rsidRPr="00CD6915" w:rsidRDefault="00EB4287" w:rsidP="00EB4287">
      <w:r w:rsidRPr="00CD6915">
        <w:t>I_PRP am_VBP sure_JJ it_PRP is_VBZ only_RB necessary_JJ to_TO put_VB before_RB so_RB admirable_JJ a_DT practitioner_NN as_IN Dr._NNP Seward_NNP so_RB simple_JJ ,_, yet_CC so_RB momentous_JJ a_DT wish_NN ,_, to_TO ensure_VB its_PRP$ fulfilment_NN ._. ''_''</w:t>
      </w:r>
    </w:p>
    <w:p w14:paraId="7C3C843E" w14:textId="77777777" w:rsidR="00EB4287" w:rsidRPr="00CD6915" w:rsidRDefault="00EB4287" w:rsidP="00EB4287">
      <w:r w:rsidRPr="00CD6915">
        <w:t>He_PRP looked_VBD at_IN me_PRP keenly_RB ,_, and_CC seeing_VBG the_DT negative_NN in_IN my_PRP$ face_NN ,_, turned_VBD to_TO the_DT others_NNS ,_, and_CC scrutinised_VBD them_PRP closely_RB ._.</w:t>
      </w:r>
    </w:p>
    <w:p w14:paraId="38AA3F67" w14:textId="77777777" w:rsidR="00EB4287" w:rsidRPr="00CD6915" w:rsidRDefault="00EB4287" w:rsidP="00EB4287">
      <w:r w:rsidRPr="00CD6915">
        <w:t>Not_RB meeting_VBG any_DT sufficient_JJ response_NN ,_, he_PRP went_VBD on_IN :_: --_: ``_`` Is_VBZ it_PRP possible_JJ that_IN I_PRP have_VBP erred_VBN in_IN my_PRP$ supposition_NN ?_. ''_''</w:t>
      </w:r>
    </w:p>
    <w:p w14:paraId="764F1613" w14:textId="77777777" w:rsidR="00EB4287" w:rsidRPr="00CD6915" w:rsidRDefault="00EB4287" w:rsidP="00EB4287">
      <w:r w:rsidRPr="00CD6915">
        <w:t>``_`` You_PRP have_VBP ,_, ''_'' I_PRP said_VBD frankly_RB ,_, but_CC at_IN the_DT same_JJ time_NN ,_, as_IN I_PRP felt_VBD ,_, brutally_RB ._.</w:t>
      </w:r>
    </w:p>
    <w:p w14:paraId="530ED7EE" w14:textId="77777777" w:rsidR="00EB4287" w:rsidRPr="00CD6915" w:rsidRDefault="00EB4287" w:rsidP="00EB4287">
      <w:r w:rsidRPr="00CD6915">
        <w:lastRenderedPageBreak/>
        <w:t>There_EX was_VBD a_DT considerable_JJ pause_NN ,_, and_CC then_RB he_PRP said_VBD slowly_RB :_: --_: ``_`` Then_RB I_PRP suppose_VBP I_PRP must_MD only_RB shift_VB my_PRP$ ground_NN of_IN request_NN ._.</w:t>
      </w:r>
    </w:p>
    <w:p w14:paraId="7B7E9734" w14:textId="77777777" w:rsidR="00EB4287" w:rsidRPr="00CD6915" w:rsidRDefault="00EB4287" w:rsidP="00EB4287">
      <w:r w:rsidRPr="00CD6915">
        <w:t>Let_VB me_PRP ask_VB for_IN this_DT concession_NN --_: boon_NN ,_, privilege_NN ,_, what_WP you_PRP will_MD ._.</w:t>
      </w:r>
    </w:p>
    <w:p w14:paraId="427BAC9D" w14:textId="77777777" w:rsidR="00EB4287" w:rsidRPr="00CD6915" w:rsidRDefault="00EB4287" w:rsidP="00EB4287">
      <w:r w:rsidRPr="00CD6915">
        <w:t>I_PRP am_VBP content_JJ to_TO implore_VB in_IN such_PDT a_DT case_NN ,_, not_RB on_IN personal_JJ grounds_NNS ,_, but_CC for_IN the_DT sake_NN of_IN others_NNS ._.</w:t>
      </w:r>
    </w:p>
    <w:p w14:paraId="1D99CD4B" w14:textId="77777777" w:rsidR="00EB4287" w:rsidRPr="00CD6915" w:rsidRDefault="00EB4287" w:rsidP="00EB4287">
      <w:r w:rsidRPr="00CD6915">
        <w:t>I_PRP am_VBP not_RB at_IN liberty_NN to_TO give_VB you_PRP the_DT whole_NN of_IN my_PRP$ reasons_NNS ;_: but_CC you_PRP may_MD ,_, I_PRP assure_VBP you_PRP ,_, take_VB it_PRP from_IN me_PRP that_IN they_PRP are_VBP good_JJ ones_NNS ,_, sound_JJ and_CC unselfish_JJ ,_, and_CC spring_NN from_IN the_DT highest_JJS sense_NN of_IN duty_NN ._.</w:t>
      </w:r>
    </w:p>
    <w:p w14:paraId="306569F3" w14:textId="77777777" w:rsidR="00EB4287" w:rsidRPr="00CD6915" w:rsidRDefault="00EB4287" w:rsidP="00EB4287">
      <w:r w:rsidRPr="00CD6915">
        <w:t>Could_MD you_PRP look_VB ,_, sir_NN ,_, into_IN my_PRP$ heart_NN ,_, you_PRP would_MD approve_VB to_TO the_DT full_JJ the_DT sentiments_NNS which_WDT animate_VBP me_PRP ._.</w:t>
      </w:r>
    </w:p>
    <w:p w14:paraId="3D9E4F7E" w14:textId="77777777" w:rsidR="00EB4287" w:rsidRPr="00CD6915" w:rsidRDefault="00EB4287" w:rsidP="00EB4287">
      <w:r w:rsidRPr="00CD6915">
        <w:t>Nay_NNP ,_, more_JJR ,_, you_PRP would_MD count_VB me_PRP amongst_IN the_DT best_JJS and_CC truest_JJS of_IN your_PRP$ friends_NNS ._. ''_''</w:t>
      </w:r>
    </w:p>
    <w:p w14:paraId="7D5C61CC" w14:textId="77777777" w:rsidR="00EB4287" w:rsidRPr="00CD6915" w:rsidRDefault="00EB4287" w:rsidP="00EB4287">
      <w:r w:rsidRPr="00CD6915">
        <w:t>Again_RB he_PRP looked_VBD at_IN us_PRP all_RB keenly_RB ._.</w:t>
      </w:r>
    </w:p>
    <w:p w14:paraId="5C20C4D2" w14:textId="77777777" w:rsidR="00EB4287" w:rsidRPr="00CD6915" w:rsidRDefault="00EB4287" w:rsidP="00EB4287">
      <w:r w:rsidRPr="00CD6915">
        <w:t>I_PRP had_VBD a_DT growing_VBG conviction_NN that_IN this_DT sudden_JJ change_NN of_IN his_PRP$ entire_JJ intellectual_JJ method_NN was_VBD but_CC yet_RB another_DT form_NN or_CC phase_NN of_IN his_PRP$ madness_NN ,_, and_CC so_RB determined_VBN to_TO let_VB him_PRP go_VB on_IN a_DT little_RB longer_JJR ,_, knowing_VBG from_IN experience_NN that_IN he_PRP would_MD ,_, like_IN all_DT lunatics_NNS ,_, give_VB himself_PRP away_RB in_IN the_DT end_NN ._.</w:t>
      </w:r>
    </w:p>
    <w:p w14:paraId="702B93EA" w14:textId="77777777" w:rsidR="00EB4287" w:rsidRPr="00CD6915" w:rsidRDefault="00EB4287" w:rsidP="00EB4287">
      <w:r w:rsidRPr="00CD6915">
        <w:t>Van_NNP Helsing_NNP was_VBD gazing_VBG at_IN him_PRP with_IN a_DT look_NN of_IN utmost_JJ intensity_NN ,_, his_PRP$ bushy_JJ eyebrows_NNS almost_RB meeting_VBG with_IN the_DT fixed_JJ concentration_NN of_IN his_PRP$ look_NN ._.</w:t>
      </w:r>
    </w:p>
    <w:p w14:paraId="52D659DD" w14:textId="77777777" w:rsidR="00EB4287" w:rsidRPr="00CD6915" w:rsidRDefault="00EB4287" w:rsidP="00EB4287">
      <w:r w:rsidRPr="00CD6915">
        <w:t>He_PRP said_VBD to_TO Renfield_NNP in_IN a_DT tone_NN which_WDT did_VBD not_RB surprise_VB me_PRP at_IN the_DT time_NN ,_, but_CC only_RB when_WRB I_PRP thought_VBD of_IN it_PRP afterwards_RB --_: for_IN it_PRP was_VBD as_IN of_IN one_CD addressing_VBG an_DT equal_JJ :_: --_: ``_`` Can_MD you_PRP not_RB tell_VB frankly_RB your_PRP$ real_JJ reason_NN for_IN wishing_VBG to_TO be_VB free_JJ to-night_NN ?_.</w:t>
      </w:r>
    </w:p>
    <w:p w14:paraId="044255D2" w14:textId="77777777" w:rsidR="00EB4287" w:rsidRPr="00CD6915" w:rsidRDefault="00EB4287" w:rsidP="00EB4287">
      <w:r w:rsidRPr="00CD6915">
        <w:t>I_PRP will_MD undertake_VB that_IN if_IN you_PRP will_MD satisfy_VB even_RB me_PRP --_: a_DT stranger_NN ,_, without_IN prejudice_NN ,_, and_CC with_IN the_DT habit_NN of_IN keeping_VBG an_DT open_JJ mind_NN --_: Dr._NNP Seward_NNP will_MD give_VB you_PRP ,_, at_IN his_PRP$ own_JJ risk_NN and_CC on_IN his_PRP$ own_JJ responsibility_NN ,_, the_DT privilege_NN you_PRP seek_VBP ._. ''_''</w:t>
      </w:r>
    </w:p>
    <w:p w14:paraId="7FE3074B" w14:textId="77777777" w:rsidR="00EB4287" w:rsidRPr="00CD6915" w:rsidRDefault="00EB4287" w:rsidP="00EB4287">
      <w:r w:rsidRPr="00CD6915">
        <w:t>He_PRP shook_VBD his_PRP$ head_NN sadly_RB ,_, and_CC with_IN a_DT look_NN of_IN poignant_JJ regret_NN on_IN his_PRP$ face_NN ._.</w:t>
      </w:r>
    </w:p>
    <w:p w14:paraId="439BB651" w14:textId="77777777" w:rsidR="00EB4287" w:rsidRPr="00CD6915" w:rsidRDefault="00EB4287" w:rsidP="00EB4287">
      <w:r w:rsidRPr="00CD6915">
        <w:t>The_DT Professor_NNP went_VBD on_IN :_: --_: ``_`` Come_VB ,_, sir_VB ,_, bethink_VB yourself_PRP ._.</w:t>
      </w:r>
    </w:p>
    <w:p w14:paraId="47AE14D2" w14:textId="77777777" w:rsidR="00EB4287" w:rsidRPr="00CD6915" w:rsidRDefault="00EB4287" w:rsidP="00EB4287">
      <w:r w:rsidRPr="00CD6915">
        <w:t>You_PRP claim_VBP the_DT privilege_NN of_IN reason_NN in_IN the_DT highest_JJS degree_NN ,_, since_IN you_PRP seek_VBP to_TO impress_VB us_PRP with_IN your_PRP$ complete_JJ reasonableness_NN ._.</w:t>
      </w:r>
    </w:p>
    <w:p w14:paraId="7C619C7E" w14:textId="77777777" w:rsidR="00EB4287" w:rsidRPr="00CD6915" w:rsidRDefault="00EB4287" w:rsidP="00EB4287">
      <w:r w:rsidRPr="00CD6915">
        <w:lastRenderedPageBreak/>
        <w:t>You_PRP do_VBP this_DT ,_, whose_WP$ sanity_NN we_PRP have_VBP reason_NN to_TO doubt_NN ,_, since_IN you_PRP are_VBP not_RB yet_RB released_VBN from_IN medical_JJ treatment_NN for_IN this_DT very_JJ defect_NN ._.</w:t>
      </w:r>
    </w:p>
    <w:p w14:paraId="47BD96AB" w14:textId="77777777" w:rsidR="00EB4287" w:rsidRPr="00CD6915" w:rsidRDefault="00EB4287" w:rsidP="00EB4287">
      <w:r w:rsidRPr="00CD6915">
        <w:t>If_IN you_PRP will_MD not_RB help_VB us_PRP in_IN our_PRP$ effort_NN to_TO choose_VB the_DT wisest_JJS course_NN ,_, how_WRB can_MD we_PRP perform_VB the_DT duty_NN which_WDT you_PRP yourself_PRP put_VBD upon_IN us_PRP ?_.</w:t>
      </w:r>
    </w:p>
    <w:p w14:paraId="4F49F291" w14:textId="77777777" w:rsidR="00EB4287" w:rsidRPr="00CD6915" w:rsidRDefault="00EB4287" w:rsidP="00EB4287">
      <w:r w:rsidRPr="00CD6915">
        <w:t>Be_VB wise_JJ ,_, and_CC help_VB us_PRP ;_: and_CC if_IN we_PRP can_MD we_PRP shall_MD aid_VB you_PRP to_TO achieve_VB your_PRP$ wish_NN ._. ''_''</w:t>
      </w:r>
    </w:p>
    <w:p w14:paraId="62EB7359" w14:textId="77777777" w:rsidR="00EB4287" w:rsidRPr="00CD6915" w:rsidRDefault="00EB4287" w:rsidP="00EB4287">
      <w:r w:rsidRPr="00CD6915">
        <w:t>He_PRP still_RB shook_VBD his_PRP$ head_NN as_IN he_PRP said_VBD :_: --_: ``_`` Dr._NNP Van_NNP Helsing_NNP ,_, I_PRP have_VBP nothing_NN to_TO say_VB ._.</w:t>
      </w:r>
    </w:p>
    <w:p w14:paraId="7DB512E4" w14:textId="77777777" w:rsidR="00EB4287" w:rsidRPr="00CD6915" w:rsidRDefault="00EB4287" w:rsidP="00EB4287">
      <w:r w:rsidRPr="00CD6915">
        <w:t>Your_PRP$ argument_NN is_VBZ complete_JJ ,_, and_CC if_IN I_PRP were_VBD free_JJ to_TO speak_VB I_PRP should_MD not_RB hesitate_VB a_DT moment_NN ;_: but_CC I_PRP am_VBP not_RB my_PRP$ own_JJ master_NN in_IN the_DT matter_NN ._.</w:t>
      </w:r>
    </w:p>
    <w:p w14:paraId="26A2B4CF" w14:textId="77777777" w:rsidR="00EB4287" w:rsidRPr="00CD6915" w:rsidRDefault="00EB4287" w:rsidP="00EB4287">
      <w:r w:rsidRPr="00CD6915">
        <w:t>I_PRP can_MD only_RB ask_VB you_PRP to_TO trust_VB me_PRP ._.</w:t>
      </w:r>
    </w:p>
    <w:p w14:paraId="4AFF25F7" w14:textId="77777777" w:rsidR="00EB4287" w:rsidRPr="00CD6915" w:rsidRDefault="00EB4287" w:rsidP="00EB4287">
      <w:r w:rsidRPr="00CD6915">
        <w:t>If_IN I_PRP am_VBP refused_VBN ,_, the_DT responsibility_NN does_VBZ not_RB rest_VB with_IN me_PRP ._. ''_''</w:t>
      </w:r>
    </w:p>
    <w:p w14:paraId="39605A7C" w14:textId="77777777" w:rsidR="00EB4287" w:rsidRPr="00CD6915" w:rsidRDefault="00EB4287" w:rsidP="00EB4287">
      <w:r w:rsidRPr="00CD6915">
        <w:t>I_PRP thought_VBD it_PRP was_VBD now_RB time_NN to_TO end_VB the_DT scene_NN ,_, which_WDT was_VBD becoming_VBG too_RB comically_RB grave_JJ ,_, so_IN I_PRP went_VBD towards_IN the_DT door_NN ,_, simply_RB saying_VBG :_: --_: ``_`` Come_VB ,_, my_PRP$ friends_NNS ,_, we_PRP have_VBP work_NN to_TO do_VB ._.</w:t>
      </w:r>
    </w:p>
    <w:p w14:paraId="407C1426" w14:textId="77777777" w:rsidR="00EB4287" w:rsidRPr="00CD6915" w:rsidRDefault="00EB4287" w:rsidP="00EB4287">
      <w:r w:rsidRPr="00CD6915">
        <w:t>Good-night_JJ ._. ''_''</w:t>
      </w:r>
    </w:p>
    <w:p w14:paraId="731DCC1F" w14:textId="77777777" w:rsidR="00EB4287" w:rsidRPr="00CD6915" w:rsidRDefault="00EB4287" w:rsidP="00EB4287">
      <w:r w:rsidRPr="00CD6915">
        <w:t>As_IN ,_, however_RB ,_, I_PRP got_VBD near_IN the_DT door_NN ,_, a_DT new_JJ change_NN came_VBD over_IN the_DT patient_NN ._.</w:t>
      </w:r>
    </w:p>
    <w:p w14:paraId="592CA4B1" w14:textId="77777777" w:rsidR="00EB4287" w:rsidRPr="00CD6915" w:rsidRDefault="00EB4287" w:rsidP="00EB4287">
      <w:r w:rsidRPr="00CD6915">
        <w:t>He_PRP moved_VBD towards_IN me_PRP so_RB quickly_RB that_IN for_IN the_DT moment_NN I_PRP feared_VBD that_IN he_PRP was_VBD about_IN to_TO make_VB another_DT homicidal_JJ attack_NN ._.</w:t>
      </w:r>
    </w:p>
    <w:p w14:paraId="20B6F5A4" w14:textId="77777777" w:rsidR="00EB4287" w:rsidRPr="00CD6915" w:rsidRDefault="00EB4287" w:rsidP="00EB4287">
      <w:r w:rsidRPr="00CD6915">
        <w:t>My_PRP$ fears_NNS ,_, however_RB ,_, were_VBD groundless_JJ ,_, for_IN he_PRP held_VBD up_RP his_PRP$ two_CD hands_NNS imploringly_RB ,_, and_CC made_VBD his_PRP$ petition_NN in_IN a_DT moving_JJ manner_NN ._.</w:t>
      </w:r>
    </w:p>
    <w:p w14:paraId="25FA582A" w14:textId="77777777" w:rsidR="00EB4287" w:rsidRPr="00CD6915" w:rsidRDefault="00EB4287" w:rsidP="00EB4287">
      <w:r w:rsidRPr="00CD6915">
        <w:t>As_IN he_PRP saw_VBD that_IN the_DT very_JJ excess_NN of_IN his_PRP$ emotion_NN was_VBD militating_VBG against_IN him_PRP ,_, by_IN restoring_VBG us_PRP more_JJR to_TO our_PRP$ old_JJ relations_NNS ,_, he_PRP became_VBD still_RB more_RBR demonstrative_JJ ._.</w:t>
      </w:r>
    </w:p>
    <w:p w14:paraId="101516F5" w14:textId="77777777" w:rsidR="00EB4287" w:rsidRPr="00CD6915" w:rsidRDefault="00EB4287" w:rsidP="00EB4287">
      <w:r w:rsidRPr="00CD6915">
        <w:t>I_PRP glanced_VBD at_IN Van_NNP Helsing_NNP ,_, and_CC saw_VBD my_PRP$ conviction_NN reflected_VBN in_IN his_PRP$ eyes_NNS ;_: so_IN I_PRP became_VBD a_DT little_RB more_RBR fixed_JJ in_IN my_PRP$ manner_NN ,_, if_IN not_RB more_RBR stern_JJ ,_, and_CC motioned_VBD to_TO him_PRP that_IN his_PRP$ efforts_NNS were_VBD unavailing_JJ ._.</w:t>
      </w:r>
    </w:p>
    <w:p w14:paraId="141E645D" w14:textId="77777777" w:rsidR="00EB4287" w:rsidRPr="00CD6915" w:rsidRDefault="00EB4287" w:rsidP="00EB4287">
      <w:r w:rsidRPr="00CD6915">
        <w:t>I_PRP had_VBD previously_RB seen_VBN something_NN of_IN the_DT same_JJ constantly_RB growing_VBG excitement_NN in_IN him_PRP when_WRB he_PRP had_VBD to_TO make_VB some_DT request_NN of_IN which_WDT at_IN the_DT time_NN he_PRP had_VBD thought_VBN much_JJ ,_, such_JJ ,_, for_IN instance_NN ,_, as_IN when_WRB he_PRP wanted_VBD a_DT cat_NN ;_: and_CC I_PRP was_VBD prepared_VBN to_TO see_VB the_DT collapse_NN into_IN the_DT same_JJ sullen_JJ acquiescence_NN on_IN this_DT occasion_NN ._.</w:t>
      </w:r>
    </w:p>
    <w:p w14:paraId="6CFCEF77" w14:textId="77777777" w:rsidR="00EB4287" w:rsidRPr="00CD6915" w:rsidRDefault="00EB4287" w:rsidP="00EB4287">
      <w:r w:rsidRPr="00CD6915">
        <w:lastRenderedPageBreak/>
        <w:t>My_PRP$ expectation_NN was_VBD not_RB realised_VBN ,_, for_IN ,_, when_WRB he_PRP found_VBD that_IN his_PRP$ appeal_NN would_MD not_RB be_VB successful_JJ ,_, he_PRP got_VBD into_IN quite_RB a_DT frantic_JJ condition_NN ._.</w:t>
      </w:r>
    </w:p>
    <w:p w14:paraId="3E7BA476" w14:textId="77777777" w:rsidR="00EB4287" w:rsidRPr="00CD6915" w:rsidRDefault="00EB4287" w:rsidP="00EB4287">
      <w:r w:rsidRPr="00CD6915">
        <w:t>He_PRP threw_VBD himself_PRP on_IN his_PRP$ knees_NNS ,_, and_CC held_VBD up_RP his_PRP$ hands_NNS ,_, wringing_VBG them_PRP in_IN plaintive_JJ supplication_NN ,_, and_CC poured_VBD forth_RB a_DT torrent_NN of_IN entreaty_NN ,_, with_IN the_DT tears_NNS rolling_VBG down_IN his_PRP$ cheeks_NNS ,_, and_CC his_PRP$ whole_JJ face_NN and_CC form_NN expressive_JJ of_IN the_DT deepest_JJS emotion_NN :_: --_: ``_`` Let_VB me_PRP entreat_VB you_PRP ,_, Dr._NNP Seward_NNP ,_, oh_UH ,_, let_VB me_PRP implore_VB you_PRP ,_, to_TO let_VB me_PRP out_IN of_IN this_DT house_NN at_IN once_RB ._.</w:t>
      </w:r>
    </w:p>
    <w:p w14:paraId="28612300" w14:textId="77777777" w:rsidR="00EB4287" w:rsidRPr="00CD6915" w:rsidRDefault="00EB4287" w:rsidP="00EB4287">
      <w:r w:rsidRPr="00CD6915">
        <w:t>Send_VB me_PRP away_RB how_WRB you_PRP will_MD and_CC where_WRB you_PRP will_MD ;_: send_VB keepers_NNS with_IN me_PRP with_IN whips_VBZ and_CC chains_NNS ;_: let_VB them_PRP take_VB me_PRP in_IN a_DT strait-waistcoat_JJ ,_, manacled_JJ and_CC leg-ironed_JJ ,_, even_RB to_TO a_DT gaol_NN ;_: but_CC let_VB me_PRP go_VB out_IN of_IN this_DT ._.</w:t>
      </w:r>
    </w:p>
    <w:p w14:paraId="31889290" w14:textId="77777777" w:rsidR="00EB4287" w:rsidRPr="00CD6915" w:rsidRDefault="00EB4287" w:rsidP="00EB4287">
      <w:r w:rsidRPr="00CD6915">
        <w:t>You_PRP do_VBP n't_RB know_VB what_WP you_PRP do_VBP by_IN keeping_VBG me_PRP here_RB ._.</w:t>
      </w:r>
    </w:p>
    <w:p w14:paraId="5F6B76CD" w14:textId="77777777" w:rsidR="00EB4287" w:rsidRPr="00CD6915" w:rsidRDefault="00EB4287" w:rsidP="00EB4287">
      <w:r w:rsidRPr="00CD6915">
        <w:t>I_PRP am_VBP speaking_VBG from_IN the_DT depths_NNS of_IN my_PRP$ heart_NN --_: of_IN my_PRP$ very_JJ soul_NN ._.</w:t>
      </w:r>
    </w:p>
    <w:p w14:paraId="38B9842B" w14:textId="77777777" w:rsidR="00EB4287" w:rsidRPr="00CD6915" w:rsidRDefault="00EB4287" w:rsidP="00EB4287">
      <w:r w:rsidRPr="00CD6915">
        <w:t>You_PRP do_VBP n't_RB know_VB whom_WP you_PRP wrong_JJ ,_, or_CC how_WRB ;_: and_CC I_PRP may_MD not_RB tell_VB ._.</w:t>
      </w:r>
    </w:p>
    <w:p w14:paraId="40103C77" w14:textId="77777777" w:rsidR="00EB4287" w:rsidRPr="00CD6915" w:rsidRDefault="00EB4287" w:rsidP="00EB4287">
      <w:r w:rsidRPr="00CD6915">
        <w:t>Woe_NN is_VBZ me_PRP !_.</w:t>
      </w:r>
    </w:p>
    <w:p w14:paraId="49EC68B6" w14:textId="77777777" w:rsidR="00EB4287" w:rsidRPr="00CD6915" w:rsidRDefault="00EB4287" w:rsidP="00EB4287">
      <w:r w:rsidRPr="00CD6915">
        <w:t>I_PRP may_MD not_RB tell_VB ._.</w:t>
      </w:r>
    </w:p>
    <w:p w14:paraId="0D79F2E6" w14:textId="77777777" w:rsidR="00EB4287" w:rsidRPr="00CD6915" w:rsidRDefault="00EB4287" w:rsidP="00EB4287">
      <w:r w:rsidRPr="00CD6915">
        <w:t>By_IN all_DT you_PRP hold_VBP sacred_JJ --_: by_IN all_DT you_PRP hold_VBP dear_RB --_: by_IN your_PRP$ love_NN that_WDT is_VBZ lost_VBN --_: by_IN your_PRP$ hope_NN that_WDT lives_VBZ --_: for_IN the_DT sake_NN of_IN the_DT Almighty_NNP ,_, take_VB me_PRP out_IN of_IN this_DT and_CC save_VB my_PRP$ soul_NN from_IN guilt_NN !_.</w:t>
      </w:r>
    </w:p>
    <w:p w14:paraId="1A6820CC" w14:textId="77777777" w:rsidR="00EB4287" w:rsidRPr="00CD6915" w:rsidRDefault="00EB4287" w:rsidP="00EB4287">
      <w:r w:rsidRPr="00CD6915">
        <w:t>Ca_MD n't_RB you_PRP hear_VB me_PRP ,_, man_NN ?_.</w:t>
      </w:r>
    </w:p>
    <w:p w14:paraId="27BEF147" w14:textId="77777777" w:rsidR="00EB4287" w:rsidRPr="00CD6915" w:rsidRDefault="00EB4287" w:rsidP="00EB4287">
      <w:r w:rsidRPr="00CD6915">
        <w:t>Ca_MD n't_RB you_PRP understand_VB ?_.</w:t>
      </w:r>
    </w:p>
    <w:p w14:paraId="633AE8FD" w14:textId="77777777" w:rsidR="00EB4287" w:rsidRPr="00CD6915" w:rsidRDefault="00EB4287" w:rsidP="00EB4287">
      <w:r w:rsidRPr="00CD6915">
        <w:t>Will_MD you_PRP never_RB learn_VB ?_.</w:t>
      </w:r>
    </w:p>
    <w:p w14:paraId="66091497" w14:textId="77777777" w:rsidR="00EB4287" w:rsidRPr="00CD6915" w:rsidRDefault="00EB4287" w:rsidP="00EB4287">
      <w:r w:rsidRPr="00CD6915">
        <w:t>Do_VBP n't_RB you_PRP know_VBP that_IN I_PRP am_VBP sane_JJ and_CC earnest_JJ now_RB ;_: that_IN I_PRP am_VBP no_DT lunatic_NN in_IN a_DT mad_JJ fit_NN ,_, but_CC a_DT sane_JJ man_NN fighting_VBG for_IN his_PRP$ soul_NN ?_.</w:t>
      </w:r>
    </w:p>
    <w:p w14:paraId="0567C72A" w14:textId="77777777" w:rsidR="00EB4287" w:rsidRPr="00CD6915" w:rsidRDefault="00EB4287" w:rsidP="00EB4287">
      <w:r w:rsidRPr="00CD6915">
        <w:t>Oh_UH ,_, hear_VB me_PRP !_.</w:t>
      </w:r>
    </w:p>
    <w:p w14:paraId="795055B8" w14:textId="77777777" w:rsidR="00EB4287" w:rsidRPr="00CD6915" w:rsidRDefault="00EB4287" w:rsidP="00EB4287">
      <w:r w:rsidRPr="00CD6915">
        <w:t>hear_VB me_PRP !_.</w:t>
      </w:r>
    </w:p>
    <w:p w14:paraId="19F56E47" w14:textId="77777777" w:rsidR="00EB4287" w:rsidRPr="00CD6915" w:rsidRDefault="00EB4287" w:rsidP="00EB4287">
      <w:r w:rsidRPr="00CD6915">
        <w:t>Let_VB me_PRP go_VB !_.</w:t>
      </w:r>
    </w:p>
    <w:p w14:paraId="77946C23" w14:textId="77777777" w:rsidR="00EB4287" w:rsidRPr="00CD6915" w:rsidRDefault="00EB4287" w:rsidP="00EB4287">
      <w:r w:rsidRPr="00CD6915">
        <w:t>let_VB me_PRP go_VB !_.</w:t>
      </w:r>
    </w:p>
    <w:p w14:paraId="14056C76" w14:textId="77777777" w:rsidR="00EB4287" w:rsidRPr="00CD6915" w:rsidRDefault="00EB4287" w:rsidP="00EB4287">
      <w:r w:rsidRPr="00CD6915">
        <w:t>let_VB me_PRP go_VB !_. ''_''</w:t>
      </w:r>
    </w:p>
    <w:p w14:paraId="2F1E9427" w14:textId="77777777" w:rsidR="00EB4287" w:rsidRPr="00CD6915" w:rsidRDefault="00EB4287" w:rsidP="00EB4287">
      <w:r w:rsidRPr="00CD6915">
        <w:t>I_PRP thought_VBD that_IN the_DT longer_RBR this_DT went_VBD on_IN the_DT wilder_NN he_PRP would_MD get_VB ,_, and_CC so_RB would_MD bring_VB on_IN a_DT fit_NN ;_: so_IN I_PRP took_VBD him_PRP by_IN the_DT hand_NN and_CC raised_VBD him_PRP up_RP ._.</w:t>
      </w:r>
    </w:p>
    <w:p w14:paraId="4326793B" w14:textId="77777777" w:rsidR="00EB4287" w:rsidRPr="00CD6915" w:rsidRDefault="00EB4287" w:rsidP="00EB4287">
      <w:r w:rsidRPr="00CD6915">
        <w:t>``_`` Come_VB ,_, ''_'' I_PRP said_VBD sternly_RB ,_, ``_`` no_DT more_JJR of_IN this_DT ;_: we_PRP have_VBP had_VBN quite_RB enough_RB already_RB ._.</w:t>
      </w:r>
    </w:p>
    <w:p w14:paraId="360596D7" w14:textId="77777777" w:rsidR="00EB4287" w:rsidRPr="00CD6915" w:rsidRDefault="00EB4287" w:rsidP="00EB4287">
      <w:r w:rsidRPr="00CD6915">
        <w:lastRenderedPageBreak/>
        <w:t>Get_VB to_TO your_PRP$ bed_NN and_CC try_VB to_TO behave_VB more_RBR discreetly_RB ._. ''_''</w:t>
      </w:r>
    </w:p>
    <w:p w14:paraId="0F7877BF" w14:textId="77777777" w:rsidR="00EB4287" w:rsidRPr="00CD6915" w:rsidRDefault="00EB4287" w:rsidP="00EB4287">
      <w:r w:rsidRPr="00CD6915">
        <w:t>He_PRP suddenly_RB stopped_VBD and_CC looked_VBD at_IN me_PRP intently_RB for_IN several_JJ moments_NNS ._.</w:t>
      </w:r>
    </w:p>
    <w:p w14:paraId="1B96925C" w14:textId="77777777" w:rsidR="00EB4287" w:rsidRPr="00CD6915" w:rsidRDefault="00EB4287" w:rsidP="00EB4287">
      <w:r w:rsidRPr="00CD6915">
        <w:t>Then_RB ,_, without_IN a_DT word_NN ,_, he_PRP rose_VBD and_CC moving_VBG over_RB ,_, sat_VBD down_RP on_IN the_DT side_NN of_IN the_DT bed_NN ._.</w:t>
      </w:r>
    </w:p>
    <w:p w14:paraId="7A79A132" w14:textId="77777777" w:rsidR="00EB4287" w:rsidRPr="00CD6915" w:rsidRDefault="00EB4287" w:rsidP="00EB4287">
      <w:r w:rsidRPr="00CD6915">
        <w:t>The_DT collapse_NN had_VBD come_VBN ,_, as_IN on_IN former_JJ occasion_NN ,_, just_RB as_IN I_PRP had_VBD expected_VBN ._.</w:t>
      </w:r>
    </w:p>
    <w:p w14:paraId="2729E9D6" w14:textId="77777777" w:rsidR="00EB4287" w:rsidRPr="00CD6915" w:rsidRDefault="00EB4287" w:rsidP="00EB4287">
      <w:pPr>
        <w:rPr>
          <w:ins w:id="30" w:author="Lee Ji Eun" w:date="2019-09-23T09:14:00Z"/>
        </w:rPr>
      </w:pPr>
      <w:r w:rsidRPr="00CD6915">
        <w:t>When_WRB I_PRP was_VBD leaving_VBG the_DT room_NN ,_, last_JJ of_IN our_PRP$ party_NN ,_, he_PRP said_VBD to_TO me_PRP in_IN a_DT quiet_JJ ,_, well-bred_JJ voice_NN :_: --_: ``_`` You_PRP will_MD ,_, I_PRP trust_VBP ,_, Dr._NNP Seward_NNP ,_, do_VB me_PRP the_DT justice_NN to_TO bear_VB in_IN mind_NN ,_, later_RB on_IN ,_, that_IN I_PRP did_VBD what_WP I_PRP could_MD to_TO convince_VB you_PRP to-night_JJ ._. ''_''</w:t>
      </w:r>
    </w:p>
    <w:p w14:paraId="53D37781" w14:textId="77777777" w:rsidR="004A665E" w:rsidRPr="00CD6915" w:rsidRDefault="004A665E" w:rsidP="00EB4287"/>
    <w:p w14:paraId="0DFC7529" w14:textId="77777777" w:rsidR="00EB4287" w:rsidRPr="00CD6915" w:rsidRDefault="00EB4287" w:rsidP="00EB4287">
      <w:r w:rsidRPr="00CD6915">
        <w:t>CHAPTER_NNP XIX_NNP JONATHAN_NNP HARKER_NNP 'S_POS JOURNAL_NN 1_CD October_NNP ,_, 5_CD a._FW m._FW --_: I_PRP went_VBD with_IN the_DT party_NN to_TO the_DT search_NN with_IN an_DT easy_JJ mind_NN ,_, for_IN I_PRP think_VBP I_PRP never_RB saw_VBD Mina_NNP so_RB absolutely_RB strong_JJ and_CC well_RB ._.</w:t>
      </w:r>
    </w:p>
    <w:p w14:paraId="29276523" w14:textId="77777777" w:rsidR="00EB4287" w:rsidRPr="00CD6915" w:rsidRDefault="00EB4287" w:rsidP="00EB4287">
      <w:r w:rsidRPr="00CD6915">
        <w:t>I_PRP am_VBP so_RB glad_JJ that_IN she_PRP consented_VBD to_TO hold_VB back_RB and_CC let_VB us_PRP men_NNS do_VBP the_DT work_NN ._.</w:t>
      </w:r>
    </w:p>
    <w:p w14:paraId="675FAEE1" w14:textId="77777777" w:rsidR="00EB4287" w:rsidRPr="00CD6915" w:rsidRDefault="00EB4287" w:rsidP="00EB4287">
      <w:r w:rsidRPr="00CD6915">
        <w:t>Somehow_RB ,_, it_PRP was_VBD a_DT dread_NN to_TO me_PRP that_IN she_PRP was_VBD in_IN this_DT fearful_JJ business_NN at_IN all_DT ;_: but_CC now_RB that_IN her_PRP$ work_NN is_VBZ done_VBN ,_, and_CC that_IN it_PRP is_VBZ due_JJ to_TO her_PRP$ energy_NN and_CC brains_NNS and_CC foresight_NN that_IN the_DT whole_JJ story_NN is_VBZ put_VBN together_RB in_IN such_PDT a_DT way_NN that_IN every_DT point_NN tells_VBZ ,_, she_PRP may_MD well_RB feel_VB that_DT her_PRP$ part_NN is_VBZ finished_VBN ,_, and_CC that_IN she_PRP can_MD henceforth_RB leave_VB the_DT rest_NN to_TO us_PRP ._.</w:t>
      </w:r>
    </w:p>
    <w:p w14:paraId="5CC4CC4C" w14:textId="77777777" w:rsidR="00EB4287" w:rsidRPr="00CD6915" w:rsidRDefault="00EB4287" w:rsidP="00EB4287">
      <w:r w:rsidRPr="00CD6915">
        <w:t>We_PRP were_VBD ,_, I_PRP think_VBP ,_, all_PDT a_DT little_JJ upset_NN by_IN the_DT scene_NN with_IN Mr._NNP Renfield_NNP ._.</w:t>
      </w:r>
    </w:p>
    <w:p w14:paraId="04DE624B" w14:textId="77777777" w:rsidR="00EB4287" w:rsidRPr="00CD6915" w:rsidRDefault="00EB4287" w:rsidP="00EB4287">
      <w:r w:rsidRPr="00CD6915">
        <w:t>When_WRB we_PRP came_VBD away_RB from_IN his_PRP$ room_NN we_PRP were_VBD silent_JJ till_IN we_PRP got_VBD back_RB to_TO the_DT study_NN ._.</w:t>
      </w:r>
    </w:p>
    <w:p w14:paraId="626D9330" w14:textId="77777777" w:rsidR="00EB4287" w:rsidRPr="00CD6915" w:rsidRDefault="00EB4287" w:rsidP="00EB4287">
      <w:r w:rsidRPr="00CD6915">
        <w:t>Then_RB Mr._NNP Morris_NNP said_VBD to_TO Dr._NNP Seward_NNP :_: --_: ``_`` Say_VB ,_, Jack_NNP ,_, if_IN that_DT man_NN was_VBD n't_RB attempting_VBG a_DT bluff_NN ,_, he_PRP is_VBZ about_IN the_DT sanest_JJS lunatic_NN I_PRP ever_RB saw_VBD ._.</w:t>
      </w:r>
    </w:p>
    <w:p w14:paraId="20B47E44" w14:textId="77777777" w:rsidR="00EB4287" w:rsidRPr="00CD6915" w:rsidRDefault="00EB4287" w:rsidP="00EB4287">
      <w:r w:rsidRPr="00CD6915">
        <w:t>I_PRP 'm_VBP not_RB sure_JJ ,_, but_CC I_PRP believe_VBP that_IN he_PRP had_VBD some_DT serious_JJ purpose_NN ,_, and_CC if_IN he_PRP had_VBD ,_, it_PRP was_VBD pretty_RB rough_JJ on_IN him_PRP not_RB to_TO get_VB a_DT chance_NN ._. ''_''</w:t>
      </w:r>
    </w:p>
    <w:p w14:paraId="475CCAC6" w14:textId="77777777" w:rsidR="00EB4287" w:rsidRPr="00CD6915" w:rsidRDefault="00EB4287" w:rsidP="00EB4287">
      <w:r w:rsidRPr="00CD6915">
        <w:t>Lord_NNP Godalming_NNP and_CC I_PRP were_VBD silent_JJ ,_, but_CC Dr._NNP Van_NNP Helsing_NNP added_VBD :_: --_: ``_`` Friend_NN John_NNP ,_, you_PRP know_VBP more_JJR of_IN lunatics_NNS than_IN I_PRP do_VBP ,_, and_CC I_PRP 'm_VBP glad_JJ of_IN it_PRP ,_, for_IN I_PRP fear_VBP that_IN if_IN it_PRP had_VBD been_VBN to_TO me_PRP to_TO decide_VB I_PRP would_MD before_IN that_DT last_JJ hysterical_JJ outburst_NN have_VBP given_VBN him_PRP free_JJ ._.</w:t>
      </w:r>
    </w:p>
    <w:p w14:paraId="4DDBE020" w14:textId="77777777" w:rsidR="00EB4287" w:rsidRPr="00CD6915" w:rsidRDefault="00EB4287" w:rsidP="00EB4287">
      <w:r w:rsidRPr="00CD6915">
        <w:lastRenderedPageBreak/>
        <w:t>But_CC we_PRP live_VBP and_CC learn_VBP ,_, and_CC in_IN our_PRP$ present_JJ task_NN we_PRP must_MD take_VB no_DT chance_NN ,_, as_IN my_PRP$ friend_NN Quincey_NNP would_MD say_VB ._.</w:t>
      </w:r>
    </w:p>
    <w:p w14:paraId="07320F6F" w14:textId="77777777" w:rsidR="00EB4287" w:rsidRPr="00CD6915" w:rsidRDefault="00EB4287" w:rsidP="00EB4287">
      <w:r w:rsidRPr="00CD6915">
        <w:t>All_DT is_VBZ best_RB as_IN they_PRP are_VBP ._. ''_''</w:t>
      </w:r>
    </w:p>
    <w:p w14:paraId="2686C6B4" w14:textId="77777777" w:rsidR="00EB4287" w:rsidRPr="00CD6915" w:rsidRDefault="00EB4287" w:rsidP="00EB4287">
      <w:r w:rsidRPr="00CD6915">
        <w:t>Dr._NNP Seward_NNP seemed_VBD to_TO answer_VB them_PRP both_CC in_IN a_DT dreamy_JJ kind_NN of_IN way_NN :_: --_: ``_`` I_PRP do_VBP n't_RB know_VB but_CC that_IN I_PRP agree_VBP with_IN you_PRP ._.</w:t>
      </w:r>
    </w:p>
    <w:p w14:paraId="1B81B5C5" w14:textId="77777777" w:rsidR="00EB4287" w:rsidRPr="00CD6915" w:rsidRDefault="00EB4287" w:rsidP="00EB4287">
      <w:r w:rsidRPr="00CD6915">
        <w:t>If_IN that_DT man_NN had_VBD been_VBN an_DT ordinary_JJ lunatic_NN I_PRP would_MD have_VB taken_VBN my_PRP$ chance_NN of_IN trusting_VBG him_PRP ;_: but_CC he_PRP seems_VBZ so_RB mixed_VBN up_RP with_IN the_DT Count_NN in_IN an_DT indexy_JJ kind_NN of_IN way_NN that_IN I_PRP am_VBP afraid_JJ of_IN doing_VBG anything_NN wrong_JJ by_IN helping_VBG his_PRP$ fads_NNS ._.</w:t>
      </w:r>
    </w:p>
    <w:p w14:paraId="5A26F9E4" w14:textId="77777777" w:rsidR="00EB4287" w:rsidRPr="00CD6915" w:rsidRDefault="00EB4287" w:rsidP="00EB4287">
      <w:r w:rsidRPr="00CD6915">
        <w:t>I_PRP ca_MD n't_RB forget_VB how_WRB he_PRP prayed_VBD with_IN almost_RB equal_JJ fervour_NN for_IN a_DT cat_NN ,_, and_CC then_RB tried_VBD to_TO tear_VB my_PRP$ throat_NN out_RP with_IN his_PRP$ teeth_NNS ._.</w:t>
      </w:r>
    </w:p>
    <w:p w14:paraId="244D89EE" w14:textId="77777777" w:rsidR="00EB4287" w:rsidRPr="00CD6915" w:rsidRDefault="00EB4287" w:rsidP="00EB4287">
      <w:r w:rsidRPr="00CD6915">
        <w:t>Besides_IN ,_, he_PRP called_VBD the_DT Count_NNP `_`` lord_NN and_CC master_NN ,_, '_'' and_CC he_PRP may_MD want_VB to_TO get_VB out_RP to_TO help_VB him_PRP in_IN some_DT diabolical_JJ way_NN ._.</w:t>
      </w:r>
    </w:p>
    <w:p w14:paraId="4DB12ABB" w14:textId="77777777" w:rsidR="00EB4287" w:rsidRPr="00CD6915" w:rsidRDefault="00EB4287" w:rsidP="00EB4287">
      <w:r w:rsidRPr="00CD6915">
        <w:t>That_DT horrid_JJ thing_NN has_VBZ the_DT wolves_NNS and_CC the_DT rats_NNS and_CC his_PRP$ own_JJ kind_NN to_TO help_VB him_PRP ,_, so_IN I_PRP suppose_VBP he_PRP is_VBZ n't_RB above_IN trying_VBG to_TO use_VB a_DT respectable_JJ lunatic_NN ._.</w:t>
      </w:r>
    </w:p>
    <w:p w14:paraId="20C11569" w14:textId="77777777" w:rsidR="00EB4287" w:rsidRPr="00CD6915" w:rsidRDefault="00EB4287" w:rsidP="00EB4287">
      <w:r w:rsidRPr="00CD6915">
        <w:t>He_PRP certainly_RB did_VBD seem_VB earnest_JJ ,_, though_RB ._.</w:t>
      </w:r>
    </w:p>
    <w:p w14:paraId="2A5F2FF1" w14:textId="77777777" w:rsidR="00EB4287" w:rsidRPr="00CD6915" w:rsidRDefault="00EB4287" w:rsidP="00EB4287">
      <w:r w:rsidRPr="00CD6915">
        <w:t>I_PRP only_RB hope_VBP we_PRP have_VBP done_VBN what_WP is_VBZ best_JJS ._.</w:t>
      </w:r>
    </w:p>
    <w:p w14:paraId="20BEFF61" w14:textId="77777777" w:rsidR="00EB4287" w:rsidRPr="00CD6915" w:rsidRDefault="00EB4287" w:rsidP="00EB4287">
      <w:r w:rsidRPr="00CD6915">
        <w:t>These_DT things_NNS ,_, in_IN conjunction_NN with_IN the_DT wild_JJ work_NN we_PRP have_VBP in_IN hand_NN ,_, help_NN to_TO unnerve_VB a_DT man_NN ._. ''_''</w:t>
      </w:r>
    </w:p>
    <w:p w14:paraId="5A57E302" w14:textId="77777777" w:rsidR="00EB4287" w:rsidRPr="00CD6915" w:rsidRDefault="00EB4287" w:rsidP="00EB4287">
      <w:r w:rsidRPr="00CD6915">
        <w:t>The_DT Professor_NNP stepped_VBD over_RB ,_, and_CC laying_VBG his_PRP$ hand_NN on_IN his_PRP$ shoulder_NN ,_, said_VBD in_IN his_PRP$ grave_NN ,_, kindly_RB way_NN :_: --_: ``_`` Friend_NN John_NNP ,_, have_VBP no_DT fear_NN ._.</w:t>
      </w:r>
    </w:p>
    <w:p w14:paraId="78ACBB75" w14:textId="77777777" w:rsidR="00EB4287" w:rsidRPr="00CD6915" w:rsidRDefault="00EB4287" w:rsidP="00EB4287">
      <w:r w:rsidRPr="00CD6915">
        <w:t>We_PRP are_VBP trying_VBG to_TO do_VB our_PRP$ duty_NN in_IN a_DT very_RB sad_JJ and_CC terrible_JJ case_NN ;_: we_PRP can_MD only_RB do_VB as_IN we_PRP deem_VBP best_RB ._.</w:t>
      </w:r>
    </w:p>
    <w:p w14:paraId="15A081C0" w14:textId="77777777" w:rsidR="00EB4287" w:rsidRPr="00CD6915" w:rsidRDefault="00EB4287" w:rsidP="00EB4287">
      <w:r w:rsidRPr="00CD6915">
        <w:t>What_WP else_RB have_VBP we_PRP to_TO hope_VB for_IN ,_, except_IN the_DT pity_NN of_IN the_DT good_JJ God_NNP ?_. ''_''</w:t>
      </w:r>
    </w:p>
    <w:p w14:paraId="499E5B2C" w14:textId="77777777" w:rsidR="00EB4287" w:rsidRPr="00CD6915" w:rsidRDefault="00EB4287" w:rsidP="00EB4287">
      <w:r w:rsidRPr="00CD6915">
        <w:t>Lord_NNP Godalming_NNP had_VBD slipped_VBN away_RB for_IN a_DT few_JJ minutes_NNS ,_, but_CC now_RB he_PRP returned_VBD ._.</w:t>
      </w:r>
    </w:p>
    <w:p w14:paraId="5B1C7835" w14:textId="77777777" w:rsidR="00EB4287" w:rsidRPr="00CD6915" w:rsidRDefault="00EB4287" w:rsidP="00EB4287">
      <w:r w:rsidRPr="00CD6915">
        <w:t>He_PRP held_VBD up_RP a_DT little_JJ silver_NN whistle_VBP ,_, as_IN he_PRP remarked_VBD :_: --_: ``_`` That_DT old_JJ place_NN may_MD be_VB full_JJ of_IN rats_NNS ,_, and_CC if_IN so_RB ,_, I_PRP 've_VBP got_VBN an_DT antidote_NN on_IN call_NN ._. ''_''</w:t>
      </w:r>
    </w:p>
    <w:p w14:paraId="6E3C5F32" w14:textId="77777777" w:rsidR="00EB4287" w:rsidRPr="00CD6915" w:rsidRDefault="00EB4287" w:rsidP="00EB4287">
      <w:r w:rsidRPr="00CD6915">
        <w:t>Having_VBG passed_VBN the_DT wall_NN ,_, we_PRP took_VBD our_PRP$ way_NN to_TO the_DT house_NN ,_, taking_VBG care_NN to_TO keep_VB in_IN the_DT shadows_NNS of_IN the_DT trees_NNS on_IN the_DT lawn_NN when_WRB the_DT moonlight_NN shone_VBD out_RP ._.</w:t>
      </w:r>
    </w:p>
    <w:p w14:paraId="1D1CE81E" w14:textId="77777777" w:rsidR="00EB4287" w:rsidRPr="00CD6915" w:rsidRDefault="00EB4287" w:rsidP="00EB4287">
      <w:r w:rsidRPr="00CD6915">
        <w:t xml:space="preserve">When_WRB we_PRP got_VBD to_TO the_DT porch_NN the_DT Professor_NNP opened_VBD his_PRP$ bag_NN and_CC took_VBD out_RP a_DT lot_NN of_IN things_NNS ,_, which_WDT </w:t>
      </w:r>
      <w:r w:rsidRPr="00CD6915">
        <w:lastRenderedPageBreak/>
        <w:t>he_PRP laid_VBD on_IN the_DT step_NN ,_, sorting_VBG them_PRP into_IN four_CD little_JJ groups_NNS ,_, evidently_RB one_CD for_IN each_DT ._.</w:t>
      </w:r>
    </w:p>
    <w:p w14:paraId="7901908D" w14:textId="77777777" w:rsidR="00EB4287" w:rsidRPr="00CD6915" w:rsidRDefault="00EB4287" w:rsidP="00EB4287">
      <w:r w:rsidRPr="00CD6915">
        <w:t>Then_RB he_PRP spoke_VBD :_: --_: ``_`` My_PRP$ friends_NNS ,_, we_PRP are_VBP going_VBG into_IN a_DT terrible_JJ danger_NN ,_, and_CC we_PRP need_VBP arms_NNS of_IN many_JJ kinds_NNS ._.</w:t>
      </w:r>
    </w:p>
    <w:p w14:paraId="4C136044" w14:textId="77777777" w:rsidR="00EB4287" w:rsidRPr="00CD6915" w:rsidRDefault="00EB4287" w:rsidP="00EB4287">
      <w:r w:rsidRPr="00CD6915">
        <w:t>Our_PRP$ enemy_NN is_VBZ not_RB merely_RB spiritual_JJ ._.</w:t>
      </w:r>
    </w:p>
    <w:p w14:paraId="1E60F20A" w14:textId="77777777" w:rsidR="00EB4287" w:rsidRPr="00CD6915" w:rsidRDefault="00EB4287" w:rsidP="00EB4287">
      <w:r w:rsidRPr="00CD6915">
        <w:t>Remember_VB that_IN he_PRP has_VBZ the_DT strength_NN of_IN twenty_CD men_NNS ,_, and_CC that_IN ,_, though_IN our_PRP$ necks_NNS or_CC our_PRP$ windpipes_NNS are_VBP of_IN the_DT common_JJ kind_NN --_: and_CC therefore_RB breakable_JJ or_CC crushable_JJ --_: his_PRP$ are_VBP not_RB amenable_JJ to_TO mere_JJ strength_NN ._.</w:t>
      </w:r>
    </w:p>
    <w:p w14:paraId="08321B3D" w14:textId="77777777" w:rsidR="00EB4287" w:rsidRPr="00CD6915" w:rsidRDefault="00EB4287" w:rsidP="00EB4287">
      <w:r w:rsidRPr="00CD6915">
        <w:t>A_DT stronger_JJR man_NN ,_, or_CC a_DT body_NN of_IN men_NNS more_RBR strong_JJ in_IN all_DT than_IN him_PRP ,_, can_MD at_IN certain_JJ times_NNS hold_VBP him_PRP ;_: but_CC they_PRP can_MD not_RB hurt_VB him_PRP as_IN we_PRP can_MD be_VB hurt_VBN by_IN him_PRP ._.</w:t>
      </w:r>
    </w:p>
    <w:p w14:paraId="054BB015" w14:textId="77777777" w:rsidR="00EB4287" w:rsidRPr="00CD6915" w:rsidRDefault="00EB4287" w:rsidP="00EB4287">
      <w:r w:rsidRPr="00CD6915">
        <w:t>We_PRP must_MD ,_, therefore_RB ,_, guard_VB ourselves_PRP from_IN his_PRP$ touch_NN ._.</w:t>
      </w:r>
    </w:p>
    <w:p w14:paraId="43AEBC97" w14:textId="77777777" w:rsidR="00EB4287" w:rsidRPr="00CD6915" w:rsidRDefault="00EB4287" w:rsidP="00EB4287">
      <w:r w:rsidRPr="00CD6915">
        <w:t>Keep_VB this_DT near_IN your_PRP$ heart_NN ''_'' --_: as_IN he_PRP spoke_VBD he_PRP lifted_VBD a_DT little_JJ silver_NN crucifix_NN and_CC held_VBD it_PRP out_RP to_TO me_PRP ,_, I_PRP being_VBG nearest_IN to_TO him_PRP --_: ``_`` put_VB these_DT flowers_NNS round_VBP your_PRP$ neck_NN ''_'' --_: here_RB he_PRP handed_VBD to_TO me_PRP a_DT wreath_NN of_IN withered_FW garlic_FW blossoms_NNS --_: ``_`` for_IN other_JJ enemies_NNS more_RBR mundane_JJ ,_, this_DT revolver_NN and_CC this_DT knife_NN ;_: and_CC for_IN aid_NN in_IN all_DT ,_, these_DT so_RB small_JJ electric_JJ lamps_NNS ,_, which_WDT you_PRP can_MD fasten_VB to_TO your_PRP$ breast_NN ;_: and_CC for_IN all_DT ,_, and_CC above_IN all_DT at_IN the_DT last_JJ ,_, this_DT ,_, which_WDT we_PRP must_MD not_RB desecrate_VB needless_JJ ._. ''_''</w:t>
      </w:r>
    </w:p>
    <w:p w14:paraId="2185D814" w14:textId="77777777" w:rsidR="00EB4287" w:rsidRPr="00CD6915" w:rsidRDefault="00EB4287" w:rsidP="00EB4287">
      <w:r w:rsidRPr="00CD6915">
        <w:t>This_DT was_VBD a_DT portion_NN of_IN Sacred_NNP Wafer_NNP ,_, which_WDT he_PRP put_VBD in_RP an_DT envelope_NN and_CC handed_NN to_TO me_PRP ._.</w:t>
      </w:r>
    </w:p>
    <w:p w14:paraId="26BF4E56" w14:textId="77777777" w:rsidR="00EB4287" w:rsidRPr="00CD6915" w:rsidRDefault="00EB4287" w:rsidP="00EB4287">
      <w:r w:rsidRPr="00CD6915">
        <w:t>Each_DT of_IN the_DT others_NNS was_VBD similarly_RB equipped_VBN ._.</w:t>
      </w:r>
    </w:p>
    <w:p w14:paraId="142CEF45" w14:textId="77777777" w:rsidR="00EB4287" w:rsidRPr="00CD6915" w:rsidRDefault="00EB4287" w:rsidP="00EB4287">
      <w:r w:rsidRPr="00CD6915">
        <w:t>``_`` Now_RB ,_, ''_'' he_PRP said_VBD ,_, ``_`` friend_NN John_NNP ,_, where_WRB are_VBP the_DT skeleton_NN keys_NNS ?_.</w:t>
      </w:r>
    </w:p>
    <w:p w14:paraId="1AE3DC1F" w14:textId="77777777" w:rsidR="00EB4287" w:rsidRPr="00CD6915" w:rsidRDefault="00EB4287" w:rsidP="00EB4287">
      <w:r w:rsidRPr="00CD6915">
        <w:t>If_IN so_RB that_IN we_PRP can_MD open_VB the_DT door_NN ,_, we_PRP need_VBP not_RB break_VB house_NN by_IN the_DT window_NN ,_, as_RB before_RB at_IN Miss_NNP Lucy_NNP 's_POS ._. ''_''</w:t>
      </w:r>
    </w:p>
    <w:p w14:paraId="328051A0" w14:textId="77777777" w:rsidR="00EB4287" w:rsidRPr="00CD6915" w:rsidRDefault="00EB4287" w:rsidP="00EB4287">
      <w:r w:rsidRPr="00CD6915">
        <w:t>Dr._NNP Seward_NNP tried_VBD one_CD or_CC two_CD skeleton_NN keys_NNS ,_, his_PRP$ mechanical_JJ dexterity_NN as_IN a_DT surgeon_NN standing_VBG him_PRP in_IN good_JJ stead_NN ._.</w:t>
      </w:r>
    </w:p>
    <w:p w14:paraId="7FC84216" w14:textId="77777777" w:rsidR="00EB4287" w:rsidRPr="00CD6915" w:rsidRDefault="00EB4287" w:rsidP="00EB4287">
      <w:r w:rsidRPr="00CD6915">
        <w:t>Presently_RB he_PRP got_VBD one_CD to_TO suit_NN ;_: after_IN a_DT little_JJ play_NN back_RB and_CC forward_RB the_DT bolt_NN yielded_VBD ,_, and_CC ,_, with_IN a_DT rusty_JJ clang_NN ,_, shot_VBD back_RB ._.</w:t>
      </w:r>
    </w:p>
    <w:p w14:paraId="409C3376" w14:textId="77777777" w:rsidR="00EB4287" w:rsidRPr="00CD6915" w:rsidRDefault="00EB4287" w:rsidP="00EB4287">
      <w:r w:rsidRPr="00CD6915">
        <w:t>We_PRP pressed_VBD on_IN the_DT door_NN ,_, the_DT rusty_JJ hinges_NNS creaked_VBD ,_, and_CC it_PRP slowly_RB opened_VBD ._.</w:t>
      </w:r>
    </w:p>
    <w:p w14:paraId="436F1E3E" w14:textId="77777777" w:rsidR="00EB4287" w:rsidRPr="00CD6915" w:rsidRDefault="00EB4287" w:rsidP="00EB4287">
      <w:r w:rsidRPr="00CD6915">
        <w:t xml:space="preserve">It_PRP was_VBD startlingly_RB like_IN the_DT image_NN conveyed_VBN to_TO me_PRP in_IN Dr._NNP Seward_NNP 's_POS diary_NN of_IN the_DT opening_NN of_IN Miss_NNP </w:t>
      </w:r>
      <w:r w:rsidRPr="00CD6915">
        <w:lastRenderedPageBreak/>
        <w:t>Westenra_NNP 's_POS tomb_NN ;_: I_PRP fancy_JJ that_IN the_DT same_JJ idea_NN seemed_VBD to_TO strike_VB the_DT others_NNS ,_, for_IN with_IN one_CD accord_NN they_PRP shrank_VBD back_RB ._.</w:t>
      </w:r>
    </w:p>
    <w:p w14:paraId="18E80B57" w14:textId="77777777" w:rsidR="00EB4287" w:rsidRPr="00CD6915" w:rsidRDefault="00EB4287" w:rsidP="00EB4287">
      <w:r w:rsidRPr="00CD6915">
        <w:t>The_DT Professor_NNP was_VBD the_DT first_JJ to_TO move_VB forward_RB ,_, and_CC stepped_VBD into_IN the_DT open_JJ door_NN ._.</w:t>
      </w:r>
    </w:p>
    <w:p w14:paraId="1907C1C7" w14:textId="77777777" w:rsidR="00EB4287" w:rsidRPr="00CD6915" w:rsidRDefault="00EB4287" w:rsidP="00EB4287">
      <w:r w:rsidRPr="00CD6915">
        <w:t>``_`` In_IN manus_FW tuas_FW ,_, Domine_NNP !_. ''_''</w:t>
      </w:r>
    </w:p>
    <w:p w14:paraId="59A1B979" w14:textId="77777777" w:rsidR="00EB4287" w:rsidRPr="00CD6915" w:rsidRDefault="00EB4287" w:rsidP="00EB4287">
      <w:r w:rsidRPr="00CD6915">
        <w:t>he_PRP said_VBD ,_, crossing_VBG himself_PRP as_IN he_PRP passed_VBD over_IN the_DT threshold_NN ._.</w:t>
      </w:r>
    </w:p>
    <w:p w14:paraId="2C552A0E" w14:textId="77777777" w:rsidR="00EB4287" w:rsidRPr="00CD6915" w:rsidRDefault="00EB4287" w:rsidP="00EB4287">
      <w:r w:rsidRPr="00CD6915">
        <w:t>We_PRP closed_VBD the_DT door_NN behind_IN us_PRP ,_, lest_IN when_WRB we_PRP should_MD have_VB lit_VBN our_PRP$ lamps_NNS we_PRP should_MD possibly_RB attract_VB attention_NN from_IN the_DT road_NN ._.</w:t>
      </w:r>
    </w:p>
    <w:p w14:paraId="5A3B1F6B" w14:textId="77777777" w:rsidR="00EB4287" w:rsidRPr="00CD6915" w:rsidRDefault="00EB4287" w:rsidP="00EB4287">
      <w:r w:rsidRPr="00CD6915">
        <w:t>The_DT Professor_NNP carefully_RB tried_VBD the_DT lock_NN ,_, lest_IN we_PRP might_MD not_RB be_VB able_JJ to_TO open_VB it_PRP from_IN within_IN should_MD we_PRP be_VB in_IN a_DT hurry_NN making_VBG our_PRP$ exit_NN ._.</w:t>
      </w:r>
    </w:p>
    <w:p w14:paraId="29313EE3" w14:textId="77777777" w:rsidR="00EB4287" w:rsidRPr="00CD6915" w:rsidRDefault="00EB4287" w:rsidP="00EB4287">
      <w:r w:rsidRPr="00CD6915">
        <w:t>Then_RB we_PRP all_DT lit_VBD our_PRP$ lamps_NNS and_CC proceeded_VBD on_IN our_PRP$ search_NN ._.</w:t>
      </w:r>
    </w:p>
    <w:p w14:paraId="61465D55" w14:textId="77777777" w:rsidR="00EB4287" w:rsidRPr="00CD6915" w:rsidRDefault="00EB4287" w:rsidP="00EB4287">
      <w:r w:rsidRPr="00CD6915">
        <w:t>The_DT light_NN from_IN the_DT tiny_JJ lamps_NNS fell_VBD in_IN all_DT sorts_NNS of_IN odd_JJ forms_NNS ,_, as_IN the_DT rays_NNS crossed_VBD each_DT other_JJ ,_, or_CC the_DT opacity_NN of_IN our_PRP$ bodies_NNS threw_VBD great_JJ shadows_NNS ._.</w:t>
      </w:r>
    </w:p>
    <w:p w14:paraId="63778209" w14:textId="77777777" w:rsidR="00EB4287" w:rsidRPr="00CD6915" w:rsidRDefault="00EB4287" w:rsidP="00EB4287">
      <w:r w:rsidRPr="00CD6915">
        <w:t>I_PRP could_MD not_RB for_IN my_PRP$ life_NN get_VB away_RB from_IN the_DT feeling_NN that_IN there_EX was_VBD some_DT one_NN else_RB amongst_IN us_PRP ._.</w:t>
      </w:r>
    </w:p>
    <w:p w14:paraId="7AC46C48" w14:textId="77777777" w:rsidR="00EB4287" w:rsidRPr="00CD6915" w:rsidRDefault="00EB4287" w:rsidP="00EB4287">
      <w:r w:rsidRPr="00CD6915">
        <w:t>I_PRP suppose_VBP it_PRP was_VBD the_DT recollection_NN ,_, so_RB powerfully_RB brought_VBD home_NN to_TO me_PRP by_IN the_DT grim_JJ surroundings_NNS ,_, of_IN that_DT terrible_JJ experience_NN in_IN Transylvania_NNP ._.</w:t>
      </w:r>
    </w:p>
    <w:p w14:paraId="5C7AFE44" w14:textId="77777777" w:rsidR="00EB4287" w:rsidRPr="00CD6915" w:rsidRDefault="00EB4287" w:rsidP="00EB4287">
      <w:r w:rsidRPr="00CD6915">
        <w:t>I_PRP think_VBP the_DT feeling_NN was_VBD common_JJ to_TO us_PRP all_DT ,_, for_IN I_PRP noticed_VBD that_IN the_DT others_NNS kept_VBD looking_VBG over_IN their_PRP$ shoulders_NNS at_IN every_DT sound_NN and_CC every_DT new_JJ shadow_NN ,_, just_RB as_IN I_PRP felt_VBD myself_PRP doing_VBG ._.</w:t>
      </w:r>
    </w:p>
    <w:p w14:paraId="75795722" w14:textId="77777777" w:rsidR="00EB4287" w:rsidRPr="00CD6915" w:rsidRDefault="00EB4287" w:rsidP="00EB4287">
      <w:r w:rsidRPr="00CD6915">
        <w:t>The_DT whole_JJ place_NN was_VBD thick_JJ with_IN dust_NN ._.</w:t>
      </w:r>
    </w:p>
    <w:p w14:paraId="4B10AAC9" w14:textId="77777777" w:rsidR="00EB4287" w:rsidRPr="00CD6915" w:rsidRDefault="00EB4287" w:rsidP="00EB4287">
      <w:r w:rsidRPr="00CD6915">
        <w:t>The_DT floor_NN was_VBD seemingly_RB inches_NNS deep_RB ,_, except_IN where_WRB there_EX were_VBD recent_JJ footsteps_NNS ,_, in_IN which_WDT on_IN holding_VBG down_RP my_PRP$ lamp_NN I_PRP could_MD see_VB marks_NNS of_IN hobnails_NNS where_WRB the_DT dust_NN was_VBD cracked_VBN ._.</w:t>
      </w:r>
    </w:p>
    <w:p w14:paraId="5974CF8A" w14:textId="77777777" w:rsidR="00EB4287" w:rsidRPr="00CD6915" w:rsidRDefault="00EB4287" w:rsidP="00EB4287">
      <w:r w:rsidRPr="00CD6915">
        <w:t>The_DT walls_NNS were_VBD fluffy_JJ and_CC heavy_JJ with_IN dust_NN ,_, and_CC in_IN the_DT corners_NNS were_VBD masses_NNS of_IN spider_NN 's_POS webs_NNS ,_, whereon_VBP the_DT dust_NN had_VBD gathered_VBN till_IN they_PRP looked_VBD like_IN old_JJ tattered_JJ rags_NNS as_IN the_DT weight_NN had_VBD torn_VBN them_PRP partly_RB down_RB ._.</w:t>
      </w:r>
    </w:p>
    <w:p w14:paraId="714AB7E6" w14:textId="77777777" w:rsidR="00EB4287" w:rsidRPr="00CD6915" w:rsidRDefault="00EB4287" w:rsidP="00EB4287">
      <w:r w:rsidRPr="00CD6915">
        <w:t>On_IN a_DT table_NN in_IN the_DT hall_NN was_VBD a_DT great_JJ bunch_NN of_IN keys_NNS ,_, with_IN a_DT time-yellowed_JJ label_NN on_IN each_DT ._.</w:t>
      </w:r>
    </w:p>
    <w:p w14:paraId="5A7DD96E" w14:textId="77777777" w:rsidR="00EB4287" w:rsidRPr="00CD6915" w:rsidRDefault="00EB4287" w:rsidP="00EB4287">
      <w:r w:rsidRPr="00CD6915">
        <w:t>They_PRP had_VBD been_VBN used_VBN several_JJ times_NNS ,_, for_IN on_IN the_DT table_NN were_VBD several_JJ similar_JJ rents_NNS in_IN the_DT blanket_NN of_IN dust_NN ,_, similar_JJ to_TO that_DT exposed_VBN when_WRB the_DT Professor_NNP lifted_VBD them_PRP ._.</w:t>
      </w:r>
    </w:p>
    <w:p w14:paraId="290B39F0" w14:textId="77777777" w:rsidR="00EB4287" w:rsidRPr="00CD6915" w:rsidRDefault="00EB4287" w:rsidP="00EB4287">
      <w:r w:rsidRPr="00CD6915">
        <w:lastRenderedPageBreak/>
        <w:t>He_PRP turned_VBD to_TO me_PRP and_CC said_VBD :_: --_: ``_`` You_PRP know_VBP this_DT place_NN ,_, Jonathan_NNP ._.</w:t>
      </w:r>
    </w:p>
    <w:p w14:paraId="2EBA7206" w14:textId="77777777" w:rsidR="00EB4287" w:rsidRPr="00CD6915" w:rsidRDefault="00EB4287" w:rsidP="00EB4287">
      <w:r w:rsidRPr="00CD6915">
        <w:t>You_PRP have_VBP copied_VBN maps_NNS of_IN it_PRP ,_, and_CC you_PRP know_VBP it_PRP at_IN least_JJS more_JJR than_IN we_PRP do_VBP ._.</w:t>
      </w:r>
    </w:p>
    <w:p w14:paraId="41B50EBF" w14:textId="77777777" w:rsidR="00EB4287" w:rsidRPr="00CD6915" w:rsidRDefault="00EB4287" w:rsidP="00EB4287">
      <w:r w:rsidRPr="00CD6915">
        <w:t>Which_WDT is_VBZ the_DT way_NN to_TO the_DT chapel_NN ?_. ''_''</w:t>
      </w:r>
    </w:p>
    <w:p w14:paraId="5A038290" w14:textId="77777777" w:rsidR="00EB4287" w:rsidRPr="00CD6915" w:rsidRDefault="00EB4287" w:rsidP="00EB4287">
      <w:r w:rsidRPr="00CD6915">
        <w:t>I_PRP had_VBD an_DT idea_NN of_IN its_PRP$ direction_NN ,_, though_IN on_IN my_PRP$ former_JJ visit_NN I_PRP had_VBD not_RB been_VBN able_JJ to_TO get_VB admission_NN to_TO it_PRP ;_: so_IN I_PRP led_VBD the_DT way_NN ,_, and_CC after_IN a_DT few_JJ wrong_JJ turnings_NNS found_VBD myself_PRP opposite_IN a_DT low_JJ ,_, arched_JJ oaken_NN door_NN ,_, ribbed_VBN with_IN iron_NN bands_NNS ._.</w:t>
      </w:r>
    </w:p>
    <w:p w14:paraId="53B4AB99" w14:textId="77777777" w:rsidR="00EB4287" w:rsidRPr="00CD6915" w:rsidRDefault="00EB4287" w:rsidP="00EB4287">
      <w:r w:rsidRPr="00CD6915">
        <w:t>``_`` This_DT is_VBZ the_DT spot_NN ,_, ''_'' said_VBD the_DT Professor_NNP as_IN he_PRP turned_VBD his_PRP$ lamp_NN on_IN a_DT small_JJ map_NN of_IN the_DT house_NN ,_, copied_VBN from_IN the_DT file_NN of_IN my_PRP$ original_JJ correspondence_NN regarding_VBG the_DT purchase_NN ._.</w:t>
      </w:r>
    </w:p>
    <w:p w14:paraId="5527EBE4" w14:textId="77777777" w:rsidR="00EB4287" w:rsidRPr="00CD6915" w:rsidRDefault="00EB4287" w:rsidP="00EB4287">
      <w:r w:rsidRPr="00CD6915">
        <w:t>With_IN a_DT little_JJ trouble_NN we_PRP found_VBD the_DT key_NN on_IN the_DT bunch_NN and_CC opened_VBD the_DT door_NN ._.</w:t>
      </w:r>
    </w:p>
    <w:p w14:paraId="77916576" w14:textId="77777777" w:rsidR="00EB4287" w:rsidRPr="00CD6915" w:rsidRDefault="00EB4287" w:rsidP="00EB4287">
      <w:r w:rsidRPr="00CD6915">
        <w:t>We_PRP were_VBD prepared_VBN for_IN some_DT unpleasantness_NN ,_, for_IN as_IN we_PRP were_VBD opening_VBG the_DT door_NN a_DT faint_JJ ,_, malodorous_JJ air_NN seemed_VBD to_TO exhale_VB through_IN the_DT gaps_NNS ,_, but_CC none_NN of_IN us_PRP ever_RB expected_VBD such_PDT an_DT odour_NN as_IN we_PRP encountered_VBD ._.</w:t>
      </w:r>
    </w:p>
    <w:p w14:paraId="1FEE65B1" w14:textId="77777777" w:rsidR="00EB4287" w:rsidRPr="00CD6915" w:rsidRDefault="00EB4287" w:rsidP="00EB4287">
      <w:r w:rsidRPr="00CD6915">
        <w:t>None_NN of_IN the_DT others_NNS had_VBD met_VBN the_DT Count_NN at_IN all_DT at_IN close_JJ quarters_NNS ,_, and_CC when_WRB I_PRP had_VBD seen_VBN him_PRP he_PRP was_VBD either_CC in_IN the_DT fasting_JJ stage_NN of_IN his_PRP$ existence_NN in_IN his_PRP$ rooms_NNS or_CC ,_, when_WRB he_PRP was_VBD gloated_VBN with_IN fresh_JJ blood_NN ,_, in_IN a_DT ruined_VBN building_NN open_JJ to_TO the_DT air_NN ;_: but_CC here_RB the_DT place_NN was_VBD small_JJ and_CC close_JJ ,_, and_CC the_DT long_JJ disuse_NN had_VBD made_VBN the_DT air_NN stagnant_JJ and_CC foul_JJ ._.</w:t>
      </w:r>
    </w:p>
    <w:p w14:paraId="17BFFAAA" w14:textId="77777777" w:rsidR="00EB4287" w:rsidRPr="00CD6915" w:rsidRDefault="00EB4287" w:rsidP="00EB4287">
      <w:r w:rsidRPr="00CD6915">
        <w:t>There_EX was_VBD an_DT earthy_JJ smell_NN ,_, as_IN of_IN some_DT dry_JJ miasma_NN ,_, which_WDT came_VBD through_IN the_DT fouler_JJR air_NN ._.</w:t>
      </w:r>
    </w:p>
    <w:p w14:paraId="3B000A8C" w14:textId="77777777" w:rsidR="00EB4287" w:rsidRPr="00CD6915" w:rsidRDefault="00EB4287" w:rsidP="00EB4287">
      <w:r w:rsidRPr="00CD6915">
        <w:t>But_CC as_IN to_TO the_DT odour_NN itself_PRP ,_, how_WRB shall_MD I_PRP describe_VB it_PRP ?_.</w:t>
      </w:r>
    </w:p>
    <w:p w14:paraId="0BA17EF2" w14:textId="77777777" w:rsidR="00EB4287" w:rsidRPr="00CD6915" w:rsidRDefault="00EB4287" w:rsidP="00EB4287">
      <w:r w:rsidRPr="00CD6915">
        <w:t>It_PRP was_VBD not_RB alone_RB that_IN it_PRP was_VBD composed_VBN of_IN all_PDT the_DT ills_NNS of_IN mortality_NN and_CC with_IN the_DT pungent_JJ ,_, acrid_JJ smell_NN of_IN blood_NN ,_, but_CC it_PRP seemed_VBD as_IN though_IN corruption_NN had_VBD become_VBN itself_PRP corrupt_JJ ._.</w:t>
      </w:r>
    </w:p>
    <w:p w14:paraId="4D8FB479" w14:textId="77777777" w:rsidR="00EB4287" w:rsidRPr="00CD6915" w:rsidRDefault="00EB4287" w:rsidP="00EB4287">
      <w:r w:rsidRPr="00CD6915">
        <w:t>Faugh_NN !_.</w:t>
      </w:r>
    </w:p>
    <w:p w14:paraId="1D0B6664" w14:textId="77777777" w:rsidR="00EB4287" w:rsidRPr="00CD6915" w:rsidRDefault="00EB4287" w:rsidP="00EB4287">
      <w:r w:rsidRPr="00CD6915">
        <w:t>it_PRP sickens_VBZ me_PRP to_TO think_VB of_IN it_PRP ._.</w:t>
      </w:r>
    </w:p>
    <w:p w14:paraId="5963DB66" w14:textId="77777777" w:rsidR="00EB4287" w:rsidRPr="00CD6915" w:rsidRDefault="00EB4287" w:rsidP="00EB4287">
      <w:r w:rsidRPr="00CD6915">
        <w:t>Every_DT breath_NN exhaled_VBN by_IN that_DT monster_NN seemed_VBD to_TO have_VB clung_VBN to_TO the_DT place_NN and_CC intensified_VBD its_PRP$ loathsomeness_NN ._.</w:t>
      </w:r>
    </w:p>
    <w:p w14:paraId="66E4C66C" w14:textId="77777777" w:rsidR="00EB4287" w:rsidRPr="00CD6915" w:rsidRDefault="00EB4287" w:rsidP="00EB4287">
      <w:r w:rsidRPr="00CD6915">
        <w:t xml:space="preserve">Under_IN ordinary_JJ circumstances_NNS such_PDT a_DT stench_NN would_MD have_VB brought_VBN our_PRP$ enterprise_NN to_TO an_DT end_NN ;_: but_CC this_DT was_VBD no_DT ordinary_JJ case_NN ,_, and_CC the_DT high_JJ and_CC terrible_JJ purpose_NN in_IN </w:t>
      </w:r>
      <w:r w:rsidRPr="00CD6915">
        <w:lastRenderedPageBreak/>
        <w:t>which_WDT we_PRP were_VBD involved_VBN gave_VBD us_PRP a_DT strength_NN which_WDT rose_VBD above_IN merely_RB physical_JJ considerations_NNS ._.</w:t>
      </w:r>
    </w:p>
    <w:p w14:paraId="719D0C6D" w14:textId="77777777" w:rsidR="00EB4287" w:rsidRPr="00CD6915" w:rsidRDefault="00EB4287" w:rsidP="00EB4287">
      <w:r w:rsidRPr="00CD6915">
        <w:t>After_IN the_DT involuntary_JJ shrinking_NN consequent_JJ on_IN the_DT first_JJ nauseous_JJ whiff_NN ,_, we_PRP one_CD and_CC all_DT set_NN about_IN our_PRP$ work_NN as_IN though_IN that_DT loathsome_JJ place_NN were_VBD a_DT garden_NN of_IN roses_NNS ._.</w:t>
      </w:r>
    </w:p>
    <w:p w14:paraId="30F2A0B8" w14:textId="77777777" w:rsidR="00EB4287" w:rsidRPr="00CD6915" w:rsidRDefault="00EB4287" w:rsidP="00EB4287">
      <w:r w:rsidRPr="00CD6915">
        <w:t>We_PRP made_VBD an_DT accurate_JJ examination_NN of_IN the_DT place_NN ,_, the_DT Professor_NNP saying_VBG as_IN we_PRP began_VBD :_: --_: ``_`` The_DT first_JJ thing_NN is_VBZ to_TO see_VB how_WRB many_JJ of_IN the_DT boxes_NNS are_VBP left_VBN ;_: we_PRP must_MD then_RB examine_VB every_DT hole_NN and_CC corner_NN and_CC cranny_NN and_CC see_VB if_IN we_PRP can_MD not_RB get_VB some_DT clue_NN as_IN to_TO what_WP has_VBZ become_VBN of_IN the_DT rest_NN ._. ''_''</w:t>
      </w:r>
    </w:p>
    <w:p w14:paraId="670C74B4" w14:textId="77777777" w:rsidR="00EB4287" w:rsidRPr="00CD6915" w:rsidRDefault="00EB4287" w:rsidP="00EB4287">
      <w:r w:rsidRPr="00CD6915">
        <w:t>A_DT glance_NN was_VBD sufficient_JJ to_TO show_VB how_WRB many_JJ remained_VBD ,_, for_IN the_DT great_JJ earth_NN chests_NNS were_VBD bulky_JJ ,_, and_CC there_EX was_VBD no_DT mistaking_VBG them_PRP ._.</w:t>
      </w:r>
    </w:p>
    <w:p w14:paraId="63E610A1" w14:textId="77777777" w:rsidR="00EB4287" w:rsidRPr="00CD6915" w:rsidRDefault="00EB4287" w:rsidP="00EB4287">
      <w:r w:rsidRPr="00CD6915">
        <w:t>There_EX were_VBD only_RB twenty-nine_JJ left_NN out_IN of_IN the_DT fifty_CD !_.</w:t>
      </w:r>
    </w:p>
    <w:p w14:paraId="0C18D844" w14:textId="77777777" w:rsidR="00EB4287" w:rsidRPr="00CD6915" w:rsidRDefault="00EB4287" w:rsidP="00EB4287">
      <w:r w:rsidRPr="00CD6915">
        <w:t>Once_RB I_PRP got_VBD a_DT fright_NN ,_, for_IN ,_, seeing_VBG Lord_NNP Godalming_NNP suddenly_RB turn_VB and_CC look_VB out_IN of_IN the_DT vaulted_VBN door_NN into_IN the_DT dark_JJ passage_NN beyond_IN ,_, I_PRP looked_VBD too_RB ,_, and_CC for_IN an_DT instant_NN my_PRP$ heart_NN stood_VBD still_RB ._.</w:t>
      </w:r>
    </w:p>
    <w:p w14:paraId="302D7222" w14:textId="77777777" w:rsidR="00EB4287" w:rsidRPr="00CD6915" w:rsidRDefault="00EB4287" w:rsidP="00EB4287">
      <w:r w:rsidRPr="00CD6915">
        <w:t>Somewhere_RB ,_, looking_VBG out_RP from_IN the_DT shadow_NN ,_, I_PRP seemed_VBD to_TO see_VB the_DT high_JJ lights_NNS of_IN the_DT Count_NNP 's_POS evil_JJ face_NN ,_, the_DT ridge_NN of_IN the_DT nose_NN ,_, the_DT red_JJ eyes_NNS ,_, the_DT red_JJ lips_NNS ,_, the_DT awful_JJ pallor_NN ._.</w:t>
      </w:r>
    </w:p>
    <w:p w14:paraId="5A805C7D" w14:textId="77777777" w:rsidR="00EB4287" w:rsidRPr="00CD6915" w:rsidRDefault="00EB4287" w:rsidP="00EB4287">
      <w:r w:rsidRPr="00CD6915">
        <w:t>It_PRP was_VBD only_RB for_IN a_DT moment_NN ,_, for_IN ,_, as_IN Lord_NNP Godalming_NNP said_VBD ,_, ``_`` I_PRP thought_VBD I_PRP saw_VBD a_DT face_NN ,_, but_CC it_PRP was_VBD only_RB the_DT shadows_NNS ,_, ''_'' and_CC resumed_VBD his_PRP$ inquiry_NN ,_, I_PRP turned_VBD my_PRP$ lamp_NN in_IN the_DT direction_NN ,_, and_CC stepped_VBD into_IN the_DT passage_NN ._.</w:t>
      </w:r>
    </w:p>
    <w:p w14:paraId="096914F5" w14:textId="77777777" w:rsidR="00EB4287" w:rsidRPr="00CD6915" w:rsidRDefault="00EB4287" w:rsidP="00EB4287">
      <w:r w:rsidRPr="00CD6915">
        <w:t>There_EX was_VBD no_DT sign_NN of_IN any_DT one_CD ;_: and_CC as_IN there_EX were_VBD no_DT corners_NNS ,_, no_DT doors_NNS ,_, no_DT aperture_NN of_IN any_DT kind_NN ,_, but_CC only_RB the_DT solid_JJ walls_NNS of_IN the_DT passage_NN ,_, there_EX could_MD be_VB no_DT hiding-place_NN even_RB for_IN him_PRP ._.</w:t>
      </w:r>
    </w:p>
    <w:p w14:paraId="1F55C3E9" w14:textId="77777777" w:rsidR="00EB4287" w:rsidRPr="00CD6915" w:rsidRDefault="00EB4287" w:rsidP="00EB4287">
      <w:r w:rsidRPr="00CD6915">
        <w:t>I_PRP took_VBD it_PRP that_IN fear_NN had_VBD helped_VBN imagination_NN ,_, and_CC said_VBD nothing_NN ._.</w:t>
      </w:r>
    </w:p>
    <w:p w14:paraId="3849915E" w14:textId="77777777" w:rsidR="00EB4287" w:rsidRPr="00CD6915" w:rsidRDefault="00EB4287" w:rsidP="00EB4287">
      <w:r w:rsidRPr="00CD6915">
        <w:t>A_DT few_JJ minutes_NNS later_RB I_PRP saw_VBD Morris_NNP step_NN suddenly_RB back_RB from_IN a_DT corner_NN ,_, which_WDT he_PRP was_VBD examining_VBG ._.</w:t>
      </w:r>
    </w:p>
    <w:p w14:paraId="795AA72D" w14:textId="77777777" w:rsidR="00EB4287" w:rsidRPr="00CD6915" w:rsidRDefault="00EB4287" w:rsidP="00EB4287">
      <w:r w:rsidRPr="00CD6915">
        <w:t>We_PRP all_DT followed_VBD his_PRP$ movements_NNS with_IN our_PRP$ eyes_NNS ,_, for_IN undoubtedly_RB some_DT nervousness_NN was_VBD growing_VBG on_IN us_PRP ,_, and_CC we_PRP saw_VBD a_DT whole_JJ mass_NN of_IN phosphorescence_NN ,_, which_WDT twinkled_VBD like_IN stars_NNS ._.</w:t>
      </w:r>
    </w:p>
    <w:p w14:paraId="25CC55FF" w14:textId="77777777" w:rsidR="00EB4287" w:rsidRPr="00CD6915" w:rsidRDefault="00EB4287" w:rsidP="00EB4287">
      <w:r w:rsidRPr="00CD6915">
        <w:t>We_PRP all_RB instinctively_RB drew_VBD back_RB ._.</w:t>
      </w:r>
    </w:p>
    <w:p w14:paraId="2B0BD9CD" w14:textId="77777777" w:rsidR="00EB4287" w:rsidRPr="00CD6915" w:rsidRDefault="00EB4287" w:rsidP="00EB4287">
      <w:r w:rsidRPr="00CD6915">
        <w:t>The_DT whole_JJ place_NN was_VBD becoming_VBG alive_JJ with_IN rats_NNS ._.</w:t>
      </w:r>
    </w:p>
    <w:p w14:paraId="00AF4FDD" w14:textId="77777777" w:rsidR="00EB4287" w:rsidRPr="00CD6915" w:rsidRDefault="00EB4287" w:rsidP="00EB4287">
      <w:r w:rsidRPr="00CD6915">
        <w:lastRenderedPageBreak/>
        <w:t>For_IN a_DT moment_NN or_CC two_CD we_PRP stood_VBD appalled_VBN ,_, all_DT save_VBP Lord_NNP Godalming_NNP ,_, who_WP was_VBD seemingly_RB prepared_VBN for_IN such_JJ an_DT emergency_NN ._.</w:t>
      </w:r>
    </w:p>
    <w:p w14:paraId="60978236" w14:textId="77777777" w:rsidR="00EB4287" w:rsidRPr="00CD6915" w:rsidRDefault="00EB4287" w:rsidP="00EB4287">
      <w:r w:rsidRPr="00CD6915">
        <w:t>Rushing_VBG over_RP to_TO the_DT great_JJ iron-bound_JJ oaken_NN door_NN ,_, which_WDT Dr._NNP Seward_NNP had_VBD described_VBN from_IN the_DT outside_NN ,_, and_CC which_WDT I_PRP had_VBD seen_VBN myself_PRP ,_, he_PRP turned_VBD the_DT key_NN in_IN the_DT lock_NN ,_, drew_VBD the_DT huge_JJ bolts_NNS ,_, and_CC swung_VBD the_DT door_NN open_JJ ._.</w:t>
      </w:r>
    </w:p>
    <w:p w14:paraId="2F6B42E9" w14:textId="77777777" w:rsidR="00EB4287" w:rsidRPr="00CD6915" w:rsidRDefault="00EB4287" w:rsidP="00EB4287">
      <w:r w:rsidRPr="00CD6915">
        <w:t>Then_RB ,_, taking_VBG his_PRP$ little_JJ silver_NN whistle_VBP from_IN his_PRP$ pocket_NN ,_, he_PRP blew_VBD a_DT low_JJ ,_, shrill_JJ call_NN ._.</w:t>
      </w:r>
    </w:p>
    <w:p w14:paraId="40F2BC29" w14:textId="77777777" w:rsidR="00EB4287" w:rsidRPr="00CD6915" w:rsidRDefault="00EB4287" w:rsidP="00EB4287">
      <w:r w:rsidRPr="00CD6915">
        <w:t>It_PRP was_VBD answered_VBN from_IN behind_IN Dr._NNP Seward_NNP 's_POS house_NN by_IN the_DT yelping_NN of_IN dogs_NNS ,_, and_CC after_IN about_IN a_DT minute_JJ three_CD terriers_NNS came_VBD dashing_VBG round_NN the_DT corner_NN of_IN the_DT house_NN ._.</w:t>
      </w:r>
    </w:p>
    <w:p w14:paraId="3B2950BA" w14:textId="77777777" w:rsidR="00EB4287" w:rsidRPr="00CD6915" w:rsidRDefault="00EB4287" w:rsidP="00EB4287">
      <w:r w:rsidRPr="00CD6915">
        <w:t>Unconsciously_RB we_PRP had_VBD all_DT moved_VBN towards_IN the_DT door_NN ,_, and_CC as_IN we_PRP moved_VBD I_PRP noticed_VBD that_IN the_DT dust_NN had_VBD been_VBN much_RB disturbed_VBN :_: the_DT boxes_NNS which_WDT had_VBD been_VBN taken_VBN out_RP had_VBD been_VBN brought_VBN this_DT way_NN ._.</w:t>
      </w:r>
    </w:p>
    <w:p w14:paraId="3B0AD5A0" w14:textId="77777777" w:rsidR="00EB4287" w:rsidRPr="00CD6915" w:rsidRDefault="00EB4287" w:rsidP="00EB4287">
      <w:r w:rsidRPr="00CD6915">
        <w:t>But_CC even_RB in_IN the_DT minute_NN that_WDT had_VBD elapsed_VBN the_DT number_NN of_IN the_DT rats_NNS had_VBD vastly_RB increased_VBN ._.</w:t>
      </w:r>
    </w:p>
    <w:p w14:paraId="29B21DBD" w14:textId="77777777" w:rsidR="00EB4287" w:rsidRPr="00CD6915" w:rsidRDefault="00EB4287" w:rsidP="00EB4287">
      <w:r w:rsidRPr="00CD6915">
        <w:t>They_PRP seemed_VBD to_TO swarm_VB over_IN the_DT place_NN all_DT at_IN once_RB ,_, till_IN the_DT lamplight_NN ,_, shining_VBG on_IN their_PRP$ moving_VBG dark_JJ bodies_NNS and_CC glittering_NN ,_, baleful_JJ eyes_NNS ,_, made_VBD the_DT place_NN look_NN like_IN a_DT bank_NN of_IN earth_NN set_VBN with_IN fireflies_NNS ._.</w:t>
      </w:r>
    </w:p>
    <w:p w14:paraId="312BA17F" w14:textId="77777777" w:rsidR="00EB4287" w:rsidRPr="00CD6915" w:rsidRDefault="00EB4287" w:rsidP="00EB4287">
      <w:r w:rsidRPr="00CD6915">
        <w:t>The_DT dogs_NNS dashed_VBD on_IN ,_, but_CC at_IN the_DT threshold_NN suddenly_RB stopped_VBD and_CC snarled_VBD ,_, and_CC then_RB ,_, simultaneously_RB lifting_VBG their_PRP$ noses_NNS ,_, began_VBD to_TO howl_NN in_IN most_JJS lugubrious_JJ fashion_NN ._.</w:t>
      </w:r>
    </w:p>
    <w:p w14:paraId="71DF43B3" w14:textId="77777777" w:rsidR="00EB4287" w:rsidRPr="00CD6915" w:rsidRDefault="00EB4287" w:rsidP="00EB4287">
      <w:r w:rsidRPr="00CD6915">
        <w:t>The_DT rats_NNS were_VBD multiplying_VBG in_IN thousands_NNS ,_, and_CC we_PRP moved_VBD out_RP ._.</w:t>
      </w:r>
    </w:p>
    <w:p w14:paraId="1D351D92" w14:textId="77777777" w:rsidR="00EB4287" w:rsidRPr="00CD6915" w:rsidRDefault="00EB4287" w:rsidP="00EB4287">
      <w:r w:rsidRPr="00CD6915">
        <w:t>Lord_NNP Godalming_NNP lifted_VBD one_CD of_IN the_DT dogs_NNS ,_, and_CC carrying_VBG him_PRP in_IN ,_, placed_VBD him_PRP on_IN the_DT floor_NN ._.</w:t>
      </w:r>
    </w:p>
    <w:p w14:paraId="19BC211D" w14:textId="77777777" w:rsidR="00EB4287" w:rsidRPr="00CD6915" w:rsidRDefault="00EB4287" w:rsidP="00EB4287">
      <w:r w:rsidRPr="00CD6915">
        <w:t>The_DT instant_NN his_PRP$ feet_NNS touched_VBD the_DT ground_NN he_PRP seemed_VBD to_TO recover_VB his_PRP$ courage_NN ,_, and_CC rushed_VBD at_IN his_PRP$ natural_JJ enemies_NNS ._.</w:t>
      </w:r>
    </w:p>
    <w:p w14:paraId="614F1C6A" w14:textId="77777777" w:rsidR="00EB4287" w:rsidRPr="00CD6915" w:rsidRDefault="00EB4287" w:rsidP="00EB4287">
      <w:r w:rsidRPr="00CD6915">
        <w:t>They_PRP fled_VBD before_IN him_PRP so_RB fast_RB that_IN before_IN he_PRP had_VBD shaken_VBN the_DT life_NN out_IN of_IN a_DT score_NN ,_, the_DT other_JJ dogs_NNS ,_, who_WP had_VBD by_IN now_RB been_VBN lifted_VBN in_IN the_DT same_JJ manner_NN ,_, had_VBD but_CC small_JJ prey_NN ere_VBP the_DT whole_JJ mass_NN had_VBD vanished_VBN ._.</w:t>
      </w:r>
    </w:p>
    <w:p w14:paraId="33020844" w14:textId="77777777" w:rsidR="00EB4287" w:rsidRPr="00CD6915" w:rsidRDefault="00EB4287" w:rsidP="00EB4287">
      <w:r w:rsidRPr="00CD6915">
        <w:t xml:space="preserve">With_IN their_PRP$ going_VBG it_PRP seemed_VBD as_IN if_IN some_DT evil_JJ presence_NN had_VBD departed_VBN ,_, for_IN the_DT dogs_NNS frisked_VBN about_IN and_CC barked_VBD merrily_RB as_IN they_PRP made_VBD sudden_JJ darts_NN at_IN </w:t>
      </w:r>
      <w:r w:rsidRPr="00CD6915">
        <w:lastRenderedPageBreak/>
        <w:t>their_PRP$ prostrate_JJ foes_NNS ,_, and_CC turned_VBD them_PRP over_IN and_CC over_IN and_CC tossed_VBD them_PRP in_IN the_DT air_NN with_IN vicious_JJ shakes_VBZ ._.</w:t>
      </w:r>
    </w:p>
    <w:p w14:paraId="7003F8E9" w14:textId="77777777" w:rsidR="00EB4287" w:rsidRPr="00CD6915" w:rsidRDefault="00EB4287" w:rsidP="00EB4287">
      <w:r w:rsidRPr="00CD6915">
        <w:t>We_PRP all_DT seemed_VBD to_TO find_VB our_PRP$ spirits_NNS rise_VBP ._.</w:t>
      </w:r>
    </w:p>
    <w:p w14:paraId="6370E52C" w14:textId="77777777" w:rsidR="00EB4287" w:rsidRPr="00CD6915" w:rsidRDefault="00EB4287" w:rsidP="00EB4287">
      <w:r w:rsidRPr="00CD6915">
        <w:t>Whether_IN it_PRP was_VBD the_DT purifying_NN of_IN the_DT deadly_JJ atmosphere_NN by_IN the_DT opening_NN of_IN the_DT chapel_NN door_NN ,_, or_CC the_DT relief_NN which_WDT we_PRP experienced_VBD by_IN finding_VBG ourselves_PRP in_IN the_DT open_NN I_PRP know_VBP not_RB ;_: but_CC most_RBS certainly_RB the_DT shadow_NN of_IN dread_NN seemed_VBD to_TO slip_VB from_IN us_PRP like_IN a_DT robe_NN ,_, and_CC the_DT occasion_NN of_IN our_PRP$ coming_VBG lost_VBN something_NN of_IN its_PRP$ grim_JJ significance_NN ,_, though_IN we_PRP did_VBD not_RB slacken_VB a_DT whit_NN in_IN our_PRP$ resolution_NN ._.</w:t>
      </w:r>
    </w:p>
    <w:p w14:paraId="7D14C3CA" w14:textId="77777777" w:rsidR="00EB4287" w:rsidRPr="00CD6915" w:rsidRDefault="00EB4287" w:rsidP="00EB4287">
      <w:r w:rsidRPr="00CD6915">
        <w:t>We_PRP closed_VBD the_DT outer_JJ door_NN and_CC barred_VBN and_CC locked_VBN it_PRP ,_, and_CC bringing_VBG the_DT dogs_NNS with_IN us_PRP ,_, began_VBD our_PRP$ search_NN of_IN the_DT house_NN ._.</w:t>
      </w:r>
    </w:p>
    <w:p w14:paraId="20A8116C" w14:textId="77777777" w:rsidR="00EB4287" w:rsidRPr="00CD6915" w:rsidRDefault="00EB4287" w:rsidP="00EB4287">
      <w:r w:rsidRPr="00CD6915">
        <w:t>We_PRP found_VBD nothing_NN throughout_IN except_IN dust_NN in_IN extraordinary_JJ proportions_NNS ,_, and_CC all_DT untouched_JJ save_VB for_IN my_PRP$ own_JJ footsteps_NNS when_WRB I_PRP had_VBD made_VBN my_PRP$ first_JJ visit_NN ._.</w:t>
      </w:r>
    </w:p>
    <w:p w14:paraId="6AB12B95" w14:textId="77777777" w:rsidR="00EB4287" w:rsidRPr="00CD6915" w:rsidRDefault="00EB4287" w:rsidP="00EB4287">
      <w:r w:rsidRPr="00CD6915">
        <w:t>Never_RB once_RB did_VBD the_DT dogs_NNS exhibit_VBP any_DT symptom_NN of_IN uneasiness_NN ,_, and_CC even_RB when_WRB we_PRP returned_VBD to_TO the_DT chapel_NN they_PRP frisked_VBD about_IN as_IN though_IN they_PRP had_VBD been_VBN rabbit-hunting_JJ in_IN a_DT summer_NN wood_NN ._.</w:t>
      </w:r>
    </w:p>
    <w:p w14:paraId="29E1DAAE" w14:textId="77777777" w:rsidR="00EB4287" w:rsidRPr="00CD6915" w:rsidRDefault="00EB4287" w:rsidP="00EB4287">
      <w:r w:rsidRPr="00CD6915">
        <w:t>The_DT morning_NN was_VBD quickening_VBG in_IN the_DT east_JJ when_WRB we_PRP emerged_VBD from_IN the_DT front_NN ._.</w:t>
      </w:r>
    </w:p>
    <w:p w14:paraId="588F2019" w14:textId="77777777" w:rsidR="00EB4287" w:rsidRPr="00CD6915" w:rsidRDefault="00EB4287" w:rsidP="00EB4287">
      <w:r w:rsidRPr="00CD6915">
        <w:t>Dr._NNP Van_NNP Helsing_NNP had_VBD taken_VBN the_DT key_NN of_IN the_DT hall-door_NN from_IN the_DT bunch_NN ,_, and_CC locked_VBD the_DT door_NN in_IN orthodox_JJ fashion_NN ,_, putting_VBG the_DT key_NN into_IN his_PRP$ pocket_NN when_WRB he_PRP had_VBD done_VBN ._.</w:t>
      </w:r>
    </w:p>
    <w:p w14:paraId="05CF4596" w14:textId="77777777" w:rsidR="00EB4287" w:rsidRPr="00CD6915" w:rsidRDefault="00EB4287" w:rsidP="00EB4287">
      <w:r w:rsidRPr="00CD6915">
        <w:t>``_`` So_RB far_RB ,_, ''_'' he_PRP said_VBD ,_, ``_`` our_PRP$ night_NN has_VBZ been_VBN eminently_RB successful_JJ ._.</w:t>
      </w:r>
    </w:p>
    <w:p w14:paraId="7BAD518C" w14:textId="77777777" w:rsidR="00EB4287" w:rsidRPr="00CD6915" w:rsidRDefault="00EB4287" w:rsidP="00EB4287">
      <w:r w:rsidRPr="00CD6915">
        <w:t>No_DT harm_NN has_VBZ come_VBN to_TO us_PRP such_JJ as_IN I_PRP feared_VBD might_MD be_VB and_CC yet_RB we_PRP have_VBP ascertained_VBN how_WRB many_JJ boxes_NNS are_VBP missing_VBG ._.</w:t>
      </w:r>
    </w:p>
    <w:p w14:paraId="431E61B1" w14:textId="77777777" w:rsidR="00EB4287" w:rsidRPr="00CD6915" w:rsidRDefault="00EB4287" w:rsidP="00EB4287">
      <w:r w:rsidRPr="00CD6915">
        <w:t>More_JJR than_IN all_DT do_VBP I_PRP rejoice_VB that_IN this_DT ,_, our_PRP$ first_JJ --_: and_CC perhaps_RB our_PRP$ most_RBS difficult_JJ and_CC dangerous_JJ --_: step_NN has_VBZ been_VBN accomplished_VBN without_IN the_DT bringing_VBG thereinto_NN our_PRP$ most_RBS sweet_JJ Madam_NNP Mina_NNP or_CC troubling_VBG her_PRP$ waking_NN or_CC sleeping_VBG thoughts_NNS with_IN sights_NNS and_CC sounds_NNS and_CC smells_VBZ of_IN horror_NN which_WDT she_PRP might_MD never_RB forget_VB ._.</w:t>
      </w:r>
    </w:p>
    <w:p w14:paraId="7F96AAA0" w14:textId="77777777" w:rsidR="00EB4287" w:rsidRPr="00CD6915" w:rsidRDefault="00EB4287" w:rsidP="00EB4287">
      <w:r w:rsidRPr="00CD6915">
        <w:t xml:space="preserve">One_CD lesson_NN ,_, too_RB ,_, we_PRP have_VBP learned_VBN ,_, if_IN it_PRP be_VB allowable_JJ to_TO argue_VB a_DT particulari_NN :_: that_IN the_DT brute_JJ beasts_NNS which_WDT are_VBP to_TO the_DT Count_NNP 's_POS command_NN are_VBP yet_RB themselves_PRP not_RB amenable_JJ to_TO his_PRP$ spiritual_JJ power_NN ;_: for_IN look_NN ,_, these_DT rats_NNS that_WDT would_MD come_VB to_TO his_PRP$ call_NN ,_, </w:t>
      </w:r>
      <w:r w:rsidRPr="00CD6915">
        <w:lastRenderedPageBreak/>
        <w:t>just_RB as_IN from_IN his_PRP$ castle_NN top_NN he_PRP summon_VBP the_DT wolves_NNS to_TO your_PRP$ going_NN and_CC to_TO that_DT poor_JJ mother_NN 's_POS cry_NN ,_, though_IN they_PRP come_VBP to_TO him_PRP ,_, they_PRP run_VBP pell-mell_JJ from_IN the_DT so_RB little_JJ dogs_NNS of_IN my_PRP$ friend_NN Arthur_NNP ._.</w:t>
      </w:r>
    </w:p>
    <w:p w14:paraId="521CA878" w14:textId="77777777" w:rsidR="00EB4287" w:rsidRPr="00CD6915" w:rsidRDefault="00EB4287" w:rsidP="00EB4287">
      <w:r w:rsidRPr="00CD6915">
        <w:t>We_PRP have_VBP other_JJ matters_NNS before_IN us_PRP ,_, other_JJ dangers_NNS ,_, other_JJ fears_NNS ;_: and_CC that_IN monster_NN --_: he_PRP has_VBZ not_RB used_VBN his_PRP$ power_NN over_IN the_DT brute_JJ world_NN for_IN the_DT only_JJ or_CC the_DT last_JJ time_NN to-night_NN ._.</w:t>
      </w:r>
    </w:p>
    <w:p w14:paraId="3077F69C" w14:textId="77777777" w:rsidR="00EB4287" w:rsidRPr="00CD6915" w:rsidRDefault="00EB4287" w:rsidP="00EB4287">
      <w:r w:rsidRPr="00CD6915">
        <w:t>So_RB be_VB it_PRP that_IN he_PRP has_VBZ gone_VBN elsewhere_RB ._.</w:t>
      </w:r>
    </w:p>
    <w:p w14:paraId="053C918C" w14:textId="77777777" w:rsidR="00EB4287" w:rsidRPr="00CD6915" w:rsidRDefault="00EB4287" w:rsidP="00EB4287">
      <w:r w:rsidRPr="00CD6915">
        <w:t>Good_JJ !_.</w:t>
      </w:r>
    </w:p>
    <w:p w14:paraId="7FA85749" w14:textId="77777777" w:rsidR="00EB4287" w:rsidRPr="00CD6915" w:rsidRDefault="00EB4287" w:rsidP="00EB4287">
      <w:r w:rsidRPr="00CD6915">
        <w:t>It_PRP has_VBZ given_VBN us_PRP opportunity_NN to_TO cry_VB `_`` check_NN '_'' in_IN some_DT ways_NNS in_IN this_DT chess_NN game_NN ,_, which_WDT we_PRP play_VBP for_IN the_DT stake_NN of_IN human_JJ souls_NNS ._.</w:t>
      </w:r>
    </w:p>
    <w:p w14:paraId="78298AE5" w14:textId="77777777" w:rsidR="00EB4287" w:rsidRPr="00CD6915" w:rsidRDefault="00EB4287" w:rsidP="00EB4287">
      <w:r w:rsidRPr="00CD6915">
        <w:t>And_CC now_RB let_VB us_PRP go_VB home_NN ._.</w:t>
      </w:r>
    </w:p>
    <w:p w14:paraId="6CC26B4D" w14:textId="77777777" w:rsidR="00EB4287" w:rsidRPr="00CD6915" w:rsidRDefault="00EB4287" w:rsidP="00EB4287">
      <w:r w:rsidRPr="00CD6915">
        <w:t>The_DT dawn_NN is_VBZ close_JJ at_IN hand_NN ,_, and_CC we_PRP have_VBP reason_NN to_TO be_VB content_JJ with_IN our_PRP$ first_JJ night_NN 's_POS work_NN ._.</w:t>
      </w:r>
    </w:p>
    <w:p w14:paraId="799B4967" w14:textId="77777777" w:rsidR="00EB4287" w:rsidRPr="00CD6915" w:rsidRDefault="00EB4287" w:rsidP="00EB4287">
      <w:r w:rsidRPr="00CD6915">
        <w:t>It_PRP may_MD be_VB ordained_VBN that_IN we_PRP have_VBP many_JJ nights_NNS and_CC days_NNS to_TO follow_VB ,_, if_IN full_JJ of_IN peril_NN ;_: but_CC we_PRP must_MD go_VB on_IN ,_, and_CC from_IN no_DT danger_NN shall_MD we_PRP shrink_VB ._. ''_''</w:t>
      </w:r>
    </w:p>
    <w:p w14:paraId="555BEBED" w14:textId="77777777" w:rsidR="00EB4287" w:rsidRPr="00CD6915" w:rsidRDefault="00EB4287" w:rsidP="00EB4287">
      <w:r w:rsidRPr="00CD6915">
        <w:t>The_DT house_NN was_VBD silent_JJ when_WRB we_PRP got_VBD back_RB ,_, save_VB for_IN some_DT poor_JJ creature_NN who_WP was_VBD screaming_VBG away_RB in_IN one_CD of_IN the_DT distant_JJ wards_NNS ,_, and_CC a_DT low_JJ ,_, moaning_VBG sound_NN from_IN Renfield_NNP 's_POS room_NN ._.</w:t>
      </w:r>
    </w:p>
    <w:p w14:paraId="4276D883" w14:textId="77777777" w:rsidR="00EB4287" w:rsidRPr="00CD6915" w:rsidRDefault="00EB4287" w:rsidP="00EB4287">
      <w:r w:rsidRPr="00CD6915">
        <w:t>The_DT poor_JJ wretch_NN was_VBD doubtless_JJ torturing_VBG himself_PRP ,_, after_IN the_DT manner_NN of_IN the_DT insane_JJ ,_, with_IN needless_JJ thoughts_NNS of_IN pain_NN ._.</w:t>
      </w:r>
    </w:p>
    <w:p w14:paraId="645CE544" w14:textId="77777777" w:rsidR="00EB4287" w:rsidRPr="00CD6915" w:rsidRDefault="00EB4287" w:rsidP="00EB4287">
      <w:r w:rsidRPr="00CD6915">
        <w:t>I_PRP came_VBD tiptoe_VB into_IN our_PRP$ own_JJ room_NN ,_, and_CC found_VBD Mina_NNP asleep_RB ,_, breathing_VBG so_RB softly_RB that_IN I_PRP had_VBD to_TO put_VB my_PRP$ ear_NN down_RP to_TO hear_VB it_PRP ._.</w:t>
      </w:r>
    </w:p>
    <w:p w14:paraId="5AD44D13" w14:textId="77777777" w:rsidR="00EB4287" w:rsidRPr="00CD6915" w:rsidRDefault="00EB4287" w:rsidP="00EB4287">
      <w:r w:rsidRPr="00CD6915">
        <w:t>She_PRP looks_VBZ paler_JJR than_IN usual_JJ ._.</w:t>
      </w:r>
    </w:p>
    <w:p w14:paraId="1D9DB6E8" w14:textId="77777777" w:rsidR="00EB4287" w:rsidRPr="00CD6915" w:rsidRDefault="00EB4287" w:rsidP="00EB4287">
      <w:r w:rsidRPr="00CD6915">
        <w:t>I_PRP hope_VBP the_DT meeting_NN to-night_NN has_VBZ not_RB upset_VBN her_PRP ._.</w:t>
      </w:r>
    </w:p>
    <w:p w14:paraId="467EB66D" w14:textId="77777777" w:rsidR="00EB4287" w:rsidRPr="00CD6915" w:rsidRDefault="00EB4287" w:rsidP="00EB4287">
      <w:r w:rsidRPr="00CD6915">
        <w:t>I_PRP am_VBP truly_RB thankful_JJ that_IN she_PRP is_VBZ to_TO be_VB left_VBN out_IN of_IN our_PRP$ future_JJ work_NN ,_, and_CC even_RB of_IN our_PRP$ deliberations_NNS ._.</w:t>
      </w:r>
    </w:p>
    <w:p w14:paraId="06294CC4" w14:textId="77777777" w:rsidR="00EB4287" w:rsidRPr="00CD6915" w:rsidRDefault="00EB4287" w:rsidP="00EB4287">
      <w:r w:rsidRPr="00CD6915">
        <w:t>It_PRP is_VBZ too_RB great_JJ a_DT strain_NN for_IN a_DT woman_NN to_TO bear_VB ._.</w:t>
      </w:r>
    </w:p>
    <w:p w14:paraId="7972B485" w14:textId="77777777" w:rsidR="00EB4287" w:rsidRPr="00CD6915" w:rsidRDefault="00EB4287" w:rsidP="00EB4287">
      <w:r w:rsidRPr="00CD6915">
        <w:t>I_PRP did_VBD not_RB think_VB so_RB at_IN first_JJ ,_, but_CC I_PRP know_VBP better_RB now_RB ._.</w:t>
      </w:r>
    </w:p>
    <w:p w14:paraId="408450CC" w14:textId="77777777" w:rsidR="00EB4287" w:rsidRPr="00CD6915" w:rsidRDefault="00EB4287" w:rsidP="00EB4287">
      <w:r w:rsidRPr="00CD6915">
        <w:t>Therefore_RB I_PRP am_VBP glad_JJ that_IN it_PRP is_VBZ settled_VBN ._.</w:t>
      </w:r>
    </w:p>
    <w:p w14:paraId="2F1C6CF7" w14:textId="77777777" w:rsidR="00EB4287" w:rsidRPr="00CD6915" w:rsidRDefault="00EB4287" w:rsidP="00EB4287">
      <w:r w:rsidRPr="00CD6915">
        <w:t>There_EX may_MD be_VB things_NNS which_WDT would_MD frighten_VB her_PRP to_TO hear_VB ;_: and_CC yet_RB to_TO conceal_VB them_PRP from_IN her_PRP might_MD be_VB worse_JJR than_IN to_TO tell_VB her_PRP if_IN once_RB she_PRP suspected_VBD that_IN there_EX was_VBD any_DT concealment_NN ._.</w:t>
      </w:r>
    </w:p>
    <w:p w14:paraId="708D04D0" w14:textId="77777777" w:rsidR="00EB4287" w:rsidRPr="00CD6915" w:rsidRDefault="00EB4287" w:rsidP="00EB4287">
      <w:r w:rsidRPr="00CD6915">
        <w:t xml:space="preserve">Henceforth_VB our_PRP$ work_NN is_VBZ to_TO be_VB a_DT sealed_JJ book_NN to_TO her_PRP ,_, till_IN at_IN least_JJS such_JJ time_NN as_IN we_PRP can_MD tell_VB her_PRP </w:t>
      </w:r>
      <w:r w:rsidRPr="00CD6915">
        <w:lastRenderedPageBreak/>
        <w:t>that_IN all_DT is_VBZ finished_VBN ,_, and_CC the_DT earth_NN free_JJ from_IN a_DT monster_NN of_IN the_DT nether_JJ world_NN ._.</w:t>
      </w:r>
    </w:p>
    <w:p w14:paraId="6CFE8B88" w14:textId="77777777" w:rsidR="00EB4287" w:rsidRPr="00CD6915" w:rsidRDefault="00EB4287" w:rsidP="00EB4287">
      <w:r w:rsidRPr="00CD6915">
        <w:t>I_PRP daresay_VBP it_PRP will_MD be_VB difficult_JJ to_TO begin_VB to_TO keep_VB silence_NN after_IN such_JJ confidence_NN as_IN ours_PRP ;_: but_CC I_PRP must_MD be_VB resolute_JJ ,_, and_CC to-morrow_NN I_PRP shall_MD keep_VB dark_NN over_IN to-night_NN 's_POS doings_NNS ,_, and_CC shall_MD refuse_VB to_TO speak_VB of_IN anything_NN that_WDT has_VBZ happened_VBN ._.</w:t>
      </w:r>
    </w:p>
    <w:p w14:paraId="7C3BD6DD" w14:textId="77777777" w:rsidR="00EB4287" w:rsidRPr="00CD6915" w:rsidRDefault="00EB4287" w:rsidP="00EB4287">
      <w:r w:rsidRPr="00CD6915">
        <w:t>I_PRP rest_VBP on_IN the_DT sofa_NN ,_, so_RB as_RB not_RB to_TO disturb_VB her_PRP ._.</w:t>
      </w:r>
    </w:p>
    <w:p w14:paraId="1EAEE33C" w14:textId="77777777" w:rsidR="00EB4287" w:rsidRPr="00CD6915" w:rsidRDefault="00EB4287" w:rsidP="00EB4287">
      <w:r w:rsidRPr="00CD6915">
        <w:t>1_CD October_NNP ,_, later_RB ._.</w:t>
      </w:r>
    </w:p>
    <w:p w14:paraId="36502D85" w14:textId="77777777" w:rsidR="00EB4287" w:rsidRPr="00CD6915" w:rsidRDefault="00EB4287" w:rsidP="00EB4287">
      <w:r w:rsidRPr="00CD6915">
        <w:t>--_: I_PRP suppose_VBP it_PRP was_VBD natural_JJ that_IN we_PRP should_MD have_VB all_DT overslept_VBD ourselves_PRP ,_, for_IN the_DT day_NN was_VBD a_DT busy_JJ one_CD ,_, and_CC the_DT night_NN had_VBD no_DT rest_NN at_IN all_DT ._.</w:t>
      </w:r>
    </w:p>
    <w:p w14:paraId="3CEF0E0D" w14:textId="77777777" w:rsidR="00EB4287" w:rsidRPr="00CD6915" w:rsidRDefault="00EB4287" w:rsidP="00EB4287">
      <w:r w:rsidRPr="00CD6915">
        <w:t>Even_RB Mina_NNP must_MD have_VB felt_VBD its_PRP$ exhaustion_NN ,_, for_IN though_IN I_PRP slept_VBD till_IN the_DT sun_NN was_VBD high_JJ ,_, I_PRP was_VBD awake_RB before_IN her_PRP ,_, and_CC had_VBD to_TO call_VB two_CD or_CC three_CD times_NNS before_IN she_PRP awoke_VBD ._.</w:t>
      </w:r>
    </w:p>
    <w:p w14:paraId="39FACE2F" w14:textId="77777777" w:rsidR="00EB4287" w:rsidRPr="00CD6915" w:rsidRDefault="00EB4287" w:rsidP="00EB4287">
      <w:r w:rsidRPr="00CD6915">
        <w:t>Indeed_RB ,_, she_PRP was_VBD so_RB sound_JJ asleep_RB that_IN for_IN a_DT few_JJ seconds_NNS she_PRP did_VBD not_RB recognize_VB me_PRP ,_, but_CC looked_VBD at_IN me_PRP with_IN a_DT sort_NN of_IN blank_JJ terror_NN ,_, as_IN one_CD looks_NNS who_WP has_VBZ been_VBN waked_VBN out_IN of_IN a_DT bad_JJ dream_NN ._.</w:t>
      </w:r>
    </w:p>
    <w:p w14:paraId="65C4A329" w14:textId="77777777" w:rsidR="00EB4287" w:rsidRPr="00CD6915" w:rsidRDefault="00EB4287" w:rsidP="00EB4287">
      <w:r w:rsidRPr="00CD6915">
        <w:t>She_PRP complained_VBD a_DT little_JJ of_IN being_VBG tired_VBN ,_, and_CC I_PRP let_VBD her_PRP$ rest_NN till_IN later_RB in_IN the_DT day_NN ._.</w:t>
      </w:r>
    </w:p>
    <w:p w14:paraId="43B43DAD" w14:textId="77777777" w:rsidR="00EB4287" w:rsidRPr="00CD6915" w:rsidRDefault="00EB4287" w:rsidP="00EB4287">
      <w:r w:rsidRPr="00CD6915">
        <w:t>We_PRP now_RB know_VBP of_IN twenty-one_CD boxes_NNS having_VBG been_VBN removed_VBN ,_, and_CC if_IN it_PRP be_VB that_IN several_JJ were_VBD taken_VBN in_IN any_DT of_IN these_DT removals_NNS we_PRP may_MD be_VB able_JJ to_TO trace_VB them_PRP all_DT ._.</w:t>
      </w:r>
    </w:p>
    <w:p w14:paraId="74AEF142" w14:textId="77777777" w:rsidR="00EB4287" w:rsidRPr="00CD6915" w:rsidRDefault="00EB4287" w:rsidP="00EB4287">
      <w:r w:rsidRPr="00CD6915">
        <w:t>Such_JJ will_NN ,_, of_IN course_NN ,_, immensely_RB simplify_VB our_PRP$ labour_NN ,_, and_CC the_DT sooner_RBR the_DT matter_NN is_VBZ attended_VBN to_TO the_DT better_JJR ._.</w:t>
      </w:r>
    </w:p>
    <w:p w14:paraId="766A61E4" w14:textId="77777777" w:rsidR="00EB4287" w:rsidRPr="00CD6915" w:rsidRDefault="00EB4287" w:rsidP="00EB4287">
      <w:r w:rsidRPr="00CD6915">
        <w:t>I_PRP shall_MD look_VB up_RP Thomas_NNP Snelling_NNP to-day_NN ._.</w:t>
      </w:r>
    </w:p>
    <w:p w14:paraId="6A3A5DD7" w14:textId="77777777" w:rsidR="00EB4287" w:rsidRPr="00CD6915" w:rsidRDefault="00EB4287" w:rsidP="00EB4287">
      <w:r w:rsidRPr="00CD6915">
        <w:t>Dr._NNP Seward_NNP 's_POS Diary_NNP ._.</w:t>
      </w:r>
    </w:p>
    <w:p w14:paraId="5C2EDE3D" w14:textId="77777777" w:rsidR="00EB4287" w:rsidRPr="00CD6915" w:rsidRDefault="00EB4287" w:rsidP="00EB4287">
      <w:r w:rsidRPr="00CD6915">
        <w:t>1_CD October_NNP ._.</w:t>
      </w:r>
    </w:p>
    <w:p w14:paraId="0D10C1E6" w14:textId="77777777" w:rsidR="00EB4287" w:rsidRPr="00CD6915" w:rsidRDefault="00EB4287" w:rsidP="00EB4287">
      <w:r w:rsidRPr="00CD6915">
        <w:t>--_: It_PRP was_VBD towards_IN noon_NN when_WRB I_PRP was_VBD awakened_VBN by_IN the_DT Professor_NNP walking_VBG into_IN my_PRP$ room_NN ._.</w:t>
      </w:r>
    </w:p>
    <w:p w14:paraId="56EB5212" w14:textId="77777777" w:rsidR="00EB4287" w:rsidRPr="00CD6915" w:rsidRDefault="00EB4287" w:rsidP="00EB4287">
      <w:r w:rsidRPr="00CD6915">
        <w:t>He_PRP was_VBD more_RBR jolly_JJ and_CC cheerful_JJ than_IN usual_JJ ,_, and_CC it_PRP is_VBZ quite_RB evident_JJ that_IN last_JJ night_NN 's_POS work_NN has_VBZ helped_VBN to_TO take_VB some_DT of_IN the_DT brooding_JJ weight_NN off_IN his_PRP$ mind_NN ._.</w:t>
      </w:r>
    </w:p>
    <w:p w14:paraId="1CB85B40" w14:textId="77777777" w:rsidR="00EB4287" w:rsidRPr="00CD6915" w:rsidRDefault="00EB4287" w:rsidP="00EB4287">
      <w:r w:rsidRPr="00CD6915">
        <w:t>After_IN going_VBG over_IN the_DT adventure_NN of_IN the_DT night_NN he_PRP suddenly_RB said_VBD :_: --_: ``_`` Your_PRP$ patient_NN interests_NNS me_PRP much_JJ ._.</w:t>
      </w:r>
    </w:p>
    <w:p w14:paraId="67917080" w14:textId="77777777" w:rsidR="00EB4287" w:rsidRPr="00CD6915" w:rsidRDefault="00EB4287" w:rsidP="00EB4287">
      <w:r w:rsidRPr="00CD6915">
        <w:t>May_MD it_PRP be_VB that_IN with_IN you_PRP I_PRP visit_VBP him_PRP this_DT morning_NN ?_.</w:t>
      </w:r>
    </w:p>
    <w:p w14:paraId="5195DEED" w14:textId="77777777" w:rsidR="00EB4287" w:rsidRPr="00CD6915" w:rsidRDefault="00EB4287" w:rsidP="00EB4287">
      <w:r w:rsidRPr="00CD6915">
        <w:t>Or_CC if_IN that_IN you_PRP are_VBP too_RB occupy_VB ,_, I_PRP can_MD go_VB alone_RB if_IN it_PRP may_MD be_VB ._.</w:t>
      </w:r>
    </w:p>
    <w:p w14:paraId="7D9610AC" w14:textId="77777777" w:rsidR="00EB4287" w:rsidRPr="00CD6915" w:rsidRDefault="00EB4287" w:rsidP="00EB4287">
      <w:r w:rsidRPr="00CD6915">
        <w:lastRenderedPageBreak/>
        <w:t>It_PRP is_VBZ a_DT new_JJ experience_NN to_TO me_PRP to_TO find_VB a_DT lunatic_JJ who_WP talk_VBP philosophy_NN ,_, and_CC reason_NN so_RB sound_JJ ._. ''_''</w:t>
      </w:r>
    </w:p>
    <w:p w14:paraId="010A89E1" w14:textId="77777777" w:rsidR="00EB4287" w:rsidRPr="00CD6915" w:rsidRDefault="00EB4287" w:rsidP="00EB4287">
      <w:r w:rsidRPr="00CD6915">
        <w:t>I_PRP had_VBD some_DT work_NN to_TO do_VB which_WDT pressed_VBD ,_, so_IN I_PRP told_VBD him_PRP that_IN if_IN he_PRP would_MD go_VB alone_RB I_PRP would_MD be_VB glad_JJ ,_, as_IN then_RB I_PRP should_MD not_RB have_VB to_TO keep_VB him_PRP waiting_VBG ;_: so_IN I_PRP called_VBD an_DT attendant_NN and_CC gave_VBD him_PRP the_DT necessary_JJ instructions_NNS ._.</w:t>
      </w:r>
    </w:p>
    <w:p w14:paraId="0C5825BA" w14:textId="77777777" w:rsidR="00EB4287" w:rsidRPr="00CD6915" w:rsidRDefault="00EB4287" w:rsidP="00EB4287">
      <w:r w:rsidRPr="00CD6915">
        <w:t>Before_IN the_DT Professor_NNP left_VBD the_DT room_NN I_PRP cautioned_VBD him_PRP against_IN getting_VBG any_DT false_JJ impression_NN from_IN my_PRP$ patient_NN ._.</w:t>
      </w:r>
    </w:p>
    <w:p w14:paraId="2CAC11C3" w14:textId="77777777" w:rsidR="00EB4287" w:rsidRPr="00CD6915" w:rsidRDefault="00EB4287" w:rsidP="00EB4287">
      <w:r w:rsidRPr="00CD6915">
        <w:t>``_`` But_CC ,_, ''_'' he_PRP answered_VBD ,_, ``_`` I_PRP want_VBP him_PRP to_TO talk_VB of_IN himself_PRP and_CC of_IN his_PRP$ delusion_NN as_IN to_TO consuming_VBG live_JJ things_NNS ._.</w:t>
      </w:r>
    </w:p>
    <w:p w14:paraId="603225DD" w14:textId="77777777" w:rsidR="00EB4287" w:rsidRPr="00CD6915" w:rsidRDefault="00EB4287" w:rsidP="00EB4287">
      <w:r w:rsidRPr="00CD6915">
        <w:t>He_PRP said_VBD to_TO Madam_NNP Mina_NNP ,_, as_IN I_PRP see_VBP in_IN your_PRP$ diary_NN of_IN yesterday_NN ,_, that_IN he_PRP had_VBD once_RB had_VBN such_JJ a_DT belief_NN ._.</w:t>
      </w:r>
    </w:p>
    <w:p w14:paraId="7EE3846F" w14:textId="77777777" w:rsidR="00EB4287" w:rsidRPr="00CD6915" w:rsidRDefault="00EB4287" w:rsidP="00EB4287">
      <w:r w:rsidRPr="00CD6915">
        <w:t>Why_WRB do_VBP you_PRP smile_VB ,_, friend_NN John_NNP ?_. ''_''</w:t>
      </w:r>
    </w:p>
    <w:p w14:paraId="795C831E" w14:textId="77777777" w:rsidR="00EB4287" w:rsidRPr="00CD6915" w:rsidRDefault="00EB4287" w:rsidP="00EB4287">
      <w:r w:rsidRPr="00CD6915">
        <w:t>``_`` Excuse_VB me_PRP ,_, ''_'' I_PRP said_VBD ,_, ``_`` but_CC the_DT answer_NN is_VBZ here_RB ._. ''_''</w:t>
      </w:r>
    </w:p>
    <w:p w14:paraId="6D1F0C35" w14:textId="77777777" w:rsidR="00EB4287" w:rsidRPr="00CD6915" w:rsidRDefault="00EB4287" w:rsidP="00EB4287">
      <w:r w:rsidRPr="00CD6915">
        <w:t>I_PRP laid_VBD my_PRP$ hand_NN on_IN the_DT type-written_JJ matter_NN ._.</w:t>
      </w:r>
    </w:p>
    <w:p w14:paraId="5B244643" w14:textId="77777777" w:rsidR="00EB4287" w:rsidRPr="00CD6915" w:rsidRDefault="00EB4287" w:rsidP="00EB4287">
      <w:r w:rsidRPr="00CD6915">
        <w:t>``_`` When_WRB our_PRP$ sane_NN and_CC learned_VBD lunatic_JJ made_VBD that_DT very_JJ statement_NN of_IN how_WRB he_PRP used_VBD to_TO consume_VB life_NN ,_, his_PRP$ mouth_NN was_VBD actually_RB nauseous_JJ with_IN the_DT flies_NNS and_CC spiders_NNS which_WDT he_PRP had_VBD eaten_VBN just_RB before_IN Mrs._NNP Harker_NNP entered_VBD the_DT room_NN ._. ''_''</w:t>
      </w:r>
    </w:p>
    <w:p w14:paraId="19A85FAB" w14:textId="77777777" w:rsidR="00EB4287" w:rsidRPr="00CD6915" w:rsidRDefault="00EB4287" w:rsidP="00EB4287">
      <w:r w:rsidRPr="00CD6915">
        <w:t>Van_NNP Helsing_NNP smiled_VBD in_IN turn_NN ._.</w:t>
      </w:r>
    </w:p>
    <w:p w14:paraId="6B6AE91A" w14:textId="77777777" w:rsidR="00EB4287" w:rsidRPr="00CD6915" w:rsidRDefault="00EB4287" w:rsidP="00EB4287">
      <w:r w:rsidRPr="00CD6915">
        <w:t>``_`` Good_JJ !_. ''_''</w:t>
      </w:r>
    </w:p>
    <w:p w14:paraId="7F7D7D4F" w14:textId="77777777" w:rsidR="00EB4287" w:rsidRPr="00CD6915" w:rsidRDefault="00EB4287" w:rsidP="00EB4287">
      <w:r w:rsidRPr="00CD6915">
        <w:t>he_PRP said_VBD ._.</w:t>
      </w:r>
    </w:p>
    <w:p w14:paraId="0C3D2B13" w14:textId="77777777" w:rsidR="00EB4287" w:rsidRPr="00CD6915" w:rsidRDefault="00EB4287" w:rsidP="00EB4287">
      <w:r w:rsidRPr="00CD6915">
        <w:t>``_`` Your_PRP$ memory_NN is_VBZ true_JJ ,_, friend_NN John_NNP ._.</w:t>
      </w:r>
    </w:p>
    <w:p w14:paraId="21AA369F" w14:textId="77777777" w:rsidR="00EB4287" w:rsidRPr="00CD6915" w:rsidRDefault="00EB4287" w:rsidP="00EB4287">
      <w:r w:rsidRPr="00CD6915">
        <w:t>I_PRP should_MD have_VB remembered_VBN ._.</w:t>
      </w:r>
    </w:p>
    <w:p w14:paraId="19FE2684" w14:textId="77777777" w:rsidR="00EB4287" w:rsidRPr="00CD6915" w:rsidRDefault="00EB4287" w:rsidP="00EB4287">
      <w:r w:rsidRPr="00CD6915">
        <w:t>And_CC yet_RB it_PRP is_VBZ this_DT very_JJ obliquity_NN of_IN thought_NN and_CC memory_NN which_WDT makes_VBZ mental_JJ disease_NN such_PDT a_DT fascinating_JJ study_NN ._.</w:t>
      </w:r>
    </w:p>
    <w:p w14:paraId="461844A2" w14:textId="77777777" w:rsidR="00EB4287" w:rsidRPr="00CD6915" w:rsidRDefault="00EB4287" w:rsidP="00EB4287">
      <w:r w:rsidRPr="00CD6915">
        <w:t>Perhaps_RB I_PRP may_MD gain_VB more_JJR knowledge_NN out_IN of_IN the_DT folly_NN of_IN this_DT madman_NN than_IN I_PRP shall_MD from_IN the_DT teaching_NN of_IN the_DT most_RBS wise_JJ ._.</w:t>
      </w:r>
    </w:p>
    <w:p w14:paraId="2C0DDAE9" w14:textId="77777777" w:rsidR="00EB4287" w:rsidRPr="00CD6915" w:rsidRDefault="00EB4287" w:rsidP="00EB4287">
      <w:r w:rsidRPr="00CD6915">
        <w:t>Who_WP knows_VBZ ?_. ''_''</w:t>
      </w:r>
    </w:p>
    <w:p w14:paraId="2A93F13D" w14:textId="77777777" w:rsidR="00EB4287" w:rsidRPr="00CD6915" w:rsidRDefault="00EB4287" w:rsidP="00EB4287">
      <w:r w:rsidRPr="00CD6915">
        <w:t>I_PRP went_VBD on_RP with_IN my_PRP$ work_NN ,_, and_CC before_RB long_RB was_VBD through_IN that_DT in_IN hand_NN ._.</w:t>
      </w:r>
    </w:p>
    <w:p w14:paraId="089A8DC6" w14:textId="77777777" w:rsidR="00EB4287" w:rsidRPr="00CD6915" w:rsidRDefault="00EB4287" w:rsidP="00EB4287">
      <w:r w:rsidRPr="00CD6915">
        <w:t>It_PRP seemed_VBD that_IN the_DT time_NN had_VBD been_VBN very_RB short_JJ indeed_RB ,_, but_CC there_EX was_VBD Van_NNP Helsing_NNP back_RB in_IN the_DT study_NN ._.</w:t>
      </w:r>
    </w:p>
    <w:p w14:paraId="2C3DABE3" w14:textId="77777777" w:rsidR="00EB4287" w:rsidRPr="00CD6915" w:rsidRDefault="00EB4287" w:rsidP="00EB4287">
      <w:r w:rsidRPr="00CD6915">
        <w:t>``_`` Do_VBP I_PRP interrupt_VB ?_. ''_''</w:t>
      </w:r>
    </w:p>
    <w:p w14:paraId="54F7FDD4" w14:textId="77777777" w:rsidR="00EB4287" w:rsidRPr="00CD6915" w:rsidRDefault="00EB4287" w:rsidP="00EB4287">
      <w:r w:rsidRPr="00CD6915">
        <w:t>he_PRP asked_VBD politely_RB as_IN he_PRP stood_VBD at_IN the_DT door_NN ._.</w:t>
      </w:r>
    </w:p>
    <w:p w14:paraId="48D18A1A" w14:textId="77777777" w:rsidR="00EB4287" w:rsidRPr="00CD6915" w:rsidRDefault="00EB4287" w:rsidP="00EB4287">
      <w:r w:rsidRPr="00CD6915">
        <w:t>``_`` Not_RB at_IN all_DT ,_, ''_'' I_PRP answered_VBD ._.</w:t>
      </w:r>
    </w:p>
    <w:p w14:paraId="29ABEA5A" w14:textId="77777777" w:rsidR="00EB4287" w:rsidRPr="00CD6915" w:rsidRDefault="00EB4287" w:rsidP="00EB4287">
      <w:r w:rsidRPr="00CD6915">
        <w:lastRenderedPageBreak/>
        <w:t>``_`` Come_VB in_IN ._.</w:t>
      </w:r>
    </w:p>
    <w:p w14:paraId="434A4F8B" w14:textId="77777777" w:rsidR="00EB4287" w:rsidRPr="00CD6915" w:rsidRDefault="00EB4287" w:rsidP="00EB4287">
      <w:r w:rsidRPr="00CD6915">
        <w:t>My_PRP$ work_NN is_VBZ finished_VBN ,_, and_CC I_PRP am_VBP free_JJ ._.</w:t>
      </w:r>
    </w:p>
    <w:p w14:paraId="14DA60F7" w14:textId="77777777" w:rsidR="00EB4287" w:rsidRPr="00CD6915" w:rsidRDefault="00EB4287" w:rsidP="00EB4287">
      <w:r w:rsidRPr="00CD6915">
        <w:t>I_PRP can_MD go_VB with_IN you_PRP now_RB ,_, if_IN you_PRP like_VBP ._.</w:t>
      </w:r>
    </w:p>
    <w:p w14:paraId="18C69290" w14:textId="77777777" w:rsidR="00EB4287" w:rsidRPr="00CD6915" w:rsidRDefault="00EB4287" w:rsidP="00EB4287">
      <w:r w:rsidRPr="00CD6915">
        <w:t>``_`` It_PRP is_VBZ needless_JJ ;_: I_PRP have_VBP seen_VBN him_PRP !_. ''_''</w:t>
      </w:r>
    </w:p>
    <w:p w14:paraId="14F165F2" w14:textId="77777777" w:rsidR="00EB4287" w:rsidRPr="00CD6915" w:rsidRDefault="00EB4287" w:rsidP="00EB4287">
      <w:r w:rsidRPr="00CD6915">
        <w:t>``_`` Well_NNP ?_. ''_''</w:t>
      </w:r>
    </w:p>
    <w:p w14:paraId="0BE0C145" w14:textId="77777777" w:rsidR="00EB4287" w:rsidRPr="00CD6915" w:rsidRDefault="00EB4287" w:rsidP="00EB4287">
      <w:r w:rsidRPr="00CD6915">
        <w:t>``_`` I_PRP fear_VBP that_IN he_PRP does_VBZ not_RB appraise_VB me_PRP at_IN much_RB ._.</w:t>
      </w:r>
    </w:p>
    <w:p w14:paraId="48632B10" w14:textId="77777777" w:rsidR="00EB4287" w:rsidRPr="00CD6915" w:rsidRDefault="00EB4287" w:rsidP="00EB4287">
      <w:r w:rsidRPr="00CD6915">
        <w:t>Our_PRP$ interview_NN was_VBD short_JJ ._.</w:t>
      </w:r>
    </w:p>
    <w:p w14:paraId="1F77EB18" w14:textId="77777777" w:rsidR="00EB4287" w:rsidRPr="00CD6915" w:rsidRDefault="00EB4287" w:rsidP="00EB4287">
      <w:r w:rsidRPr="00CD6915">
        <w:t>When_WRB I_PRP entered_VBD his_PRP$ room_NN he_PRP was_VBD sitting_VBG on_IN a_DT stool_NN in_IN the_DT centre_NN ,_, with_IN his_PRP$ elbows_NNS on_IN his_PRP$ knees_NNS ,_, and_CC his_PRP$ face_NN was_VBD the_DT picture_NN of_IN sullen_JJ discontent_NN ._.</w:t>
      </w:r>
    </w:p>
    <w:p w14:paraId="5682A8DF" w14:textId="77777777" w:rsidR="00EB4287" w:rsidRPr="00CD6915" w:rsidRDefault="00EB4287" w:rsidP="00EB4287">
      <w:r w:rsidRPr="00CD6915">
        <w:t>I_PRP spoke_VBD to_TO him_PRP as_RB cheerfully_RB as_IN I_PRP could_MD ,_, and_CC with_IN such_PDT a_DT measure_NN of_IN respect_NN as_IN I_PRP could_MD assume_VB ._.</w:t>
      </w:r>
    </w:p>
    <w:p w14:paraId="6D9552D8" w14:textId="77777777" w:rsidR="00EB4287" w:rsidRPr="00CD6915" w:rsidRDefault="00EB4287" w:rsidP="00EB4287">
      <w:r w:rsidRPr="00CD6915">
        <w:t>He_PRP made_VBD no_DT reply_NN whatever_WDT ._.</w:t>
      </w:r>
    </w:p>
    <w:p w14:paraId="14980E86" w14:textId="77777777" w:rsidR="00EB4287" w:rsidRPr="00CD6915" w:rsidRDefault="00EB4287" w:rsidP="00EB4287">
      <w:r w:rsidRPr="00CD6915">
        <w:t>``_`` Do_VBP n't_RB you_PRP know_VB me_PRP ?_. ''_''</w:t>
      </w:r>
    </w:p>
    <w:p w14:paraId="2871ED71" w14:textId="77777777" w:rsidR="00EB4287" w:rsidRPr="00CD6915" w:rsidRDefault="00EB4287" w:rsidP="00EB4287">
      <w:r w:rsidRPr="00CD6915">
        <w:t>I_PRP asked_VBD ._.</w:t>
      </w:r>
    </w:p>
    <w:p w14:paraId="35AEDBD2" w14:textId="77777777" w:rsidR="00EB4287" w:rsidRPr="00CD6915" w:rsidRDefault="00EB4287" w:rsidP="00EB4287">
      <w:r w:rsidRPr="00CD6915">
        <w:t>His_PRP$ answer_NN was_VBD not_RB reassuring_JJ :_: ``_`` I_PRP know_VBP you_PRP well_RB enough_RB ;_: you_PRP are_VBP the_DT old_JJ fool_NN Van_NNP Helsing_NNP ._.</w:t>
      </w:r>
    </w:p>
    <w:p w14:paraId="1033E3FB" w14:textId="77777777" w:rsidR="00EB4287" w:rsidRPr="00CD6915" w:rsidRDefault="00EB4287" w:rsidP="00EB4287">
      <w:r w:rsidRPr="00CD6915">
        <w:t>I_PRP wish_VBP you_PRP would_MD take_VB yourself_PRP and_CC your_PRP$ idiotic_JJ brain_NN theories_NNS somewhere_RB else_RB ._.</w:t>
      </w:r>
    </w:p>
    <w:p w14:paraId="31BDBBBF" w14:textId="77777777" w:rsidR="00EB4287" w:rsidRPr="00CD6915" w:rsidRDefault="00EB4287" w:rsidP="00EB4287">
      <w:r w:rsidRPr="00CD6915">
        <w:t>Damn_VB all_DT thick-headed_JJ Dutchmen_NNP !_. ''_''</w:t>
      </w:r>
    </w:p>
    <w:p w14:paraId="56D864A1" w14:textId="77777777" w:rsidR="00EB4287" w:rsidRPr="00CD6915" w:rsidRDefault="00EB4287" w:rsidP="00EB4287">
      <w:r w:rsidRPr="00CD6915">
        <w:t>Not_RB a_DT word_NN more_RBR would_MD he_PRP say_VB ,_, but_CC sat_VBD in_IN his_PRP$ implacable_JJ sullenness_NN as_IN indifferent_JJ to_TO me_PRP as_IN though_IN I_PRP had_VBD not_RB been_VBN in_IN the_DT room_NN at_IN all_DT ._.</w:t>
      </w:r>
    </w:p>
    <w:p w14:paraId="469950F3" w14:textId="77777777" w:rsidR="00EB4287" w:rsidRPr="00CD6915" w:rsidRDefault="00EB4287" w:rsidP="00EB4287">
      <w:r w:rsidRPr="00CD6915">
        <w:t>Thus_RB departed_VBN for_IN this_DT time_NN my_PRP$ chance_NN of_IN much_JJ learning_NN from_IN this_DT so_RB clever_JJ lunatic_JJ ;_: so_IN I_PRP shall_MD go_VB ,_, if_IN I_PRP may_MD ,_, and_CC cheer_VB myself_PRP with_IN a_DT few_JJ happy_JJ words_NNS with_IN that_DT sweet_JJ soul_NN Madam_NNP Mina_NNP ._.</w:t>
      </w:r>
    </w:p>
    <w:p w14:paraId="02C359AA" w14:textId="77777777" w:rsidR="00EB4287" w:rsidRPr="00CD6915" w:rsidRDefault="00EB4287" w:rsidP="00EB4287">
      <w:r w:rsidRPr="00CD6915">
        <w:t>Friend_NN John_NNP ,_, it_PRP does_VBZ rejoice_VB me_PRP unspeakable_JJ that_IN she_PRP is_VBZ no_DT more_JJR to_TO be_VB pained_JJ ,_, no_DT more_JJR to_TO be_VB worried_VBN with_IN our_PRP$ terrible_JJ things_NNS ._.</w:t>
      </w:r>
    </w:p>
    <w:p w14:paraId="1B538B01" w14:textId="77777777" w:rsidR="00EB4287" w:rsidRPr="00CD6915" w:rsidRDefault="00EB4287" w:rsidP="00EB4287">
      <w:r w:rsidRPr="00CD6915">
        <w:t>Though_IN we_PRP shall_MD much_RB miss_VB her_PRP$ help_NN ,_, it_PRP is_VBZ better_RB so_RB ._. ''_''</w:t>
      </w:r>
    </w:p>
    <w:p w14:paraId="6F085A56" w14:textId="77777777" w:rsidR="00EB4287" w:rsidRPr="00CD6915" w:rsidRDefault="00EB4287" w:rsidP="00EB4287">
      <w:r w:rsidRPr="00CD6915">
        <w:t>``_`` I_PRP agree_VBP with_IN you_PRP with_IN all_DT my_PRP$ heart_NN ,_, ''_'' I_PRP answered_VBD earnestly_RB ,_, for_IN I_PRP did_VBD not_RB want_VB him_PRP to_TO weaken_VB in_IN this_DT matter_NN ._.</w:t>
      </w:r>
    </w:p>
    <w:p w14:paraId="2E7E9632" w14:textId="77777777" w:rsidR="00EB4287" w:rsidRPr="00CD6915" w:rsidRDefault="00EB4287" w:rsidP="00EB4287">
      <w:r w:rsidRPr="00CD6915">
        <w:t>``_`` Mrs._NNP Harker_NNP is_VBZ better_JJR out_IN of_IN it_PRP ._.</w:t>
      </w:r>
    </w:p>
    <w:p w14:paraId="4954C6DE" w14:textId="77777777" w:rsidR="00EB4287" w:rsidRPr="00CD6915" w:rsidRDefault="00EB4287" w:rsidP="00EB4287">
      <w:r w:rsidRPr="00CD6915">
        <w:t>Things_NNS are_VBP quite_RB bad_JJ enough_RB for_IN us_PRP ,_, all_DT men_NNS of_IN the_DT world_NN ,_, and_CC who_WP have_VBP been_VBN in_IN many_JJ tight_JJ places_NNS in_IN our_PRP$ time_NN ;_: but_CC it_PRP is_VBZ no_DT place_NN for_IN a_DT woman_NN ,_, and_CC if_IN she_PRP had_VBD remained_VBN in_IN touch_NN with_IN the_DT affair_NN ,_, it_PRP would_MD in_IN time_NN infallibly_RB have_VBP wrecked_VBN her_PRP ._. ''_''</w:t>
      </w:r>
    </w:p>
    <w:p w14:paraId="545E1028" w14:textId="77777777" w:rsidR="00EB4287" w:rsidRPr="00CD6915" w:rsidRDefault="00EB4287" w:rsidP="00EB4287">
      <w:r w:rsidRPr="00CD6915">
        <w:lastRenderedPageBreak/>
        <w:t>So_IN Van_NNP Helsing_NNP has_VBZ gone_VBN to_TO confer_VB with_IN Mrs._NNP Harker_NNP and_CC Harker_NNP ;_: Quincey_NNP and_CC Art_NNP are_VBP all_DT out_RB following_VBG up_RP the_DT clues_NNS as_IN to_TO the_DT earth-boxes_NNS ._.</w:t>
      </w:r>
    </w:p>
    <w:p w14:paraId="379EC2BF" w14:textId="77777777" w:rsidR="00EB4287" w:rsidRPr="00CD6915" w:rsidRDefault="00EB4287" w:rsidP="00EB4287">
      <w:r w:rsidRPr="00CD6915">
        <w:t>I_PRP shall_MD finish_VB my_PRP$ round_NN of_IN work_NN and_CC we_PRP shall_MD meet_VB to-night_JJ ._.</w:t>
      </w:r>
    </w:p>
    <w:p w14:paraId="60A1E8A9" w14:textId="77777777" w:rsidR="00EB4287" w:rsidRPr="00CD6915" w:rsidRDefault="00EB4287" w:rsidP="00EB4287">
      <w:r w:rsidRPr="00CD6915">
        <w:t>Mina_NNP Harker_NNP 's_POS Journal_NNP ._.</w:t>
      </w:r>
    </w:p>
    <w:p w14:paraId="3E677BFA" w14:textId="77777777" w:rsidR="00EB4287" w:rsidRPr="00CD6915" w:rsidRDefault="00EB4287" w:rsidP="00EB4287">
      <w:r w:rsidRPr="00CD6915">
        <w:t>1_CD October_NNP ._.</w:t>
      </w:r>
    </w:p>
    <w:p w14:paraId="230C04D5" w14:textId="77777777" w:rsidR="00EB4287" w:rsidRPr="00CD6915" w:rsidRDefault="00EB4287" w:rsidP="00EB4287">
      <w:r w:rsidRPr="00CD6915">
        <w:t>--_: It_PRP is_VBZ strange_JJ to_TO me_PRP to_TO be_VB kept_VBN in_IN the_DT dark_NN as_IN I_PRP am_VBP to-day_JJ ;_: after_IN Jonathan_NNP 's_POS full_JJ confidence_NN for_IN so_RB many_JJ years_NNS ,_, to_TO see_VB him_PRP manifestly_RB avoid_VBP certain_JJ matters_NNS ,_, and_CC those_DT the_DT most_RBS vital_JJ of_IN all_DT ._.</w:t>
      </w:r>
    </w:p>
    <w:p w14:paraId="1F221F25" w14:textId="77777777" w:rsidR="00EB4287" w:rsidRPr="00CD6915" w:rsidRDefault="00EB4287" w:rsidP="00EB4287">
      <w:r w:rsidRPr="00CD6915">
        <w:t>This_DT morning_NN I_PRP slept_VBD late_RB after_IN the_DT fatigues_NNS of_IN yesterday_NN ,_, and_CC though_IN Jonathan_NNP was_VBD late_RB too_RB ,_, he_PRP was_VBD the_DT earlier_JJR ._.</w:t>
      </w:r>
    </w:p>
    <w:p w14:paraId="7B119805" w14:textId="77777777" w:rsidR="00EB4287" w:rsidRPr="00CD6915" w:rsidRDefault="00EB4287" w:rsidP="00EB4287">
      <w:r w:rsidRPr="00CD6915">
        <w:t>He_PRP spoke_VBD to_TO me_PRP before_IN he_PRP went_VBD out_RP ,_, never_RB more_RBR sweetly_RB or_CC tenderly_RB ,_, but_CC he_PRP never_RB mentioned_VBD a_DT word_NN of_IN what_WP had_VBD happened_VBN in_IN the_DT visit_NN to_TO the_DT Count_NNP 's_POS house_NN ._.</w:t>
      </w:r>
    </w:p>
    <w:p w14:paraId="6D01DFE4" w14:textId="77777777" w:rsidR="00EB4287" w:rsidRPr="00CD6915" w:rsidRDefault="00EB4287" w:rsidP="00EB4287">
      <w:r w:rsidRPr="00CD6915">
        <w:t>And_CC yet_RB he_PRP must_MD have_VB known_VBN how_WRB terribly_RB anxious_JJ I_PRP was_VBD ._.</w:t>
      </w:r>
    </w:p>
    <w:p w14:paraId="7BF71334" w14:textId="77777777" w:rsidR="00EB4287" w:rsidRPr="00CD6915" w:rsidRDefault="00EB4287" w:rsidP="00EB4287">
      <w:r w:rsidRPr="00CD6915">
        <w:t>Poor_NNP dear_RB fellow_JJ !_.</w:t>
      </w:r>
    </w:p>
    <w:p w14:paraId="50A8A8F3" w14:textId="77777777" w:rsidR="00EB4287" w:rsidRPr="00CD6915" w:rsidRDefault="00EB4287" w:rsidP="00EB4287">
      <w:r w:rsidRPr="00CD6915">
        <w:t>I_PRP suppose_VBP it_PRP must_MD have_VB distressed_JJ him_PRP even_RB more_RBR than_IN it_PRP did_VBD me_PRP ._.</w:t>
      </w:r>
    </w:p>
    <w:p w14:paraId="7166643E" w14:textId="77777777" w:rsidR="00EB4287" w:rsidRPr="00CD6915" w:rsidRDefault="00EB4287" w:rsidP="00EB4287">
      <w:r w:rsidRPr="00CD6915">
        <w:t>They_PRP all_DT agreed_VBD that_IN it_PRP was_VBD best_JJS that_IN I_PRP should_MD not_RB be_VB drawn_VBN further_RBR into_IN this_DT awful_JJ work_NN ,_, and_CC I_PRP acquiesced_VBD ._.</w:t>
      </w:r>
    </w:p>
    <w:p w14:paraId="002082EE" w14:textId="77777777" w:rsidR="00EB4287" w:rsidRPr="00CD6915" w:rsidRDefault="00EB4287" w:rsidP="00EB4287">
      <w:r w:rsidRPr="00CD6915">
        <w:t>But_CC to_TO think_VB that_IN he_PRP keeps_VBZ anything_NN from_IN me_PRP !_.</w:t>
      </w:r>
    </w:p>
    <w:p w14:paraId="7A4BA738" w14:textId="77777777" w:rsidR="00EB4287" w:rsidRPr="00CD6915" w:rsidRDefault="00EB4287" w:rsidP="00EB4287">
      <w:r w:rsidRPr="00CD6915">
        <w:t>And_CC now_RB I_PRP am_VBP crying_VBG like_IN a_DT silly_JJ fool_NN ,_, when_WRB I_PRP know_VBP it_PRP comes_VBZ from_IN my_PRP$ husband_NN 's_POS great_JJ love_NN and_CC from_IN the_DT good_JJ ,_, good_JJ wishes_NNS of_IN those_DT other_JJ strong_JJ men_NNS ._.</w:t>
      </w:r>
    </w:p>
    <w:p w14:paraId="435B097A" w14:textId="77777777" w:rsidR="00EB4287" w:rsidRPr="00CD6915" w:rsidRDefault="00EB4287" w:rsidP="00EB4287">
      <w:r w:rsidRPr="00CD6915">
        <w:t>That_DT has_VBZ done_VBN me_PRP good_JJ ._.</w:t>
      </w:r>
    </w:p>
    <w:p w14:paraId="16877865" w14:textId="77777777" w:rsidR="00EB4287" w:rsidRPr="00CD6915" w:rsidRDefault="00EB4287" w:rsidP="00EB4287">
      <w:r w:rsidRPr="00CD6915">
        <w:t>Well_UH ,_, some_DT day_NN Jonathan_NNP will_MD tell_VB me_PRP all_DT ;_: and_CC lest_IN it_PRP should_MD ever_RB be_VB that_IN he_PRP should_MD think_VB for_IN a_DT moment_NN that_IN I_PRP kept_VBD anything_NN from_IN him_PRP ,_, I_PRP still_RB keep_VB my_PRP$ journal_NN as_IN usual_JJ ._.</w:t>
      </w:r>
    </w:p>
    <w:p w14:paraId="662283D2" w14:textId="77777777" w:rsidR="00EB4287" w:rsidRPr="00CD6915" w:rsidRDefault="00EB4287" w:rsidP="00EB4287">
      <w:r w:rsidRPr="00CD6915">
        <w:t>Then_RB if_IN he_PRP has_VBZ feared_VBN of_IN my_PRP$ trust_NN I_PRP shall_MD show_VB it_PRP to_TO him_PRP ,_, with_IN every_DT thought_NN of_IN my_PRP$ heart_NN put_VBD down_RP for_IN his_PRP$ dear_RB eyes_VBZ to_TO read_VB ._.</w:t>
      </w:r>
    </w:p>
    <w:p w14:paraId="5527F3EB" w14:textId="77777777" w:rsidR="00EB4287" w:rsidRPr="00CD6915" w:rsidRDefault="00EB4287" w:rsidP="00EB4287">
      <w:r w:rsidRPr="00CD6915">
        <w:t>I_PRP feel_VBP strangely_RB sad_JJ and_CC low-spirited_JJ to-day_NN ._.</w:t>
      </w:r>
    </w:p>
    <w:p w14:paraId="78C55609" w14:textId="77777777" w:rsidR="00EB4287" w:rsidRPr="00CD6915" w:rsidRDefault="00EB4287" w:rsidP="00EB4287">
      <w:r w:rsidRPr="00CD6915">
        <w:t>I_PRP suppose_VBP it_PRP is_VBZ the_DT reaction_NN from_IN the_DT terrible_JJ excitement_NN ._.</w:t>
      </w:r>
    </w:p>
    <w:p w14:paraId="4582850A" w14:textId="77777777" w:rsidR="00EB4287" w:rsidRPr="00CD6915" w:rsidRDefault="00EB4287" w:rsidP="00EB4287">
      <w:r w:rsidRPr="00CD6915">
        <w:t>Last_JJ night_NN I_PRP went_VBD to_TO bed_NN when_WRB the_DT men_NNS had_VBD gone_VBN ,_, simply_RB because_IN they_PRP told_VBD me_PRP to_TO ._.</w:t>
      </w:r>
    </w:p>
    <w:p w14:paraId="3B36AE85" w14:textId="77777777" w:rsidR="00EB4287" w:rsidRPr="00CD6915" w:rsidRDefault="00EB4287" w:rsidP="00EB4287">
      <w:r w:rsidRPr="00CD6915">
        <w:lastRenderedPageBreak/>
        <w:t>I_PRP did_VBD n't_RB feel_VB sleepy_JJ ,_, and_CC I_PRP did_VBD feel_VB full_JJ of_IN devouring_VBG anxiety_NN ._.</w:t>
      </w:r>
    </w:p>
    <w:p w14:paraId="3BD1EEA5" w14:textId="77777777" w:rsidR="00EB4287" w:rsidRPr="00CD6915" w:rsidRDefault="00EB4287" w:rsidP="00EB4287">
      <w:r w:rsidRPr="00CD6915">
        <w:t>I_PRP kept_VBD thinking_VBG over_IN everything_NN that_WDT has_VBZ been_VBN ever_RB since_IN Jonathan_NNP came_VBD to_TO see_VB me_PRP in_IN London_NNP ,_, and_CC it_PRP all_DT seems_VBZ like_IN a_DT horrible_JJ tragedy_NN ,_, with_IN fate_NN pressing_VBG on_IN relentlessly_RB to_TO some_DT destined_VBN end_NN ._.</w:t>
      </w:r>
    </w:p>
    <w:p w14:paraId="7FBD10F8" w14:textId="77777777" w:rsidR="00EB4287" w:rsidRPr="00CD6915" w:rsidRDefault="00EB4287" w:rsidP="00EB4287">
      <w:r w:rsidRPr="00CD6915">
        <w:t>Everything_NN that_IN one_CD does_VBZ seems_VBZ ,_, no_DT matter_NN how_WRB right_JJ it_PRP may_MD be_VB ,_, to_TO bring_VB on_IN the_DT very_JJ thing_NN which_WDT is_VBZ most_JJS to_TO be_VB deplored_VBN ._.</w:t>
      </w:r>
    </w:p>
    <w:p w14:paraId="134102EA" w14:textId="77777777" w:rsidR="00EB4287" w:rsidRPr="00CD6915" w:rsidRDefault="00EB4287" w:rsidP="00EB4287">
      <w:r w:rsidRPr="00CD6915">
        <w:t>If_IN I_PRP had_VBD n't_RB gone_VBN to_TO Whitby_NNP ,_, perhaps_RB poor_JJ dear_RB Lucy_NNP would_MD be_VB with_IN us_PRP now_RB ._.</w:t>
      </w:r>
    </w:p>
    <w:p w14:paraId="4019988F" w14:textId="77777777" w:rsidR="00EB4287" w:rsidRPr="00CD6915" w:rsidRDefault="00EB4287" w:rsidP="00EB4287">
      <w:r w:rsidRPr="00CD6915">
        <w:t>She_PRP had_VBD n't_RB taken_VBN to_TO visiting_VBG the_DT churchyard_NN till_IN I_PRP came_VBD ,_, and_CC if_IN she_PRP had_VBD n't_RB come_VBN there_RB in_IN the_DT day-time_JJ with_IN me_PRP she_PRP would_MD n't_RB have_VB walked_VBN there_RB in_IN her_PRP$ sleep_NN ;_: and_CC if_IN she_PRP had_VBD n't_RB gone_VBN there_RB at_IN night_NN and_CC asleep_RB ,_, that_DT monster_NN could_MD n't_RB have_VB destroyed_VBN her_PRP as_IN he_PRP did_VBD ._.</w:t>
      </w:r>
    </w:p>
    <w:p w14:paraId="30FE7FB7" w14:textId="77777777" w:rsidR="00EB4287" w:rsidRPr="00CD6915" w:rsidRDefault="00EB4287" w:rsidP="00EB4287">
      <w:r w:rsidRPr="00CD6915">
        <w:t>Oh_UH ,_, why_WRB did_VBD I_PRP ever_RB go_VBP to_TO Whitby_NNP ?_.</w:t>
      </w:r>
    </w:p>
    <w:p w14:paraId="2E765A2F" w14:textId="77777777" w:rsidR="00EB4287" w:rsidRPr="00CD6915" w:rsidRDefault="00EB4287" w:rsidP="00EB4287">
      <w:r w:rsidRPr="00CD6915">
        <w:t>There_EX now_RB ,_, crying_VBG again_RB !_.</w:t>
      </w:r>
    </w:p>
    <w:p w14:paraId="0D6E9A97" w14:textId="77777777" w:rsidR="00EB4287" w:rsidRPr="00CD6915" w:rsidRDefault="00EB4287" w:rsidP="00EB4287">
      <w:r w:rsidRPr="00CD6915">
        <w:t>I_PRP wonder_VBP what_WP has_VBZ come_VBN over_IN me_PRP to-day_JJ ._.</w:t>
      </w:r>
    </w:p>
    <w:p w14:paraId="672D3A57" w14:textId="77777777" w:rsidR="00EB4287" w:rsidRPr="00CD6915" w:rsidRDefault="00EB4287" w:rsidP="00EB4287">
      <w:r w:rsidRPr="00CD6915">
        <w:t>I_PRP must_MD hide_VB it_PRP from_IN Jonathan_NNP ,_, for_IN if_IN he_PRP knew_VBD that_IN I_PRP had_VBD been_VBN crying_VBG twice_RB in_IN one_CD morning_NN --_: I_PRP ,_, who_WP never_RB cried_VBD on_IN my_PRP$ own_JJ account_NN ,_, and_CC whom_WP he_PRP has_VBZ never_RB caused_VBN to_TO shed_VB a_DT tear_VB --_: the_DT dear_RB fellow_JJ would_MD fret_VB his_PRP$ heart_NN out_RP ._.</w:t>
      </w:r>
    </w:p>
    <w:p w14:paraId="4D24113E" w14:textId="77777777" w:rsidR="00EB4287" w:rsidRPr="00CD6915" w:rsidRDefault="00EB4287" w:rsidP="00EB4287">
      <w:r w:rsidRPr="00CD6915">
        <w:t>I_PRP shall_MD put_VB a_DT bold_JJ face_NN on_IN ,_, and_CC if_IN I_PRP do_VBP feel_VB weepy_JJ ,_, he_PRP shall_MD never_RB see_VB it_PRP ._.</w:t>
      </w:r>
    </w:p>
    <w:p w14:paraId="7BB6581A" w14:textId="77777777" w:rsidR="00EB4287" w:rsidRPr="00CD6915" w:rsidRDefault="00EB4287" w:rsidP="00EB4287">
      <w:r w:rsidRPr="00CD6915">
        <w:t>I_PRP suppose_VBP it_PRP is_VBZ one_CD of_IN the_DT lessons_NNS that_WDT we_VBP poor_JJ women_NNS have_VBP to_TO learn_VB ..._: ._.</w:t>
      </w:r>
    </w:p>
    <w:p w14:paraId="1D5EE2D2" w14:textId="77777777" w:rsidR="00EB4287" w:rsidRPr="00CD6915" w:rsidRDefault="00EB4287" w:rsidP="00EB4287">
      <w:r w:rsidRPr="00CD6915">
        <w:t>I_PRP ca_MD n't_RB quite_RB remember_VB how_WRB I_PRP fell_VBD asleep_RB last_JJ night_NN ._.</w:t>
      </w:r>
    </w:p>
    <w:p w14:paraId="5C30520D" w14:textId="77777777" w:rsidR="00EB4287" w:rsidRPr="00CD6915" w:rsidRDefault="00EB4287" w:rsidP="00EB4287">
      <w:r w:rsidRPr="00CD6915">
        <w:t>I_PRP remember_VBP hearing_VBG the_DT sudden_JJ barking_VBG of_IN the_DT dogs_NNS and_CC a_DT lot_NN of_IN queer_NN sounds_NNS ,_, like_IN praying_VBG on_IN a_DT very_RB tumultuous_JJ scale_NN ,_, from_IN Mr._NNP Renfield_NNP 's_POS room_NN ,_, which_WDT is_VBZ somewhere_RB under_IN this_DT ._.</w:t>
      </w:r>
    </w:p>
    <w:p w14:paraId="44C8ACAA" w14:textId="77777777" w:rsidR="00EB4287" w:rsidRPr="00CD6915" w:rsidRDefault="00EB4287" w:rsidP="00EB4287">
      <w:r w:rsidRPr="00CD6915">
        <w:t>And_CC then_RB there_EX was_VBD silence_NN over_IN everything_NN ,_, silence_NN so_RB profound_JJ that_IN it_PRP startled_VBD me_PRP ,_, and_CC I_PRP got_VBD up_RB and_CC looked_VBD out_IN of_IN the_DT window_NN ._.</w:t>
      </w:r>
    </w:p>
    <w:p w14:paraId="6194DDD5" w14:textId="77777777" w:rsidR="00EB4287" w:rsidRPr="00CD6915" w:rsidRDefault="00EB4287" w:rsidP="00EB4287">
      <w:r w:rsidRPr="00CD6915">
        <w:t>All_DT was_VBD dark_JJ and_CC silent_JJ ,_, the_DT black_JJ shadows_NNS thrown_VBN by_IN the_DT moonlight_NN seeming_VBG full_JJ of_IN a_DT silent_JJ mystery_NN of_IN their_PRP$ own_JJ ._.</w:t>
      </w:r>
    </w:p>
    <w:p w14:paraId="270F19AF" w14:textId="77777777" w:rsidR="00EB4287" w:rsidRPr="00CD6915" w:rsidRDefault="00EB4287" w:rsidP="00EB4287">
      <w:r w:rsidRPr="00CD6915">
        <w:t xml:space="preserve">Not_RB a_DT thing_NN seemed_VBD to_TO be_VB stirring_VBG ,_, but_CC all_DT to_TO be_VB grim_JJ and_CC fixed_VBN as_IN death_NN or_CC fate_NN ;_: so_IN that_IN a_DT thin_JJ streak_NN of_IN white_JJ mist_NN ,_, that_WDT crept_VBD with_IN almost_RB </w:t>
      </w:r>
      <w:r w:rsidRPr="00CD6915">
        <w:lastRenderedPageBreak/>
        <w:t>imperceptible_JJ slowness_NN across_IN the_DT grass_NN towards_IN the_DT house_NN ,_, seemed_VBD to_TO have_VB a_DT sentience_NN and_CC a_DT vitality_NN of_IN its_PRP$ own_JJ ._.</w:t>
      </w:r>
    </w:p>
    <w:p w14:paraId="0959183B" w14:textId="77777777" w:rsidR="00EB4287" w:rsidRPr="00CD6915" w:rsidRDefault="00EB4287" w:rsidP="00EB4287">
      <w:r w:rsidRPr="00CD6915">
        <w:t>I_PRP think_VBP that_IN the_DT digression_NN of_IN my_PRP$ thoughts_NNS must_MD have_VB done_VBN me_PRP good_JJ ,_, for_IN when_WRB I_PRP got_VBD back_RB to_TO bed_NN I_PRP found_VBD a_DT lethargy_NN creeping_VBG over_IN me_PRP ._.</w:t>
      </w:r>
    </w:p>
    <w:p w14:paraId="3A03581D" w14:textId="77777777" w:rsidR="00EB4287" w:rsidRPr="00CD6915" w:rsidRDefault="00EB4287" w:rsidP="00EB4287">
      <w:r w:rsidRPr="00CD6915">
        <w:t>I_PRP lay_VBD a_DT while_NN ,_, but_CC could_MD not_RB quite_RB sleep_VB ,_, so_IN I_PRP got_VBD out_RB and_CC looked_VBD out_IN of_IN the_DT window_NN again_RB ._.</w:t>
      </w:r>
    </w:p>
    <w:p w14:paraId="2D5831B8" w14:textId="77777777" w:rsidR="00EB4287" w:rsidRPr="00CD6915" w:rsidRDefault="00EB4287" w:rsidP="00EB4287">
      <w:r w:rsidRPr="00CD6915">
        <w:t>The_DT mist_NN was_VBD spreading_VBG ,_, and_CC was_VBD now_RB close_JJ up_IN to_TO the_DT house_NN ,_, so_IN that_IN I_PRP could_MD see_VB it_PRP lying_VBG thick_JJ against_IN the_DT wall_NN ,_, as_IN though_IN it_PRP were_VBD stealing_VBG up_RP to_TO the_DT windows_NNS ._.</w:t>
      </w:r>
    </w:p>
    <w:p w14:paraId="2B7829E0" w14:textId="77777777" w:rsidR="00EB4287" w:rsidRPr="00CD6915" w:rsidRDefault="00EB4287" w:rsidP="00EB4287">
      <w:r w:rsidRPr="00CD6915">
        <w:t>The_DT poor_JJ man_NN was_VBD more_RBR loud_JJ than_IN ever_RB ,_, and_CC though_IN I_PRP could_MD not_RB distinguish_VB a_DT word_NN he_PRP said_VBD ,_, I_PRP could_MD in_IN some_DT way_NN recognise_VB in_IN his_PRP$ tones_NNS some_DT passionate_JJ entreaty_NN on_IN his_PRP$ part_NN ._.</w:t>
      </w:r>
    </w:p>
    <w:p w14:paraId="3BEB3B89" w14:textId="77777777" w:rsidR="00EB4287" w:rsidRPr="00CD6915" w:rsidRDefault="00EB4287" w:rsidP="00EB4287">
      <w:r w:rsidRPr="00CD6915">
        <w:t>Then_RB there_EX was_VBD the_DT sound_NN of_IN a_DT struggle_NN ,_, and_CC I_PRP knew_VBD that_IN the_DT attendants_NNS were_VBD dealing_VBG with_IN him_PRP ._.</w:t>
      </w:r>
    </w:p>
    <w:p w14:paraId="4A57C359" w14:textId="77777777" w:rsidR="00EB4287" w:rsidRPr="00CD6915" w:rsidRDefault="00EB4287" w:rsidP="00EB4287">
      <w:r w:rsidRPr="00CD6915">
        <w:t>I_PRP was_VBD so_RB frightened_JJ that_IN I_PRP crept_VBD into_IN bed_NN ,_, and_CC pulled_VBD the_DT clothes_NNS over_IN my_PRP$ head_NN ,_, putting_VBG my_PRP$ fingers_NNS in_IN my_PRP$ ears_NNS ._.</w:t>
      </w:r>
    </w:p>
    <w:p w14:paraId="23EDF93D" w14:textId="77777777" w:rsidR="00EB4287" w:rsidRPr="00CD6915" w:rsidRDefault="00EB4287" w:rsidP="00EB4287">
      <w:r w:rsidRPr="00CD6915">
        <w:t>I_PRP was_VBD not_RB then_RB a_DT bit_RB sleepy_JJ ,_, at_IN least_JJS so_IN I_PRP thought_VBD ;_: but_CC I_PRP must_MD have_VB fallen_VBN asleep_RB ,_, for_IN ,_, except_IN dreams_NNS ,_, I_PRP do_VBP not_RB remember_VB anything_NN until_IN the_DT morning_NN ,_, when_WRB Jonathan_NNP woke_VBD me_PRP ._.</w:t>
      </w:r>
    </w:p>
    <w:p w14:paraId="7B7F4CB5" w14:textId="77777777" w:rsidR="00EB4287" w:rsidRPr="00CD6915" w:rsidRDefault="00EB4287" w:rsidP="00EB4287">
      <w:r w:rsidRPr="00CD6915">
        <w:t>I_PRP think_VBP that_IN it_PRP took_VBD me_PRP an_DT effort_NN and_CC a_DT little_JJ time_NN to_TO realise_VB where_WRB I_PRP was_VBD ,_, and_CC that_IN it_PRP was_VBD Jonathan_NNP who_WP was_VBD bending_VBG over_IN me_PRP ._.</w:t>
      </w:r>
    </w:p>
    <w:p w14:paraId="5DAEBAC2" w14:textId="77777777" w:rsidR="00EB4287" w:rsidRPr="00CD6915" w:rsidRDefault="00EB4287" w:rsidP="00EB4287">
      <w:r w:rsidRPr="00CD6915">
        <w:t>My_PRP$ dream_NN was_VBD very_RB peculiar_JJ ,_, and_CC was_VBD almost_RB typical_JJ of_IN the_DT way_NN that_IN waking_VBG thoughts_NNS become_VBP merged_JJ in_IN ,_, or_CC continued_VBN in_IN ,_, dreams_NNS ._.</w:t>
      </w:r>
    </w:p>
    <w:p w14:paraId="133F79D3" w14:textId="77777777" w:rsidR="00EB4287" w:rsidRPr="00CD6915" w:rsidRDefault="00EB4287" w:rsidP="00EB4287">
      <w:r w:rsidRPr="00CD6915">
        <w:t>I_PRP thought_VBD that_IN I_PRP was_VBD asleep_JJ ,_, and_CC waiting_VBG for_IN Jonathan_NNP to_TO come_VB back_RB ._.</w:t>
      </w:r>
    </w:p>
    <w:p w14:paraId="053142DC" w14:textId="77777777" w:rsidR="00EB4287" w:rsidRPr="00CD6915" w:rsidRDefault="00EB4287" w:rsidP="00EB4287">
      <w:r w:rsidRPr="00CD6915">
        <w:t>I_PRP was_VBD very_RB anxious_JJ about_IN him_PRP ,_, and_CC I_PRP was_VBD powerless_JJ to_TO act_VB ;_: my_PRP$ feet_NNS ,_, and_CC my_PRP$ hands_NNS ,_, and_CC my_PRP$ brain_NN were_VBD weighted_VBN ,_, so_IN that_DT nothing_NN could_MD proceed_VB at_IN the_DT usual_JJ pace_NN ._.</w:t>
      </w:r>
    </w:p>
    <w:p w14:paraId="4DDEB608" w14:textId="77777777" w:rsidR="00EB4287" w:rsidRPr="00CD6915" w:rsidRDefault="00EB4287" w:rsidP="00EB4287">
      <w:r w:rsidRPr="00CD6915">
        <w:t>And_CC so_RB I_PRP slept_VBD uneasily_RB and_CC thought_VBD ._.</w:t>
      </w:r>
    </w:p>
    <w:p w14:paraId="73FA2F03" w14:textId="77777777" w:rsidR="00EB4287" w:rsidRPr="00CD6915" w:rsidRDefault="00EB4287" w:rsidP="00EB4287">
      <w:r w:rsidRPr="00CD6915">
        <w:t>Then_RB it_PRP began_VBD to_TO dawn_NN upon_IN me_PRP that_IN the_DT air_NN was_VBD heavy_JJ ,_, and_CC dank_JJ ,_, and_CC cold_NN ._.</w:t>
      </w:r>
    </w:p>
    <w:p w14:paraId="5FEA8BAF" w14:textId="77777777" w:rsidR="00EB4287" w:rsidRPr="00CD6915" w:rsidRDefault="00EB4287" w:rsidP="00EB4287">
      <w:r w:rsidRPr="00CD6915">
        <w:t>I_PRP put_VBD back_RP the_DT clothes_NNS from_IN my_PRP$ face_NN ,_, and_CC found_VBD ,_, to_TO my_PRP$ surprise_NN ,_, that_IN all_DT was_VBD dim_JJ around_RB ._.</w:t>
      </w:r>
    </w:p>
    <w:p w14:paraId="43FDB3AE" w14:textId="77777777" w:rsidR="00EB4287" w:rsidRPr="00CD6915" w:rsidRDefault="00EB4287" w:rsidP="00EB4287">
      <w:r w:rsidRPr="00CD6915">
        <w:t xml:space="preserve">The_DT gaslight_NN which_WDT I_PRP had_VBD left_VBN lit_VBN for_IN Jonathan_NNP ,_, but_CC turned_VBD down_RP ,_, came_VBD only_RB like_IN a_DT tiny_JJ red_NN spark_VB </w:t>
      </w:r>
      <w:r w:rsidRPr="00CD6915">
        <w:lastRenderedPageBreak/>
        <w:t>through_IN the_DT fog_NN ,_, which_WDT had_VBD evidently_RB grown_VBN thicker_JJR and_CC poured_VBD into_IN the_DT room_NN ._.</w:t>
      </w:r>
    </w:p>
    <w:p w14:paraId="76E304C2" w14:textId="77777777" w:rsidR="00EB4287" w:rsidRPr="00CD6915" w:rsidRDefault="00EB4287" w:rsidP="00EB4287">
      <w:r w:rsidRPr="00CD6915">
        <w:t>Then_RB it_PRP occurred_VBD to_TO me_PRP that_IN I_PRP had_VBD shut_VBN the_DT window_NN before_IN I_PRP had_VBD come_VBN to_TO bed_NN ._.</w:t>
      </w:r>
    </w:p>
    <w:p w14:paraId="7E3A6B8D" w14:textId="77777777" w:rsidR="00EB4287" w:rsidRPr="00CD6915" w:rsidRDefault="00EB4287" w:rsidP="00EB4287">
      <w:r w:rsidRPr="00CD6915">
        <w:t>I_PRP would_MD have_VB got_VBN out_RP to_TO make_VB certain_JJ on_IN the_DT point_NN ,_, but_CC some_DT leaden_JJ lethargy_NN seemed_VBD to_TO chain_VB my_PRP$ limbs_NNS and_CC even_RB my_PRP$ will_NN ._.</w:t>
      </w:r>
    </w:p>
    <w:p w14:paraId="223D01C7" w14:textId="77777777" w:rsidR="00EB4287" w:rsidRPr="00CD6915" w:rsidRDefault="00EB4287" w:rsidP="00EB4287">
      <w:r w:rsidRPr="00CD6915">
        <w:t>I_PRP lay_VBP still_RB and_CC endured_VBD ;_: that_DT was_VBD all_DT ._.</w:t>
      </w:r>
    </w:p>
    <w:p w14:paraId="1979E505" w14:textId="77777777" w:rsidR="00EB4287" w:rsidRPr="00CD6915" w:rsidRDefault="00EB4287" w:rsidP="00EB4287">
      <w:r w:rsidRPr="00CD6915">
        <w:t>I_PRP closed_VBD my_PRP$ eyes_NNS ,_, but_CC could_MD still_RB see_VB through_IN my_PRP$ eyelids_NNS ._.</w:t>
      </w:r>
    </w:p>
    <w:p w14:paraId="7453AD5B" w14:textId="77777777" w:rsidR="00EB4287" w:rsidRPr="00CD6915" w:rsidRDefault="00EB4287" w:rsidP="00EB4287">
      <w:r w:rsidRPr="00CD6915">
        <w:t>-LRB-_-LRB- It_PRP is_VBZ wonderful_JJ what_WP tricks_NNS our_PRP$ dreams_NNS play_VBP us_PRP ,_, and_CC how_WRB conveniently_RB we_PRP can_MD imagine_VB ._. -RRB-_-RRB-</w:t>
      </w:r>
    </w:p>
    <w:p w14:paraId="492E7345" w14:textId="77777777" w:rsidR="00EB4287" w:rsidRPr="00CD6915" w:rsidRDefault="00EB4287" w:rsidP="00EB4287">
      <w:r w:rsidRPr="00CD6915">
        <w:t>The_DT mist_NN grew_VBD thicker_JJR and_CC thicker_JJR and_CC I_PRP could_MD see_VB now_RB how_WRB it_PRP came_VBD in_IN ,_, for_IN I_PRP could_MD see_VB it_PRP like_IN smoke_NN --_: or_CC with_IN the_DT white_JJ energy_NN of_IN boiling_JJ water_NN --_: pouring_VBG in_RP ,_, not_RB through_IN the_DT window_NN ,_, but_CC through_IN the_DT joinings_NNS of_IN the_DT door_NN ._.</w:t>
      </w:r>
    </w:p>
    <w:p w14:paraId="1608F79C" w14:textId="77777777" w:rsidR="00EB4287" w:rsidRPr="00CD6915" w:rsidRDefault="00EB4287" w:rsidP="00EB4287">
      <w:r w:rsidRPr="00CD6915">
        <w:t>It_PRP got_VBD thicker_JJR and_CC thicker_JJR ,_, till_IN it_PRP seemed_VBD as_IN if_IN it_PRP became_VBD concentrated_JJ into_IN a_DT sort_NN of_IN pillar_NN of_IN cloud_NN in_IN the_DT room_NN ,_, through_IN the_DT top_NN of_IN which_WDT I_PRP could_MD see_VB the_DT light_NN of_IN the_DT gas_NN shining_VBG like_IN a_DT red_JJ eye_NN ._.</w:t>
      </w:r>
    </w:p>
    <w:p w14:paraId="710FD178" w14:textId="77777777" w:rsidR="00EB4287" w:rsidRPr="00CD6915" w:rsidRDefault="00EB4287" w:rsidP="00EB4287">
      <w:r w:rsidRPr="00CD6915">
        <w:t>Things_NNS began_VBD to_TO whirl_NN through_IN my_PRP$ brain_NN just_RB as_IN the_DT cloudy_JJ column_NN was_VBD now_RB whirling_JJ in_IN the_DT room_NN ,_, and_CC through_IN it_PRP all_DT came_VBD the_DT scriptural_JJ words_NNS ``_`` a_DT pillar_NN of_IN cloud_NN by_IN day_NN and_CC of_IN fire_NN by_IN night_NN ._. ''_''</w:t>
      </w:r>
    </w:p>
    <w:p w14:paraId="06E3D279" w14:textId="77777777" w:rsidR="00EB4287" w:rsidRPr="00CD6915" w:rsidRDefault="00EB4287" w:rsidP="00EB4287">
      <w:r w:rsidRPr="00CD6915">
        <w:t>Was_VBD it_PRP indeed_RB some_DT such_JJ spiritual_JJ guidance_NN that_WDT was_VBD coming_VBG to_TO me_PRP in_IN my_PRP$ sleep_NN ?_.</w:t>
      </w:r>
    </w:p>
    <w:p w14:paraId="6D0E1265" w14:textId="77777777" w:rsidR="00EB4287" w:rsidRPr="00CD6915" w:rsidRDefault="00EB4287" w:rsidP="00EB4287">
      <w:r w:rsidRPr="00CD6915">
        <w:t>But_CC the_DT pillar_NN was_VBD composed_VBN of_IN both_CC the_DT day_NN and_CC the_DT night-guiding_JJ ,_, for_IN the_DT fire_NN was_VBD in_IN the_DT red_JJ eye_NN ,_, which_WDT at_IN the_DT thought_NN got_VBD a_DT new_JJ fascination_NN for_IN me_PRP ;_: till_IN ,_, as_IN I_PRP looked_VBD ,_, the_DT fire_NN divided_VBN ,_, and_CC seemed_VBD to_TO shine_VB on_IN me_PRP through_IN the_DT fog_NN like_IN two_CD red_JJ eyes_NNS ,_, such_JJ as_IN Lucy_NNP told_VBD me_PRP of_IN in_IN her_PRP$ momentary_JJ mental_JJ wandering_VBG when_WRB ,_, on_IN the_DT cliff_NN ,_, the_DT dying_VBG sunlight_NN struck_VBD the_DT windows_NNS of_IN St._NNP Mary_NNP 's_POS Church_NNP ._.</w:t>
      </w:r>
    </w:p>
    <w:p w14:paraId="4FE48D80" w14:textId="77777777" w:rsidR="00EB4287" w:rsidRPr="00CD6915" w:rsidRDefault="00EB4287" w:rsidP="00EB4287">
      <w:r w:rsidRPr="00CD6915">
        <w:t>Suddenly_RB the_DT horror_NN burst_NN upon_IN me_PRP that_IN it_PRP was_VBD thus_RB that_IN Jonathan_NNP had_VBD seen_VBN those_DT awful_JJ women_NNS growing_VBG into_IN reality_NN through_IN the_DT whirling_JJ mist_NN in_IN the_DT moonlight_NN ,_, and_CC in_IN my_PRP$ dream_NN I_PRP must_MD have_VB fainted_VBN ,_, for_IN all_DT became_VBD black_JJ darkness_NN ._.</w:t>
      </w:r>
    </w:p>
    <w:p w14:paraId="0E15350E" w14:textId="77777777" w:rsidR="00EB4287" w:rsidRPr="00CD6915" w:rsidRDefault="00EB4287" w:rsidP="00EB4287">
      <w:r w:rsidRPr="00CD6915">
        <w:t>The_DT last_JJ conscious_JJ effort_NN which_WDT imagination_NN made_VBD was_VBD to_TO show_VB me_PRP a_DT livid_JJ white_JJ face_NN bending_VBG over_IN me_PRP out_IN of_IN the_DT mist_NN ._.</w:t>
      </w:r>
    </w:p>
    <w:p w14:paraId="5EA10D7C" w14:textId="77777777" w:rsidR="00EB4287" w:rsidRPr="00CD6915" w:rsidRDefault="00EB4287" w:rsidP="00EB4287">
      <w:r w:rsidRPr="00CD6915">
        <w:lastRenderedPageBreak/>
        <w:t>I_PRP must_MD be_VB careful_JJ of_IN such_JJ dreams_NNS ,_, for_IN they_PRP would_MD unseat_VB one_PRP 's_POS reason_NN if_IN there_EX were_VBD too_RB much_JJ of_IN them_PRP ._.</w:t>
      </w:r>
    </w:p>
    <w:p w14:paraId="638F3F1D" w14:textId="77777777" w:rsidR="00EB4287" w:rsidRPr="00CD6915" w:rsidRDefault="00EB4287" w:rsidP="00EB4287">
      <w:r w:rsidRPr="00CD6915">
        <w:t>I_PRP would_MD get_VB Dr._NNP Van_NNP Helsing_NNP or_CC Dr._NNP Seward_NNP to_TO prescribe_VB something_NN for_IN me_PRP which_WDT would_MD make_VB me_PRP sleep_VB ,_, only_RB that_IN I_PRP fear_VBP to_TO alarm_NN them_PRP ._.</w:t>
      </w:r>
    </w:p>
    <w:p w14:paraId="0975190D" w14:textId="77777777" w:rsidR="00EB4287" w:rsidRPr="00CD6915" w:rsidRDefault="00EB4287" w:rsidP="00EB4287">
      <w:r w:rsidRPr="00CD6915">
        <w:t>Such_JJ a_DT dream_NN at_IN the_DT present_JJ time_NN would_MD become_VB woven_VBN into_IN their_PRP$ fears_NNS for_IN me_PRP ._.</w:t>
      </w:r>
    </w:p>
    <w:p w14:paraId="6C4EAF35" w14:textId="77777777" w:rsidR="00EB4287" w:rsidRPr="00CD6915" w:rsidRDefault="00EB4287" w:rsidP="00EB4287">
      <w:r w:rsidRPr="00CD6915">
        <w:t>To-night_JJ I_PRP shall_MD strive_VB hard_JJ to_TO sleep_VB naturally_RB ._.</w:t>
      </w:r>
    </w:p>
    <w:p w14:paraId="21A479E5" w14:textId="77777777" w:rsidR="00EB4287" w:rsidRPr="00CD6915" w:rsidRDefault="00EB4287" w:rsidP="00EB4287">
      <w:r w:rsidRPr="00CD6915">
        <w:t>If_IN I_PRP do_VBP not_RB ,_, I_PRP shall_MD to-morrow_VB night_NN get_VB them_PRP to_TO give_VB me_PRP a_DT dose_NN of_IN chloral_NN ;_: that_WDT can_MD not_RB hurt_VB me_PRP for_IN once_RB ,_, and_CC it_PRP will_MD give_VB me_PRP a_DT good_JJ night_NN 's_POS sleep_NN ._.</w:t>
      </w:r>
    </w:p>
    <w:p w14:paraId="3DE50090" w14:textId="77777777" w:rsidR="00EB4287" w:rsidRPr="00CD6915" w:rsidRDefault="00EB4287" w:rsidP="00EB4287">
      <w:r w:rsidRPr="00CD6915">
        <w:t>Last_JJ night_NN tired_VBD me_PRP more_JJR than_IN if_IN I_PRP had_VBD not_RB slept_VBN at_IN all_DT ._.</w:t>
      </w:r>
    </w:p>
    <w:p w14:paraId="15535AE6" w14:textId="77777777" w:rsidR="00EB4287" w:rsidRPr="00CD6915" w:rsidRDefault="00EB4287" w:rsidP="00EB4287">
      <w:r w:rsidRPr="00CD6915">
        <w:t>2_CD October_NNP 10_CD p._NN m._NN --_: Last_JJ night_NN I_PRP slept_VBD ,_, but_CC did_VBD not_RB dream_VB ._.</w:t>
      </w:r>
    </w:p>
    <w:p w14:paraId="39D2E114" w14:textId="77777777" w:rsidR="00EB4287" w:rsidRPr="00CD6915" w:rsidRDefault="00EB4287" w:rsidP="00EB4287">
      <w:r w:rsidRPr="00CD6915">
        <w:t>I_PRP must_MD have_VB slept_VBN soundly_RB ,_, for_IN I_PRP was_VBD not_RB waked_VBN by_IN Jonathan_NNP coming_VBG to_TO bed_NN ;_: but_CC the_DT sleep_NN has_VBZ not_RB refreshed_VBN me_PRP ,_, for_IN to-day_NN I_PRP feel_VBP terribly_RB weak_JJ and_CC spiritless_JJ ._.</w:t>
      </w:r>
    </w:p>
    <w:p w14:paraId="6A118698" w14:textId="77777777" w:rsidR="00EB4287" w:rsidRPr="00CD6915" w:rsidRDefault="00EB4287" w:rsidP="00EB4287">
      <w:r w:rsidRPr="00CD6915">
        <w:t>I_PRP spent_VBD all_DT yesterday_NN trying_VBG to_TO read_VB ,_, or_CC lying_VBG down_RB dozing_VBG ._.</w:t>
      </w:r>
    </w:p>
    <w:p w14:paraId="3D655640" w14:textId="77777777" w:rsidR="00EB4287" w:rsidRPr="00CD6915" w:rsidRDefault="00EB4287" w:rsidP="00EB4287">
      <w:r w:rsidRPr="00CD6915">
        <w:t>In_IN the_DT afternoon_NN Mr._NNP Renfield_NNP asked_VBD if_IN he_PRP might_MD see_VB me_PRP ._.</w:t>
      </w:r>
    </w:p>
    <w:p w14:paraId="73AAB7B4" w14:textId="77777777" w:rsidR="00EB4287" w:rsidRPr="00CD6915" w:rsidRDefault="00EB4287" w:rsidP="00EB4287">
      <w:r w:rsidRPr="00CD6915">
        <w:t>Poor_NNP man_NN ,_, he_PRP was_VBD very_RB gentle_JJ ,_, and_CC when_WRB I_PRP came_VBD away_RB he_PRP kissed_VBD my_PRP$ hand_NN and_CC bade_NN God_NNP bless_VB me_PRP ._.</w:t>
      </w:r>
    </w:p>
    <w:p w14:paraId="77566827" w14:textId="77777777" w:rsidR="00EB4287" w:rsidRPr="00CD6915" w:rsidRDefault="00EB4287" w:rsidP="00EB4287">
      <w:r w:rsidRPr="00CD6915">
        <w:t>Some_DT way_NN it_PRP affected_VBD me_PRP much_RB ;_: I_PRP am_VBP crying_VBG when_WRB I_PRP think_VBP of_IN him_PRP ._.</w:t>
      </w:r>
    </w:p>
    <w:p w14:paraId="48E6926F" w14:textId="77777777" w:rsidR="00EB4287" w:rsidRPr="00CD6915" w:rsidRDefault="00EB4287" w:rsidP="00EB4287">
      <w:r w:rsidRPr="00CD6915">
        <w:t>This_DT is_VBZ a_DT new_JJ weakness_NN ,_, of_IN which_WDT I_PRP must_MD be_VB careful_JJ ._.</w:t>
      </w:r>
    </w:p>
    <w:p w14:paraId="508C8650" w14:textId="77777777" w:rsidR="00EB4287" w:rsidRPr="00CD6915" w:rsidRDefault="00EB4287" w:rsidP="00EB4287">
      <w:r w:rsidRPr="00CD6915">
        <w:t>Jonathan_NNP would_MD be_VB miserable_JJ if_IN he_PRP knew_VBD I_PRP had_VBD been_VBN crying_VBG ._.</w:t>
      </w:r>
    </w:p>
    <w:p w14:paraId="3A098AAC" w14:textId="77777777" w:rsidR="00EB4287" w:rsidRPr="00CD6915" w:rsidRDefault="00EB4287" w:rsidP="00EB4287">
      <w:r w:rsidRPr="00CD6915">
        <w:t>He_PRP and_CC the_DT others_NNS were_VBD out_RB till_IN dinner-time_NN ,_, and_CC they_PRP all_DT came_VBD in_IN tired_JJ ._.</w:t>
      </w:r>
    </w:p>
    <w:p w14:paraId="1B19B9A2" w14:textId="77777777" w:rsidR="00EB4287" w:rsidRPr="00CD6915" w:rsidRDefault="00EB4287" w:rsidP="00EB4287">
      <w:r w:rsidRPr="00CD6915">
        <w:t>I_PRP did_VBD what_WP I_PRP could_MD to_TO brighten_VB them_PRP up_RP ,_, and_CC I_PRP suppose_VBP that_IN the_DT effort_NN did_VBD me_PRP good_JJ ,_, for_IN I_PRP forgot_VBD how_WRB tired_VBN I_PRP was_VBD ._.</w:t>
      </w:r>
    </w:p>
    <w:p w14:paraId="44F34AD3" w14:textId="77777777" w:rsidR="00EB4287" w:rsidRPr="00CD6915" w:rsidRDefault="00EB4287" w:rsidP="00EB4287">
      <w:r w:rsidRPr="00CD6915">
        <w:t xml:space="preserve">After_IN dinner_NN they_PRP sent_VBD me_PRP to_TO bed_NN ,_, and_CC all_DT went_VBD off_RP to_TO smoke_VB together_RB ,_, as_IN they_PRP said_VBD ,_, but_CC I_PRP knew_VBD that_IN they_PRP wanted_VBD to_TO tell_VB each_DT other_JJ of_IN what_WP had_VBD occurred_VBN to_TO each_DT during_IN the_DT day_NN ;_: I_PRP could_MD see_VB from_IN </w:t>
      </w:r>
      <w:r w:rsidRPr="00CD6915">
        <w:lastRenderedPageBreak/>
        <w:t>Jonathan_NNP 's_POS manner_NN that_IN he_PRP had_VBD something_NN important_JJ to_TO communicate_VB ._.</w:t>
      </w:r>
    </w:p>
    <w:p w14:paraId="448A6BBA" w14:textId="77777777" w:rsidR="00EB4287" w:rsidRPr="00CD6915" w:rsidRDefault="00EB4287" w:rsidP="00EB4287">
      <w:r w:rsidRPr="00CD6915">
        <w:t>I_PRP was_VBD not_RB so_RB sleepy_JJ as_IN I_PRP should_MD have_VB been_VBN ;_: so_RB before_IN they_PRP went_VBD I_PRP asked_VBD Dr._NNP Seward_NNP to_TO give_VB me_PRP a_DT little_JJ opiate_NN of_IN some_DT kind_NN ,_, as_IN I_PRP had_VBD not_RB slept_VBN well_RB the_DT night_NN before_RB ._.</w:t>
      </w:r>
    </w:p>
    <w:p w14:paraId="0D5387B4" w14:textId="77777777" w:rsidR="00EB4287" w:rsidRPr="00CD6915" w:rsidRDefault="00EB4287" w:rsidP="00EB4287">
      <w:r w:rsidRPr="00CD6915">
        <w:t>He_PRP very_RB kindly_RB made_VBD me_PRP up_RP a_DT sleeping_VBG draught_NN ,_, which_WDT he_PRP gave_VBD to_TO me_PRP ,_, telling_VBG me_PRP that_IN it_PRP would_MD do_VB me_PRP no_DT harm_NN ,_, as_IN it_PRP was_VBD very_RB mild_JJ ..._: ._.</w:t>
      </w:r>
    </w:p>
    <w:p w14:paraId="5889C2A8" w14:textId="77777777" w:rsidR="00EB4287" w:rsidRPr="00CD6915" w:rsidRDefault="00EB4287" w:rsidP="00EB4287">
      <w:r w:rsidRPr="00CD6915">
        <w:t>I_PRP have_VBP taken_VBN it_PRP ,_, and_CC am_RB waiting_VBG for_IN sleep_NN ,_, which_WDT still_RB keeps_VBZ aloof_JJ ._.</w:t>
      </w:r>
    </w:p>
    <w:p w14:paraId="37FD7EB3" w14:textId="77777777" w:rsidR="00EB4287" w:rsidRPr="00CD6915" w:rsidRDefault="00EB4287" w:rsidP="00EB4287">
      <w:r w:rsidRPr="00CD6915">
        <w:t>I_PRP hope_VBP I_PRP have_VBP not_RB done_VBN wrong_JJ ,_, for_IN as_IN sleep_NN begins_VBZ to_TO flirt_VB with_IN me_PRP ,_, a_DT new_JJ fear_NN comes_VBZ :_: that_IN I_PRP may_MD have_VB been_VBN foolish_JJ in_IN thus_RB depriving_VBG myself_PRP of_IN the_DT power_NN of_IN waking_NN ._.</w:t>
      </w:r>
    </w:p>
    <w:p w14:paraId="12F26070" w14:textId="77777777" w:rsidR="00EB4287" w:rsidRPr="00CD6915" w:rsidRDefault="00EB4287" w:rsidP="00EB4287">
      <w:r w:rsidRPr="00CD6915">
        <w:t>I_PRP might_MD want_VB it_PRP ._.</w:t>
      </w:r>
    </w:p>
    <w:p w14:paraId="776A6022" w14:textId="77777777" w:rsidR="00EB4287" w:rsidRPr="00CD6915" w:rsidRDefault="00EB4287" w:rsidP="00EB4287">
      <w:r w:rsidRPr="00CD6915">
        <w:t>Here_RB comes_VBZ sleep_NN ._.</w:t>
      </w:r>
    </w:p>
    <w:p w14:paraId="46F6E213" w14:textId="77777777" w:rsidR="00EB4287" w:rsidRPr="00CD6915" w:rsidRDefault="00EB4287" w:rsidP="00EB4287">
      <w:pPr>
        <w:rPr>
          <w:ins w:id="31" w:author="Lee Ji Eun" w:date="2019-09-25T12:59:00Z"/>
        </w:rPr>
      </w:pPr>
      <w:r w:rsidRPr="00CD6915">
        <w:t>Good-night_JJ ._.</w:t>
      </w:r>
    </w:p>
    <w:p w14:paraId="3D0D6DB4" w14:textId="77777777" w:rsidR="008C66F1" w:rsidRPr="00CD6915" w:rsidRDefault="008C66F1" w:rsidP="00EB4287"/>
    <w:p w14:paraId="084BD822" w14:textId="77777777" w:rsidR="00EB4287" w:rsidRPr="00CD6915" w:rsidRDefault="00EB4287" w:rsidP="00EB4287">
      <w:r w:rsidRPr="00CD6915">
        <w:t>CHAPTER_NNP XX_NNP JONATHAN_NNP HARKER_NNP 'S_POS JOURNAL_NN 1_CD October_NNP ,_, evening_NN ._.</w:t>
      </w:r>
    </w:p>
    <w:p w14:paraId="60AF5309" w14:textId="77777777" w:rsidR="00EB4287" w:rsidRPr="00CD6915" w:rsidRDefault="00EB4287" w:rsidP="00EB4287">
      <w:r w:rsidRPr="00CD6915">
        <w:t>--_: I_PRP found_VBD Thomas_NNP Snelling_NNP in_IN his_PRP$ house_NN at_IN Bethnal_NNP Green_NNP ,_, but_CC unhappily_RB he_PRP was_VBD not_RB in_IN a_DT condition_NN to_TO remember_VB anything_NN ._.</w:t>
      </w:r>
    </w:p>
    <w:p w14:paraId="4111736F" w14:textId="77777777" w:rsidR="00EB4287" w:rsidRPr="00CD6915" w:rsidRDefault="00EB4287" w:rsidP="00EB4287">
      <w:r w:rsidRPr="00CD6915">
        <w:t>The_DT very_JJ prospect_NN of_IN beer_NN which_WDT my_PRP$ expected_VBN coming_VBG had_VBD opened_VBN to_TO him_PRP had_VBD proved_VBN too_RB much_RB ,_, and_CC he_PRP had_VBD begun_VBN too_RB early_RB on_IN his_PRP$ expected_JJ debauch_NN ._.</w:t>
      </w:r>
    </w:p>
    <w:p w14:paraId="55864A21" w14:textId="77777777" w:rsidR="00EB4287" w:rsidRPr="00CD6915" w:rsidRDefault="00EB4287" w:rsidP="00EB4287">
      <w:r w:rsidRPr="00CD6915">
        <w:t>I_PRP learned_VBD ,_, however_RB ,_, from_IN his_PRP$ wife_NN ,_, who_WP seemed_VBD a_DT decent_JJ ,_, poor_JJ soul_NN ,_, that_IN he_PRP was_VBD only_RB the_DT assistant_NN to_TO Smollet_NNP ,_, who_WP of_IN the_DT two_CD mates_NNS was_VBD the_DT responsible_JJ person_NN ._.</w:t>
      </w:r>
    </w:p>
    <w:p w14:paraId="1BD6C7E8" w14:textId="77777777" w:rsidR="00EB4287" w:rsidRPr="00CD6915" w:rsidRDefault="00EB4287" w:rsidP="00EB4287">
      <w:r w:rsidRPr="00CD6915">
        <w:t>So_RB off_IN I_PRP drove_VBD to_TO Walworth_NNP ,_, and_CC found_VBD Mr._NNP Joseph_NNP Smollet_NNP at_IN home_NN and_CC in_IN his_PRP$ shirtsleeves_NNS ,_, taking_VBG a_DT late_JJ tea_NN out_IN of_IN a_DT saucer_NN ._.</w:t>
      </w:r>
    </w:p>
    <w:p w14:paraId="19BFC2AF" w14:textId="77777777" w:rsidR="00EB4287" w:rsidRPr="00CD6915" w:rsidRDefault="00EB4287" w:rsidP="00EB4287">
      <w:r w:rsidRPr="00CD6915">
        <w:t>He_PRP is_VBZ a_DT decent_JJ ,_, intelligent_JJ fellow_NN ,_, distinctly_RB a_DT good_JJ ,_, reliable_JJ type_NN of_IN workman_NN ,_, and_CC with_IN a_DT headpiece_NN of_IN his_PRP$ own_JJ ._.</w:t>
      </w:r>
    </w:p>
    <w:p w14:paraId="6C9C7E46" w14:textId="77777777" w:rsidR="00EB4287" w:rsidRPr="00CD6915" w:rsidRDefault="00EB4287" w:rsidP="00EB4287">
      <w:r w:rsidRPr="00CD6915">
        <w:t>He_PRP remembered_VBD all_DT about_IN the_DT incident_NN of_IN the_DT boxes_NNS ,_, and_CC from_IN a_DT wonderful_JJ dog_NN 's_POS -_: eared_JJ notebook_NN ,_, which_WDT he_PRP produced_VBD from_IN some_DT mysterious_JJ receptacle_NN about_IN the_DT seat_NN of_IN his_PRP$ trousers_NNS ,_, and_CC which_WDT had_VBD hieroglyphical_JJ entries_NNS in_IN thick_JJ ,_, half-obliterated_JJ pencil_NN ,_, he_PRP gave_VBD me_PRP the_DT destinations_NNS of_IN the_DT boxes_NNS ._.</w:t>
      </w:r>
    </w:p>
    <w:p w14:paraId="4AA5474E" w14:textId="77777777" w:rsidR="00EB4287" w:rsidRPr="00CD6915" w:rsidRDefault="00EB4287" w:rsidP="00EB4287">
      <w:r w:rsidRPr="00CD6915">
        <w:lastRenderedPageBreak/>
        <w:t>There_EX were_VBD ,_, he_PRP said_VBD ,_, six_CD in_IN the_DT cartload_NN which_WDT he_PRP took_VBD from_IN Carfax_NNP and_CC left_VBD at_IN 197_CD ,_, Chicksand_NNP Street_NNP ,_, Mile_NNP End_NNP New_NNP Town_NNP ,_, and_CC another_DT six_CD which_WDT he_PRP deposited_VBD at_IN Jamaica_NNP Lane_NNP ,_, Bermondsey_NNP ._.</w:t>
      </w:r>
    </w:p>
    <w:p w14:paraId="41AD4930" w14:textId="77777777" w:rsidR="00EB4287" w:rsidRPr="00CD6915" w:rsidRDefault="00EB4287" w:rsidP="00EB4287">
      <w:r w:rsidRPr="00CD6915">
        <w:t>If_IN then_RB the_DT Count_NNP meant_VBD to_TO scatter_VB these_DT ghastly_JJ refuges_NNS of_IN his_PRP$ over_IN London_NNP ,_, these_DT places_NNS were_VBD chosen_VBN as_IN the_DT first_JJ of_IN delivery_NN ,_, so_IN that_IN later_RB he_PRP might_MD distribute_VB more_RBR fully_RB ._.</w:t>
      </w:r>
    </w:p>
    <w:p w14:paraId="2FDD85B7" w14:textId="77777777" w:rsidR="00EB4287" w:rsidRPr="00CD6915" w:rsidRDefault="00EB4287" w:rsidP="00EB4287">
      <w:r w:rsidRPr="00CD6915">
        <w:t>The_DT systematic_JJ manner_NN in_IN which_WDT this_DT was_VBD done_VBN made_VBD me_PRP think_VB that_IN he_PRP could_MD not_RB mean_VB to_TO confine_VB himself_PRP to_TO two_CD sides_NNS of_IN London_NNP ._.</w:t>
      </w:r>
    </w:p>
    <w:p w14:paraId="605F77B3" w14:textId="77777777" w:rsidR="00EB4287" w:rsidRPr="00CD6915" w:rsidRDefault="00EB4287" w:rsidP="00EB4287">
      <w:r w:rsidRPr="00CD6915">
        <w:t>He_PRP was_VBD now_RB fixed_VBN on_IN the_DT far_RB east_JJ of_IN the_DT northern_JJ shore_NN ,_, on_IN the_DT east_JJ of_IN the_DT southern_JJ shore_NN ,_, and_CC on_IN the_DT south_NN ._.</w:t>
      </w:r>
    </w:p>
    <w:p w14:paraId="497FED09" w14:textId="77777777" w:rsidR="00EB4287" w:rsidRPr="00CD6915" w:rsidRDefault="00EB4287" w:rsidP="00EB4287">
      <w:r w:rsidRPr="00CD6915">
        <w:t>The_DT north_NN and_CC west_NN were_VBD surely_RB never_RB meant_VBN to_TO be_VB left_VBN out_IN of_IN his_PRP$ diabolical_JJ scheme_NN --_: let_VB alone_RB the_DT City_NNP itself_PRP and_CC the_DT very_JJ heart_NN of_IN fashionable_JJ London_NNP in_IN the_DT south-west_NN and_CC west_NN ._.</w:t>
      </w:r>
    </w:p>
    <w:p w14:paraId="4BB55865" w14:textId="77777777" w:rsidR="00EB4287" w:rsidRPr="00CD6915" w:rsidRDefault="00EB4287" w:rsidP="00EB4287">
      <w:r w:rsidRPr="00CD6915">
        <w:t>I_PRP went_VBD back_RB to_TO Smollet_NNP ,_, and_CC asked_VBD him_PRP if_IN he_PRP could_MD tell_VB us_PRP if_IN any_DT other_JJ boxes_NNS had_VBD been_VBN taken_VBN from_IN Carfax_NNP ._.</w:t>
      </w:r>
    </w:p>
    <w:p w14:paraId="070D0AA3" w14:textId="77777777" w:rsidR="00EB4287" w:rsidRPr="00CD6915" w:rsidRDefault="00EB4287" w:rsidP="00EB4287">
      <w:r w:rsidRPr="00CD6915">
        <w:t>He_PRP replied_VBD :_: --_: ``_`` Well_UH ,_, guv_NN '_'' nor_CC ,_, you_PRP 've_VBP treated_VBN me_PRP wery_NN '_'' an_DT '_'' some_DT ''_'' --_: I_PRP had_VBD given_VBN him_PRP half_PDT a_DT sovereign_JJ --_: ``_`` an_DT '_'' I_PRP 'll_MD tell_VB yer_IN all_DT I_PRP know_VBP ._.</w:t>
      </w:r>
    </w:p>
    <w:p w14:paraId="1A5DD0EE" w14:textId="77777777" w:rsidR="00EB4287" w:rsidRPr="00CD6915" w:rsidRDefault="00EB4287" w:rsidP="00EB4287">
      <w:r w:rsidRPr="00CD6915">
        <w:t>I_PRP heard_VBD a_DT man_NN by_IN the_DT name_NN of_IN Bloxam_NNP say_VBP four_CD nights_NNS ago_RB in_IN the_DT '_'' Are_VBP an_DT '_'' '_'' Ounds_NNP ,_, in_IN Pincher_NNP 's_POS Alley_NNP ,_, as_IN '_'' ow_IN he_PRP an_DT '_'' his_PRP$ mate_NN '_'' ad_NN '_'' ad_NN a_DT rare_JJ dusty_JJ job_NN in_IN a_DT old_JJ '_'' ouse_NN at_IN Purfect_NNP ._.</w:t>
      </w:r>
    </w:p>
    <w:p w14:paraId="1C24F967" w14:textId="77777777" w:rsidR="00EB4287" w:rsidRPr="00CD6915" w:rsidRDefault="00EB4287" w:rsidP="00EB4287">
      <w:r w:rsidRPr="00CD6915">
        <w:t>There_EX ai_VBP n't_RB a-many_NN such_JJ jobs_NNS as_IN this_DT '_'' ere_NN ,_, an_DT '_'' I_PRP 'm_VBP thinkin_VBG '_'' that_IN maybe_RB Sam_NNP Bloxam_NNP could_MD tell_VB ye_PRP summut_JJ ._. ''_''</w:t>
      </w:r>
    </w:p>
    <w:p w14:paraId="5180AE12" w14:textId="77777777" w:rsidR="00EB4287" w:rsidRPr="00CD6915" w:rsidRDefault="00EB4287" w:rsidP="00EB4287">
      <w:r w:rsidRPr="00CD6915">
        <w:t>I_PRP asked_VBD if_IN he_PRP could_MD tell_VB me_PRP where_WRB to_TO find_VB him_PRP ._.</w:t>
      </w:r>
    </w:p>
    <w:p w14:paraId="50A2D795" w14:textId="77777777" w:rsidR="00EB4287" w:rsidRPr="00CD6915" w:rsidRDefault="00EB4287" w:rsidP="00EB4287">
      <w:r w:rsidRPr="00CD6915">
        <w:t>I_PRP told_VBD him_PRP that_IN if_IN he_PRP could_MD get_VB me_PRP the_DT address_NN it_PRP would_MD be_VB worth_JJ another_DT half-sovereign_NN to_TO him_PRP ._.</w:t>
      </w:r>
    </w:p>
    <w:p w14:paraId="12355050" w14:textId="77777777" w:rsidR="00EB4287" w:rsidRPr="00CD6915" w:rsidRDefault="00EB4287" w:rsidP="00EB4287">
      <w:r w:rsidRPr="00CD6915">
        <w:t>So_RB he_PRP gulped_VBD down_RP the_DT rest_NN of_IN his_PRP$ tea_NN and_CC stood_VBD up_RP ,_, saying_VBG that_IN he_PRP was_VBD going_VBG to_TO begin_VB the_DT search_NN then_RB and_CC there_RB ._.</w:t>
      </w:r>
    </w:p>
    <w:p w14:paraId="2256D718" w14:textId="77777777" w:rsidR="00EB4287" w:rsidRPr="00CD6915" w:rsidRDefault="00EB4287" w:rsidP="00EB4287">
      <w:r w:rsidRPr="00CD6915">
        <w:t>At_IN the_DT door_NN he_PRP stopped_VBD ,_, and_CC said_VBD :_: --_: ``_`` Look_VB '_'' ere_NN ,_, guv_NN '_'' nor_CC ,_, there_EX ai_VBP n't_RB no_DT sense_NN in_IN me_PRP a-keepin_NN '_'' you_PRP '_POS ere_NN ._.</w:t>
      </w:r>
    </w:p>
    <w:p w14:paraId="788678E0" w14:textId="77777777" w:rsidR="00EB4287" w:rsidRPr="00CD6915" w:rsidRDefault="00EB4287" w:rsidP="00EB4287">
      <w:r w:rsidRPr="00CD6915">
        <w:lastRenderedPageBreak/>
        <w:t>I_PRP may_MD find_VB Sam_NNP soon_RB ,_, or_CC I_PRP may_MD n't_RB ;_: but_CC anyhow_RB he_PRP ai_VBP n't_RB like_VB to_TO be_VB in_IN a_DT way_NN to_TO tell_VB ye_PRP much_JJ to-night_NN ._.</w:t>
      </w:r>
    </w:p>
    <w:p w14:paraId="59D81C50" w14:textId="77777777" w:rsidR="00EB4287" w:rsidRPr="00CD6915" w:rsidRDefault="00EB4287" w:rsidP="00EB4287">
      <w:r w:rsidRPr="00CD6915">
        <w:t>Sam_NNP is_VBZ a_DT rare_JJ one_CD when_WRB he_PRP starts_VBZ on_IN the_DT booze_NN ._.</w:t>
      </w:r>
    </w:p>
    <w:p w14:paraId="52C31B7A" w14:textId="77777777" w:rsidR="00EB4287" w:rsidRPr="00CD6915" w:rsidRDefault="00EB4287" w:rsidP="00EB4287">
      <w:r w:rsidRPr="00CD6915">
        <w:t>If_IN you_PRP can_MD give_VB me_PRP a_DT envelope_NN with_IN a_DT stamp_NN on_IN it_PRP ,_, and_CC put_VBD yer_JJ address_NN on_IN it_PRP ,_, I_PRP 'll_MD find_VB out_RP where_WRB Sam_NNP is_VBZ to_TO be_VB found_VBN and_CC post_VB it_PRP ye_PRP to-night_JJ ._.</w:t>
      </w:r>
    </w:p>
    <w:p w14:paraId="2201FF2C" w14:textId="77777777" w:rsidR="00EB4287" w:rsidRPr="00CD6915" w:rsidRDefault="00EB4287" w:rsidP="00EB4287">
      <w:r w:rsidRPr="00CD6915">
        <w:t>But_CC ye_PRP 'd_MD better_RB be_VB up_RB arter_JJ '_'' im_NN soon_RB in_IN the_DT mornin_NN '_'' ,_, or_CC maybe_RB ye_PRP wo_MD n't_RB ketch_VB '_'' im_NN ;_: for_IN Sam_NNP gets_VBZ off_RP main_JJ early_JJ ,_, never_RB mind_VB the_DT booze_NN the_DT night_NN afore_NN ._. ''_''</w:t>
      </w:r>
    </w:p>
    <w:p w14:paraId="41A70B62" w14:textId="77777777" w:rsidR="00EB4287" w:rsidRPr="00CD6915" w:rsidRDefault="00EB4287" w:rsidP="00EB4287">
      <w:r w:rsidRPr="00CD6915">
        <w:t>This_DT was_VBD all_DT practical_JJ ,_, so_IN one_CD of_IN the_DT children_NNS went_VBD off_RP with_IN a_DT penny_NN to_TO buy_VB an_DT envelope_NN and_CC a_DT sheet_NN of_IN paper_NN ,_, and_CC to_TO keep_VB the_DT change_NN ._.</w:t>
      </w:r>
    </w:p>
    <w:p w14:paraId="406C849F" w14:textId="77777777" w:rsidR="00EB4287" w:rsidRPr="00CD6915" w:rsidRDefault="00EB4287" w:rsidP="00EB4287">
      <w:r w:rsidRPr="00CD6915">
        <w:t>When_WRB she_PRP came_VBD back_RB ,_, I_PRP addressed_VBD the_DT envelope_NN and_CC stamped_VBD it_PRP ,_, and_CC when_WRB Smollet_NNP had_VBD again_RB faithfully_RB promised_VBN to_TO post_VB the_DT address_NN when_WRB found_VBN ,_, I_PRP took_VBD my_PRP$ way_NN to_TO home_NN ._.</w:t>
      </w:r>
    </w:p>
    <w:p w14:paraId="1E288F52" w14:textId="77777777" w:rsidR="00EB4287" w:rsidRPr="00CD6915" w:rsidRDefault="00EB4287" w:rsidP="00EB4287">
      <w:r w:rsidRPr="00CD6915">
        <w:t>We_PRP 're_VBP on_IN the_DT track_NN anyhow_NN ._.</w:t>
      </w:r>
    </w:p>
    <w:p w14:paraId="150F022D" w14:textId="77777777" w:rsidR="00EB4287" w:rsidRPr="00CD6915" w:rsidRDefault="00EB4287" w:rsidP="00EB4287">
      <w:r w:rsidRPr="00CD6915">
        <w:t>I_PRP am_VBP tired_JJ to-night_NN ,_, and_CC want_VBP sleep_NN ._.</w:t>
      </w:r>
    </w:p>
    <w:p w14:paraId="7BD33376" w14:textId="77777777" w:rsidR="00EB4287" w:rsidRPr="00CD6915" w:rsidRDefault="00EB4287" w:rsidP="00EB4287">
      <w:r w:rsidRPr="00CD6915">
        <w:t>Mina_NNP is_VBZ fast_RB asleep_JJ ,_, and_CC looks_VBZ a_DT little_JJ too_RB pale_JJ ;_: her_PRP$ eyes_NNS look_VBP as_IN though_IN she_PRP had_VBD been_VBN crying_VBG ._.</w:t>
      </w:r>
    </w:p>
    <w:p w14:paraId="706A4221" w14:textId="77777777" w:rsidR="00EB4287" w:rsidRPr="00CD6915" w:rsidRDefault="00EB4287" w:rsidP="00EB4287">
      <w:r w:rsidRPr="00CD6915">
        <w:t>Poor_NNP dear_RB ,_, I_PRP 've_VBP no_DT doubt_NN it_PRP frets_VBZ her_PRP to_TO be_VB kept_VBN in_IN the_DT dark_NN ,_, and_CC it_PRP may_MD make_VB her_PRP doubly_RB anxious_JJ about_IN me_PRP and_CC the_DT others_NNS ._.</w:t>
      </w:r>
    </w:p>
    <w:p w14:paraId="3777ED64" w14:textId="77777777" w:rsidR="00EB4287" w:rsidRPr="00CD6915" w:rsidRDefault="00EB4287" w:rsidP="00EB4287">
      <w:r w:rsidRPr="00CD6915">
        <w:t>But_CC it_PRP is_VBZ best_RB as_IN it_PRP is_VBZ ._.</w:t>
      </w:r>
    </w:p>
    <w:p w14:paraId="0EDAE37B" w14:textId="77777777" w:rsidR="00EB4287" w:rsidRPr="00CD6915" w:rsidRDefault="00EB4287" w:rsidP="00EB4287">
      <w:r w:rsidRPr="00CD6915">
        <w:t>It_PRP is_VBZ better_JJR to_TO be_VB disappointed_VBN and_CC worried_VBN in_IN such_PDT a_DT way_NN now_RB than_IN to_TO have_VB her_PRP$ nerve_NN broken_VBN ._.</w:t>
      </w:r>
    </w:p>
    <w:p w14:paraId="7E55AA77" w14:textId="77777777" w:rsidR="00EB4287" w:rsidRPr="00CD6915" w:rsidRDefault="00EB4287" w:rsidP="00EB4287">
      <w:r w:rsidRPr="00CD6915">
        <w:t>The_DT doctors_NNS were_VBD quite_RB right_JJ to_TO insist_VB on_IN her_PRP$ being_NN kept_VBD out_IN of_IN this_DT dreadful_JJ business_NN ._.</w:t>
      </w:r>
    </w:p>
    <w:p w14:paraId="37798DB1" w14:textId="77777777" w:rsidR="00EB4287" w:rsidRPr="00CD6915" w:rsidRDefault="00EB4287" w:rsidP="00EB4287">
      <w:r w:rsidRPr="00CD6915">
        <w:t>I_PRP must_MD be_VB firm_JJ ,_, for_IN on_IN me_PRP this_DT particular_JJ burden_NN of_IN silence_NN must_MD rest_VB ._.</w:t>
      </w:r>
    </w:p>
    <w:p w14:paraId="4D3D9FE2" w14:textId="77777777" w:rsidR="00EB4287" w:rsidRPr="00CD6915" w:rsidRDefault="00EB4287" w:rsidP="00EB4287">
      <w:r w:rsidRPr="00CD6915">
        <w:t>I_PRP shall_MD not_RB ever_RB enter_VB on_IN the_DT subject_NN with_IN her_PRP under_IN any_DT circumstances_NNS ._.</w:t>
      </w:r>
    </w:p>
    <w:p w14:paraId="502B801C" w14:textId="77777777" w:rsidR="00EB4287" w:rsidRPr="00CD6915" w:rsidRDefault="00EB4287" w:rsidP="00EB4287">
      <w:r w:rsidRPr="00CD6915">
        <w:t>Indeed_RB ,_, it_PRP may_MD not_RB be_VB a_DT hard_JJ task_NN ,_, after_IN all_DT ,_, for_IN she_PRP herself_PRP has_VBZ become_VBN reticent_JJ on_IN the_DT subject_NN ,_, and_CC has_VBZ not_RB spoken_VBN of_IN the_DT Count_NN or_CC his_PRP$ doings_NNS ever_RB since_IN we_PRP told_VBD her_PRP of_IN our_PRP$ decision_NN ._.</w:t>
      </w:r>
    </w:p>
    <w:p w14:paraId="2FDE984D" w14:textId="77777777" w:rsidR="00EB4287" w:rsidRPr="00CD6915" w:rsidRDefault="00EB4287" w:rsidP="00EB4287">
      <w:r w:rsidRPr="00CD6915">
        <w:t>2_CD October_NNP ,_, evening_NN ._.</w:t>
      </w:r>
    </w:p>
    <w:p w14:paraId="09858B8E" w14:textId="77777777" w:rsidR="00EB4287" w:rsidRPr="00CD6915" w:rsidRDefault="00EB4287" w:rsidP="00EB4287">
      <w:r w:rsidRPr="00CD6915">
        <w:t>--_: A_DT long_JJ and_CC trying_VBG and_CC exciting_JJ day_NN ._.</w:t>
      </w:r>
    </w:p>
    <w:p w14:paraId="6347884C" w14:textId="77777777" w:rsidR="00EB4287" w:rsidRPr="00CD6915" w:rsidRDefault="00EB4287" w:rsidP="00EB4287">
      <w:r w:rsidRPr="00CD6915">
        <w:t xml:space="preserve">By_IN the_DT first_JJ post_NN I_PRP got_VBD my_PRP$ directed_JJ envelope_NN with_IN a_DT dirty_JJ scrap_NN of_IN paper_NN enclosed_VBN ,_, on_IN which_WDT was_VBD written_VBN </w:t>
      </w:r>
      <w:r w:rsidRPr="00CD6915">
        <w:lastRenderedPageBreak/>
        <w:t>with_IN a_DT carpenter_NN 's_POS pencil_NN in_IN a_DT sprawling_JJ hand_NN :_: --_: ``_`` Sam_NNP Bloxam_NNP ,_, Korkrans_NNP ,_, 4_CD ,_, Poters_NNP Cort_NNP ,_, Bartel_NNP Street_NNP ,_, Walworth_NNP ._.</w:t>
      </w:r>
    </w:p>
    <w:p w14:paraId="4A44B0EA" w14:textId="77777777" w:rsidR="00EB4287" w:rsidRPr="00CD6915" w:rsidRDefault="00EB4287" w:rsidP="00EB4287">
      <w:r w:rsidRPr="00CD6915">
        <w:t>Arsk_NN for_IN the_DT depite_NN ._. ''_''</w:t>
      </w:r>
    </w:p>
    <w:p w14:paraId="4843CAAA" w14:textId="77777777" w:rsidR="00EB4287" w:rsidRPr="00CD6915" w:rsidRDefault="00EB4287" w:rsidP="00EB4287">
      <w:r w:rsidRPr="00CD6915">
        <w:t>I_PRP got_VBD the_DT letter_NN in_IN bed_NN ,_, and_CC rose_VBD without_IN waking_VBG Mina_NNP ._.</w:t>
      </w:r>
    </w:p>
    <w:p w14:paraId="6BC2A470" w14:textId="77777777" w:rsidR="00EB4287" w:rsidRPr="00CD6915" w:rsidRDefault="00EB4287" w:rsidP="00EB4287">
      <w:r w:rsidRPr="00CD6915">
        <w:t>She_PRP looked_VBD heavy_JJ and_CC sleepy_JJ and_CC pale_JJ ,_, and_CC far_RB from_IN well_RB ._.</w:t>
      </w:r>
    </w:p>
    <w:p w14:paraId="252B3DDF" w14:textId="77777777" w:rsidR="00EB4287" w:rsidRPr="00CD6915" w:rsidRDefault="00EB4287" w:rsidP="00EB4287">
      <w:r w:rsidRPr="00CD6915">
        <w:t>I_PRP determined_VBD not_RB to_TO wake_VB her_PRP ,_, but_CC that_DT ,_, when_WRB I_PRP should_MD return_VB from_IN this_DT new_JJ search_NN ,_, I_PRP would_MD arrange_VB for_IN her_PRP going_VBG back_RB to_TO Exeter_NNP ._.</w:t>
      </w:r>
    </w:p>
    <w:p w14:paraId="06F15E1F" w14:textId="77777777" w:rsidR="00EB4287" w:rsidRPr="00CD6915" w:rsidRDefault="00EB4287" w:rsidP="00EB4287">
      <w:r w:rsidRPr="00CD6915">
        <w:t>I_PRP think_VBP she_PRP would_MD be_VB happier_JJR in_IN our_PRP$ own_JJ home_NN ,_, with_IN her_PRP$ daily_JJ tasks_NNS to_TO interest_VB her_PRP ,_, than_IN in_IN being_VBG here_RB amongst_IN us_PRP and_CC in_IN ignorance_NN ._.</w:t>
      </w:r>
    </w:p>
    <w:p w14:paraId="74B47106" w14:textId="77777777" w:rsidR="00EB4287" w:rsidRPr="00CD6915" w:rsidRDefault="00EB4287" w:rsidP="00EB4287">
      <w:r w:rsidRPr="00CD6915">
        <w:t>I_PRP only_RB saw_VBD Dr._NNP Seward_NNP for_IN a_DT moment_NN ,_, and_CC told_VBD him_PRP where_WRB I_PRP was_VBD off_RB to_TO ,_, promising_VBG to_TO come_VB back_RB and_CC tell_VB the_DT rest_NN so_RB soon_RB as_IN I_PRP should_MD have_VB found_VBN out_RP anything_NN ._.</w:t>
      </w:r>
    </w:p>
    <w:p w14:paraId="4960E200" w14:textId="77777777" w:rsidR="00EB4287" w:rsidRPr="00CD6915" w:rsidRDefault="00EB4287" w:rsidP="00EB4287">
      <w:r w:rsidRPr="00CD6915">
        <w:t>I_PRP drove_VBD to_TO Walworth_NNP and_CC found_VBN ,_, with_IN some_DT difficulty_NN ,_, Potter_NNP 's_POS Court_NNP ._.</w:t>
      </w:r>
    </w:p>
    <w:p w14:paraId="24CAE65B" w14:textId="77777777" w:rsidR="00EB4287" w:rsidRPr="00CD6915" w:rsidRDefault="00EB4287" w:rsidP="00EB4287">
      <w:r w:rsidRPr="00CD6915">
        <w:t>Mr._NNP Smollet_NNP 's_POS spelling_NN misled_VBD me_PRP ,_, as_IN I_PRP asked_VBD for_IN Poter_NNP 's_POS Court_NNP instead_RB of_IN Potter_NNP 's_POS Court_NNP ._.</w:t>
      </w:r>
    </w:p>
    <w:p w14:paraId="16F3E80F" w14:textId="77777777" w:rsidR="00EB4287" w:rsidRPr="00CD6915" w:rsidRDefault="00EB4287" w:rsidP="00EB4287">
      <w:r w:rsidRPr="00CD6915">
        <w:t>However_RB ,_, when_WRB I_PRP had_VBD found_VBN the_DT court_NN ,_, I_PRP had_VBD no_DT difficulty_NN in_IN discovering_VBG Corcoran_NNP 's_POS lodging-house_NN ._.</w:t>
      </w:r>
    </w:p>
    <w:p w14:paraId="261A475D" w14:textId="77777777" w:rsidR="00EB4287" w:rsidRPr="00CD6915" w:rsidRDefault="00EB4287" w:rsidP="00EB4287">
      <w:r w:rsidRPr="00CD6915">
        <w:t>When_WRB I_PRP asked_VBD the_DT man_NN who_WP came_VBD to_TO the_DT door_NN for_IN the_DT ``_`` depite_NN ,_, ''_'' he_PRP shook_VBD his_PRP$ head_NN ,_, and_CC said_VBD :_: ``_`` I_NNP du_NNP n_NN no_DT '_'' im_NN ._.</w:t>
      </w:r>
    </w:p>
    <w:p w14:paraId="5930924D" w14:textId="77777777" w:rsidR="00EB4287" w:rsidRPr="00CD6915" w:rsidRDefault="00EB4287" w:rsidP="00EB4287">
      <w:r w:rsidRPr="00CD6915">
        <w:t>There_EX ai_VBP n't_RB no_DT such_JJ a_DT person_NN '_'' ere_NN ;_: I_PRP never_RB '_POS eard_NN of_IN '_'' im_NN in_IN all_DT my_PRP$ bloomin_NN '_'' days_NNS ._.</w:t>
      </w:r>
    </w:p>
    <w:p w14:paraId="376973CF" w14:textId="77777777" w:rsidR="00EB4287" w:rsidRPr="00CD6915" w:rsidRDefault="00EB4287" w:rsidP="00EB4287">
      <w:r w:rsidRPr="00CD6915">
        <w:t>Do_VBP n't_RB believe_VB there_EX ai_VBP n't_RB nobody_NN of_IN that_DT kind_NN livin_NN '_'' ere_NN or_CC anywheres_NNS ._. ''_''</w:t>
      </w:r>
    </w:p>
    <w:p w14:paraId="638C8BE3" w14:textId="77777777" w:rsidR="00EB4287" w:rsidRPr="00CD6915" w:rsidRDefault="00EB4287" w:rsidP="00EB4287">
      <w:r w:rsidRPr="00CD6915">
        <w:t>I_PRP took_VBD out_RP Smollet_NNP 's_POS letter_NN ,_, and_CC as_IN I_PRP read_VBP it_PRP it_PRP seemed_VBD to_TO me_PRP that_IN the_DT lesson_NN of_IN the_DT spelling_NN of_IN the_DT name_NN of_IN the_DT court_NN might_MD guide_VB me_PRP ._.</w:t>
      </w:r>
    </w:p>
    <w:p w14:paraId="21DF6C71" w14:textId="77777777" w:rsidR="00EB4287" w:rsidRPr="00CD6915" w:rsidRDefault="00EB4287" w:rsidP="00EB4287">
      <w:r w:rsidRPr="00CD6915">
        <w:t>``_`` What_WP are_VBP you_PRP ?_. ''_''</w:t>
      </w:r>
    </w:p>
    <w:p w14:paraId="134FF0E3" w14:textId="77777777" w:rsidR="00EB4287" w:rsidRPr="00CD6915" w:rsidRDefault="00EB4287" w:rsidP="00EB4287">
      <w:r w:rsidRPr="00CD6915">
        <w:t>I_PRP asked_VBD ._.</w:t>
      </w:r>
    </w:p>
    <w:p w14:paraId="7CD8F307" w14:textId="77777777" w:rsidR="00EB4287" w:rsidRPr="00CD6915" w:rsidRDefault="00EB4287" w:rsidP="00EB4287">
      <w:r w:rsidRPr="00CD6915">
        <w:t>``_`` I_PRP 'm_VBP the_DT depity_NN ,_, ''_'' he_PRP answered_VBD ._.</w:t>
      </w:r>
    </w:p>
    <w:p w14:paraId="29F04716" w14:textId="77777777" w:rsidR="00EB4287" w:rsidRPr="00CD6915" w:rsidRDefault="00EB4287" w:rsidP="00EB4287">
      <w:r w:rsidRPr="00CD6915">
        <w:t>I_PRP saw_VBD at_IN once_RB that_IN I_PRP was_VBD on_IN the_DT right_JJ track_NN ;_: phonetic_JJ spelling_NN had_VBD again_RB misled_VBN me_PRP ._.</w:t>
      </w:r>
    </w:p>
    <w:p w14:paraId="01E3CE12" w14:textId="77777777" w:rsidR="00EB4287" w:rsidRPr="00CD6915" w:rsidRDefault="00EB4287" w:rsidP="00EB4287">
      <w:r w:rsidRPr="00CD6915">
        <w:t>A_DT half-crown_JJ tip_NN put_VBD the_DT deputy_NN 's_POS knowledge_NN at_IN my_PRP$ disposal_NN ,_, and_CC I_PRP learned_VBD that_IN Mr._NNP Bloxam_NNP ,_, who_WP had_VBD slept_VBN off_RP the_DT remains_NNS of_IN his_PRP$ beer_NN on_IN the_DT previous_JJ night_NN at_IN Corcoran_NNP 's_POS ,_, had_VBD left_VBN for_IN his_PRP$ work_NN at_IN Poplar_NNP at_IN five_CD o'clock_RB that_DT morning_NN ._.</w:t>
      </w:r>
    </w:p>
    <w:p w14:paraId="1B65290F" w14:textId="77777777" w:rsidR="00EB4287" w:rsidRPr="00CD6915" w:rsidRDefault="00EB4287" w:rsidP="00EB4287">
      <w:r w:rsidRPr="00CD6915">
        <w:lastRenderedPageBreak/>
        <w:t>He_PRP could_MD not_RB tell_VB me_PRP where_WRB the_DT place_NN of_IN work_NN was_VBD situated_VBN ,_, but_CC he_PRP had_VBD a_DT vague_JJ idea_NN that_IN it_PRP was_VBD some_DT kind_NN of_IN a_DT ``_`` new-fangled_JJ ware'us_NN ''_'' ;_: and_CC with_IN this_DT slender_JJ clue_NN I_PRP had_VBD to_TO start_VB for_IN Poplar_NNP ._.</w:t>
      </w:r>
    </w:p>
    <w:p w14:paraId="12E4F7DA" w14:textId="77777777" w:rsidR="00EB4287" w:rsidRPr="00CD6915" w:rsidRDefault="00EB4287" w:rsidP="00EB4287">
      <w:r w:rsidRPr="00CD6915">
        <w:t>It_PRP was_VBD twelve_CD o'clock_RB before_IN I_PRP got_VBD any_DT satisfactory_JJ hint_NN of_IN such_PDT a_DT building_NN ,_, and_CC this_DT I_PRP got_VBD at_IN a_DT coffee-shop_NN ,_, where_WRB some_DT workmen_NNS were_VBD having_VBG their_PRP$ dinner_NN ._.</w:t>
      </w:r>
    </w:p>
    <w:p w14:paraId="750510AD" w14:textId="77777777" w:rsidR="00EB4287" w:rsidRPr="00CD6915" w:rsidRDefault="00EB4287" w:rsidP="00EB4287">
      <w:r w:rsidRPr="00CD6915">
        <w:t>One_CD of_IN these_DT suggested_VBD that_IN there_EX was_VBD being_VBG erected_VBN at_IN Cross_NNP Angel_NNP Street_NNP a_DT new_JJ ``_`` cold_JJ storage_NN ''_'' building_NN ;_: and_CC as_IN this_DT suited_VBD the_DT condition_NN of_IN a_DT ``_`` new-fangled_JJ ware'us_NN ,_, ''_'' I_PRP at_IN once_RB drove_VBN to_TO it_PRP ._.</w:t>
      </w:r>
    </w:p>
    <w:p w14:paraId="5E5DBCAC" w14:textId="77777777" w:rsidR="00EB4287" w:rsidRPr="00CD6915" w:rsidRDefault="00EB4287" w:rsidP="00EB4287">
      <w:r w:rsidRPr="00CD6915">
        <w:t>An_DT interview_NN with_IN a_DT surly_JJ gatekeeper_NN and_CC a_DT surlier_JJR foreman_NN ,_, both_DT of_IN whom_WP were_VBD appeased_VBN with_IN the_DT coin_NN of_IN the_DT realm_NN ,_, put_VBD me_PRP on_IN the_DT track_NN of_IN Bloxam_NNP ;_: he_PRP was_VBD sent_VBN for_IN on_IN my_PRP$ suggesting_VBG that_IN I_PRP was_VBD willing_JJ to_TO pay_VB his_PRP$ day_NN 's_POS wages_NNS to_TO his_PRP$ foreman_NN for_IN the_DT privilege_NN of_IN asking_VBG him_PRP a_DT few_JJ questions_NNS on_IN a_DT private_JJ matter_NN ._.</w:t>
      </w:r>
    </w:p>
    <w:p w14:paraId="4D1C0E31" w14:textId="77777777" w:rsidR="00EB4287" w:rsidRPr="00CD6915" w:rsidRDefault="00EB4287" w:rsidP="00EB4287">
      <w:r w:rsidRPr="00CD6915">
        <w:t>He_PRP was_VBD a_DT smart_JJ enough_JJ fellow_NN ,_, though_IN rough_JJ of_IN speech_NN and_CC bearing_NN ._.</w:t>
      </w:r>
    </w:p>
    <w:p w14:paraId="4859435E" w14:textId="77777777" w:rsidR="00EB4287" w:rsidRPr="00CD6915" w:rsidRDefault="00EB4287" w:rsidP="00EB4287">
      <w:r w:rsidRPr="00CD6915">
        <w:t>When_WRB I_PRP had_VBD promised_VBN to_TO pay_VB for_IN his_PRP$ information_NN and_CC given_VBN him_PRP an_DT earnest_NN ,_, he_PRP told_VBD me_PRP that_IN he_PRP had_VBD made_VBN two_CD journeys_NNS between_IN Carfax_NNP and_CC a_DT house_NN in_IN Piccadilly_NNP ,_, and_CC had_VBD taken_VBN from_IN this_DT house_NN to_TO the_DT latter_JJ nine_CD great_JJ boxes_NNS --_: ``_`` main_JJ heavy_JJ ones_NNS ''_'' --_: with_IN a_DT horse_NN and_CC cart_NN hired_VBN by_IN him_PRP for_IN this_DT purpose_NN ._.</w:t>
      </w:r>
    </w:p>
    <w:p w14:paraId="237A57A0" w14:textId="77777777" w:rsidR="00EB4287" w:rsidRPr="00CD6915" w:rsidRDefault="00EB4287" w:rsidP="00EB4287">
      <w:r w:rsidRPr="00CD6915">
        <w:t>I_PRP asked_VBD him_PRP if_IN he_PRP could_MD tell_VB me_PRP the_DT number_NN of_IN the_DT house_NN in_IN Piccadilly_NNP ,_, to_TO which_WDT he_PRP replied_VBD :_: --_: ``_`` Well_UH ,_, guv_NN '_'' nor_CC ,_, I_PRP forgits_VBP the_DT number_NN ,_, but_CC it_PRP was_VBD only_RB a_DT few_JJ doors_NNS from_IN a_DT big_JJ white_JJ church_NN or_CC somethink_NN of_IN the_DT kind_NN ,_, not_RB long_RB built_VBN ._.</w:t>
      </w:r>
    </w:p>
    <w:p w14:paraId="27804CE0" w14:textId="77777777" w:rsidR="00EB4287" w:rsidRPr="00CD6915" w:rsidRDefault="00EB4287" w:rsidP="00EB4287">
      <w:r w:rsidRPr="00CD6915">
        <w:t>It_PRP was_VBD a_DT dusty_JJ old_JJ '_'' ouse_NN ,_, too_RB ,_, though_IN nothin_NN '_'' to_TO the_DT dustiness_NN of_IN the_DT '_'' ouse_NN we_PRP tooked_VBD the_DT bloomin_NN '_POS boxes_NNS from_IN ._. ''_''</w:t>
      </w:r>
    </w:p>
    <w:p w14:paraId="0011E640" w14:textId="77777777" w:rsidR="00EB4287" w:rsidRPr="00CD6915" w:rsidRDefault="00EB4287" w:rsidP="00EB4287">
      <w:r w:rsidRPr="00CD6915">
        <w:t>``_`` How_WRB did_VBD you_PRP get_VB into_IN the_DT houses_NNS if_IN they_PRP were_VBD both_DT empty_JJ ?_. ''_''</w:t>
      </w:r>
    </w:p>
    <w:p w14:paraId="49BAD38E" w14:textId="77777777" w:rsidR="00EB4287" w:rsidRPr="00CD6915" w:rsidRDefault="00EB4287" w:rsidP="00EB4287">
      <w:r w:rsidRPr="00CD6915">
        <w:t>``_`` There_EX was_VBD the_DT old_JJ party_NN what_WP engaged_VBD me_PRP a-waitin_NN '_'' in_IN the_DT '_'' ouse_NN at_IN Purfleet_NNP ._.</w:t>
      </w:r>
    </w:p>
    <w:p w14:paraId="1F52D22B" w14:textId="77777777" w:rsidR="00EB4287" w:rsidRPr="00CD6915" w:rsidRDefault="00EB4287" w:rsidP="00EB4287">
      <w:r w:rsidRPr="00CD6915">
        <w:t>He_PRP '_'' elped_VBD me_PRP to_TO lift_VB the_DT boxes_NNS and_CC put_VBD them_PRP in_IN the_DT dray_NN ._.</w:t>
      </w:r>
    </w:p>
    <w:p w14:paraId="47558C18" w14:textId="77777777" w:rsidR="00EB4287" w:rsidRPr="00CD6915" w:rsidRDefault="00EB4287" w:rsidP="00EB4287">
      <w:r w:rsidRPr="00CD6915">
        <w:t xml:space="preserve">Curse_VB me_PRP ,_, but_CC he_PRP was_VBD the_DT strongest_JJS chap_NN I_PRP ever_RB struck_VBD ,_, an_DT '_'' him_PRP a_DT old_JJ feller_NN ,_, with_IN a_DT white_JJ </w:t>
      </w:r>
      <w:r w:rsidRPr="00CD6915">
        <w:lastRenderedPageBreak/>
        <w:t>moustache_NN ,_, one_CD that_IN thin_JJ you_PRP would_MD think_VB he_PRP could_MD n't_RB throw_VB a_DT shadder_NN ._. ''_''</w:t>
      </w:r>
    </w:p>
    <w:p w14:paraId="37EC51B5" w14:textId="77777777" w:rsidR="00EB4287" w:rsidRPr="00CD6915" w:rsidRDefault="00EB4287" w:rsidP="00EB4287">
      <w:r w:rsidRPr="00CD6915">
        <w:t>How_WRB this_DT phrase_NN thrilled_VBD through_IN me_PRP !_.</w:t>
      </w:r>
    </w:p>
    <w:p w14:paraId="00075032" w14:textId="77777777" w:rsidR="00EB4287" w:rsidRPr="00CD6915" w:rsidRDefault="00EB4287" w:rsidP="00EB4287">
      <w:r w:rsidRPr="00CD6915">
        <w:t>``_`` Why_WRB ,_, '_'' e_LS took_VBD up_RP '_'' is_VBZ end_NN o_NN '_'' the_DT boxes_NNS like_IN they_PRP was_VBD pounds_NNS of_IN tea_NN ,_, and_CC me_PRP a-puffin_NN '_'' an_DT '_POS a-blowin_NN '_POS afore_NN I_PRP could_MD up-end_RB mine_VB anyhow_RB --_: an_DT '_'' I_PRP 'm_VBP no_DT chicken_NN ,_, neither_CC ._. ''_''</w:t>
      </w:r>
    </w:p>
    <w:p w14:paraId="339C2D8F" w14:textId="77777777" w:rsidR="00EB4287" w:rsidRPr="00CD6915" w:rsidRDefault="00EB4287" w:rsidP="00EB4287">
      <w:r w:rsidRPr="00CD6915">
        <w:t>``_`` How_WRB did_VBD you_PRP get_VB into_IN the_DT house_NN in_IN Piccadilly_NNP ?_. ''_''</w:t>
      </w:r>
    </w:p>
    <w:p w14:paraId="098CA4EA" w14:textId="77777777" w:rsidR="00EB4287" w:rsidRPr="00CD6915" w:rsidRDefault="00EB4287" w:rsidP="00EB4287">
      <w:r w:rsidRPr="00CD6915">
        <w:t>I_PRP asked_VBD ._.</w:t>
      </w:r>
    </w:p>
    <w:p w14:paraId="739F5D93" w14:textId="77777777" w:rsidR="00EB4287" w:rsidRPr="00CD6915" w:rsidRDefault="00EB4287" w:rsidP="00EB4287">
      <w:r w:rsidRPr="00CD6915">
        <w:t>``_`` He_PRP was_VBD there_EX too_RB ._.</w:t>
      </w:r>
    </w:p>
    <w:p w14:paraId="43D5D5ED" w14:textId="77777777" w:rsidR="00EB4287" w:rsidRPr="00CD6915" w:rsidRDefault="00EB4287" w:rsidP="00EB4287">
      <w:r w:rsidRPr="00CD6915">
        <w:t>He_PRP must_MD '_'' a_DT '_'' started_VBN off_RP and_CC got_VBD there_RB afore_VB me_PRP ,_, for_IN when_WRB I_PRP rung_VBD of_IN the_DT bell_NN he_PRP kem_VBD an_DT '_'' opened_VBD the_DT door_NN '_POS isself_NN an_DT '_'' '_'' elped_VBD me_PRP to_TO carry_VB the_DT boxes_NNS into_IN the_DT '_'' all_DT ._. ''_''</w:t>
      </w:r>
    </w:p>
    <w:p w14:paraId="7D7CB2F2" w14:textId="77777777" w:rsidR="00EB4287" w:rsidRPr="00CD6915" w:rsidRDefault="00EB4287" w:rsidP="00EB4287">
      <w:r w:rsidRPr="00CD6915">
        <w:t>``_`` The_DT whole_JJ nine_CD ?_. ''_''</w:t>
      </w:r>
    </w:p>
    <w:p w14:paraId="33E9E38D" w14:textId="77777777" w:rsidR="00EB4287" w:rsidRPr="00CD6915" w:rsidRDefault="00EB4287" w:rsidP="00EB4287">
      <w:r w:rsidRPr="00CD6915">
        <w:t>I_PRP asked_VBD ._.</w:t>
      </w:r>
    </w:p>
    <w:p w14:paraId="2ECB78F5" w14:textId="77777777" w:rsidR="00EB4287" w:rsidRPr="00CD6915" w:rsidRDefault="00EB4287" w:rsidP="00EB4287">
      <w:r w:rsidRPr="00CD6915">
        <w:t>``_`` Yus_NN ;_: there_EX was_VBD five_CD in_IN the_DT first_JJ load_NN an_DT '_'' four_CD in_IN the_DT second_NN ._.</w:t>
      </w:r>
    </w:p>
    <w:p w14:paraId="4EEC1596" w14:textId="77777777" w:rsidR="00EB4287" w:rsidRPr="00CD6915" w:rsidRDefault="00EB4287" w:rsidP="00EB4287">
      <w:r w:rsidRPr="00CD6915">
        <w:t>It_PRP was_VBD main_JJ dry_JJ work_NN ,_, an_DT '_'' I_PRP do_VBP n't_RB so_RB well_RB remember_VB '_'' ow_IN I_PRP got_VBD '_POS ome_NN ._. ''_''</w:t>
      </w:r>
    </w:p>
    <w:p w14:paraId="5204F960" w14:textId="77777777" w:rsidR="00EB4287" w:rsidRPr="00CD6915" w:rsidRDefault="00EB4287" w:rsidP="00EB4287">
      <w:r w:rsidRPr="00CD6915">
        <w:t>I_PRP interrupted_VBD him_PRP :_: --_: ``_`` Were_VBD the_DT boxes_NNS left_VBN in_IN the_DT hall_NN ?_. ''_''</w:t>
      </w:r>
    </w:p>
    <w:p w14:paraId="23DFC892" w14:textId="77777777" w:rsidR="00EB4287" w:rsidRPr="00CD6915" w:rsidRDefault="00EB4287" w:rsidP="00EB4287">
      <w:r w:rsidRPr="00CD6915">
        <w:t>``_`` Yus_NN ;_: it_PRP was_VBD a_DT big_JJ '_'' all_DT ,_, an_DT '_'' there_EX was_VBD nothin_NN '_'' else_RB in_IN it_PRP ._. ''_''</w:t>
      </w:r>
    </w:p>
    <w:p w14:paraId="5B1E43B5" w14:textId="77777777" w:rsidR="00EB4287" w:rsidRPr="00CD6915" w:rsidRDefault="00EB4287" w:rsidP="00EB4287">
      <w:r w:rsidRPr="00CD6915">
        <w:t>I_PRP made_VBD one_CD more_JJR attempt_NN to_TO further_JJ matters_NNS :_: --_: ``_`` You_PRP did_VBD n't_RB have_VB any_DT key_NN ?_. ''_''</w:t>
      </w:r>
    </w:p>
    <w:p w14:paraId="33185936" w14:textId="77777777" w:rsidR="00EB4287" w:rsidRPr="00CD6915" w:rsidRDefault="00EB4287" w:rsidP="00EB4287">
      <w:r w:rsidRPr="00CD6915">
        <w:t>``_`` Never_RB used_VBN no_DT key_JJ nor_CC nothink_JJ ._.</w:t>
      </w:r>
    </w:p>
    <w:p w14:paraId="48233A05" w14:textId="77777777" w:rsidR="00EB4287" w:rsidRPr="00CD6915" w:rsidRDefault="00EB4287" w:rsidP="00EB4287">
      <w:r w:rsidRPr="00CD6915">
        <w:t>The_DT old_JJ gent_NN ,_, he_PRP opened_VBD the_DT door_NN '_POS isself_NN an_DT '_'' shut_VB it_PRP again_RB when_WRB I_PRP druv_VBP off_RP ._.</w:t>
      </w:r>
    </w:p>
    <w:p w14:paraId="0A759DA6" w14:textId="77777777" w:rsidR="00EB4287" w:rsidRPr="00CD6915" w:rsidRDefault="00EB4287" w:rsidP="00EB4287">
      <w:r w:rsidRPr="00CD6915">
        <w:t>I_PRP do_VBP n't_RB remember_VB the_DT last_JJ time_NN --_: but_CC that_DT was_VBD the_DT beer_NN ._. ''_''</w:t>
      </w:r>
    </w:p>
    <w:p w14:paraId="5D2D95E3" w14:textId="77777777" w:rsidR="00EB4287" w:rsidRPr="00CD6915" w:rsidRDefault="00EB4287" w:rsidP="00EB4287">
      <w:r w:rsidRPr="00CD6915">
        <w:t>``_`` And_CC you_PRP ca_MD n't_RB remember_VB the_DT number_NN of_IN the_DT house_NN ?_. ''_''</w:t>
      </w:r>
    </w:p>
    <w:p w14:paraId="38DC023A" w14:textId="77777777" w:rsidR="00EB4287" w:rsidRPr="00CD6915" w:rsidRDefault="00EB4287" w:rsidP="00EB4287">
      <w:r w:rsidRPr="00CD6915">
        <w:t>``_`` No_UH ,_, sir_NN ._.</w:t>
      </w:r>
    </w:p>
    <w:p w14:paraId="6B4E3FF6" w14:textId="77777777" w:rsidR="00EB4287" w:rsidRPr="00CD6915" w:rsidRDefault="00EB4287" w:rsidP="00EB4287">
      <w:r w:rsidRPr="00CD6915">
        <w:t>But_CC ye_PRP need_MD n't_RB have_VB no_DT difficulty_NN about_IN that_DT ._.</w:t>
      </w:r>
    </w:p>
    <w:p w14:paraId="33F8B8DA" w14:textId="77777777" w:rsidR="00EB4287" w:rsidRPr="00CD6915" w:rsidRDefault="00EB4287" w:rsidP="00EB4287">
      <w:r w:rsidRPr="00CD6915">
        <w:t>It_PRP 's_VBZ a_DT '_POS igh_NN '_'' un_NN with_IN a_DT stone_NN front_NN with_IN a_DT bow_NN on_IN it_PRP ,_, an_DT '_'' '_POS igh_JJ steps_NNS up_IN to_TO the_DT door_NN ._.</w:t>
      </w:r>
    </w:p>
    <w:p w14:paraId="67D86008" w14:textId="77777777" w:rsidR="00EB4287" w:rsidRPr="00CD6915" w:rsidRDefault="00EB4287" w:rsidP="00EB4287">
      <w:r w:rsidRPr="00CD6915">
        <w:t>I_PRP know_VBP them_PRP steps_NNS ,_, '_'' avin_NN '_'' '_'' ad_NN to_TO carry_VB the_DT boxes_NNS up_RP with_IN three_CD loafers_NNS what_WP come_VBP round_JJ to_TO earn_VB a_DT copper_NN ._.</w:t>
      </w:r>
    </w:p>
    <w:p w14:paraId="72E8EEC4" w14:textId="77777777" w:rsidR="00EB4287" w:rsidRPr="00CD6915" w:rsidRDefault="00EB4287" w:rsidP="00EB4287">
      <w:r w:rsidRPr="00CD6915">
        <w:t xml:space="preserve">The_DT old_JJ gent_NN give_VBP them_PRP shillin_NN 's_POS ,_, an_DT '_'' they_PRP seein_VBP '_'' they_PRP got_VBD so_RB much_JJ ,_, they_PRP wanted_VBD more_RBR ;_: but_CC '_'' e_LS took_VBD one_CD of_IN them_PRP by_IN the_DT shoulder_NN and_CC </w:t>
      </w:r>
      <w:r w:rsidRPr="00CD6915">
        <w:lastRenderedPageBreak/>
        <w:t>was_VBD like_JJ to_TO throw_VB '_'' im_FW down_IN the_DT steps_NNS ,_, till_IN the_DT lot_NN of_IN them_PRP went_VBD away_RB cussin_NN '_'' ._. ''_''</w:t>
      </w:r>
    </w:p>
    <w:p w14:paraId="6D1CC990" w14:textId="77777777" w:rsidR="00EB4287" w:rsidRPr="00CD6915" w:rsidRDefault="00EB4287" w:rsidP="00EB4287">
      <w:r w:rsidRPr="00CD6915">
        <w:t>I_PRP thought_VBD that_IN with_IN this_DT description_NN I_PRP could_MD find_VB the_DT house_NN ,_, so_RB ,_, having_VBG paid_VBN my_PRP$ friend_NN for_IN his_PRP$ information_NN ,_, I_PRP started_VBD off_RP for_IN Piccadilly_NNP ._.</w:t>
      </w:r>
    </w:p>
    <w:p w14:paraId="046D9CF7" w14:textId="77777777" w:rsidR="00EB4287" w:rsidRPr="00CD6915" w:rsidRDefault="00EB4287" w:rsidP="00EB4287">
      <w:r w:rsidRPr="00CD6915">
        <w:t>I_PRP had_VBD gained_VBN a_DT new_JJ painful_JJ experience_NN ;_: the_DT Count_NNP could_MD ,_, it_PRP was_VBD evident_JJ ,_, handle_VB the_DT earth-boxes_NNS himself_PRP ._.</w:t>
      </w:r>
    </w:p>
    <w:p w14:paraId="7C2B68BF" w14:textId="77777777" w:rsidR="00EB4287" w:rsidRPr="00CD6915" w:rsidRDefault="00EB4287" w:rsidP="00EB4287">
      <w:r w:rsidRPr="00CD6915">
        <w:t>If_IN so_RB ,_, time_NN was_VBD precious_JJ ;_: for_IN ,_, now_RB that_IN he_PRP had_VBD achieved_VBN a_DT certain_JJ amount_NN of_IN distribution_NN ,_, he_PRP could_MD ,_, by_IN choosing_VBG his_PRP$ own_JJ time_NN ,_, complete_VB the_DT task_NN unobserved_JJ ._.</w:t>
      </w:r>
    </w:p>
    <w:p w14:paraId="285E705B" w14:textId="77777777" w:rsidR="00EB4287" w:rsidRPr="00CD6915" w:rsidRDefault="00EB4287" w:rsidP="00EB4287">
      <w:r w:rsidRPr="00CD6915">
        <w:t>At_IN Piccadilly_NNP Circus_NNP I_PRP discharged_VBD my_PRP$ cab_NN ,_, and_CC walked_VBD westward_RB ;_: beyond_IN the_DT Junior_NNP Constitutional_NNP I_PRP came_VBD across_IN the_DT house_NN described_VBN ,_, and_CC was_VBD satisfied_VBN that_IN this_DT was_VBD the_DT next_JJ of_IN the_DT lairs_NNS arranged_VBN by_IN Dracula_NNP ._.</w:t>
      </w:r>
    </w:p>
    <w:p w14:paraId="4A092E65" w14:textId="77777777" w:rsidR="00EB4287" w:rsidRPr="00CD6915" w:rsidRDefault="00EB4287" w:rsidP="00EB4287">
      <w:r w:rsidRPr="00CD6915">
        <w:t>The_DT house_NN looked_VBD as_IN though_IN it_PRP had_VBD been_VBN long_RB untenanted_JJ ._.</w:t>
      </w:r>
    </w:p>
    <w:p w14:paraId="5D45C2A3" w14:textId="77777777" w:rsidR="00EB4287" w:rsidRPr="00CD6915" w:rsidRDefault="00EB4287" w:rsidP="00EB4287">
      <w:r w:rsidRPr="00CD6915">
        <w:t>The_DT windows_NNS were_VBD encrusted_VBN with_IN dust_NN ,_, and_CC the_DT shutters_NNS were_VBD up_RB ._.</w:t>
      </w:r>
    </w:p>
    <w:p w14:paraId="5848E146" w14:textId="77777777" w:rsidR="00EB4287" w:rsidRPr="00CD6915" w:rsidRDefault="00EB4287" w:rsidP="00EB4287">
      <w:r w:rsidRPr="00CD6915">
        <w:t>All_PDT the_DT framework_NN was_VBD black_JJ with_IN time_NN ,_, and_CC from_IN the_DT iron_NN the_DT paint_NN had_VBD mostly_RB scaled_VBN away_RB ._.</w:t>
      </w:r>
    </w:p>
    <w:p w14:paraId="7EF71025" w14:textId="77777777" w:rsidR="00EB4287" w:rsidRPr="00CD6915" w:rsidRDefault="00EB4287" w:rsidP="00EB4287">
      <w:r w:rsidRPr="00CD6915">
        <w:t>It_PRP was_VBD evident_JJ that_IN up_IN to_TO lately_RB there_EX had_VBD been_VBN a_DT large_JJ notice-board_NN in_IN front_NN of_IN the_DT balcony_NN ;_: it_PRP had_VBD ,_, however_RB ,_, been_VBN roughly_RB torn_VBN away_RB ,_, the_DT uprights_NNS which_WDT had_VBD supported_VBN it_PRP still_RB remaining_VBG ._.</w:t>
      </w:r>
    </w:p>
    <w:p w14:paraId="673353D9" w14:textId="77777777" w:rsidR="00EB4287" w:rsidRPr="00CD6915" w:rsidRDefault="00EB4287" w:rsidP="00EB4287">
      <w:r w:rsidRPr="00CD6915">
        <w:t>Behind_IN the_DT rails_NNS of_IN the_DT balcony_NN I_PRP saw_VBD there_EX were_VBD some_DT loose_JJ boards_NNS ,_, whose_WP$ raw_JJ edges_NNS looked_VBD white_JJ ._.</w:t>
      </w:r>
    </w:p>
    <w:p w14:paraId="3724A824" w14:textId="77777777" w:rsidR="00EB4287" w:rsidRPr="00CD6915" w:rsidRDefault="00EB4287" w:rsidP="00EB4287">
      <w:r w:rsidRPr="00CD6915">
        <w:t>I_PRP would_MD have_VB given_VBN a_DT good_JJ deal_NN to_TO have_VB been_VBN able_JJ to_TO see_VB the_DT notice-board_JJ intact_JJ ,_, as_IN it_PRP would_MD ,_, perhaps_RB ,_, have_VBP given_VBN some_DT clue_NN to_TO the_DT ownership_NN of_IN the_DT house_NN ._.</w:t>
      </w:r>
    </w:p>
    <w:p w14:paraId="14532DAB" w14:textId="77777777" w:rsidR="00EB4287" w:rsidRPr="00CD6915" w:rsidRDefault="00EB4287" w:rsidP="00EB4287">
      <w:r w:rsidRPr="00CD6915">
        <w:t>I_PRP remembered_VBD my_PRP$ experience_NN of_IN the_DT investigation_NN and_CC purchase_NN of_IN Carfax_NNP ,_, and_CC I_PRP could_MD not_RB but_CC feel_VB that_IN if_IN I_PRP could_MD find_VB the_DT former_JJ owner_NN there_EX might_MD be_VB some_DT means_NNS discovered_VBN of_IN gaining_VBG access_NN to_TO the_DT house_NN ._.</w:t>
      </w:r>
    </w:p>
    <w:p w14:paraId="560BC2A0" w14:textId="77777777" w:rsidR="00EB4287" w:rsidRPr="00CD6915" w:rsidRDefault="00EB4287" w:rsidP="00EB4287">
      <w:r w:rsidRPr="00CD6915">
        <w:t>There_EX was_VBD at_IN present_JJ nothing_NN to_TO be_VB learned_VBN from_IN the_DT Piccadilly_NNP side_NN ,_, and_CC nothing_NN could_MD be_VB done_VBN ;_: so_IN I_PRP went_VBD round_JJ to_TO the_DT back_NN to_TO see_VB if_IN anything_NN could_MD be_VB gathered_VBN from_IN this_DT quarter_NN ._.</w:t>
      </w:r>
    </w:p>
    <w:p w14:paraId="1C36553C" w14:textId="77777777" w:rsidR="00EB4287" w:rsidRPr="00CD6915" w:rsidRDefault="00EB4287" w:rsidP="00EB4287">
      <w:r w:rsidRPr="00CD6915">
        <w:t>The_DT mews_NNS were_VBD active_JJ ,_, the_DT Piccadilly_NNP houses_NNS being_VBG mostly_RB in_IN occupation_NN ._.</w:t>
      </w:r>
    </w:p>
    <w:p w14:paraId="6B70A1DB" w14:textId="77777777" w:rsidR="00EB4287" w:rsidRPr="00CD6915" w:rsidRDefault="00EB4287" w:rsidP="00EB4287">
      <w:r w:rsidRPr="00CD6915">
        <w:lastRenderedPageBreak/>
        <w:t>I_PRP asked_VBD one_CD or_CC two_CD of_IN the_DT grooms_NNS and_CC helpers_NNS whom_WP I_PRP saw_VBD around_RB if_IN they_PRP could_MD tell_VB me_PRP anything_NN about_IN the_DT empty_JJ house_NN ._.</w:t>
      </w:r>
    </w:p>
    <w:p w14:paraId="5AFE3E33" w14:textId="77777777" w:rsidR="00EB4287" w:rsidRPr="00CD6915" w:rsidRDefault="00EB4287" w:rsidP="00EB4287">
      <w:r w:rsidRPr="00CD6915">
        <w:t>One_CD of_IN them_PRP said_VBD that_IN he_PRP heard_VBD it_PRP had_VBD lately_RB been_VBN taken_VBN ,_, but_CC he_PRP could_MD n't_RB say_VB from_IN whom_WP ._.</w:t>
      </w:r>
    </w:p>
    <w:p w14:paraId="66A51D3E" w14:textId="77777777" w:rsidR="00EB4287" w:rsidRPr="00CD6915" w:rsidRDefault="00EB4287" w:rsidP="00EB4287">
      <w:r w:rsidRPr="00CD6915">
        <w:t>He_PRP told_VBD me_PRP ,_, however_RB ,_, that_IN up_IN to_TO very_RB lately_RB there_EX had_VBD been_VBN a_DT notice-board_NN of_IN ``_`` For_IN Sale_NN ''_'' up_IN ,_, and_CC that_IN perhaps_RB Mitchell_NNP ,_, Sons_NNP ,_, &amp;_CC Candy_NN ,_, the_DT house_NN agents_NNS ,_, could_MD tell_VB me_PRP something_NN ,_, as_IN he_PRP thought_VBD he_PRP remembered_VBD seeing_VBG the_DT name_NN of_IN that_DT firm_NN on_IN the_DT board_NN ._.</w:t>
      </w:r>
    </w:p>
    <w:p w14:paraId="675FB0E2" w14:textId="77777777" w:rsidR="00EB4287" w:rsidRPr="00CD6915" w:rsidRDefault="00EB4287" w:rsidP="00EB4287">
      <w:r w:rsidRPr="00CD6915">
        <w:t>I_PRP did_VBD not_RB wish_VB to_TO seem_VB too_RB eager_JJ ,_, or_CC to_TO let_VB my_PRP$ informant_NN know_VB or_CC guess_VB too_RB much_JJ ,_, so_RB ,_, thanking_VBG him_PRP in_IN the_DT usual_JJ manner_NN ,_, I_PRP strolled_VBD away_RB ._.</w:t>
      </w:r>
    </w:p>
    <w:p w14:paraId="5D11B461" w14:textId="77777777" w:rsidR="00EB4287" w:rsidRPr="00CD6915" w:rsidRDefault="00EB4287" w:rsidP="00EB4287">
      <w:r w:rsidRPr="00CD6915">
        <w:t>It_PRP was_VBD now_RB growing_VBG dusk_NN ,_, and_CC the_DT autumn_NN night_NN was_VBD closing_VBG in_IN ,_, so_IN I_PRP did_VBD not_RB lose_VB any_DT time_NN ._.</w:t>
      </w:r>
    </w:p>
    <w:p w14:paraId="0B41C4C2" w14:textId="77777777" w:rsidR="00EB4287" w:rsidRPr="00CD6915" w:rsidRDefault="00EB4287" w:rsidP="00EB4287">
      <w:r w:rsidRPr="00CD6915">
        <w:t>Having_VBG learned_VBN the_DT address_NN of_IN Mitchell_NNP ,_, Sons_NNP ,_, &amp;_CC Candy_NN from_IN a_DT directory_NN at_IN the_DT Berkeley_NNP ,_, I_PRP was_VBD soon_RB at_IN their_PRP$ office_NN in_IN Sackville_NNP Street_NNP ._.</w:t>
      </w:r>
    </w:p>
    <w:p w14:paraId="7525FFF2" w14:textId="77777777" w:rsidR="00EB4287" w:rsidRPr="00CD6915" w:rsidRDefault="00EB4287" w:rsidP="00EB4287">
      <w:r w:rsidRPr="00CD6915">
        <w:t>The_DT gentleman_NN who_WP saw_VBD me_PRP was_VBD particularly_RB suave_JJ in_IN manner_NN ,_, but_CC uncommunicative_JJ in_IN equal_JJ proportion_NN ._.</w:t>
      </w:r>
    </w:p>
    <w:p w14:paraId="4DD8CCF7" w14:textId="77777777" w:rsidR="00EB4287" w:rsidRPr="00CD6915" w:rsidRDefault="00EB4287" w:rsidP="00EB4287">
      <w:r w:rsidRPr="00CD6915">
        <w:t>Having_VBG once_RB told_VBD me_PRP that_IN the_DT Piccadilly_NNP house_NN --_: which_WDT throughout_IN our_PRP$ interview_NN he_PRP called_VBD a_DT ``_`` mansion_NN ''_'' --_: was_VBD sold_VBN ,_, he_PRP considered_VBD my_PRP$ business_NN as_IN concluded_VBN ._.</w:t>
      </w:r>
    </w:p>
    <w:p w14:paraId="113C08DC" w14:textId="77777777" w:rsidR="00EB4287" w:rsidRPr="00CD6915" w:rsidRDefault="00EB4287" w:rsidP="00EB4287">
      <w:r w:rsidRPr="00CD6915">
        <w:t>When_WRB I_PRP asked_VBD who_WP had_VBD purchased_VBN it_PRP ,_, he_PRP opened_VBD his_PRP$ eyes_NNS a_DT thought_NN wider_JJR ,_, and_CC paused_VBD a_DT few_JJ seconds_NNS before_IN replying_VBG :_: --_: ``_`` It_PRP is_VBZ sold_VBN ,_, sir_NN ._. ''_''</w:t>
      </w:r>
    </w:p>
    <w:p w14:paraId="472C8D54" w14:textId="77777777" w:rsidR="00EB4287" w:rsidRPr="00CD6915" w:rsidRDefault="00EB4287" w:rsidP="00EB4287">
      <w:r w:rsidRPr="00CD6915">
        <w:t>``_`` Pardon_VB me_PRP ,_, ''_'' I_PRP said_VBD ,_, with_IN equal_JJ politeness_NN ,_, ``_`` but_CC I_PRP have_VBP a_DT special_JJ reason_NN for_IN wishing_VBG to_TO know_VB who_WP purchased_VBD it_PRP ._. ''_''</w:t>
      </w:r>
    </w:p>
    <w:p w14:paraId="1336AC34" w14:textId="77777777" w:rsidR="00EB4287" w:rsidRPr="00CD6915" w:rsidRDefault="00EB4287" w:rsidP="00EB4287">
      <w:r w:rsidRPr="00CD6915">
        <w:t>Again_RB he_PRP paused_VBD longer_RBR ,_, and_CC raised_VBD his_PRP$ eyebrows_NNS still_RB more_JJR ._.</w:t>
      </w:r>
    </w:p>
    <w:p w14:paraId="337914D1" w14:textId="77777777" w:rsidR="00EB4287" w:rsidRPr="00CD6915" w:rsidRDefault="00EB4287" w:rsidP="00EB4287">
      <w:r w:rsidRPr="00CD6915">
        <w:t>``_`` It_PRP is_VBZ sold_VBN ,_, sir_NN ,_, ''_'' was_VBD again_RB his_PRP$ laconic_JJ reply_NN ._.</w:t>
      </w:r>
    </w:p>
    <w:p w14:paraId="47206C2B" w14:textId="77777777" w:rsidR="00EB4287" w:rsidRPr="00CD6915" w:rsidRDefault="00EB4287" w:rsidP="00EB4287">
      <w:r w:rsidRPr="00CD6915">
        <w:t>``_`` Surely_RB ,_, ''_'' I_PRP said_VBD ,_, ``_`` you_PRP do_VBP not_RB mind_VB letting_VBG me_PRP know_VB so_RB much_JJ ._. ''_''</w:t>
      </w:r>
    </w:p>
    <w:p w14:paraId="41E28A15" w14:textId="77777777" w:rsidR="00EB4287" w:rsidRPr="00CD6915" w:rsidRDefault="00EB4287" w:rsidP="00EB4287">
      <w:r w:rsidRPr="00CD6915">
        <w:t>``_`` But_CC I_PRP do_VBP mind_NN ,_, ''_'' he_PRP answered_VBD ._.</w:t>
      </w:r>
    </w:p>
    <w:p w14:paraId="2AD82704" w14:textId="77777777" w:rsidR="00EB4287" w:rsidRPr="00CD6915" w:rsidRDefault="00EB4287" w:rsidP="00EB4287">
      <w:r w:rsidRPr="00CD6915">
        <w:t>``_`` The_DT affairs_NNS of_IN their_PRP$ clients_NNS are_VBP absolutely_RB safe_JJ in_IN the_DT hands_NNS of_IN Mitchell_NNP ,_, Sons_NNP ,_, &amp;_CC Candy_NN ._. ''_''</w:t>
      </w:r>
    </w:p>
    <w:p w14:paraId="415D80B2" w14:textId="77777777" w:rsidR="00EB4287" w:rsidRPr="00CD6915" w:rsidRDefault="00EB4287" w:rsidP="00EB4287">
      <w:r w:rsidRPr="00CD6915">
        <w:t>This_DT was_VBD manifestly_RB a_DT prig_NN of_IN the_DT first_JJ water_NN ,_, and_CC there_EX was_VBD no_DT use_NN arguing_VBG with_IN him_PRP ._.</w:t>
      </w:r>
    </w:p>
    <w:p w14:paraId="3B1F0801" w14:textId="77777777" w:rsidR="00EB4287" w:rsidRPr="00CD6915" w:rsidRDefault="00EB4287" w:rsidP="00EB4287">
      <w:r w:rsidRPr="00CD6915">
        <w:lastRenderedPageBreak/>
        <w:t>I_PRP thought_VBD I_PRP had_VBD best_RB meet_VB him_PRP on_IN his_PRP$ own_JJ ground_NN ,_, so_IN I_PRP said_VBD :_: --_: ``_`` Your_PRP$ clients_NNS ,_, sir_NN ,_, are_VBP happy_JJ in_IN having_VBG so_RB resolute_JJ a_DT guardian_NN of_IN their_PRP$ confidence_NN ._.</w:t>
      </w:r>
    </w:p>
    <w:p w14:paraId="3082D1F3" w14:textId="77777777" w:rsidR="00EB4287" w:rsidRPr="00CD6915" w:rsidRDefault="00EB4287" w:rsidP="00EB4287">
      <w:r w:rsidRPr="00CD6915">
        <w:t>I_PRP am_VBP myself_PRP a_DT professional_JJ man_NN ._. ''_''</w:t>
      </w:r>
    </w:p>
    <w:p w14:paraId="25BD2AF9" w14:textId="77777777" w:rsidR="00EB4287" w:rsidRPr="00CD6915" w:rsidRDefault="00EB4287" w:rsidP="00EB4287">
      <w:r w:rsidRPr="00CD6915">
        <w:t>Here_RB I_PRP handed_VBD him_PRP my_PRP$ card_NN ._.</w:t>
      </w:r>
    </w:p>
    <w:p w14:paraId="6526682C" w14:textId="77777777" w:rsidR="00EB4287" w:rsidRPr="00CD6915" w:rsidRDefault="00EB4287" w:rsidP="00EB4287">
      <w:r w:rsidRPr="00CD6915">
        <w:t>``_`` In_IN this_DT instance_NN I_PRP am_VBP not_RB prompted_VBN by_IN curiosity_NN ;_: I_PRP act_VBP on_IN the_DT part_NN of_IN Lord_NNP Godalming_NNP ,_, who_WP wishes_VBZ to_TO know_VB something_NN of_IN the_DT property_NN which_WDT was_VBD ,_, he_PRP understood_VBD ,_, lately_RB for_IN sale_NN ._. ''_''</w:t>
      </w:r>
    </w:p>
    <w:p w14:paraId="0D775866" w14:textId="77777777" w:rsidR="00EB4287" w:rsidRPr="00CD6915" w:rsidRDefault="00EB4287" w:rsidP="00EB4287">
      <w:r w:rsidRPr="00CD6915">
        <w:t>These_DT words_NNS put_VBP a_DT different_JJ complexion_NN on_IN affairs_NNS ._.</w:t>
      </w:r>
    </w:p>
    <w:p w14:paraId="3686F08F" w14:textId="77777777" w:rsidR="00EB4287" w:rsidRPr="00CD6915" w:rsidRDefault="00EB4287" w:rsidP="00EB4287">
      <w:r w:rsidRPr="00CD6915">
        <w:t>He_PRP said_VBD :_: --_: ``_`` I_PRP would_MD like_VB to_TO oblige_VB you_PRP if_IN I_PRP could_MD ,_, Mr._NNP Harker_NNP ,_, and_CC especially_RB would_MD I_PRP like_VB to_TO oblige_VB his_PRP$ lordship_NN ._.</w:t>
      </w:r>
    </w:p>
    <w:p w14:paraId="71C77DEE" w14:textId="77777777" w:rsidR="00EB4287" w:rsidRPr="00CD6915" w:rsidRDefault="00EB4287" w:rsidP="00EB4287">
      <w:r w:rsidRPr="00CD6915">
        <w:t>We_PRP once_RB carried_VBD out_RP a_DT small_JJ matter_NN of_IN renting_VBG some_DT chambers_NNS for_IN him_PRP when_WRB he_PRP was_VBD the_DT Honourable_NNP Arthur_NNP Holmwood_NNP ._.</w:t>
      </w:r>
    </w:p>
    <w:p w14:paraId="0D370774" w14:textId="77777777" w:rsidR="00EB4287" w:rsidRPr="00CD6915" w:rsidRDefault="00EB4287" w:rsidP="00EB4287">
      <w:r w:rsidRPr="00CD6915">
        <w:t>If_IN you_PRP will_MD let_VB me_PRP have_VB his_PRP$ lordship_NN 's_POS address_NN I_PRP will_MD consult_VB the_DT House_NNP on_IN the_DT subject_NN ,_, and_CC will_MD ,_, in_IN any_DT case_NN ,_, communicate_VBP with_IN his_PRP$ lordship_NN by_IN to-night_NN 's_POS post_NN ._.</w:t>
      </w:r>
    </w:p>
    <w:p w14:paraId="1325A783" w14:textId="77777777" w:rsidR="00EB4287" w:rsidRPr="00CD6915" w:rsidRDefault="00EB4287" w:rsidP="00EB4287">
      <w:r w:rsidRPr="00CD6915">
        <w:t>It_PRP will_MD be_VB a_DT pleasure_NN if_IN we_PRP can_MD so_RB far_RB deviate_VB from_IN our_PRP$ rules_NNS as_IN to_TO give_VB the_DT required_JJ information_NN to_TO his_PRP$ lordship_NN ._. ''_''</w:t>
      </w:r>
    </w:p>
    <w:p w14:paraId="2698132D" w14:textId="77777777" w:rsidR="00EB4287" w:rsidRPr="00CD6915" w:rsidRDefault="00EB4287" w:rsidP="00EB4287">
      <w:r w:rsidRPr="00CD6915">
        <w:t>I_PRP wanted_VBD to_TO secure_VB a_DT friend_NN ,_, and_CC not_RB to_TO make_VB an_DT enemy_NN ,_, so_IN I_PRP thanked_VBD him_PRP ,_, gave_VBD the_DT address_NN at_IN Dr._NNP Seward_NNP 's_POS and_CC came_VBD away_RB ._.</w:t>
      </w:r>
    </w:p>
    <w:p w14:paraId="33245CDF" w14:textId="77777777" w:rsidR="00EB4287" w:rsidRPr="00CD6915" w:rsidRDefault="00EB4287" w:rsidP="00EB4287">
      <w:r w:rsidRPr="00CD6915">
        <w:t>It_PRP was_VBD now_RB dark_JJ ,_, and_CC I_PRP was_VBD tired_JJ and_CC hungry_JJ ._.</w:t>
      </w:r>
    </w:p>
    <w:p w14:paraId="150BA158" w14:textId="77777777" w:rsidR="00EB4287" w:rsidRPr="00CD6915" w:rsidRDefault="00EB4287" w:rsidP="00EB4287">
      <w:r w:rsidRPr="00CD6915">
        <w:t>I_PRP got_VBD a_DT cup_NN of_IN tea_NN at_IN the_DT Aërated_NNP Bread_NNP Company_NNP and_CC came_VBD down_RB to_TO Purfleet_NNP by_IN the_DT next_JJ train_NN ._.</w:t>
      </w:r>
    </w:p>
    <w:p w14:paraId="7A3967A2" w14:textId="77777777" w:rsidR="00EB4287" w:rsidRPr="00CD6915" w:rsidRDefault="00EB4287" w:rsidP="00EB4287">
      <w:r w:rsidRPr="00CD6915">
        <w:t>I_PRP found_VBD all_PDT the_DT others_NNS at_IN home_NN ._.</w:t>
      </w:r>
    </w:p>
    <w:p w14:paraId="0749BAAD" w14:textId="77777777" w:rsidR="00EB4287" w:rsidRPr="00CD6915" w:rsidRDefault="00EB4287" w:rsidP="00EB4287">
      <w:r w:rsidRPr="00CD6915">
        <w:t>Mina_NNP was_VBD looking_VBG tired_JJ and_CC pale_JJ ,_, but_CC she_PRP made_VBD a_DT gallant_JJ effort_NN to_TO be_VB bright_JJ and_CC cheerful_JJ ,_, it_PRP wrung_VBD my_PRP$ heart_NN to_TO think_VB that_IN I_PRP had_VBD had_VBN to_TO keep_VB anything_NN from_IN her_PRP and_CC so_RB caused_VBD her_PRP$ inquietude_NN ._.</w:t>
      </w:r>
    </w:p>
    <w:p w14:paraId="328B2609" w14:textId="77777777" w:rsidR="00EB4287" w:rsidRPr="00CD6915" w:rsidRDefault="00EB4287" w:rsidP="00EB4287">
      <w:r w:rsidRPr="00CD6915">
        <w:t>Thank_VB God_NNP ,_, this_DT will_MD be_VB the_DT last_JJ night_NN of_IN her_PRP$ looking_VBG on_RP at_IN our_PRP$ conferences_NNS ,_, and_CC feeling_VBG the_DT sting_NN of_IN our_PRP$ not_RB showing_VBG our_PRP$ confidence_NN ._.</w:t>
      </w:r>
    </w:p>
    <w:p w14:paraId="1F3F0109" w14:textId="77777777" w:rsidR="00EB4287" w:rsidRPr="00CD6915" w:rsidRDefault="00EB4287" w:rsidP="00EB4287">
      <w:r w:rsidRPr="00CD6915">
        <w:t>It_PRP took_VBD all_DT my_PRP$ courage_NN to_TO hold_VB to_TO the_DT wise_JJ resolution_NN of_IN keeping_VBG her_PRP out_IN of_IN our_PRP$ grim_JJ task_NN ._.</w:t>
      </w:r>
    </w:p>
    <w:p w14:paraId="4F1780F9" w14:textId="77777777" w:rsidR="00EB4287" w:rsidRPr="00CD6915" w:rsidRDefault="00EB4287" w:rsidP="00EB4287">
      <w:r w:rsidRPr="00CD6915">
        <w:t xml:space="preserve">She_PRP seems_VBZ somehow_RB more_RBR reconciled_VBN ;_: or_CC else_RB the_DT very_JJ subject_NN seems_VBZ to_TO have_VB become_VBN repugnant_JJ to_TO her_PRP ,_, </w:t>
      </w:r>
      <w:r w:rsidRPr="00CD6915">
        <w:lastRenderedPageBreak/>
        <w:t>for_IN when_WRB any_DT accidental_JJ allusion_NN is_VBZ made_VBN she_PRP actually_RB shudders_NNS ._.</w:t>
      </w:r>
    </w:p>
    <w:p w14:paraId="53BBADF7" w14:textId="77777777" w:rsidR="00EB4287" w:rsidRPr="00CD6915" w:rsidRDefault="00EB4287" w:rsidP="00EB4287">
      <w:r w:rsidRPr="00CD6915">
        <w:t>I_PRP am_VBP glad_JJ we_PRP made_VBD our_PRP$ resolution_NN in_IN time_NN ,_, as_IN with_IN such_PDT a_DT feeling_NN as_IN this_DT ,_, our_PRP$ growing_VBG knowledge_NN would_MD be_VB torture_VB to_TO her_PRP ._.</w:t>
      </w:r>
    </w:p>
    <w:p w14:paraId="620DD0F1" w14:textId="77777777" w:rsidR="00EB4287" w:rsidRPr="00CD6915" w:rsidRDefault="00EB4287" w:rsidP="00EB4287">
      <w:r w:rsidRPr="00CD6915">
        <w:t>I_PRP could_MD not_RB tell_VB the_DT others_NNS of_IN the_DT day_NN 's_POS discovery_NN till_IN we_PRP were_VBD alone_RB ;_: so_RB after_IN dinner_NN --_: followed_VBN by_IN a_DT little_JJ music_NN to_TO save_VB appearances_NNS even_RB amongst_IN ourselves_PRP --_: I_PRP took_VBD Mina_NNP to_TO her_PRP$ room_NN and_CC left_VBD her_PRP to_TO go_VB to_TO bed_NN ._.</w:t>
      </w:r>
    </w:p>
    <w:p w14:paraId="4715A330" w14:textId="77777777" w:rsidR="00EB4287" w:rsidRPr="00CD6915" w:rsidRDefault="00EB4287" w:rsidP="00EB4287">
      <w:r w:rsidRPr="00CD6915">
        <w:t>The_DT dear_RB girl_NN was_VBD more_RBR affectionate_JJ with_IN me_PRP than_IN ever_RB ,_, and_CC clung_NN to_TO me_PRP as_IN though_IN she_PRP would_MD detain_VB me_PRP ;_: but_CC there_EX was_VBD much_JJ to_TO be_VB talked_VBN of_IN and_CC I_PRP came_VBD away_RB ._.</w:t>
      </w:r>
    </w:p>
    <w:p w14:paraId="24224906" w14:textId="77777777" w:rsidR="00EB4287" w:rsidRPr="00CD6915" w:rsidRDefault="00EB4287" w:rsidP="00EB4287">
      <w:r w:rsidRPr="00CD6915">
        <w:t>Thank_VB God_NNP ,_, the_DT ceasing_NN of_IN telling_VBG things_NNS has_VBZ made_VBN no_DT difference_NN between_IN us_PRP ._.</w:t>
      </w:r>
    </w:p>
    <w:p w14:paraId="525823D3" w14:textId="77777777" w:rsidR="00EB4287" w:rsidRPr="00CD6915" w:rsidRDefault="00EB4287" w:rsidP="00EB4287">
      <w:r w:rsidRPr="00CD6915">
        <w:t>When_WRB I_PRP came_VBD down_RB again_RB I_PRP found_VBD the_DT others_NNS all_DT gathered_VBN round_NN the_DT fire_NN in_IN the_DT study_NN ._.</w:t>
      </w:r>
    </w:p>
    <w:p w14:paraId="1A633BC8" w14:textId="77777777" w:rsidR="00EB4287" w:rsidRPr="00CD6915" w:rsidRDefault="00EB4287" w:rsidP="00EB4287">
      <w:r w:rsidRPr="00CD6915">
        <w:t>In_IN the_DT train_NN I_PRP had_VBD written_VBN my_PRP$ diary_NN so_RB far_RB ,_, and_CC simply_RB read_VB it_PRP off_RP to_TO them_PRP as_IN the_DT best_JJS means_NNS of_IN letting_VBG them_PRP get_VB abreast_NN of_IN my_PRP$ own_JJ information_NN ;_: when_WRB I_PRP had_VBD finished_VBN Van_NNP Helsing_NNP said_VBD :_: --_: ``_`` This_DT has_VBZ been_VBN a_DT great_JJ day_NN 's_POS work_NN ,_, friend_NN Jonathan_NNP ._.</w:t>
      </w:r>
    </w:p>
    <w:p w14:paraId="6BF9313C" w14:textId="77777777" w:rsidR="00EB4287" w:rsidRPr="00CD6915" w:rsidRDefault="00EB4287" w:rsidP="00EB4287">
      <w:r w:rsidRPr="00CD6915">
        <w:t>Doubtless_NNP we_PRP are_VBP on_IN the_DT track_NN of_IN the_DT missing_JJ boxes_NNS ._.</w:t>
      </w:r>
    </w:p>
    <w:p w14:paraId="51E2B2DF" w14:textId="77777777" w:rsidR="00EB4287" w:rsidRPr="00CD6915" w:rsidRDefault="00EB4287" w:rsidP="00EB4287">
      <w:r w:rsidRPr="00CD6915">
        <w:t>If_IN we_PRP find_VBP them_PRP all_DT in_IN that_DT house_NN ,_, then_RB our_PRP$ work_NN is_VBZ near_IN the_DT end_NN ._.</w:t>
      </w:r>
    </w:p>
    <w:p w14:paraId="00F4FA65" w14:textId="77777777" w:rsidR="00EB4287" w:rsidRPr="00CD6915" w:rsidRDefault="00EB4287" w:rsidP="00EB4287">
      <w:r w:rsidRPr="00CD6915">
        <w:t>But_CC if_IN there_EX be_VB some_DT missing_VBG ,_, we_PRP must_MD search_VB until_IN we_PRP find_VBP them_PRP ._.</w:t>
      </w:r>
    </w:p>
    <w:p w14:paraId="51369EF3" w14:textId="77777777" w:rsidR="00EB4287" w:rsidRPr="00CD6915" w:rsidRDefault="00EB4287" w:rsidP="00EB4287">
      <w:r w:rsidRPr="00CD6915">
        <w:t>Then_RB shall_MD we_PRP make_VB our_PRP$ final_JJ coup_NN ,_, and_CC hunt_NN the_DT wretch_NN to_TO his_PRP$ real_JJ death_NN ._. ''_''</w:t>
      </w:r>
    </w:p>
    <w:p w14:paraId="377CBB34" w14:textId="77777777" w:rsidR="00EB4287" w:rsidRPr="00CD6915" w:rsidRDefault="00EB4287" w:rsidP="00EB4287">
      <w:r w:rsidRPr="00CD6915">
        <w:t>We_PRP all_DT sat_VBD silent_JJ awhile_RB and_CC all_DT at_IN once_RB Mr._NNP Morris_NNP spoke_VBD :_: --_: ``_`` Say_VB !_.</w:t>
      </w:r>
    </w:p>
    <w:p w14:paraId="4726808C" w14:textId="77777777" w:rsidR="00EB4287" w:rsidRPr="00CD6915" w:rsidRDefault="00EB4287" w:rsidP="00EB4287">
      <w:r w:rsidRPr="00CD6915">
        <w:t>how_WRB are_VBP we_PRP going_VBG to_TO get_VB into_IN that_DT house_NN ?_. ''_''</w:t>
      </w:r>
    </w:p>
    <w:p w14:paraId="2B1E5FB7" w14:textId="77777777" w:rsidR="00EB4287" w:rsidRPr="00CD6915" w:rsidRDefault="00EB4287" w:rsidP="00EB4287">
      <w:r w:rsidRPr="00CD6915">
        <w:t>``_`` We_PRP got_VBD into_IN the_DT other_JJ ,_, ''_'' answered_VBD Lord_NNP Godalming_NNP quickly_RB ._.</w:t>
      </w:r>
    </w:p>
    <w:p w14:paraId="474AB5B0" w14:textId="77777777" w:rsidR="00EB4287" w:rsidRPr="00CD6915" w:rsidRDefault="00EB4287" w:rsidP="00EB4287">
      <w:r w:rsidRPr="00CD6915">
        <w:t>``_`` But_CC ,_, Art_NNP ,_, this_DT is_VBZ different_JJ ._.</w:t>
      </w:r>
    </w:p>
    <w:p w14:paraId="18290259" w14:textId="77777777" w:rsidR="00EB4287" w:rsidRPr="00CD6915" w:rsidRDefault="00EB4287" w:rsidP="00EB4287">
      <w:r w:rsidRPr="00CD6915">
        <w:t>We_PRP broke_VBD house_NN at_IN Carfax_NNP ,_, but_CC we_PRP had_VBD night_NN and_CC a_DT walled_JJ park_NN to_TO protect_VB us_PRP ._.</w:t>
      </w:r>
    </w:p>
    <w:p w14:paraId="784BC8E6" w14:textId="77777777" w:rsidR="00EB4287" w:rsidRPr="00CD6915" w:rsidRDefault="00EB4287" w:rsidP="00EB4287">
      <w:r w:rsidRPr="00CD6915">
        <w:t>It_PRP will_MD be_VB a_DT mighty_JJ different_JJ thing_NN to_TO commit_VB burglary_NN in_IN Piccadilly_NNP ,_, either_CC by_IN day_NN or_CC night_NN ._.</w:t>
      </w:r>
    </w:p>
    <w:p w14:paraId="0E672515" w14:textId="77777777" w:rsidR="00EB4287" w:rsidRPr="00CD6915" w:rsidRDefault="00EB4287" w:rsidP="00EB4287">
      <w:r w:rsidRPr="00CD6915">
        <w:t xml:space="preserve">I_PRP confess_VBP I_PRP do_VBP n't_RB see_VB how_WRB we_PRP are_VBP going_VBG to_TO get_VB in_RP unless_IN that_DT agency_NN duck_NN can_MD find_VB us_PRP a_DT key_NN </w:t>
      </w:r>
      <w:r w:rsidRPr="00CD6915">
        <w:lastRenderedPageBreak/>
        <w:t>of_IN some_DT sort_NN ;_: perhaps_RB we_PRP shall_MD know_VB when_WRB you_PRP get_VBP his_PRP$ letter_NN in_IN the_DT morning_NN ._. ''_''</w:t>
      </w:r>
    </w:p>
    <w:p w14:paraId="26063E1E" w14:textId="77777777" w:rsidR="00EB4287" w:rsidRPr="00CD6915" w:rsidRDefault="00EB4287" w:rsidP="00EB4287">
      <w:r w:rsidRPr="00CD6915">
        <w:t>Lord_NNP Godalming_NNP 's_POS brows_NNS contracted_VBD ,_, and_CC he_PRP stood_VBD up_RB and_CC walked_VBD about_IN the_DT room_NN ._.</w:t>
      </w:r>
    </w:p>
    <w:p w14:paraId="5889D42C" w14:textId="77777777" w:rsidR="00EB4287" w:rsidRPr="00CD6915" w:rsidRDefault="00EB4287" w:rsidP="00EB4287">
      <w:r w:rsidRPr="00CD6915">
        <w:t>By-and-by_JJ he_PRP stopped_VBD and_CC said_VBD ,_, turning_VBG from_IN one_CD to_TO another_DT of_IN us_PRP :_: --_: ``_`` Quincey_NNP 's_POS head_NN is_VBZ level_NN ._.</w:t>
      </w:r>
    </w:p>
    <w:p w14:paraId="3A9D7C91" w14:textId="77777777" w:rsidR="00EB4287" w:rsidRPr="00CD6915" w:rsidRDefault="00EB4287" w:rsidP="00EB4287">
      <w:r w:rsidRPr="00CD6915">
        <w:t>This_DT burglary_NN business_NN is_VBZ getting_VBG serious_JJ ;_: we_PRP got_VBD off_RP once_RB all_DT right_NN ;_: but_CC we_PRP have_VBP now_RB a_DT rare_JJ job_NN on_IN hand_NN --_: unless_IN we_PRP can_MD find_VB the_DT Count_NNP 's_POS key_JJ basket_NN ._. ''_''</w:t>
      </w:r>
    </w:p>
    <w:p w14:paraId="46C0A5AF" w14:textId="77777777" w:rsidR="00EB4287" w:rsidRPr="00CD6915" w:rsidRDefault="00EB4287" w:rsidP="00EB4287">
      <w:r w:rsidRPr="00CD6915">
        <w:t>As_IN nothing_NN could_MD well_RB be_VB done_VBN before_IN morning_NN ,_, and_CC as_IN it_PRP would_MD be_VB at_IN least_JJS advisable_JJ to_TO wait_VB till_IN Lord_NNP Godalming_NNP should_MD hear_VB from_IN Mitchell_NNP 's_POS ,_, we_PRP decided_VBD not_RB to_TO take_VB any_DT active_JJ step_NN before_IN breakfast_NN time_NN ._.</w:t>
      </w:r>
    </w:p>
    <w:p w14:paraId="67A110B3" w14:textId="77777777" w:rsidR="00EB4287" w:rsidRPr="00CD6915" w:rsidRDefault="00EB4287" w:rsidP="00EB4287">
      <w:r w:rsidRPr="00CD6915">
        <w:t>For_IN a_DT good_JJ while_NN we_PRP sat_VBD and_CC smoked_VBD ,_, discussing_VBG the_DT matter_NN in_IN its_PRP$ various_JJ lights_NNS and_CC bearings_NNS ;_: I_PRP took_VBD the_DT opportunity_NN of_IN bringing_VBG this_DT diary_NN right_RB up_IN to_TO the_DT moment_NN ._.</w:t>
      </w:r>
    </w:p>
    <w:p w14:paraId="290A92F9" w14:textId="77777777" w:rsidR="00EB4287" w:rsidRPr="00CD6915" w:rsidRDefault="00EB4287" w:rsidP="00EB4287">
      <w:r w:rsidRPr="00CD6915">
        <w:t>I_PRP am_VBP very_RB sleepy_JJ and_CC shall_MD go_VB to_TO bed_NN ..._: ._.</w:t>
      </w:r>
    </w:p>
    <w:p w14:paraId="15B51C2C" w14:textId="77777777" w:rsidR="00EB4287" w:rsidRPr="00CD6915" w:rsidRDefault="00EB4287" w:rsidP="00EB4287">
      <w:r w:rsidRPr="00CD6915">
        <w:t>Just_RB a_DT line_NN ._.</w:t>
      </w:r>
    </w:p>
    <w:p w14:paraId="600682EC" w14:textId="77777777" w:rsidR="00EB4287" w:rsidRPr="00CD6915" w:rsidRDefault="00EB4287" w:rsidP="00EB4287">
      <w:r w:rsidRPr="00CD6915">
        <w:t>Mina_NNP sleeps_VBZ soundly_RB and_CC her_PRP$ breathing_NN is_VBZ regular_JJ ._.</w:t>
      </w:r>
    </w:p>
    <w:p w14:paraId="74D987C0" w14:textId="77777777" w:rsidR="00EB4287" w:rsidRPr="00CD6915" w:rsidRDefault="00EB4287" w:rsidP="00EB4287">
      <w:r w:rsidRPr="00CD6915">
        <w:t>Her_PRP$ forehead_NN is_VBZ puckered_VBN up_RP into_IN little_JJ wrinkles_NNS ,_, as_IN though_IN she_PRP thinks_VBZ even_RB in_IN her_PRP$ sleep_NN ._.</w:t>
      </w:r>
    </w:p>
    <w:p w14:paraId="5839BFCB" w14:textId="77777777" w:rsidR="00EB4287" w:rsidRPr="00CD6915" w:rsidRDefault="00EB4287" w:rsidP="00EB4287">
      <w:r w:rsidRPr="00CD6915">
        <w:t>She_PRP is_VBZ still_RB too_RB pale_JJ ,_, but_CC does_VBZ not_RB look_VB so_RB haggard_RB as_IN she_PRP did_VBD this_DT morning_NN ._.</w:t>
      </w:r>
    </w:p>
    <w:p w14:paraId="3A7FB014" w14:textId="77777777" w:rsidR="00EB4287" w:rsidRPr="00CD6915" w:rsidRDefault="00EB4287" w:rsidP="00EB4287">
      <w:r w:rsidRPr="00CD6915">
        <w:t>To-morrow_JJ will_NN ,_, I_PRP hope_VBP ,_, mend_VB all_PDT this_DT ;_: she_PRP will_MD be_VB herself_PRP at_IN home_NN in_IN Exeter_NNP ._.</w:t>
      </w:r>
    </w:p>
    <w:p w14:paraId="4F92C73B" w14:textId="77777777" w:rsidR="00EB4287" w:rsidRPr="00CD6915" w:rsidRDefault="00EB4287" w:rsidP="00EB4287">
      <w:r w:rsidRPr="00CD6915">
        <w:t>Oh_UH ,_, but_CC I_PRP am_VBP sleepy_JJ !_.</w:t>
      </w:r>
    </w:p>
    <w:p w14:paraId="4CF205B7" w14:textId="77777777" w:rsidR="00EB4287" w:rsidRPr="00CD6915" w:rsidRDefault="00EB4287" w:rsidP="00EB4287">
      <w:r w:rsidRPr="00CD6915">
        <w:t>Dr._NNP Seward_NNP 's_POS Diary_NNP ._.</w:t>
      </w:r>
    </w:p>
    <w:p w14:paraId="7BD20ACE" w14:textId="77777777" w:rsidR="00EB4287" w:rsidRPr="00CD6915" w:rsidRDefault="00EB4287" w:rsidP="00EB4287">
      <w:r w:rsidRPr="00CD6915">
        <w:t>1_CD October_NNP ._.</w:t>
      </w:r>
    </w:p>
    <w:p w14:paraId="43F56C0F" w14:textId="77777777" w:rsidR="00EB4287" w:rsidRPr="00CD6915" w:rsidRDefault="00EB4287" w:rsidP="00EB4287">
      <w:r w:rsidRPr="00CD6915">
        <w:t>--_: I_PRP am_VBP puzzled_VBN afresh_RB about_IN Renfield_NNP ._.</w:t>
      </w:r>
    </w:p>
    <w:p w14:paraId="393F5297" w14:textId="77777777" w:rsidR="00EB4287" w:rsidRPr="00CD6915" w:rsidRDefault="00EB4287" w:rsidP="00EB4287">
      <w:r w:rsidRPr="00CD6915">
        <w:t>His_PRP$ moods_NNS change_VBP so_RB rapidly_RB that_IN I_PRP find_VBP it_PRP difficult_JJ to_TO keep_VB touch_NN of_IN them_PRP ,_, and_CC as_IN they_PRP always_RB mean_VBP something_NN more_JJR than_IN his_PRP$ own_JJ well-being_NN ,_, they_PRP form_VBP a_DT more_JJR than_IN interesting_JJ study_NN ._.</w:t>
      </w:r>
    </w:p>
    <w:p w14:paraId="4D504E36" w14:textId="77777777" w:rsidR="00EB4287" w:rsidRPr="00CD6915" w:rsidRDefault="00EB4287" w:rsidP="00EB4287">
      <w:r w:rsidRPr="00CD6915">
        <w:t>This_DT morning_NN ,_, when_WRB I_PRP went_VBD to_TO see_VB him_PRP after_IN his_PRP$ repulse_NN of_IN Van_NNP Helsing_NNP ,_, his_PRP$ manner_NN was_VBD that_IN of_IN a_DT man_NN commanding_JJ destiny_NN ._.</w:t>
      </w:r>
    </w:p>
    <w:p w14:paraId="1CD541EA" w14:textId="77777777" w:rsidR="00EB4287" w:rsidRPr="00CD6915" w:rsidRDefault="00EB4287" w:rsidP="00EB4287">
      <w:r w:rsidRPr="00CD6915">
        <w:t>He_PRP was_VBD ,_, in_IN fact_NN ,_, commanding_JJ destiny_NN --_: subjectively_RB ._.</w:t>
      </w:r>
    </w:p>
    <w:p w14:paraId="3C4E6EBF" w14:textId="77777777" w:rsidR="00EB4287" w:rsidRPr="00CD6915" w:rsidRDefault="00EB4287" w:rsidP="00EB4287">
      <w:r w:rsidRPr="00CD6915">
        <w:t>He_PRP did_VBD not_RB really_RB care_VB for_IN any_DT of_IN the_DT things_NNS of_IN mere_JJ earth_NN ;_: he_PRP was_VBD in_IN the_DT clouds_NNS and_CC looked_VBD down_RP on_IN all_PDT the_DT weaknesses_NNS and_CC wants_VBZ of_IN us_PRP poor_JJ mortals_NNS ._.</w:t>
      </w:r>
    </w:p>
    <w:p w14:paraId="27FB6CD4" w14:textId="77777777" w:rsidR="00EB4287" w:rsidRPr="00CD6915" w:rsidRDefault="00EB4287" w:rsidP="00EB4287">
      <w:r w:rsidRPr="00CD6915">
        <w:lastRenderedPageBreak/>
        <w:t>I_PRP thought_VBD I_PRP would_MD improve_VB the_DT occasion_NN and_CC learn_VB something_NN ,_, so_IN I_PRP asked_VBD him_PRP :_: --_: ``_`` What_WP about_IN the_DT flies_NNS these_DT times_NNS ?_. ''_''</w:t>
      </w:r>
    </w:p>
    <w:p w14:paraId="738AD9E1" w14:textId="77777777" w:rsidR="00EB4287" w:rsidRPr="00CD6915" w:rsidRDefault="00EB4287" w:rsidP="00EB4287">
      <w:r w:rsidRPr="00CD6915">
        <w:t>He_PRP smiled_VBD on_IN me_PRP in_IN quite_RB a_DT superior_JJ sort_NN of_IN way_NN --_: such_PDT a_DT smile_NN as_IN would_MD have_VB become_VBN the_DT face_NN of_IN Malvolio_NNP --_: as_IN he_PRP answered_VBD me_PRP :_: --_: ``_`` The_DT fly_NN ,_, my_PRP$ dear_RB sir_JJ ,_, has_VBZ one_CD striking_JJ feature_NN ;_: its_PRP$ wings_NNS are_VBP typical_JJ of_IN the_DT aërial_JJ powers_NNS of_IN the_DT psychic_JJ faculties_NNS ._.</w:t>
      </w:r>
    </w:p>
    <w:p w14:paraId="30D576EA" w14:textId="77777777" w:rsidR="00EB4287" w:rsidRPr="00CD6915" w:rsidRDefault="00EB4287" w:rsidP="00EB4287">
      <w:r w:rsidRPr="00CD6915">
        <w:t>The_DT ancients_NNS did_VBD well_RB when_WRB they_PRP typified_VBD the_DT soul_NN as_IN a_DT butterfly_NN !_. ''_''</w:t>
      </w:r>
    </w:p>
    <w:p w14:paraId="083FB153" w14:textId="77777777" w:rsidR="00EB4287" w:rsidRPr="00CD6915" w:rsidRDefault="00EB4287" w:rsidP="00EB4287">
      <w:r w:rsidRPr="00CD6915">
        <w:t>I_PRP thought_VBD I_PRP would_MD push_VB his_PRP$ analogy_NN to_TO its_PRP$ utmost_JJ logically_RB ,_, so_IN I_PRP said_VBD quickly_RB :_: --_: ``_`` Oh_UH ,_, it_PRP is_VBZ a_DT soul_NN you_PRP are_VBP after_IN now_RB ,_, is_VBZ it_PRP ?_. ''_''</w:t>
      </w:r>
    </w:p>
    <w:p w14:paraId="0E82671E" w14:textId="77777777" w:rsidR="00EB4287" w:rsidRPr="00CD6915" w:rsidRDefault="00EB4287" w:rsidP="00EB4287">
      <w:r w:rsidRPr="00CD6915">
        <w:t>His_PRP$ madness_NN foiled_JJ his_PRP$ reason_NN ,_, and_CC a_DT puzzled_VBN look_NN spread_NN over_IN his_PRP$ face_NN as_IN ,_, shaking_VBG his_PRP$ head_NN with_IN a_DT decision_NN which_WDT I_PRP had_VBD but_CC seldom_RB seen_VBN in_IN him_PRP ,_, he_PRP said_VBD :_: --_: ``_`` Oh_UH ,_, no_DT ,_, oh_UH no_DT !_.</w:t>
      </w:r>
    </w:p>
    <w:p w14:paraId="3BBA9296" w14:textId="77777777" w:rsidR="00EB4287" w:rsidRPr="00CD6915" w:rsidRDefault="00EB4287" w:rsidP="00EB4287">
      <w:r w:rsidRPr="00CD6915">
        <w:t>I_PRP want_VBP no_DT souls_NNS ._.</w:t>
      </w:r>
    </w:p>
    <w:p w14:paraId="7F96502B" w14:textId="77777777" w:rsidR="00EB4287" w:rsidRPr="00CD6915" w:rsidRDefault="00EB4287" w:rsidP="00EB4287">
      <w:r w:rsidRPr="00CD6915">
        <w:t>Life_NNP is_VBZ all_DT I_PRP want_VBP ._. ''_''</w:t>
      </w:r>
    </w:p>
    <w:p w14:paraId="448E6CFE" w14:textId="77777777" w:rsidR="00EB4287" w:rsidRPr="00CD6915" w:rsidRDefault="00EB4287" w:rsidP="00EB4287">
      <w:r w:rsidRPr="00CD6915">
        <w:t>Here_RB he_PRP brightened_VBD up_RP ;_: ``_`` I_PRP am_VBP pretty_RB indifferent_JJ about_IN it_PRP at_IN present_JJ ._.</w:t>
      </w:r>
    </w:p>
    <w:p w14:paraId="26F8315B" w14:textId="77777777" w:rsidR="00EB4287" w:rsidRPr="00CD6915" w:rsidRDefault="00EB4287" w:rsidP="00EB4287">
      <w:r w:rsidRPr="00CD6915">
        <w:t>Life_NNP is_VBZ all_DT right_NN ;_: I_PRP have_VBP all_DT I_PRP want_VBP ._.</w:t>
      </w:r>
    </w:p>
    <w:p w14:paraId="1A8A24D0" w14:textId="77777777" w:rsidR="00EB4287" w:rsidRPr="00CD6915" w:rsidRDefault="00EB4287" w:rsidP="00EB4287">
      <w:r w:rsidRPr="00CD6915">
        <w:t>You_PRP must_MD get_VB a_DT new_JJ patient_NN ,_, doctor_NN ,_, if_IN you_PRP wish_VBP to_TO study_VB zoöphagy_NN !_. ''_''</w:t>
      </w:r>
    </w:p>
    <w:p w14:paraId="40B2EE3E" w14:textId="77777777" w:rsidR="00EB4287" w:rsidRPr="00CD6915" w:rsidRDefault="00EB4287" w:rsidP="00EB4287">
      <w:r w:rsidRPr="00CD6915">
        <w:t>This_DT puzzled_VBD me_PRP a_DT little_JJ ,_, so_IN I_PRP drew_VBD him_PRP on_IN :_: --_: ``_`` Then_RB you_PRP command_VBP life_NN ;_: you_PRP are_VBP a_DT god_NN ,_, I_PRP suppose_VBP ?_. ''_''</w:t>
      </w:r>
    </w:p>
    <w:p w14:paraId="2B6AA095" w14:textId="77777777" w:rsidR="00EB4287" w:rsidRPr="00CD6915" w:rsidRDefault="00EB4287" w:rsidP="00EB4287">
      <w:r w:rsidRPr="00CD6915">
        <w:t>He_PRP smiled_VBD with_IN an_DT ineffably_RB benign_JJ superiority_NN ._.</w:t>
      </w:r>
    </w:p>
    <w:p w14:paraId="349F48B9" w14:textId="77777777" w:rsidR="00EB4287" w:rsidRPr="00CD6915" w:rsidRDefault="00EB4287" w:rsidP="00EB4287">
      <w:r w:rsidRPr="00CD6915">
        <w:t>``_`` Oh_UH no_UH !_.</w:t>
      </w:r>
    </w:p>
    <w:p w14:paraId="5DB5BDD1" w14:textId="77777777" w:rsidR="00EB4287" w:rsidRPr="00CD6915" w:rsidRDefault="00EB4287" w:rsidP="00EB4287">
      <w:r w:rsidRPr="00CD6915">
        <w:t>Far_RB be_VB it_PRP from_IN me_PRP to_TO arrogate_VB to_TO myself_PRP the_DT attributes_NNS of_IN the_DT Deity_NN ._.</w:t>
      </w:r>
    </w:p>
    <w:p w14:paraId="203FE840" w14:textId="77777777" w:rsidR="00EB4287" w:rsidRPr="00CD6915" w:rsidRDefault="00EB4287" w:rsidP="00EB4287">
      <w:r w:rsidRPr="00CD6915">
        <w:t>I_PRP am_VBP not_RB even_RB concerned_VBN in_IN His_PRP$ especially_RB spiritual_JJ doings_NNS ._.</w:t>
      </w:r>
    </w:p>
    <w:p w14:paraId="4EBD9340" w14:textId="77777777" w:rsidR="00EB4287" w:rsidRPr="00CD6915" w:rsidRDefault="00EB4287" w:rsidP="00EB4287">
      <w:r w:rsidRPr="00CD6915">
        <w:t>If_IN I_PRP may_MD state_VB my_PRP$ intellectual_JJ position_NN I_PRP am_VBP ,_, so_RB far_RB as_IN concerns_NNS things_NNS purely_RB terrestrial_JJ ,_, somewhat_RB in_IN the_DT position_NN which_WDT Enoch_NNP occupied_VBD spiritually_RB !_. ''_''</w:t>
      </w:r>
    </w:p>
    <w:p w14:paraId="59C6DA56" w14:textId="77777777" w:rsidR="00EB4287" w:rsidRPr="00CD6915" w:rsidRDefault="00EB4287" w:rsidP="00EB4287">
      <w:r w:rsidRPr="00CD6915">
        <w:t>This_DT was_VBD a_DT poser_NN to_TO me_PRP ._.</w:t>
      </w:r>
    </w:p>
    <w:p w14:paraId="3CB2F826" w14:textId="77777777" w:rsidR="00EB4287" w:rsidRPr="00CD6915" w:rsidRDefault="00EB4287" w:rsidP="00EB4287">
      <w:r w:rsidRPr="00CD6915">
        <w:t>I_PRP could_MD not_RB at_IN the_DT moment_NN recall_NN Enoch_NNP 's_POS appositeness_NN ;_: so_IN I_PRP had_VBD to_TO ask_VB a_DT simple_JJ question_NN ,_, though_IN I_PRP felt_VBD that_IN by_IN so_RB doing_VBG I_PRP was_VBD lowering_VBG myself_PRP in_IN the_DT eyes_NNS of_IN the_DT lunatic_JJ :_: --_: ``_`` And_CC why_WRB with_IN Enoch_NNP ?_. ''_''</w:t>
      </w:r>
    </w:p>
    <w:p w14:paraId="38E69AA7" w14:textId="77777777" w:rsidR="00EB4287" w:rsidRPr="00CD6915" w:rsidRDefault="00EB4287" w:rsidP="00EB4287">
      <w:r w:rsidRPr="00CD6915">
        <w:t>``_`` Because_IN he_PRP walked_VBD with_IN God_NNP ._. ''_''</w:t>
      </w:r>
    </w:p>
    <w:p w14:paraId="01C7D223" w14:textId="77777777" w:rsidR="00EB4287" w:rsidRPr="00CD6915" w:rsidRDefault="00EB4287" w:rsidP="00EB4287">
      <w:r w:rsidRPr="00CD6915">
        <w:lastRenderedPageBreak/>
        <w:t>I_PRP could_MD not_RB see_VB the_DT analogy_NN ,_, but_CC did_VBD not_RB like_VB to_TO admit_VB it_PRP ;_: so_IN I_PRP harked_VBD back_RB to_TO what_WP he_PRP had_VBD denied_VBN :_: --_: ``_`` So_IN you_PRP do_VBP n't_RB care_VB about_IN life_NN and_CC you_PRP do_VBP n't_RB want_VB souls_NNS ._.</w:t>
      </w:r>
    </w:p>
    <w:p w14:paraId="69D5378B" w14:textId="77777777" w:rsidR="00EB4287" w:rsidRPr="00CD6915" w:rsidRDefault="00EB4287" w:rsidP="00EB4287">
      <w:r w:rsidRPr="00CD6915">
        <w:t>Why_WRB not_RB ?_. ''_''</w:t>
      </w:r>
    </w:p>
    <w:p w14:paraId="33C0BD7F" w14:textId="77777777" w:rsidR="00EB4287" w:rsidRPr="00CD6915" w:rsidRDefault="00EB4287" w:rsidP="00EB4287">
      <w:r w:rsidRPr="00CD6915">
        <w:t>I_PRP put_VBD my_PRP$ question_NN quickly_RB and_CC somewhat_RB sternly_RB ,_, on_IN purpose_NN to_TO disconcert_VB him_PRP ._.</w:t>
      </w:r>
    </w:p>
    <w:p w14:paraId="04326E22" w14:textId="77777777" w:rsidR="00EB4287" w:rsidRPr="00CD6915" w:rsidRDefault="00EB4287" w:rsidP="00EB4287">
      <w:r w:rsidRPr="00CD6915">
        <w:t>The_DT effort_NN succeeded_VBD ;_: for_IN an_DT instant_NN he_PRP unconsciously_RB relapsed_VBD into_IN his_PRP$ old_JJ servile_JJ manner_NN ,_, bent_JJ low_NN before_IN me_PRP ,_, and_CC actually_RB fawned_VBN upon_IN me_PRP as_IN he_PRP replied_VBD :_: --_: ``_`` I_PRP do_VBP n't_RB want_VB any_DT souls_NNS ,_, indeed_RB ,_, indeed_RB !_.</w:t>
      </w:r>
    </w:p>
    <w:p w14:paraId="1DB7BC49" w14:textId="77777777" w:rsidR="00EB4287" w:rsidRPr="00CD6915" w:rsidRDefault="00EB4287" w:rsidP="00EB4287">
      <w:r w:rsidRPr="00CD6915">
        <w:t>I_PRP do_VBP n't_RB ._.</w:t>
      </w:r>
    </w:p>
    <w:p w14:paraId="2CBEFD42" w14:textId="77777777" w:rsidR="00EB4287" w:rsidRPr="00CD6915" w:rsidRDefault="00EB4287" w:rsidP="00EB4287">
      <w:r w:rsidRPr="00CD6915">
        <w:t>I_PRP could_MD n't_RB use_VB them_PRP if_IN I_PRP had_VBD them_PRP ;_: they_PRP would_MD be_VB no_DT manner_NN of_IN use_NN to_TO me_PRP ._.</w:t>
      </w:r>
    </w:p>
    <w:p w14:paraId="3606A46B" w14:textId="77777777" w:rsidR="00EB4287" w:rsidRPr="00CD6915" w:rsidRDefault="00EB4287" w:rsidP="00EB4287">
      <w:r w:rsidRPr="00CD6915">
        <w:t>I_PRP could_MD n't_RB eat_VB them_PRP or_CC --_: --_: ''_'' He_PRP suddenly_RB stopped_VBD and_CC the_DT old_JJ cunning_JJ look_NN spread_VBN over_IN his_PRP$ face_NN ,_, like_IN a_DT wind-sweep_NN on_IN the_DT surface_NN of_IN the_DT water_NN ._.</w:t>
      </w:r>
    </w:p>
    <w:p w14:paraId="37DE75BD" w14:textId="77777777" w:rsidR="00EB4287" w:rsidRPr="00CD6915" w:rsidRDefault="00EB4287" w:rsidP="00EB4287">
      <w:r w:rsidRPr="00CD6915">
        <w:t>``_`` And_CC doctor_NN ,_, as_IN to_TO life_NN ,_, what_WP is_VBZ it_PRP after_IN all_DT ?_.</w:t>
      </w:r>
    </w:p>
    <w:p w14:paraId="6C579778" w14:textId="77777777" w:rsidR="00EB4287" w:rsidRPr="00CD6915" w:rsidRDefault="00EB4287" w:rsidP="00EB4287">
      <w:r w:rsidRPr="00CD6915">
        <w:t>When_WRB you_PRP 've_VBP got_VBN all_DT you_PRP require_VBP ,_, and_CC you_PRP know_VBP that_IN you_PRP will_MD never_RB want_VB ,_, that_WDT is_VBZ all_DT ._.</w:t>
      </w:r>
    </w:p>
    <w:p w14:paraId="775ABF31" w14:textId="77777777" w:rsidR="00EB4287" w:rsidRPr="00CD6915" w:rsidRDefault="00EB4287" w:rsidP="00EB4287">
      <w:r w:rsidRPr="00CD6915">
        <w:t>I_PRP have_VBP friends_NNS --_: good_JJ friends_NNS --_: like_IN you_PRP ,_, Dr._NNP Seward_NNP ''_'' ;_: this_DT was_VBD said_VBD with_IN a_DT leer_NN of_IN inexpressible_JJ cunning_JJ ._.</w:t>
      </w:r>
    </w:p>
    <w:p w14:paraId="6F65AA84" w14:textId="77777777" w:rsidR="00EB4287" w:rsidRPr="00CD6915" w:rsidRDefault="00EB4287" w:rsidP="00EB4287">
      <w:r w:rsidRPr="00CD6915">
        <w:t>``_`` I_PRP know_VBP that_IN I_PRP shall_MD never_RB lack_VB the_DT means_NNS of_IN life_NN !_. ''_''</w:t>
      </w:r>
    </w:p>
    <w:p w14:paraId="2A4B8390" w14:textId="77777777" w:rsidR="00EB4287" w:rsidRPr="00CD6915" w:rsidRDefault="00EB4287" w:rsidP="00EB4287">
      <w:r w:rsidRPr="00CD6915">
        <w:t>I_PRP think_VBP that_IN through_IN the_DT cloudiness_NN of_IN his_PRP$ insanity_NN he_PRP saw_VBD some_DT antagonism_NN in_IN me_PRP ,_, for_IN he_PRP at_IN once_RB fell_VBD back_RB on_IN the_DT last_JJ refuge_NN of_IN such_JJ as_IN he_PRP --_: a_DT dogged_JJ silence_NN ._.</w:t>
      </w:r>
    </w:p>
    <w:p w14:paraId="2E02FDA9" w14:textId="77777777" w:rsidR="00EB4287" w:rsidRPr="00CD6915" w:rsidRDefault="00EB4287" w:rsidP="00EB4287">
      <w:r w:rsidRPr="00CD6915">
        <w:t>After_IN a_DT short_JJ time_NN I_PRP saw_VBD that_IN for_IN the_DT present_JJ it_PRP was_VBD useless_JJ to_TO speak_VB to_TO him_PRP ._.</w:t>
      </w:r>
    </w:p>
    <w:p w14:paraId="43CA07C6" w14:textId="77777777" w:rsidR="00EB4287" w:rsidRPr="00CD6915" w:rsidRDefault="00EB4287" w:rsidP="00EB4287">
      <w:r w:rsidRPr="00CD6915">
        <w:t>He_PRP was_VBD sulky_JJ ,_, and_CC so_RB I_PRP came_VBD away_RB ._.</w:t>
      </w:r>
    </w:p>
    <w:p w14:paraId="3899066E" w14:textId="77777777" w:rsidR="00EB4287" w:rsidRPr="00CD6915" w:rsidRDefault="00EB4287" w:rsidP="00EB4287">
      <w:r w:rsidRPr="00CD6915">
        <w:t>Later_RB in_IN the_DT day_NN he_PRP sent_VBD for_IN me_PRP ._.</w:t>
      </w:r>
    </w:p>
    <w:p w14:paraId="61987915" w14:textId="77777777" w:rsidR="00EB4287" w:rsidRPr="00CD6915" w:rsidRDefault="00EB4287" w:rsidP="00EB4287">
      <w:r w:rsidRPr="00CD6915">
        <w:t>Ordinarily_RB I_PRP would_MD not_RB have_VB come_VBN without_IN special_JJ reason_NN ,_, but_CC just_RB at_IN present_JJ I_PRP am_VBP so_RB interested_JJ in_IN him_PRP that_IN I_PRP would_MD gladly_RB make_VB an_DT effort_NN ._.</w:t>
      </w:r>
    </w:p>
    <w:p w14:paraId="316A13A4" w14:textId="77777777" w:rsidR="00EB4287" w:rsidRPr="00CD6915" w:rsidRDefault="00EB4287" w:rsidP="00EB4287">
      <w:r w:rsidRPr="00CD6915">
        <w:t>Besides_IN ,_, I_PRP am_VBP glad_JJ to_TO have_VB anything_NN to_TO help_VB to_TO pass_VB the_DT time_NN ._.</w:t>
      </w:r>
    </w:p>
    <w:p w14:paraId="4D803B77" w14:textId="77777777" w:rsidR="00EB4287" w:rsidRPr="00CD6915" w:rsidRDefault="00EB4287" w:rsidP="00EB4287">
      <w:r w:rsidRPr="00CD6915">
        <w:t>Harker_NNP is_VBZ out_RP ,_, following_VBG up_RP clues_NNS ;_: and_CC so_RB are_VBP Lord_NNP Godalming_NNP and_CC Quincey_NNP ._.</w:t>
      </w:r>
    </w:p>
    <w:p w14:paraId="4B76299C" w14:textId="77777777" w:rsidR="00EB4287" w:rsidRPr="00CD6915" w:rsidRDefault="00EB4287" w:rsidP="00EB4287">
      <w:r w:rsidRPr="00CD6915">
        <w:t xml:space="preserve">Van_NNP Helsing_NNP sits_VBZ in_IN my_PRP$ study_NN poring_VBG over_IN the_DT record_NN prepared_VBN by_IN the_DT Harkers_NNPS ;_: he_PRP seems_VBZ to_TO think_VB </w:t>
      </w:r>
      <w:r w:rsidRPr="00CD6915">
        <w:lastRenderedPageBreak/>
        <w:t>that_IN by_IN accurate_JJ knowledge_NN of_IN all_DT details_NNS he_PRP will_MD light_VB upon_IN some_DT clue_NN ._.</w:t>
      </w:r>
    </w:p>
    <w:p w14:paraId="0F27164C" w14:textId="77777777" w:rsidR="00EB4287" w:rsidRPr="00CD6915" w:rsidRDefault="00EB4287" w:rsidP="00EB4287">
      <w:r w:rsidRPr="00CD6915">
        <w:t>He_PRP does_VBZ not_RB wish_VB to_TO be_VB disturbed_VBN in_IN the_DT work_NN ,_, without_IN cause_NN ._.</w:t>
      </w:r>
    </w:p>
    <w:p w14:paraId="698F262B" w14:textId="77777777" w:rsidR="00EB4287" w:rsidRPr="00CD6915" w:rsidRDefault="00EB4287" w:rsidP="00EB4287">
      <w:r w:rsidRPr="00CD6915">
        <w:t>I_PRP would_MD have_VB taken_VBN him_PRP with_IN me_PRP to_TO see_VB the_DT patient_NN ,_, only_RB I_PRP thought_VBD that_IN after_IN his_PRP$ last_JJ repulse_NN he_PRP might_MD not_RB care_VB to_TO go_VB again_RB ._.</w:t>
      </w:r>
    </w:p>
    <w:p w14:paraId="33B8212E" w14:textId="77777777" w:rsidR="00EB4287" w:rsidRPr="00CD6915" w:rsidRDefault="00EB4287" w:rsidP="00EB4287">
      <w:r w:rsidRPr="00CD6915">
        <w:t>There_EX was_VBD also_RB another_DT reason_NN :_: Renfield_NNP might_MD not_RB speak_VB so_RB freely_RB before_IN a_DT third_JJ person_NN as_IN when_WRB he_PRP and_CC I_PRP were_VBD alone_RB ._.</w:t>
      </w:r>
    </w:p>
    <w:p w14:paraId="39DDA838" w14:textId="77777777" w:rsidR="00EB4287" w:rsidRPr="00CD6915" w:rsidRDefault="00EB4287" w:rsidP="00EB4287">
      <w:r w:rsidRPr="00CD6915">
        <w:t>I_PRP found_VBD him_PRP sitting_VBG out_RP in_IN the_DT middle_NN of_IN the_DT floor_NN on_IN his_PRP$ stool_NN ,_, a_DT pose_VBP which_WDT is_VBZ generally_RB indicative_JJ of_IN some_DT mental_JJ energy_NN on_IN his_PRP$ part_NN ._.</w:t>
      </w:r>
    </w:p>
    <w:p w14:paraId="078B4344" w14:textId="77777777" w:rsidR="00EB4287" w:rsidRPr="00CD6915" w:rsidRDefault="00EB4287" w:rsidP="00EB4287">
      <w:r w:rsidRPr="00CD6915">
        <w:t>When_WRB I_PRP came_VBD in_RP ,_, he_PRP said_VBD at_IN once_RB ,_, as_IN though_IN the_DT question_NN had_VBD been_VBN waiting_VBG on_IN his_PRP$ lips_NNS :_: --_: ``_`` What_WP about_IN souls_NNS ?_. ''_''</w:t>
      </w:r>
    </w:p>
    <w:p w14:paraId="04A02FCB" w14:textId="77777777" w:rsidR="00EB4287" w:rsidRPr="00CD6915" w:rsidRDefault="00EB4287" w:rsidP="00EB4287">
      <w:r w:rsidRPr="00CD6915">
        <w:t>It_PRP was_VBD evident_JJ then_RB that_IN my_PRP$ surmise_NN had_VBD been_VBN correct_JJ ._.</w:t>
      </w:r>
    </w:p>
    <w:p w14:paraId="1056390B" w14:textId="77777777" w:rsidR="00EB4287" w:rsidRPr="00CD6915" w:rsidRDefault="00EB4287" w:rsidP="00EB4287">
      <w:r w:rsidRPr="00CD6915">
        <w:t>Unconscious_JJ cerebration_NN was_VBD doing_VBG its_PRP$ work_NN ,_, even_RB with_IN the_DT lunatic_NN ._.</w:t>
      </w:r>
    </w:p>
    <w:p w14:paraId="56D71A9C" w14:textId="77777777" w:rsidR="00EB4287" w:rsidRPr="00CD6915" w:rsidRDefault="00EB4287" w:rsidP="00EB4287">
      <w:r w:rsidRPr="00CD6915">
        <w:t>I_PRP determined_VBD to_TO have_VB the_DT matter_NN out_RP ._.</w:t>
      </w:r>
    </w:p>
    <w:p w14:paraId="1524B4AE" w14:textId="77777777" w:rsidR="00EB4287" w:rsidRPr="00CD6915" w:rsidRDefault="00EB4287" w:rsidP="00EB4287">
      <w:r w:rsidRPr="00CD6915">
        <w:t>``_`` What_WP about_IN them_PRP yourself_PRP ?_. ''_''</w:t>
      </w:r>
    </w:p>
    <w:p w14:paraId="3C34412A" w14:textId="77777777" w:rsidR="00EB4287" w:rsidRPr="00CD6915" w:rsidRDefault="00EB4287" w:rsidP="00EB4287">
      <w:r w:rsidRPr="00CD6915">
        <w:t>I_PRP asked_VBD ._.</w:t>
      </w:r>
    </w:p>
    <w:p w14:paraId="3BB4CCD0" w14:textId="77777777" w:rsidR="00EB4287" w:rsidRPr="00CD6915" w:rsidRDefault="00EB4287" w:rsidP="00EB4287">
      <w:r w:rsidRPr="00CD6915">
        <w:t>He_PRP did_VBD not_RB reply_VB for_IN a_DT moment_NN but_CC looked_VBD all_DT round_NN him_PRP ,_, and_CC up_RB and_CC down_RB ,_, as_IN though_IN he_PRP expected_VBD to_TO find_VB some_DT inspiration_NN for_IN an_DT answer_NN ._.</w:t>
      </w:r>
    </w:p>
    <w:p w14:paraId="22221843" w14:textId="77777777" w:rsidR="00EB4287" w:rsidRPr="00CD6915" w:rsidRDefault="00EB4287" w:rsidP="00EB4287">
      <w:r w:rsidRPr="00CD6915">
        <w:t>``_`` I_PRP do_VBP n't_RB want_VB any_DT souls_NNS !_. ''_''</w:t>
      </w:r>
    </w:p>
    <w:p w14:paraId="11098DDF" w14:textId="77777777" w:rsidR="00EB4287" w:rsidRPr="00CD6915" w:rsidRDefault="00EB4287" w:rsidP="00EB4287">
      <w:r w:rsidRPr="00CD6915">
        <w:t>he_PRP said_VBD in_IN a_DT feeble_JJ ,_, apologetic_JJ way_NN ._.</w:t>
      </w:r>
    </w:p>
    <w:p w14:paraId="36945B16" w14:textId="77777777" w:rsidR="00EB4287" w:rsidRPr="00CD6915" w:rsidRDefault="00EB4287" w:rsidP="00EB4287">
      <w:r w:rsidRPr="00CD6915">
        <w:t>The_DT matter_NN seemed_VBD preying_VBG on_IN his_PRP$ mind_NN ,_, and_CC so_RB I_PRP determined_VBD to_TO use_VB it_PRP --_: to_TO ``_`` be_VB cruel_JJ only_RB to_TO be_VB kind_JJ ._. ''_''</w:t>
      </w:r>
    </w:p>
    <w:p w14:paraId="747721DF" w14:textId="77777777" w:rsidR="00EB4287" w:rsidRPr="00CD6915" w:rsidRDefault="00EB4287" w:rsidP="00EB4287">
      <w:r w:rsidRPr="00CD6915">
        <w:t>So_RB I_PRP said_VBD :_: --_: ``_`` You_PRP like_IN life_NN ,_, and_CC you_PRP want_VBP life_NN ?_. ''_''</w:t>
      </w:r>
    </w:p>
    <w:p w14:paraId="195B61C6" w14:textId="77777777" w:rsidR="00EB4287" w:rsidRPr="00CD6915" w:rsidRDefault="00EB4287" w:rsidP="00EB4287">
      <w:r w:rsidRPr="00CD6915">
        <w:t>``_`` Oh_UH yes_UH !_.</w:t>
      </w:r>
    </w:p>
    <w:p w14:paraId="61C2A2D9" w14:textId="77777777" w:rsidR="00EB4287" w:rsidRPr="00CD6915" w:rsidRDefault="00EB4287" w:rsidP="00EB4287">
      <w:r w:rsidRPr="00CD6915">
        <w:t>but_CC that_DT is_VBZ all_DT right_NN ;_: you_PRP need_VBP n't_RB worry_VB about_IN that_DT !_. ''_''</w:t>
      </w:r>
    </w:p>
    <w:p w14:paraId="02EE4856" w14:textId="77777777" w:rsidR="00EB4287" w:rsidRPr="00CD6915" w:rsidRDefault="00EB4287" w:rsidP="00EB4287">
      <w:r w:rsidRPr="00CD6915">
        <w:t>``_`` But_CC ,_, ''_'' I_PRP asked_VBD ,_, ``_`` how_WRB are_VBP we_PRP to_TO get_VB the_DT life_NN without_IN getting_VBG the_DT soul_NN also_RB ?_. ''_''</w:t>
      </w:r>
    </w:p>
    <w:p w14:paraId="0A59B521" w14:textId="77777777" w:rsidR="00EB4287" w:rsidRPr="00CD6915" w:rsidRDefault="00EB4287" w:rsidP="00EB4287">
      <w:r w:rsidRPr="00CD6915">
        <w:t>This_DT seemed_VBD to_TO puzzle_VB him_PRP ,_, so_IN I_PRP followed_VBD it_PRP up_RP :_: --_: ``_`` A_DT nice_JJ time_NN you_PRP 'll_MD have_VB some_DT time_NN when_WRB you_PRP 're_VBP flying_VBG out_RP there_RB ,_, with_IN the_DT souls_NNS of_IN thousands_NNS of_IN flies_NNS and_CC spiders_NNS and_CC birds_NNS and_CC cats_NNS buzzing_VBG and_CC twittering_VBG and_CC miauing_VBG all_DT round_VBP you_PRP ._.</w:t>
      </w:r>
    </w:p>
    <w:p w14:paraId="2E867B13" w14:textId="77777777" w:rsidR="00EB4287" w:rsidRPr="00CD6915" w:rsidRDefault="00EB4287" w:rsidP="00EB4287">
      <w:r w:rsidRPr="00CD6915">
        <w:lastRenderedPageBreak/>
        <w:t>You_PRP 've_VBP got_VBN their_PRP$ lives_NNS ,_, you_PRP know_VBP ,_, and_CC you_PRP must_MD put_VB up_RP with_IN their_PRP$ souls_NNS !_. ''_''</w:t>
      </w:r>
    </w:p>
    <w:p w14:paraId="782C4854" w14:textId="77777777" w:rsidR="00EB4287" w:rsidRPr="00CD6915" w:rsidRDefault="00EB4287" w:rsidP="00EB4287">
      <w:r w:rsidRPr="00CD6915">
        <w:t>Something_NN seemed_VBD to_TO affect_VB his_PRP$ imagination_NN ,_, for_IN he_PRP put_VBD his_PRP$ fingers_NNS to_TO his_PRP$ ears_NNS and_CC shut_VB his_PRP$ eyes_NNS ,_, screwing_VBG them_PRP up_RP tightly_RB just_RB as_IN a_DT small_JJ boy_NN does_VBZ when_WRB his_PRP$ face_NN is_VBZ being_VBG soaped_VBN ._.</w:t>
      </w:r>
    </w:p>
    <w:p w14:paraId="55DFB790" w14:textId="77777777" w:rsidR="00EB4287" w:rsidRPr="00CD6915" w:rsidRDefault="00EB4287" w:rsidP="00EB4287">
      <w:r w:rsidRPr="00CD6915">
        <w:t>There_EX was_VBD something_NN pathetic_JJ in_IN it_PRP that_WDT touched_VBD me_PRP ;_: it_PRP also_RB gave_VBD me_PRP a_DT lesson_NN ,_, for_IN it_PRP seemed_VBD that_IN before_IN me_PRP was_VBD a_DT child_NN --_: only_RB a_DT child_NN ,_, though_IN the_DT features_NNS were_VBD worn_VBN ,_, and_CC the_DT stubble_NN on_IN the_DT jaws_NNS was_VBD white_JJ ._.</w:t>
      </w:r>
    </w:p>
    <w:p w14:paraId="0291E6E8" w14:textId="77777777" w:rsidR="00EB4287" w:rsidRPr="00CD6915" w:rsidRDefault="00EB4287" w:rsidP="00EB4287">
      <w:r w:rsidRPr="00CD6915">
        <w:t>It_PRP was_VBD evident_JJ that_IN he_PRP was_VBD undergoing_VBG some_DT process_NN of_IN mental_JJ disturbance_NN ,_, and_CC ,_, knowing_VBG how_WRB his_PRP$ past_JJ moods_NNS had_VBD interpreted_VBN things_NNS seemingly_RB foreign_JJ to_TO himself_PRP ,_, I_PRP thought_VBD I_PRP would_MD enter_VB into_IN his_PRP$ mind_NN as_RB well_RB as_IN I_PRP could_MD and_CC go_VB with_IN him_PRP ._.</w:t>
      </w:r>
    </w:p>
    <w:p w14:paraId="325412B9" w14:textId="77777777" w:rsidR="00EB4287" w:rsidRPr="00CD6915" w:rsidRDefault="00EB4287" w:rsidP="00EB4287">
      <w:r w:rsidRPr="00CD6915">
        <w:t>The_DT first_JJ step_NN was_VBD to_TO restore_VB confidence_NN ,_, so_IN I_PRP asked_VBD him_PRP ,_, speaking_VBG pretty_RB loud_JJ so_IN that_IN he_PRP would_MD hear_VB me_PRP through_IN his_PRP$ closed_JJ ears_NNS :_: --_: ``_`` Would_MD you_PRP like_VB some_DT sugar_NN to_TO get_VB your_PRP$ flies_NNS round_VB again_RB ?_. ''_''</w:t>
      </w:r>
    </w:p>
    <w:p w14:paraId="5E5EFEC7" w14:textId="77777777" w:rsidR="00EB4287" w:rsidRPr="00CD6915" w:rsidRDefault="00EB4287" w:rsidP="00EB4287">
      <w:r w:rsidRPr="00CD6915">
        <w:t>He_PRP seemed_VBD to_TO wake_VB up_RP all_DT at_IN once_RB ,_, and_CC shook_VBD his_PRP$ head_NN ._.</w:t>
      </w:r>
    </w:p>
    <w:p w14:paraId="7D60F247" w14:textId="77777777" w:rsidR="00EB4287" w:rsidRPr="00CD6915" w:rsidRDefault="00EB4287" w:rsidP="00EB4287">
      <w:r w:rsidRPr="00CD6915">
        <w:t>With_IN a_DT laugh_NN he_PRP replied_VBD :_: --_: ``_`` Not_RB much_JJ !_.</w:t>
      </w:r>
    </w:p>
    <w:p w14:paraId="0B3B93C5" w14:textId="77777777" w:rsidR="00EB4287" w:rsidRPr="00CD6915" w:rsidRDefault="00EB4287" w:rsidP="00EB4287">
      <w:r w:rsidRPr="00CD6915">
        <w:t>flies_NNS are_VBP poor_JJ things_NNS ,_, after_IN all_DT !_. ''_''</w:t>
      </w:r>
    </w:p>
    <w:p w14:paraId="07A0975B" w14:textId="77777777" w:rsidR="00EB4287" w:rsidRPr="00CD6915" w:rsidRDefault="00EB4287" w:rsidP="00EB4287">
      <w:r w:rsidRPr="00CD6915">
        <w:t>After_IN a_DT pause_NN he_PRP added_VBD ,_, ``_`` But_CC I_PRP do_VBP n't_RB want_VB their_PRP$ souls_NNS buzzing_VBG round_NN me_PRP ,_, all_PDT the_DT same_JJ ._. ''_''</w:t>
      </w:r>
    </w:p>
    <w:p w14:paraId="36DB26AC" w14:textId="77777777" w:rsidR="00EB4287" w:rsidRPr="00CD6915" w:rsidRDefault="00EB4287" w:rsidP="00EB4287">
      <w:r w:rsidRPr="00CD6915">
        <w:t>``_`` Or_CC spiders_NNS ?_. ''_''</w:t>
      </w:r>
    </w:p>
    <w:p w14:paraId="10675932" w14:textId="77777777" w:rsidR="00EB4287" w:rsidRPr="00CD6915" w:rsidRDefault="00EB4287" w:rsidP="00EB4287">
      <w:r w:rsidRPr="00CD6915">
        <w:t>I_PRP went_VBD on_IN ._.</w:t>
      </w:r>
    </w:p>
    <w:p w14:paraId="67D59C4B" w14:textId="77777777" w:rsidR="00EB4287" w:rsidRPr="00CD6915" w:rsidRDefault="00EB4287" w:rsidP="00EB4287">
      <w:r w:rsidRPr="00CD6915">
        <w:t>``_`` Blow_VB spiders_NNS !_.</w:t>
      </w:r>
    </w:p>
    <w:p w14:paraId="08D9CDE1" w14:textId="77777777" w:rsidR="00EB4287" w:rsidRPr="00CD6915" w:rsidRDefault="00EB4287" w:rsidP="00EB4287">
      <w:r w:rsidRPr="00CD6915">
        <w:t>What_WP 's_VBZ the_DT use_NN of_IN spiders_NNS ?_.</w:t>
      </w:r>
    </w:p>
    <w:p w14:paraId="26BBE20B" w14:textId="77777777" w:rsidR="00EB4287" w:rsidRPr="00CD6915" w:rsidRDefault="00EB4287" w:rsidP="00EB4287">
      <w:r w:rsidRPr="00CD6915">
        <w:t>There_EX is_VBZ n't_RB anything_NN in_IN them_PRP to_TO eat_VB or_CC ''_'' --_: he_PRP stopped_VBD suddenly_RB ,_, as_IN though_IN reminded_VBN of_IN a_DT forbidden_VBN topic_NN ._.</w:t>
      </w:r>
    </w:p>
    <w:p w14:paraId="10DB8768" w14:textId="77777777" w:rsidR="00EB4287" w:rsidRPr="00CD6915" w:rsidRDefault="00EB4287" w:rsidP="00EB4287">
      <w:r w:rsidRPr="00CD6915">
        <w:t>``_`` So_RB ,_, so_RB !_. ''_''</w:t>
      </w:r>
    </w:p>
    <w:p w14:paraId="50E6583A" w14:textId="77777777" w:rsidR="00EB4287" w:rsidRPr="00CD6915" w:rsidRDefault="00EB4287" w:rsidP="00EB4287">
      <w:r w:rsidRPr="00CD6915">
        <w:t>I_PRP thought_VBD to_TO myself_PRP ,_, ``_`` this_DT is_VBZ the_DT second_JJ time_NN he_PRP has_VBZ suddenly_RB stopped_VBN at_IN the_DT word_NN `_`` drink_NN '_'' ;_: what_WP does_VBZ it_PRP mean_VB ?_. ''_''</w:t>
      </w:r>
    </w:p>
    <w:p w14:paraId="2FD392CC" w14:textId="77777777" w:rsidR="00EB4287" w:rsidRPr="00CD6915" w:rsidRDefault="00EB4287" w:rsidP="00EB4287">
      <w:r w:rsidRPr="00CD6915">
        <w:t>Renfield_NNP seemed_VBD himself_PRP aware_JJ of_IN having_VBG made_VBN a_DT lapse_NN ,_, for_IN he_PRP hurried_VBD on_RP ,_, as_IN though_IN to_TO distract_VB my_PRP$ attention_NN from_IN it_PRP :_: --_: ``_`` I_PRP do_VBP n't_RB take_VB any_DT stock_NN at_IN all_DT in_IN such_JJ matters_NNS ._.</w:t>
      </w:r>
    </w:p>
    <w:p w14:paraId="62B35AE6" w14:textId="77777777" w:rsidR="00EB4287" w:rsidRPr="00CD6915" w:rsidRDefault="00EB4287" w:rsidP="00EB4287">
      <w:r w:rsidRPr="00CD6915">
        <w:t>`_`` Rats_NNS and_CC mice_NNS and_CC such_JJ small_JJ deer_NNS ,_, '_'' as_IN Shakespeare_NNP has_VBZ it_PRP ,_, `_`` chicken-feed_NN of_IN the_DT larder_NN '_'' they_PRP might_MD be_VB called_VBN ._.</w:t>
      </w:r>
    </w:p>
    <w:p w14:paraId="15B30BA4" w14:textId="77777777" w:rsidR="00EB4287" w:rsidRPr="00CD6915" w:rsidRDefault="00EB4287" w:rsidP="00EB4287">
      <w:r w:rsidRPr="00CD6915">
        <w:lastRenderedPageBreak/>
        <w:t>I_PRP 'm_VBP past_JJ all_PDT that_DT sort_NN of_IN nonsense_NN ._.</w:t>
      </w:r>
    </w:p>
    <w:p w14:paraId="10D23D24" w14:textId="77777777" w:rsidR="00EB4287" w:rsidRPr="00CD6915" w:rsidRDefault="00EB4287" w:rsidP="00EB4287">
      <w:r w:rsidRPr="00CD6915">
        <w:t>You_PRP might_MD as_RB well_RB ask_VB a_DT man_NN to_TO eat_VB molecules_NNS with_IN a_DT pair_NN of_IN chop-sticks_NNS ,_, as_IN to_TO try_VB to_TO interest_VB me_PRP about_IN the_DT lesser_JJR carnivora_NN ,_, when_WRB I_PRP know_VBP of_IN what_WP is_VBZ before_IN me_PRP ._. ''_''</w:t>
      </w:r>
    </w:p>
    <w:p w14:paraId="6C804825" w14:textId="77777777" w:rsidR="00EB4287" w:rsidRPr="00CD6915" w:rsidRDefault="00EB4287" w:rsidP="00EB4287">
      <w:r w:rsidRPr="00CD6915">
        <w:t>``_`` I_PRP see_VBP ,_, ''_'' I_PRP said_VBD ._.</w:t>
      </w:r>
    </w:p>
    <w:p w14:paraId="105CAAE1" w14:textId="77777777" w:rsidR="00EB4287" w:rsidRPr="00CD6915" w:rsidRDefault="00EB4287" w:rsidP="00EB4287">
      <w:r w:rsidRPr="00CD6915">
        <w:t>``_`` You_PRP want_VBP big_JJ things_NNS that_IN you_PRP can_MD make_VB your_PRP$ teeth_NNS meet_VB in_IN ?_.</w:t>
      </w:r>
    </w:p>
    <w:p w14:paraId="4E1441E5" w14:textId="77777777" w:rsidR="00EB4287" w:rsidRPr="00CD6915" w:rsidRDefault="00EB4287" w:rsidP="00EB4287">
      <w:r w:rsidRPr="00CD6915">
        <w:t>How_WRB would_MD you_PRP like_VB to_TO breakfast_NN on_IN elephant_NN ?_. ''_''</w:t>
      </w:r>
    </w:p>
    <w:p w14:paraId="7A30C4F5" w14:textId="77777777" w:rsidR="00EB4287" w:rsidRPr="00CD6915" w:rsidRDefault="00EB4287" w:rsidP="00EB4287">
      <w:r w:rsidRPr="00CD6915">
        <w:t>``_`` What_WP ridiculous_JJ nonsense_NN you_PRP are_VBP talking_VBG !_. ''_''</w:t>
      </w:r>
    </w:p>
    <w:p w14:paraId="3C00D1E2" w14:textId="77777777" w:rsidR="00EB4287" w:rsidRPr="00CD6915" w:rsidRDefault="00EB4287" w:rsidP="00EB4287">
      <w:r w:rsidRPr="00CD6915">
        <w:t>He_PRP was_VBD getting_VBG too_RB wide_JJ awake_RB ,_, so_IN I_PRP thought_VBD I_PRP would_MD press_VB him_PRP hard_RB ._.</w:t>
      </w:r>
    </w:p>
    <w:p w14:paraId="06808DB7" w14:textId="77777777" w:rsidR="00EB4287" w:rsidRPr="00CD6915" w:rsidRDefault="00EB4287" w:rsidP="00EB4287">
      <w:r w:rsidRPr="00CD6915">
        <w:t>``_`` I_PRP wonder_VBP ,_, ''_'' I_PRP said_VBD reflectively_RB ,_, ``_`` what_WP an_DT elephant_NN 's_POS soul_NN is_VBZ like_IN !_. ''_''</w:t>
      </w:r>
    </w:p>
    <w:p w14:paraId="0CC96B51" w14:textId="77777777" w:rsidR="00EB4287" w:rsidRPr="00CD6915" w:rsidRDefault="00EB4287" w:rsidP="00EB4287">
      <w:r w:rsidRPr="00CD6915">
        <w:t>The_DT effect_NN I_PRP desired_VBD was_VBD obtained_VBN ,_, for_IN he_PRP at_IN once_RB fell_VBD from_IN his_PRP$ high-horse_NN and_CC became_VBD a_DT child_NN again_RB ._.</w:t>
      </w:r>
    </w:p>
    <w:p w14:paraId="2626C0FE" w14:textId="77777777" w:rsidR="00EB4287" w:rsidRPr="00CD6915" w:rsidRDefault="00EB4287" w:rsidP="00EB4287">
      <w:r w:rsidRPr="00CD6915">
        <w:t>``_`` I_PRP do_VBP n't_RB want_VB an_DT elephant_NN 's_POS soul_NN ,_, or_CC any_DT soul_NN at_IN all_DT !_. ''_''</w:t>
      </w:r>
    </w:p>
    <w:p w14:paraId="37C69D73" w14:textId="77777777" w:rsidR="00EB4287" w:rsidRPr="00CD6915" w:rsidRDefault="00EB4287" w:rsidP="00EB4287">
      <w:r w:rsidRPr="00CD6915">
        <w:t>he_PRP said_VBD ._.</w:t>
      </w:r>
    </w:p>
    <w:p w14:paraId="59932210" w14:textId="77777777" w:rsidR="00EB4287" w:rsidRPr="00CD6915" w:rsidRDefault="00EB4287" w:rsidP="00EB4287">
      <w:r w:rsidRPr="00CD6915">
        <w:t>For_IN a_DT few_JJ moments_NNS he_PRP sat_VBD despondently_RB ._.</w:t>
      </w:r>
    </w:p>
    <w:p w14:paraId="7C8E9F1E" w14:textId="77777777" w:rsidR="00EB4287" w:rsidRPr="00CD6915" w:rsidRDefault="00EB4287" w:rsidP="00EB4287">
      <w:r w:rsidRPr="00CD6915">
        <w:t>Suddenly_RB he_PRP jumped_VBD to_TO his_PRP$ feet_NNS ,_, with_IN his_PRP$ eyes_NNS blazing_VBG and_CC all_PDT the_DT signs_NNS of_IN intense_JJ cerebral_JJ excitement_NN ._.</w:t>
      </w:r>
    </w:p>
    <w:p w14:paraId="067B43E7" w14:textId="77777777" w:rsidR="00EB4287" w:rsidRPr="00CD6915" w:rsidRDefault="00EB4287" w:rsidP="00EB4287">
      <w:r w:rsidRPr="00CD6915">
        <w:t>``_`` To_TO hell_NN with_IN you_PRP and_CC your_PRP$ souls_NNS !_. ''_''</w:t>
      </w:r>
    </w:p>
    <w:p w14:paraId="41E8AE17" w14:textId="77777777" w:rsidR="00EB4287" w:rsidRPr="00CD6915" w:rsidRDefault="00EB4287" w:rsidP="00EB4287">
      <w:r w:rsidRPr="00CD6915">
        <w:t>he_PRP shouted_VBD ._.</w:t>
      </w:r>
    </w:p>
    <w:p w14:paraId="166B728A" w14:textId="77777777" w:rsidR="00EB4287" w:rsidRPr="00CD6915" w:rsidRDefault="00EB4287" w:rsidP="00EB4287">
      <w:r w:rsidRPr="00CD6915">
        <w:t>``_`` Why_WRB do_VBP you_PRP plague_VB me_PRP about_IN souls_NNS ?_.</w:t>
      </w:r>
    </w:p>
    <w:p w14:paraId="3315C4DE" w14:textId="77777777" w:rsidR="00EB4287" w:rsidRPr="00CD6915" w:rsidRDefault="00EB4287" w:rsidP="00EB4287">
      <w:r w:rsidRPr="00CD6915">
        <w:t>Have_VBP n't_RB I_PRP got_VBD enough_RB to_TO worry_VB ,_, and_CC pain_NN ,_, and_CC distract_VB me_PRP already_RB ,_, without_IN thinking_VBG of_IN souls_NNS !_. ''_''</w:t>
      </w:r>
    </w:p>
    <w:p w14:paraId="652E3CFB" w14:textId="77777777" w:rsidR="00EB4287" w:rsidRPr="00CD6915" w:rsidRDefault="00EB4287" w:rsidP="00EB4287">
      <w:r w:rsidRPr="00CD6915">
        <w:t>He_PRP looked_VBD so_RB hostile_JJ that_IN I_PRP thought_VBD he_PRP was_VBD in_IN for_IN another_DT homicidal_JJ fit_NN ,_, so_IN I_PRP blew_VBD my_PRP$ whistle_VB ._.</w:t>
      </w:r>
    </w:p>
    <w:p w14:paraId="39E65C33" w14:textId="77777777" w:rsidR="00EB4287" w:rsidRPr="00CD6915" w:rsidRDefault="00EB4287" w:rsidP="00EB4287">
      <w:r w:rsidRPr="00CD6915">
        <w:t>The_DT instant_NN ,_, however_RB ,_, that_IN I_PRP did_VBD so_RB he_PRP became_VBD calm_JJ ,_, and_CC said_VBD apologetically_RB :_: --_: ``_`` Forgive_VB me_PRP ,_, Doctor_NNP ;_: I_PRP forgot_VBD myself_PRP ._.</w:t>
      </w:r>
    </w:p>
    <w:p w14:paraId="556BE366" w14:textId="77777777" w:rsidR="00EB4287" w:rsidRPr="00CD6915" w:rsidRDefault="00EB4287" w:rsidP="00EB4287">
      <w:r w:rsidRPr="00CD6915">
        <w:t>You_PRP do_VBP not_RB need_VB any_DT help_NN ._.</w:t>
      </w:r>
    </w:p>
    <w:p w14:paraId="26FF95D9" w14:textId="77777777" w:rsidR="00EB4287" w:rsidRPr="00CD6915" w:rsidRDefault="00EB4287" w:rsidP="00EB4287">
      <w:r w:rsidRPr="00CD6915">
        <w:t>I_PRP am_VBP so_RB worried_VBN in_IN my_PRP$ mind_NN that_IN I_PRP am_VBP apt_JJ to_TO be_VB irritable_JJ ._.</w:t>
      </w:r>
    </w:p>
    <w:p w14:paraId="36247ED9" w14:textId="77777777" w:rsidR="00EB4287" w:rsidRPr="00CD6915" w:rsidRDefault="00EB4287" w:rsidP="00EB4287">
      <w:r w:rsidRPr="00CD6915">
        <w:t>If_IN you_PRP only_RB knew_VBD the_DT problem_NN I_PRP have_VBP to_TO face_VB ,_, and_CC that_IN I_PRP am_VBP working_VBG out_RP ,_, you_PRP would_MD pity_NN ,_, and_CC tolerate_VB ,_, and_CC pardon_NN me_PRP ._.</w:t>
      </w:r>
    </w:p>
    <w:p w14:paraId="31231C94" w14:textId="77777777" w:rsidR="00EB4287" w:rsidRPr="00CD6915" w:rsidRDefault="00EB4287" w:rsidP="00EB4287">
      <w:r w:rsidRPr="00CD6915">
        <w:t>Pray_NN do_VBP not_RB put_VB me_PRP in_IN a_DT strait-waistcoat_NN ._.</w:t>
      </w:r>
    </w:p>
    <w:p w14:paraId="2B0C3A20" w14:textId="77777777" w:rsidR="00EB4287" w:rsidRPr="00CD6915" w:rsidRDefault="00EB4287" w:rsidP="00EB4287">
      <w:r w:rsidRPr="00CD6915">
        <w:t>I_PRP want_VBP to_TO think_VB and_CC I_PRP can_MD not_RB think_VB freely_RB when_WRB my_PRP$ body_NN is_VBZ confined_VBN ._.</w:t>
      </w:r>
    </w:p>
    <w:p w14:paraId="0F1EA7BB" w14:textId="77777777" w:rsidR="00EB4287" w:rsidRPr="00CD6915" w:rsidRDefault="00EB4287" w:rsidP="00EB4287">
      <w:r w:rsidRPr="00CD6915">
        <w:t>I_PRP am_VBP sure_JJ you_PRP will_MD understand_VB !_. ''_''</w:t>
      </w:r>
    </w:p>
    <w:p w14:paraId="26157D10" w14:textId="77777777" w:rsidR="00EB4287" w:rsidRPr="00CD6915" w:rsidRDefault="00EB4287" w:rsidP="00EB4287">
      <w:r w:rsidRPr="00CD6915">
        <w:lastRenderedPageBreak/>
        <w:t>He_PRP had_VBD evidently_RB self-control_JJ ;_: so_RB when_WRB the_DT attendants_NNS came_VBD I_PRP told_VBD them_PRP not_RB to_TO mind_VB ,_, and_CC they_PRP withdrew_VBD ._.</w:t>
      </w:r>
    </w:p>
    <w:p w14:paraId="216B9745" w14:textId="77777777" w:rsidR="00EB4287" w:rsidRPr="00CD6915" w:rsidRDefault="00EB4287" w:rsidP="00EB4287">
      <w:r w:rsidRPr="00CD6915">
        <w:t>Renfield_NNP watched_VBD them_PRP go_VB ;_: when_WRB the_DT door_NN was_VBD closed_VBN he_PRP said_VBD ,_, with_IN considerable_JJ dignity_NN and_CC sweetness_NN :_: --_: ``_`` Dr._NNP Seward_NNP ,_, you_PRP have_VBP been_VBN very_RB considerate_JJ towards_IN me_PRP ._.</w:t>
      </w:r>
    </w:p>
    <w:p w14:paraId="3796FE58" w14:textId="77777777" w:rsidR="00EB4287" w:rsidRPr="00CD6915" w:rsidRDefault="00EB4287" w:rsidP="00EB4287">
      <w:r w:rsidRPr="00CD6915">
        <w:t>Believe_VB me_PRP that_IN I_PRP am_VBP very_RB ,_, very_RB grateful_JJ to_TO you_PRP !_. ''_''</w:t>
      </w:r>
    </w:p>
    <w:p w14:paraId="36A84C5D" w14:textId="77777777" w:rsidR="00EB4287" w:rsidRPr="00CD6915" w:rsidRDefault="00EB4287" w:rsidP="00EB4287">
      <w:r w:rsidRPr="00CD6915">
        <w:t>I_PRP thought_VBD it_PRP well_RB to_TO leave_VB him_PRP in_IN this_DT mood_NN ,_, and_CC so_RB I_PRP came_VBD away_RB ._.</w:t>
      </w:r>
    </w:p>
    <w:p w14:paraId="71864FD1" w14:textId="77777777" w:rsidR="00EB4287" w:rsidRPr="00CD6915" w:rsidRDefault="00EB4287" w:rsidP="00EB4287">
      <w:r w:rsidRPr="00CD6915">
        <w:t>There_EX is_VBZ certainly_RB something_NN to_TO ponder_VB over_RP in_IN this_DT man_NN 's_POS state_NN ._.</w:t>
      </w:r>
    </w:p>
    <w:p w14:paraId="48B1026E" w14:textId="77777777" w:rsidR="00EB4287" w:rsidRPr="00CD6915" w:rsidRDefault="00EB4287" w:rsidP="00EB4287">
      <w:r w:rsidRPr="00CD6915">
        <w:t>Several_JJ points_NNS seem_VBP to_TO make_VB what_WP the_DT American_JJ interviewer_NN calls_VBZ ``_`` a_DT story_NN ,_, ''_'' if_IN one_PRP could_MD only_RB get_VB them_PRP in_IN proper_JJ order_NN ._.</w:t>
      </w:r>
    </w:p>
    <w:p w14:paraId="49B71964" w14:textId="77777777" w:rsidR="00EB4287" w:rsidRPr="00CD6915" w:rsidRDefault="00EB4287" w:rsidP="00EB4287">
      <w:r w:rsidRPr="00CD6915">
        <w:t>Here_RB they_PRP are_VBP :_: --_: Will_MD not_RB mention_VB ``_`` drinking_NN ._. ''_''</w:t>
      </w:r>
    </w:p>
    <w:p w14:paraId="1055EC98" w14:textId="77777777" w:rsidR="00EB4287" w:rsidRPr="00CD6915" w:rsidRDefault="00EB4287" w:rsidP="00EB4287">
      <w:r w:rsidRPr="00CD6915">
        <w:t>Fears_NNS the_DT thought_NN of_IN being_VBG burdened_VBN with_IN the_DT ``_`` soul_NN ''_'' of_IN anything_NN ._.</w:t>
      </w:r>
    </w:p>
    <w:p w14:paraId="4B623FD6" w14:textId="77777777" w:rsidR="00EB4287" w:rsidRPr="00CD6915" w:rsidRDefault="00EB4287" w:rsidP="00EB4287">
      <w:r w:rsidRPr="00CD6915">
        <w:t>Has_VBZ no_DT dread_NN of_IN wanting_VBG ``_`` life_NN ''_'' in_IN the_DT future_NN ._.</w:t>
      </w:r>
    </w:p>
    <w:p w14:paraId="1337CC90" w14:textId="77777777" w:rsidR="00EB4287" w:rsidRPr="00CD6915" w:rsidRDefault="00EB4287" w:rsidP="00EB4287">
      <w:r w:rsidRPr="00CD6915">
        <w:t>Despises_VBZ the_DT meaner_JJR forms_NNS of_IN life_NN altogether_RB ,_, though_IN he_PRP dreads_VBZ being_VBG haunted_VBN by_IN their_PRP$ souls_NNS ._.</w:t>
      </w:r>
    </w:p>
    <w:p w14:paraId="5EAF5F4A" w14:textId="77777777" w:rsidR="00EB4287" w:rsidRPr="00CD6915" w:rsidRDefault="00EB4287" w:rsidP="00EB4287">
      <w:r w:rsidRPr="00CD6915">
        <w:t>Logically_RB all_DT these_DT things_NNS point_VBP one_CD way_NN !_.</w:t>
      </w:r>
    </w:p>
    <w:p w14:paraId="08E795D1" w14:textId="77777777" w:rsidR="00EB4287" w:rsidRPr="00CD6915" w:rsidRDefault="00EB4287" w:rsidP="00EB4287">
      <w:r w:rsidRPr="00CD6915">
        <w:t>he_PRP has_VBZ assurance_NN of_IN some_DT kind_NN that_IN he_PRP will_MD acquire_VB some_DT higher_JJR life_NN ._.</w:t>
      </w:r>
    </w:p>
    <w:p w14:paraId="376B3709" w14:textId="77777777" w:rsidR="00EB4287" w:rsidRPr="00CD6915" w:rsidRDefault="00EB4287" w:rsidP="00EB4287">
      <w:r w:rsidRPr="00CD6915">
        <w:t>He_PRP dreads_VBZ the_DT consequence_NN --_: the_DT burden_NN of_IN a_DT soul_NN ._.</w:t>
      </w:r>
    </w:p>
    <w:p w14:paraId="272B3262" w14:textId="77777777" w:rsidR="00EB4287" w:rsidRPr="00CD6915" w:rsidRDefault="00EB4287" w:rsidP="00EB4287">
      <w:r w:rsidRPr="00CD6915">
        <w:t>Then_RB it_PRP is_VBZ a_DT human_JJ life_NN he_PRP looks_VBZ to_TO !_.</w:t>
      </w:r>
    </w:p>
    <w:p w14:paraId="3F389279" w14:textId="77777777" w:rsidR="00EB4287" w:rsidRPr="00CD6915" w:rsidRDefault="00EB4287" w:rsidP="00EB4287">
      <w:r w:rsidRPr="00CD6915">
        <w:t>And_CC the_DT assurance_NN --_: ?_.</w:t>
      </w:r>
    </w:p>
    <w:p w14:paraId="7858009F" w14:textId="77777777" w:rsidR="00EB4287" w:rsidRPr="00CD6915" w:rsidRDefault="00EB4287" w:rsidP="00EB4287">
      <w:r w:rsidRPr="00CD6915">
        <w:t>Merciful_NNP God_NNP !_.</w:t>
      </w:r>
    </w:p>
    <w:p w14:paraId="631CDDB4" w14:textId="77777777" w:rsidR="00EB4287" w:rsidRPr="00CD6915" w:rsidRDefault="00EB4287" w:rsidP="00EB4287">
      <w:r w:rsidRPr="00CD6915">
        <w:t>the_DT Count_NNP has_VBZ been_VBN to_TO him_PRP ,_, and_CC there_EX is_VBZ some_DT new_JJ scheme_NN of_IN terror_NN afoot_RB !_.</w:t>
      </w:r>
    </w:p>
    <w:p w14:paraId="65722BAA" w14:textId="77777777" w:rsidR="00EB4287" w:rsidRPr="00CD6915" w:rsidRDefault="00EB4287" w:rsidP="00EB4287">
      <w:r w:rsidRPr="00CD6915">
        <w:t>Later_RB ._.</w:t>
      </w:r>
    </w:p>
    <w:p w14:paraId="6801FA76" w14:textId="77777777" w:rsidR="00EB4287" w:rsidRPr="00CD6915" w:rsidRDefault="00EB4287" w:rsidP="00EB4287">
      <w:r w:rsidRPr="00CD6915">
        <w:t>--_: I_PRP went_VBD after_IN my_PRP$ round_NN to_TO Van_NNP Helsing_NNP and_CC told_VBD him_PRP my_PRP$ suspicion_NN ._.</w:t>
      </w:r>
    </w:p>
    <w:p w14:paraId="2EF27BAD" w14:textId="77777777" w:rsidR="00EB4287" w:rsidRPr="00CD6915" w:rsidRDefault="00EB4287" w:rsidP="00EB4287">
      <w:r w:rsidRPr="00CD6915">
        <w:t>He_PRP grew_VBD very_RB grave_JJ ;_: and_CC ,_, after_IN thinking_VBG the_DT matter_NN over_IN for_IN a_DT while_NN asked_VBD me_PRP to_TO take_VB him_PRP to_TO Renfield_NNP ._.</w:t>
      </w:r>
    </w:p>
    <w:p w14:paraId="277F6A86" w14:textId="77777777" w:rsidR="00EB4287" w:rsidRPr="00CD6915" w:rsidRDefault="00EB4287" w:rsidP="00EB4287">
      <w:r w:rsidRPr="00CD6915">
        <w:t>I_PRP did_VBD so_RB ._.</w:t>
      </w:r>
    </w:p>
    <w:p w14:paraId="5E2665E1" w14:textId="77777777" w:rsidR="00EB4287" w:rsidRPr="00CD6915" w:rsidRDefault="00EB4287" w:rsidP="00EB4287">
      <w:r w:rsidRPr="00CD6915">
        <w:t>As_IN we_PRP came_VBD to_TO the_DT door_NN we_PRP heard_VBD the_DT lunatic_NN within_IN singing_NN gaily_RB ,_, as_IN he_PRP used_VBD to_TO do_VB in_IN the_DT time_NN which_WDT now_RB seems_VBZ so_RB long_RB ago_RB ._.</w:t>
      </w:r>
    </w:p>
    <w:p w14:paraId="021F425B" w14:textId="77777777" w:rsidR="00EB4287" w:rsidRPr="00CD6915" w:rsidRDefault="00EB4287" w:rsidP="00EB4287">
      <w:r w:rsidRPr="00CD6915">
        <w:t xml:space="preserve">When_WRB we_PRP entered_VBD we_PRP saw_VBD with_IN amazement_NN that_IN he_PRP had_VBD spread_VBN out_RP his_PRP$ sugar_NN as_IN of_IN old_JJ ;_: the_DT flies_NNS ,_, </w:t>
      </w:r>
      <w:r w:rsidRPr="00CD6915">
        <w:lastRenderedPageBreak/>
        <w:t>lethargic_JJ with_IN the_DT autumn_NN ,_, were_VBD beginning_VBG to_TO buzz_VB into_IN the_DT room_NN ._.</w:t>
      </w:r>
    </w:p>
    <w:p w14:paraId="044159D4" w14:textId="77777777" w:rsidR="00EB4287" w:rsidRPr="00CD6915" w:rsidRDefault="00EB4287" w:rsidP="00EB4287">
      <w:r w:rsidRPr="00CD6915">
        <w:t>We_PRP tried_VBD to_TO make_VB him_PRP talk_NN of_IN the_DT subject_NN of_IN our_PRP$ previous_JJ conversation_NN ,_, but_CC he_PRP would_MD not_RB attend_VB ._.</w:t>
      </w:r>
    </w:p>
    <w:p w14:paraId="5A1FD968" w14:textId="77777777" w:rsidR="00EB4287" w:rsidRPr="00CD6915" w:rsidRDefault="00EB4287" w:rsidP="00EB4287">
      <w:r w:rsidRPr="00CD6915">
        <w:t>He_PRP went_VBD on_RP with_IN his_PRP$ singing_NN ,_, just_RB as_IN though_IN we_PRP had_VBD not_RB been_VBN present_JJ ._.</w:t>
      </w:r>
    </w:p>
    <w:p w14:paraId="12E44EE1" w14:textId="77777777" w:rsidR="00EB4287" w:rsidRPr="00CD6915" w:rsidRDefault="00EB4287" w:rsidP="00EB4287">
      <w:r w:rsidRPr="00CD6915">
        <w:t>He_PRP had_VBD got_VBN a_DT scrap_NN of_IN paper_NN and_CC was_VBD folding_JJ it_PRP into_IN a_DT note-book_NN ._.</w:t>
      </w:r>
    </w:p>
    <w:p w14:paraId="5BB2CBB4" w14:textId="77777777" w:rsidR="00EB4287" w:rsidRPr="00CD6915" w:rsidRDefault="00EB4287" w:rsidP="00EB4287">
      <w:r w:rsidRPr="00CD6915">
        <w:t>We_PRP had_VBD to_TO come_VB away_RB as_RB ignorant_JJ as_IN we_PRP went_VBD in_IN ._.</w:t>
      </w:r>
    </w:p>
    <w:p w14:paraId="753D9A8B" w14:textId="77777777" w:rsidR="00EB4287" w:rsidRPr="00CD6915" w:rsidRDefault="00EB4287" w:rsidP="00EB4287">
      <w:r w:rsidRPr="00CD6915">
        <w:t>His_PRP$ is_VBZ a_DT curious_JJ case_NN indeed_RB ;_: we_PRP must_MD watch_VB him_PRP to-night_JJ ._.</w:t>
      </w:r>
    </w:p>
    <w:p w14:paraId="575EC4C0" w14:textId="77777777" w:rsidR="00EB4287" w:rsidRPr="00CD6915" w:rsidRDefault="00EB4287" w:rsidP="00EB4287">
      <w:r w:rsidRPr="00CD6915">
        <w:t>Letter_NNP ,_, Mitchell_NNP ,_, Sons_NNP and_CC Candy_NN to_TO Lord_NNP Godalming_NNP ._.</w:t>
      </w:r>
    </w:p>
    <w:p w14:paraId="69AED622" w14:textId="77777777" w:rsidR="00EB4287" w:rsidRPr="00CD6915" w:rsidRDefault="00EB4287" w:rsidP="00EB4287">
      <w:r w:rsidRPr="00CD6915">
        <w:t>``_`` 1_CD October_NNP ._.</w:t>
      </w:r>
    </w:p>
    <w:p w14:paraId="7359D521" w14:textId="77777777" w:rsidR="00EB4287" w:rsidRPr="00CD6915" w:rsidRDefault="00EB4287" w:rsidP="00EB4287">
      <w:r w:rsidRPr="00CD6915">
        <w:t>``_`` My_PRP$ Lord_NNP ,_, ``_`` We_PRP are_VBP at_IN all_DT times_NNS only_RB too_RB happy_JJ to_TO meet_VB your_PRP$ wishes_NNS ._.</w:t>
      </w:r>
    </w:p>
    <w:p w14:paraId="585239B7" w14:textId="77777777" w:rsidR="00EB4287" w:rsidRPr="00CD6915" w:rsidRDefault="00EB4287" w:rsidP="00EB4287">
      <w:r w:rsidRPr="00CD6915">
        <w:t>We_PRP beg_VBP ,_, with_IN regard_NN to_TO the_DT desire_NN of_IN your_PRP$ Lordship_NN ,_, expressed_VBN by_IN Mr._NNP Harker_NNP on_IN your_PRP$ behalf_NN ,_, to_TO supply_VB the_DT following_VBG information_NN concerning_VBG the_DT sale_NN and_CC purchase_NN of_IN No._NN 347_CD ,_, Piccadilly_NNP ._.</w:t>
      </w:r>
    </w:p>
    <w:p w14:paraId="657CFC84" w14:textId="77777777" w:rsidR="00EB4287" w:rsidRPr="00CD6915" w:rsidRDefault="00EB4287" w:rsidP="00EB4287">
      <w:r w:rsidRPr="00CD6915">
        <w:t>The_DT original_JJ vendors_NNS are_VBP the_DT executors_NNS of_IN the_DT late_JJ Mr._NNP Archibald_NNP Winter-Suffield_NNP ._.</w:t>
      </w:r>
    </w:p>
    <w:p w14:paraId="06F04865" w14:textId="77777777" w:rsidR="00EB4287" w:rsidRPr="00CD6915" w:rsidRDefault="00EB4287" w:rsidP="00EB4287">
      <w:r w:rsidRPr="00CD6915">
        <w:t>The_DT purchaser_NN is_VBZ a_DT foreign_JJ nobleman_NN ,_, Count_NNP de_NNP Ville_NNP ,_, who_WP effected_VBD the_DT purchase_NN himself_PRP paying_VBG the_DT purchase_NN money_NN in_IN notes_NNS `_`` over_IN the_DT counter_NN ,_, '_'' if_IN your_PRP$ Lordship_NN will_MD pardon_NN us_PRP using_VBG so_RB vulgar_JJ an_DT expression_NN ._.</w:t>
      </w:r>
    </w:p>
    <w:p w14:paraId="4B160882" w14:textId="77777777" w:rsidR="00EB4287" w:rsidRPr="00CD6915" w:rsidRDefault="00EB4287" w:rsidP="00EB4287">
      <w:r w:rsidRPr="00CD6915">
        <w:t>Beyond_IN this_DT we_PRP know_VBP nothing_NN whatever_WDT of_IN him_PRP ._.</w:t>
      </w:r>
    </w:p>
    <w:p w14:paraId="27513773" w14:textId="77777777" w:rsidR="00EB4287" w:rsidRPr="00CD6915" w:rsidRDefault="00EB4287" w:rsidP="00EB4287">
      <w:r w:rsidRPr="00CD6915">
        <w:t>``_`` We_PRP are_VBP ,_, my_PRP$ Lord_NNP ,_, ``_`` Your_PRP$ Lordship_NN 's_POS humble_JJ servants_NNS ,_, ``_`` Mitchell_NNP ,_, Sons_NNP &amp;_CC Candy_NN ._. ''_''</w:t>
      </w:r>
    </w:p>
    <w:p w14:paraId="71C8F08B" w14:textId="77777777" w:rsidR="00EB4287" w:rsidRPr="00CD6915" w:rsidRDefault="00EB4287" w:rsidP="00EB4287">
      <w:r w:rsidRPr="00CD6915">
        <w:t>Dr._NNP Seward_NNP 's_POS Diary_NNP ._.</w:t>
      </w:r>
    </w:p>
    <w:p w14:paraId="44C1066C" w14:textId="77777777" w:rsidR="00EB4287" w:rsidRPr="00CD6915" w:rsidRDefault="00EB4287" w:rsidP="00EB4287">
      <w:r w:rsidRPr="00CD6915">
        <w:t>2_CD October_NNP ._.</w:t>
      </w:r>
    </w:p>
    <w:p w14:paraId="3C2035E0" w14:textId="77777777" w:rsidR="00EB4287" w:rsidRPr="00CD6915" w:rsidRDefault="00EB4287" w:rsidP="00EB4287">
      <w:r w:rsidRPr="00CD6915">
        <w:t>--_: I_PRP placed_VBD a_DT man_NN in_IN the_DT corridor_NN last_JJ night_NN ,_, and_CC told_VBD him_PRP to_TO make_VB an_DT accurate_JJ note_NN of_IN any_DT sound_NN he_PRP might_MD hear_VB from_IN Renfield_NNP 's_POS room_NN ,_, and_CC gave_VBD him_PRP instructions_NNS that_IN if_IN there_EX should_MD be_VB anything_NN strange_JJ he_PRP was_VBD to_TO call_VB me_PRP ._.</w:t>
      </w:r>
    </w:p>
    <w:p w14:paraId="3ABFA7A5" w14:textId="77777777" w:rsidR="00EB4287" w:rsidRPr="00CD6915" w:rsidRDefault="00EB4287" w:rsidP="00EB4287">
      <w:r w:rsidRPr="00CD6915">
        <w:t>After_IN dinner_NN ,_, when_WRB we_PRP had_VBD all_DT gathered_VBN round_NN the_DT fire_NN in_IN the_DT study_NN --_: Mrs._NNP Harker_NNP having_VBG gone_VBN to_TO bed_NN --_: we_PRP discussed_VBD the_DT attempts_NNS and_CC discoveries_NNS of_IN the_DT day_NN ._.</w:t>
      </w:r>
    </w:p>
    <w:p w14:paraId="658F338A" w14:textId="77777777" w:rsidR="00EB4287" w:rsidRPr="00CD6915" w:rsidRDefault="00EB4287" w:rsidP="00EB4287">
      <w:r w:rsidRPr="00CD6915">
        <w:lastRenderedPageBreak/>
        <w:t>Harker_NNP was_VBD the_DT only_JJ one_NN who_WP had_VBD any_DT result_NN ,_, and_CC we_PRP are_VBP in_IN great_JJ hopes_NNS that_IN his_PRP$ clue_NN may_MD be_VB an_DT important_JJ one_CD ._.</w:t>
      </w:r>
    </w:p>
    <w:p w14:paraId="41B923BA" w14:textId="77777777" w:rsidR="00EB4287" w:rsidRPr="00CD6915" w:rsidRDefault="00EB4287" w:rsidP="00EB4287">
      <w:r w:rsidRPr="00CD6915">
        <w:t>Before_IN going_VBG to_TO bed_NN I_PRP went_VBD round_JJ to_TO the_DT patient_NN 's_POS room_NN and_CC looked_VBD in_RP through_IN the_DT observation_NN trap_NN ._.</w:t>
      </w:r>
    </w:p>
    <w:p w14:paraId="769C744D" w14:textId="77777777" w:rsidR="00EB4287" w:rsidRPr="00CD6915" w:rsidRDefault="00EB4287" w:rsidP="00EB4287">
      <w:r w:rsidRPr="00CD6915">
        <w:t>He_PRP was_VBD sleeping_VBG soundly_RB ,_, and_CC his_PRP$ heart_NN rose_VBD and_CC fell_VBD with_IN regular_JJ respiration_NN ._.</w:t>
      </w:r>
    </w:p>
    <w:p w14:paraId="6B26B717" w14:textId="77777777" w:rsidR="00EB4287" w:rsidRPr="00CD6915" w:rsidRDefault="00EB4287" w:rsidP="00EB4287">
      <w:r w:rsidRPr="00CD6915">
        <w:t>This_DT morning_NN the_DT man_NN on_IN duty_NN reported_VBN to_TO me_PRP that_IN a_DT little_JJ after_IN midnight_NN he_PRP was_VBD restless_JJ and_CC kept_VBD saying_VBG his_PRP$ prayers_NNS somewhat_RB loudly_RB ._.</w:t>
      </w:r>
    </w:p>
    <w:p w14:paraId="474AD6C8" w14:textId="77777777" w:rsidR="00EB4287" w:rsidRPr="00CD6915" w:rsidRDefault="00EB4287" w:rsidP="00EB4287">
      <w:r w:rsidRPr="00CD6915">
        <w:t>I_PRP asked_VBD him_PRP if_IN that_DT was_VBD all_DT ;_: he_PRP replied_VBD that_IN it_PRP was_VBD all_DT he_PRP heard_VBD ._.</w:t>
      </w:r>
    </w:p>
    <w:p w14:paraId="1D1E8003" w14:textId="77777777" w:rsidR="00EB4287" w:rsidRPr="00CD6915" w:rsidRDefault="00EB4287" w:rsidP="00EB4287">
      <w:r w:rsidRPr="00CD6915">
        <w:t>There_EX was_VBD something_NN about_IN his_PRP$ manner_NN so_RB suspicious_JJ that_IN I_PRP asked_VBD him_PRP point_NN blank_NN if_IN he_PRP had_VBD been_VBN asleep_RB ._.</w:t>
      </w:r>
    </w:p>
    <w:p w14:paraId="3621C643" w14:textId="77777777" w:rsidR="00EB4287" w:rsidRPr="00CD6915" w:rsidRDefault="00EB4287" w:rsidP="00EB4287">
      <w:r w:rsidRPr="00CD6915">
        <w:t>He_PRP denied_VBD sleep_NN ,_, but_CC admitted_VBD to_TO having_VBG ``_`` dozed_VBN ''_'' for_IN a_DT while_NN ._.</w:t>
      </w:r>
    </w:p>
    <w:p w14:paraId="48BFC3A4" w14:textId="77777777" w:rsidR="00EB4287" w:rsidRPr="00CD6915" w:rsidRDefault="00EB4287" w:rsidP="00EB4287">
      <w:r w:rsidRPr="00CD6915">
        <w:t>It_PRP is_VBZ too_RB bad_JJ that_IN men_NNS can_MD not_RB be_VB trusted_VBN unless_IN they_PRP are_VBP watched_VBN ._.</w:t>
      </w:r>
    </w:p>
    <w:p w14:paraId="7FC15978" w14:textId="77777777" w:rsidR="00EB4287" w:rsidRPr="00CD6915" w:rsidRDefault="00EB4287" w:rsidP="00EB4287">
      <w:r w:rsidRPr="00CD6915">
        <w:t>To-day_JJ Harker_NNP is_VBZ out_RP following_VBG up_RP his_PRP$ clue_NN ,_, and_CC Art_NNP and_CC Quincey_NNP are_VBP looking_VBG after_IN horses_NNS ._.</w:t>
      </w:r>
    </w:p>
    <w:p w14:paraId="37924A34" w14:textId="77777777" w:rsidR="00EB4287" w:rsidRPr="00CD6915" w:rsidRDefault="00EB4287" w:rsidP="00EB4287">
      <w:r w:rsidRPr="00CD6915">
        <w:t>Godalming_NNP thinks_VBZ that_IN it_PRP will_MD be_VB well_RB to_TO have_VB horses_NNS always_RB in_IN readiness_NN ,_, for_IN when_WRB we_PRP get_VBP the_DT information_NN which_WDT we_PRP seek_VBP there_EX will_MD be_VB no_DT time_NN to_TO lose_VB ._.</w:t>
      </w:r>
    </w:p>
    <w:p w14:paraId="02357F3E" w14:textId="77777777" w:rsidR="00EB4287" w:rsidRPr="00CD6915" w:rsidRDefault="00EB4287" w:rsidP="00EB4287">
      <w:r w:rsidRPr="00CD6915">
        <w:t>We_PRP must_MD sterilise_VB all_PDT the_DT imported_VBN earth_NN between_IN sunrise_NN and_CC sunset_NN ;_: we_PRP shall_MD thus_RB catch_VB the_DT Count_NN at_IN his_PRP$ weakest_JJS ,_, and_CC without_IN a_DT refuge_NN to_TO fly_VB to_TO ._.</w:t>
      </w:r>
    </w:p>
    <w:p w14:paraId="595F1289" w14:textId="77777777" w:rsidR="00EB4287" w:rsidRPr="00CD6915" w:rsidRDefault="00EB4287" w:rsidP="00EB4287">
      <w:r w:rsidRPr="00CD6915">
        <w:t>Van_NNP Helsing_NNP is_VBZ off_RB to_TO the_DT British_JJ Museum_NN looking_VBG up_RP some_DT authorities_NNS on_IN ancient_JJ medicine_NN ._.</w:t>
      </w:r>
    </w:p>
    <w:p w14:paraId="2F5707A3" w14:textId="77777777" w:rsidR="00EB4287" w:rsidRPr="00CD6915" w:rsidRDefault="00EB4287" w:rsidP="00EB4287">
      <w:r w:rsidRPr="00CD6915">
        <w:t>The_DT old_JJ physicians_NNS took_VBD account_NN of_IN things_NNS which_WDT their_PRP$ followers_NNS do_VBP not_RB accept_VB ,_, and_CC the_DT Professor_NNP is_VBZ searching_VBG for_IN witch_NN and_CC demon_NN cures_NNS which_WDT may_MD be_VB useful_JJ to_TO us_PRP later_RB ._.</w:t>
      </w:r>
    </w:p>
    <w:p w14:paraId="38CCB7FB" w14:textId="77777777" w:rsidR="00EB4287" w:rsidRPr="00CD6915" w:rsidRDefault="00EB4287" w:rsidP="00EB4287">
      <w:r w:rsidRPr="00CD6915">
        <w:t>I_PRP sometimes_RB think_VBP we_PRP must_MD be_VB all_DT mad_JJ and_CC that_IN we_PRP shall_MD wake_VB to_TO sanity_NN in_IN strait-waistcoats_NNS ._.</w:t>
      </w:r>
    </w:p>
    <w:p w14:paraId="20BAE1C4" w14:textId="77777777" w:rsidR="00EB4287" w:rsidRPr="00CD6915" w:rsidRDefault="00EB4287" w:rsidP="00EB4287">
      <w:r w:rsidRPr="00CD6915">
        <w:t>Later_RB ._.</w:t>
      </w:r>
    </w:p>
    <w:p w14:paraId="3C73DDEA" w14:textId="77777777" w:rsidR="00EB4287" w:rsidRPr="00CD6915" w:rsidRDefault="00EB4287" w:rsidP="00EB4287">
      <w:r w:rsidRPr="00CD6915">
        <w:t>--_: We_PRP have_VBP met_VBN again_RB ._.</w:t>
      </w:r>
    </w:p>
    <w:p w14:paraId="44153F50" w14:textId="77777777" w:rsidR="00EB4287" w:rsidRPr="00CD6915" w:rsidRDefault="00EB4287" w:rsidP="00EB4287">
      <w:r w:rsidRPr="00CD6915">
        <w:t>We_PRP seem_VBP at_IN last_JJ to_TO be_VB on_IN the_DT track_NN ,_, and_CC our_PRP$ work_NN of_IN to-morrow_NN may_MD be_VB the_DT beginning_NN of_IN the_DT end_NN ._.</w:t>
      </w:r>
    </w:p>
    <w:p w14:paraId="7E2AA9B7" w14:textId="77777777" w:rsidR="00EB4287" w:rsidRPr="00CD6915" w:rsidRDefault="00EB4287" w:rsidP="00EB4287">
      <w:r w:rsidRPr="00CD6915">
        <w:t>I_PRP wonder_VBP if_IN Renfield_NNP 's_POS quiet_NN has_VBZ anything_NN to_TO do_VB with_IN this_DT ._.</w:t>
      </w:r>
    </w:p>
    <w:p w14:paraId="45BDC086" w14:textId="77777777" w:rsidR="00EB4287" w:rsidRPr="00CD6915" w:rsidRDefault="00EB4287" w:rsidP="00EB4287">
      <w:r w:rsidRPr="00CD6915">
        <w:lastRenderedPageBreak/>
        <w:t>His_PRP$ moods_NNS have_VBP so_RB followed_VBN the_DT doings_NNS of_IN the_DT Count_NNP ,_, that_IN the_DT coming_VBG destruction_NN of_IN the_DT monster_NN may_MD be_VB carried_VBN to_TO him_PRP in_IN some_DT subtle_JJ way_NN ._.</w:t>
      </w:r>
    </w:p>
    <w:p w14:paraId="1B8FB604" w14:textId="77777777" w:rsidR="00EB4287" w:rsidRPr="00CD6915" w:rsidRDefault="00EB4287" w:rsidP="00EB4287">
      <w:r w:rsidRPr="00CD6915">
        <w:t>If_IN we_PRP could_MD only_RB get_VB some_DT hint_NN as_IN to_TO what_WP passed_VBN in_IN his_PRP$ mind_NN ,_, between_IN the_DT time_NN of_IN my_PRP$ argument_NN with_IN him_PRP to-day_JJ and_CC his_PRP$ resumption_NN of_IN fly-catching_NN ,_, it_PRP might_MD afford_VB us_PRP a_DT valuable_JJ clue_NN ._.</w:t>
      </w:r>
    </w:p>
    <w:p w14:paraId="7346690E" w14:textId="77777777" w:rsidR="00EB4287" w:rsidRPr="00CD6915" w:rsidRDefault="00EB4287" w:rsidP="00EB4287">
      <w:r w:rsidRPr="00CD6915">
        <w:t>He_PRP is_VBZ now_RB seemingly_RB quiet_JJ for_IN a_DT spell_NN ..._: ._.</w:t>
      </w:r>
    </w:p>
    <w:p w14:paraId="6F39215D" w14:textId="77777777" w:rsidR="00EB4287" w:rsidRPr="00CD6915" w:rsidRDefault="00EB4287" w:rsidP="00EB4287">
      <w:r w:rsidRPr="00CD6915">
        <w:t>Is_VBZ he_PRP ?_.</w:t>
      </w:r>
    </w:p>
    <w:p w14:paraId="7DC1E08C" w14:textId="77777777" w:rsidR="00EB4287" w:rsidRPr="00CD6915" w:rsidRDefault="00EB4287" w:rsidP="00EB4287">
      <w:r w:rsidRPr="00CD6915">
        <w:t>--_: --_: That_DT wild_JJ yell_VBP seemed_VBD to_TO come_VB from_IN his_PRP$ room_NN ..._: ._.</w:t>
      </w:r>
    </w:p>
    <w:p w14:paraId="11D04D21" w14:textId="77777777" w:rsidR="00EB4287" w:rsidRPr="00CD6915" w:rsidRDefault="00EB4287" w:rsidP="00EB4287">
      <w:r w:rsidRPr="00CD6915">
        <w:t>The_DT attendant_NN came_VBD bursting_VBG into_IN my_PRP$ room_NN and_CC told_VBD me_PRP that_IN Renfield_NNP had_VBD somehow_RB met_VBN with_IN some_DT accident_NN ._.</w:t>
      </w:r>
    </w:p>
    <w:p w14:paraId="7F2B9E9C" w14:textId="77777777" w:rsidR="00EB4287" w:rsidRPr="00CD6915" w:rsidRDefault="00EB4287" w:rsidP="00EB4287">
      <w:r w:rsidRPr="00CD6915">
        <w:t>He_PRP had_VBD heard_VBN him_PRP yell_VB ;_: and_CC when_WRB he_PRP went_VBD to_TO him_PRP found_VBD him_PRP lying_VBG on_IN his_PRP$ face_NN on_IN the_DT floor_NN ,_, all_DT covered_VBN with_IN blood_NN ._.</w:t>
      </w:r>
    </w:p>
    <w:p w14:paraId="4770CCA5" w14:textId="77777777" w:rsidR="00EB4287" w:rsidRPr="00CD6915" w:rsidRDefault="00EB4287" w:rsidP="00EB4287">
      <w:pPr>
        <w:rPr>
          <w:ins w:id="32" w:author="Lee Ji Eun" w:date="2019-09-25T12:59:00Z"/>
        </w:rPr>
      </w:pPr>
      <w:r w:rsidRPr="00CD6915">
        <w:t>I_PRP must_MD go_VB at_IN once_RB ..._: ._.</w:t>
      </w:r>
    </w:p>
    <w:p w14:paraId="47365C1F" w14:textId="77777777" w:rsidR="008C66F1" w:rsidRPr="00CD6915" w:rsidRDefault="008C66F1" w:rsidP="00EB4287"/>
    <w:p w14:paraId="4D67A717" w14:textId="77777777" w:rsidR="00EB4287" w:rsidRPr="00CD6915" w:rsidRDefault="00EB4287" w:rsidP="00EB4287">
      <w:r w:rsidRPr="00CD6915">
        <w:t>CHAPTER_NNP XXI_NNP DR._NNP SEWARD_NNP 'S_POS DIARY_NN 3_CD October_NNP ._.</w:t>
      </w:r>
    </w:p>
    <w:p w14:paraId="1C81EC55" w14:textId="77777777" w:rsidR="00EB4287" w:rsidRPr="00CD6915" w:rsidRDefault="00EB4287" w:rsidP="00EB4287">
      <w:r w:rsidRPr="00CD6915">
        <w:t>--_: Let_VB me_PRP put_VB down_RP with_IN exactness_NN all_DT that_WDT happened_VBD ,_, as_RB well_RB as_IN I_PRP can_MD remember_VB it_PRP ,_, since_IN last_JJ I_PRP made_VBD an_DT entry_NN ._.</w:t>
      </w:r>
    </w:p>
    <w:p w14:paraId="3F543D97" w14:textId="77777777" w:rsidR="00EB4287" w:rsidRPr="00CD6915" w:rsidRDefault="00EB4287" w:rsidP="00EB4287">
      <w:r w:rsidRPr="00CD6915">
        <w:t>Not_RB a_DT detail_NN that_IN I_PRP can_MD recall_VB must_MD be_VB forgotten_VBN ;_: in_IN all_DT calmness_NN I_PRP must_MD proceed_VB ._.</w:t>
      </w:r>
    </w:p>
    <w:p w14:paraId="1DCB92FD" w14:textId="77777777" w:rsidR="00EB4287" w:rsidRPr="00CD6915" w:rsidRDefault="00EB4287" w:rsidP="00EB4287">
      <w:r w:rsidRPr="00CD6915">
        <w:t>When_WRB I_PRP came_VBD to_TO Renfield_NNP 's_POS room_NN I_PRP found_VBD him_PRP lying_VBG on_IN the_DT floor_NN on_IN his_PRP$ left_JJ side_NN in_IN a_DT glittering_VBG pool_NN of_IN blood_NN ._.</w:t>
      </w:r>
    </w:p>
    <w:p w14:paraId="25D2B22D" w14:textId="77777777" w:rsidR="00EB4287" w:rsidRPr="00CD6915" w:rsidRDefault="00EB4287" w:rsidP="00EB4287">
      <w:r w:rsidRPr="00CD6915">
        <w:t>When_WRB I_PRP went_VBD to_TO move_VB him_PRP ,_, it_PRP became_VBD at_IN once_RB apparent_JJ that_IN he_PRP had_VBD received_VBN some_DT terrible_JJ injuries_NNS ;_: there_RB seemed_VBD none_NN of_IN that_DT unity_NN of_IN purpose_NN between_IN the_DT parts_NNS of_IN the_DT body_NN which_WDT marks_VBZ even_RB lethargic_JJ sanity_NN ._.</w:t>
      </w:r>
    </w:p>
    <w:p w14:paraId="1F0A4004" w14:textId="77777777" w:rsidR="00EB4287" w:rsidRPr="00CD6915" w:rsidRDefault="00EB4287" w:rsidP="00EB4287">
      <w:r w:rsidRPr="00CD6915">
        <w:t>As_IN the_DT face_NN was_VBD exposed_VBN I_PRP could_MD see_VB that_IN it_PRP was_VBD horribly_RB bruised_VBN ,_, as_IN though_IN it_PRP had_VBD been_VBN beaten_VBN against_IN the_DT floor_NN --_: indeed_RB it_PRP was_VBD from_IN the_DT face_NN wounds_NNS that_IN the_DT pool_NN of_IN blood_NN originated_VBD ._.</w:t>
      </w:r>
    </w:p>
    <w:p w14:paraId="6746A0DC" w14:textId="77777777" w:rsidR="00EB4287" w:rsidRPr="00CD6915" w:rsidRDefault="00EB4287" w:rsidP="00EB4287">
      <w:r w:rsidRPr="00CD6915">
        <w:t>The_DT attendant_NN who_WP was_VBD kneeling_VBG beside_IN the_DT body_NN said_VBD to_TO me_PRP as_IN we_PRP turned_VBD him_PRP over_IN :_: --_: ``_`` I_PRP think_VBP ,_, sir_NN ,_, his_PRP$ back_NN is_VBZ broken_VBN ._.</w:t>
      </w:r>
    </w:p>
    <w:p w14:paraId="1B95F5BC" w14:textId="77777777" w:rsidR="00EB4287" w:rsidRPr="00CD6915" w:rsidRDefault="00EB4287" w:rsidP="00EB4287">
      <w:r w:rsidRPr="00CD6915">
        <w:t>See_NNP ,_, both_DT his_PRP$ right_JJ arm_NN and_CC leg_NN and_CC the_DT whole_JJ side_NN of_IN his_PRP$ face_NN are_VBP paralysed_VBN ._. ''_''</w:t>
      </w:r>
    </w:p>
    <w:p w14:paraId="6300F0A8" w14:textId="77777777" w:rsidR="00EB4287" w:rsidRPr="00CD6915" w:rsidRDefault="00EB4287" w:rsidP="00EB4287">
      <w:r w:rsidRPr="00CD6915">
        <w:t>How_WRB such_JJ a_DT thing_NN could_MD have_VB happened_VBN puzzled_VBD the_DT attendant_NN beyond_IN measure_NN ._.</w:t>
      </w:r>
    </w:p>
    <w:p w14:paraId="361D422F" w14:textId="77777777" w:rsidR="00EB4287" w:rsidRPr="00CD6915" w:rsidRDefault="00EB4287" w:rsidP="00EB4287">
      <w:r w:rsidRPr="00CD6915">
        <w:lastRenderedPageBreak/>
        <w:t>He_PRP seemed_VBD quite_RB bewildered_JJ ,_, and_CC his_PRP$ brows_NNS were_VBD gathered_VBN in_IN as_IN he_PRP said_VBD :_: --_: ``_`` I_PRP ca_MD n't_RB understand_VB the_DT two_CD things_NNS ._.</w:t>
      </w:r>
    </w:p>
    <w:p w14:paraId="1B80E728" w14:textId="77777777" w:rsidR="00EB4287" w:rsidRPr="00CD6915" w:rsidRDefault="00EB4287" w:rsidP="00EB4287">
      <w:r w:rsidRPr="00CD6915">
        <w:t>He_PRP could_MD mark_VB his_PRP$ face_NN like_IN that_DT by_IN beating_VBG his_PRP$ own_JJ head_NN on_IN the_DT floor_NN ._.</w:t>
      </w:r>
    </w:p>
    <w:p w14:paraId="3B30BA74" w14:textId="77777777" w:rsidR="00EB4287" w:rsidRPr="00CD6915" w:rsidRDefault="00EB4287" w:rsidP="00EB4287">
      <w:r w:rsidRPr="00CD6915">
        <w:t>I_PRP saw_VBD a_DT young_JJ woman_NN do_VBP it_PRP once_RB at_IN the_DT Eversfield_NNP Asylum_NNP before_IN anyone_NN could_MD lay_VB hands_NNS on_IN her_PRP ._.</w:t>
      </w:r>
    </w:p>
    <w:p w14:paraId="576DD492" w14:textId="77777777" w:rsidR="00EB4287" w:rsidRPr="00CD6915" w:rsidRDefault="00EB4287" w:rsidP="00EB4287">
      <w:r w:rsidRPr="00CD6915">
        <w:t>And_CC I_PRP suppose_VBP he_PRP might_MD have_VB broke_VBN his_PRP$ neck_NN by_IN falling_VBG out_IN of_IN bed_NN ,_, if_IN he_PRP got_VBD in_IN an_DT awkward_JJ kink_NN ._.</w:t>
      </w:r>
    </w:p>
    <w:p w14:paraId="2B80DC7A" w14:textId="77777777" w:rsidR="00EB4287" w:rsidRPr="00CD6915" w:rsidRDefault="00EB4287" w:rsidP="00EB4287">
      <w:r w:rsidRPr="00CD6915">
        <w:t>But_CC for_IN the_DT life_NN of_IN me_PRP I_PRP ca_MD n't_RB imagine_VB how_WRB the_DT two_CD things_NNS occurred_VBD ._.</w:t>
      </w:r>
    </w:p>
    <w:p w14:paraId="0996FC54" w14:textId="77777777" w:rsidR="00EB4287" w:rsidRPr="00CD6915" w:rsidRDefault="00EB4287" w:rsidP="00EB4287">
      <w:r w:rsidRPr="00CD6915">
        <w:t>If_IN his_PRP$ back_NN was_VBD broke_VBN ,_, he_PRP could_MD n't_RB beat_VB his_PRP$ head_NN ;_: and_CC if_IN his_PRP$ face_NN was_VBD like_IN that_DT before_IN the_DT fall_NN out_IN of_IN bed_NN ,_, there_EX would_MD be_VB marks_NNS of_IN it_PRP ._. ''_''</w:t>
      </w:r>
    </w:p>
    <w:p w14:paraId="005AEB5A" w14:textId="77777777" w:rsidR="00EB4287" w:rsidRPr="00CD6915" w:rsidRDefault="00EB4287" w:rsidP="00EB4287">
      <w:r w:rsidRPr="00CD6915">
        <w:t>I_PRP said_VBD to_TO him_PRP :_: --_: ``_`` Go_VB to_TO Dr._NNP Van_NNP Helsing_NNP ,_, and_CC ask_VB him_PRP to_TO kindly_RB come_VB here_RB at_IN once_RB ._.</w:t>
      </w:r>
    </w:p>
    <w:p w14:paraId="3B037E17" w14:textId="77777777" w:rsidR="00EB4287" w:rsidRPr="00CD6915" w:rsidRDefault="00EB4287" w:rsidP="00EB4287">
      <w:r w:rsidRPr="00CD6915">
        <w:t>I_PRP want_VBP him_PRP without_IN an_DT instant_NN 's_POS delay_NN ._. ''_''</w:t>
      </w:r>
    </w:p>
    <w:p w14:paraId="1008FA26" w14:textId="77777777" w:rsidR="00EB4287" w:rsidRPr="00CD6915" w:rsidRDefault="00EB4287" w:rsidP="00EB4287">
      <w:r w:rsidRPr="00CD6915">
        <w:t>The_DT man_NN ran_VBD off_RB ,_, and_CC within_IN a_DT few_JJ minutes_NNS the_DT Professor_NNP ,_, in_IN his_PRP$ dressing_VBG gown_NN and_CC slippers_NNS ,_, appeared_VBD ._.</w:t>
      </w:r>
    </w:p>
    <w:p w14:paraId="437131BC" w14:textId="77777777" w:rsidR="00EB4287" w:rsidRPr="00CD6915" w:rsidRDefault="00EB4287" w:rsidP="00EB4287">
      <w:r w:rsidRPr="00CD6915">
        <w:t>When_WRB he_PRP saw_VBD Renfield_NNP on_IN the_DT ground_NN ,_, he_PRP looked_VBD keenly_RB at_IN him_PRP a_DT moment_NN ,_, and_CC then_RB turned_VBD to_TO me_PRP ._.</w:t>
      </w:r>
    </w:p>
    <w:p w14:paraId="688DE065" w14:textId="77777777" w:rsidR="00EB4287" w:rsidRPr="00CD6915" w:rsidRDefault="00EB4287" w:rsidP="00EB4287">
      <w:r w:rsidRPr="00CD6915">
        <w:t>I_PRP think_VBP he_PRP recognised_VBD my_PRP$ thought_NN in_IN my_PRP$ eyes_NNS ,_, for_IN he_PRP said_VBD very_RB quietly_RB ,_, manifestly_RB for_IN the_DT ears_NNS of_IN the_DT attendant_NN :_: --_: ``_`` Ah_UH ,_, a_DT sad_JJ accident_NN !_.</w:t>
      </w:r>
    </w:p>
    <w:p w14:paraId="25E6807F" w14:textId="77777777" w:rsidR="00EB4287" w:rsidRPr="00CD6915" w:rsidRDefault="00EB4287" w:rsidP="00EB4287">
      <w:r w:rsidRPr="00CD6915">
        <w:t>He_PRP will_MD need_VB very_RB careful_JJ watching_NN ,_, and_CC much_JJ attention_NN ._.</w:t>
      </w:r>
    </w:p>
    <w:p w14:paraId="16DC6101" w14:textId="77777777" w:rsidR="00EB4287" w:rsidRPr="00CD6915" w:rsidRDefault="00EB4287" w:rsidP="00EB4287">
      <w:r w:rsidRPr="00CD6915">
        <w:t>I_PRP shall_MD stay_VB with_IN you_PRP myself_PRP ;_: but_CC I_PRP shall_MD first_RB dress_VB myself_PRP ._.</w:t>
      </w:r>
    </w:p>
    <w:p w14:paraId="1F82272D" w14:textId="77777777" w:rsidR="00EB4287" w:rsidRPr="00CD6915" w:rsidRDefault="00EB4287" w:rsidP="00EB4287">
      <w:r w:rsidRPr="00CD6915">
        <w:t>If_IN you_PRP will_MD remain_VB I_PRP shall_MD in_IN a_DT few_JJ minutes_NNS join_VBP you_PRP ._. ''_''</w:t>
      </w:r>
    </w:p>
    <w:p w14:paraId="5F25AB95" w14:textId="77777777" w:rsidR="00EB4287" w:rsidRPr="00CD6915" w:rsidRDefault="00EB4287" w:rsidP="00EB4287">
      <w:r w:rsidRPr="00CD6915">
        <w:t>The_DT patient_NN was_VBD now_RB breathing_VBG stertorously_RB and_CC it_PRP was_VBD easy_JJ to_TO see_VB that_IN he_PRP had_VBD suffered_VBN some_DT terrible_JJ injury_NN ._.</w:t>
      </w:r>
    </w:p>
    <w:p w14:paraId="433462D9" w14:textId="77777777" w:rsidR="00EB4287" w:rsidRPr="00CD6915" w:rsidRDefault="00EB4287" w:rsidP="00EB4287">
      <w:r w:rsidRPr="00CD6915">
        <w:t>Van_NNP Helsing_NNP returned_VBD with_IN extraordinary_JJ celerity_NN ,_, bearing_VBG with_IN him_PRP a_DT surgical_JJ case_NN ._.</w:t>
      </w:r>
    </w:p>
    <w:p w14:paraId="4BC0F201" w14:textId="77777777" w:rsidR="00EB4287" w:rsidRPr="00CD6915" w:rsidRDefault="00EB4287" w:rsidP="00EB4287">
      <w:r w:rsidRPr="00CD6915">
        <w:t>He_PRP had_VBD evidently_RB been_VBN thinking_VBG and_CC had_VBD his_PRP$ mind_NN made_VBD up_RP ;_: for_IN ,_, almost_RB before_IN he_PRP looked_VBD at_IN the_DT patient_NN ,_, he_PRP whispered_VBD to_TO me_PRP :_: --_: ``_`` Send_VB the_DT attendant_NN away_RB ._.</w:t>
      </w:r>
    </w:p>
    <w:p w14:paraId="4410DBAB" w14:textId="77777777" w:rsidR="00EB4287" w:rsidRPr="00CD6915" w:rsidRDefault="00EB4287" w:rsidP="00EB4287">
      <w:r w:rsidRPr="00CD6915">
        <w:lastRenderedPageBreak/>
        <w:t>We_PRP must_MD be_VB alone_RB with_IN him_PRP when_WRB he_PRP becomes_VBZ conscious_JJ ,_, after_IN the_DT operation_NN ._. ''_''</w:t>
      </w:r>
    </w:p>
    <w:p w14:paraId="55C7F7A7" w14:textId="77777777" w:rsidR="00EB4287" w:rsidRPr="00CD6915" w:rsidRDefault="00EB4287" w:rsidP="00EB4287">
      <w:r w:rsidRPr="00CD6915">
        <w:t>So_RB I_PRP said_VBD :_: --_: ``_`` I_PRP think_VBP that_DT will_MD do_VB now_RB ,_, Simmons_NNP ._.</w:t>
      </w:r>
    </w:p>
    <w:p w14:paraId="737494E9" w14:textId="77777777" w:rsidR="00EB4287" w:rsidRPr="00CD6915" w:rsidRDefault="00EB4287" w:rsidP="00EB4287">
      <w:r w:rsidRPr="00CD6915">
        <w:t>We_PRP have_VBP done_VBN all_DT that_IN we_PRP can_MD at_IN present_JJ ._.</w:t>
      </w:r>
    </w:p>
    <w:p w14:paraId="5A81A747" w14:textId="77777777" w:rsidR="00EB4287" w:rsidRPr="00CD6915" w:rsidRDefault="00EB4287" w:rsidP="00EB4287">
      <w:r w:rsidRPr="00CD6915">
        <w:t>You_PRP had_VBD better_RBR go_VB your_PRP$ round_NN ,_, and_CC Dr._NNP Van_NNP Helsing_NNP will_MD operate_VB ._.</w:t>
      </w:r>
    </w:p>
    <w:p w14:paraId="3AFB39B7" w14:textId="77777777" w:rsidR="00EB4287" w:rsidRPr="00CD6915" w:rsidRDefault="00EB4287" w:rsidP="00EB4287">
      <w:r w:rsidRPr="00CD6915">
        <w:t>Let_VB me_PRP know_VB instantly_RB if_IN there_EX be_VB anything_NN unusual_JJ anywhere_RB ._. ''_''</w:t>
      </w:r>
    </w:p>
    <w:p w14:paraId="52E20309" w14:textId="77777777" w:rsidR="00EB4287" w:rsidRPr="00CD6915" w:rsidRDefault="00EB4287" w:rsidP="00EB4287">
      <w:r w:rsidRPr="00CD6915">
        <w:t>The_DT man_NN withdrew_VBD ,_, and_CC we_PRP went_VBD into_IN a_DT strict_JJ examination_NN of_IN the_DT patient_NN ._.</w:t>
      </w:r>
    </w:p>
    <w:p w14:paraId="439B5D24" w14:textId="77777777" w:rsidR="00EB4287" w:rsidRPr="00CD6915" w:rsidRDefault="00EB4287" w:rsidP="00EB4287">
      <w:r w:rsidRPr="00CD6915">
        <w:t>The_DT wounds_NNS of_IN the_DT face_NN was_VBD superficial_JJ ;_: the_DT real_JJ injury_NN was_VBD a_DT depressed_JJ fracture_NN of_IN the_DT skull_NN ,_, extending_VBG right_RB up_RB through_IN the_DT motor_NN area_NN ._.</w:t>
      </w:r>
    </w:p>
    <w:p w14:paraId="3A5104FF" w14:textId="77777777" w:rsidR="00EB4287" w:rsidRPr="00CD6915" w:rsidRDefault="00EB4287" w:rsidP="00EB4287">
      <w:r w:rsidRPr="00CD6915">
        <w:t>The_DT Professor_NNP thought_VBD a_DT moment_NN and_CC said_VBD :_: --_: ``_`` We_PRP must_MD reduce_VB the_DT pressure_NN and_CC get_VB back_RB to_TO normal_JJ conditions_NNS ,_, as_RB far_RB as_IN can_MD be_VB ;_: the_DT rapidity_NN of_IN the_DT suffusion_NN shows_VBZ the_DT terrible_JJ nature_NN of_IN his_PRP$ injury_NN ._.</w:t>
      </w:r>
    </w:p>
    <w:p w14:paraId="51397916" w14:textId="77777777" w:rsidR="00EB4287" w:rsidRPr="00CD6915" w:rsidRDefault="00EB4287" w:rsidP="00EB4287">
      <w:r w:rsidRPr="00CD6915">
        <w:t>The_DT whole_JJ motor_NN area_NN seems_VBZ affected_VBN ._.</w:t>
      </w:r>
    </w:p>
    <w:p w14:paraId="24E721A7" w14:textId="77777777" w:rsidR="00EB4287" w:rsidRPr="00CD6915" w:rsidRDefault="00EB4287" w:rsidP="00EB4287">
      <w:r w:rsidRPr="00CD6915">
        <w:t>The_DT suffusion_NN of_IN the_DT brain_NN will_MD increase_VB quickly_RB ,_, so_IN we_PRP must_MD trephine_VB at_IN once_RB or_CC it_PRP may_MD be_VB too_RB late_JJ ._. ''_''</w:t>
      </w:r>
    </w:p>
    <w:p w14:paraId="5202C348" w14:textId="77777777" w:rsidR="00EB4287" w:rsidRPr="00CD6915" w:rsidRDefault="00EB4287" w:rsidP="00EB4287">
      <w:r w:rsidRPr="00CD6915">
        <w:t>As_IN he_PRP was_VBD speaking_VBG there_EX was_VBD a_DT soft_JJ tapping_VBG at_IN the_DT door_NN ._.</w:t>
      </w:r>
    </w:p>
    <w:p w14:paraId="4F0A8329" w14:textId="77777777" w:rsidR="00EB4287" w:rsidRPr="00CD6915" w:rsidRDefault="00EB4287" w:rsidP="00EB4287">
      <w:r w:rsidRPr="00CD6915">
        <w:t>I_PRP went_VBD over_RB and_CC opened_VBD it_PRP and_CC found_VBN in_IN the_DT corridor_NN without_IN ,_, Arthur_NNP and_CC Quincey_NNP in_IN pajamas_NNS and_CC slippers_NNS :_: the_DT former_JJ spoke_VBD :_: --_: ``_`` I_PRP heard_VBD your_PRP$ man_NN call_VB up_RP Dr._NNP Van_NNP Helsing_NNP and_CC tell_VB him_PRP of_IN an_DT accident_NN ._.</w:t>
      </w:r>
    </w:p>
    <w:p w14:paraId="6156AC36" w14:textId="77777777" w:rsidR="00EB4287" w:rsidRPr="00CD6915" w:rsidRDefault="00EB4287" w:rsidP="00EB4287">
      <w:r w:rsidRPr="00CD6915">
        <w:t>So_RB I_PRP woke_VBD Quincey_NNP or_CC rather_RB called_VBD for_IN him_PRP as_IN he_PRP was_VBD not_RB asleep_RB ._.</w:t>
      </w:r>
    </w:p>
    <w:p w14:paraId="5519782C" w14:textId="77777777" w:rsidR="00EB4287" w:rsidRPr="00CD6915" w:rsidRDefault="00EB4287" w:rsidP="00EB4287">
      <w:r w:rsidRPr="00CD6915">
        <w:t>Things_NNS are_VBP moving_VBG too_RB quickly_RB and_CC too_RB strangely_RB for_IN sound_JJ sleep_NN for_IN any_DT of_IN us_PRP these_DT times_NNS ._.</w:t>
      </w:r>
    </w:p>
    <w:p w14:paraId="4D2400AF" w14:textId="77777777" w:rsidR="00EB4287" w:rsidRPr="00CD6915" w:rsidRDefault="00EB4287" w:rsidP="00EB4287">
      <w:r w:rsidRPr="00CD6915">
        <w:t>I_PRP 've_VBP been_VBN thinking_VBG that_IN to-morrow_JJ night_NN will_MD not_RB see_VB things_NNS as_IN they_PRP have_VBP been_VBN ._.</w:t>
      </w:r>
    </w:p>
    <w:p w14:paraId="793B0519" w14:textId="77777777" w:rsidR="00EB4287" w:rsidRPr="00CD6915" w:rsidRDefault="00EB4287" w:rsidP="00EB4287">
      <w:r w:rsidRPr="00CD6915">
        <w:t>We_PRP 'll_MD have_VB to_TO look_VB back_RB --_: and_CC forward_RB a_DT little_RB more_JJR than_IN we_PRP have_VBP done_VBN ._.</w:t>
      </w:r>
    </w:p>
    <w:p w14:paraId="683F93E1" w14:textId="77777777" w:rsidR="00EB4287" w:rsidRPr="00CD6915" w:rsidRDefault="00EB4287" w:rsidP="00EB4287">
      <w:r w:rsidRPr="00CD6915">
        <w:t>May_MD we_PRP come_VB in_IN ?_. ''_''</w:t>
      </w:r>
    </w:p>
    <w:p w14:paraId="6A190C0E" w14:textId="77777777" w:rsidR="00EB4287" w:rsidRPr="00CD6915" w:rsidRDefault="00EB4287" w:rsidP="00EB4287">
      <w:r w:rsidRPr="00CD6915">
        <w:t>I_PRP nodded_VBD ,_, and_CC held_VBD the_DT door_NN open_JJ till_IN they_PRP had_VBD entered_VBN ;_: then_RB I_PRP closed_VBD it_PRP again_RB ._.</w:t>
      </w:r>
    </w:p>
    <w:p w14:paraId="5DF075D0" w14:textId="77777777" w:rsidR="00EB4287" w:rsidRPr="00CD6915" w:rsidRDefault="00EB4287" w:rsidP="00EB4287">
      <w:r w:rsidRPr="00CD6915">
        <w:t>When_WRB Quincey_NNP saw_VBD the_DT attitude_NN and_CC state_NN of_IN the_DT patient_NN ,_, and_CC noted_VBD the_DT horrible_JJ pool_NN on_IN the_DT floor_NN ,_, he_PRP said_VBD softly_RB :_: --_: ``_`` My_PRP$ God_NN !_.</w:t>
      </w:r>
    </w:p>
    <w:p w14:paraId="6CE488A6" w14:textId="77777777" w:rsidR="00EB4287" w:rsidRPr="00CD6915" w:rsidRDefault="00EB4287" w:rsidP="00EB4287">
      <w:r w:rsidRPr="00CD6915">
        <w:t>what_WP has_VBZ happened_VBN to_TO him_PRP ?_.</w:t>
      </w:r>
    </w:p>
    <w:p w14:paraId="165B2B37" w14:textId="77777777" w:rsidR="00EB4287" w:rsidRPr="00CD6915" w:rsidRDefault="00EB4287" w:rsidP="00EB4287">
      <w:r w:rsidRPr="00CD6915">
        <w:lastRenderedPageBreak/>
        <w:t>Poor_NNP ,_, poor_JJ devil_NNP !_. ''_''</w:t>
      </w:r>
    </w:p>
    <w:p w14:paraId="42958777" w14:textId="77777777" w:rsidR="00EB4287" w:rsidRPr="00CD6915" w:rsidRDefault="00EB4287" w:rsidP="00EB4287">
      <w:r w:rsidRPr="00CD6915">
        <w:t>I_PRP told_VBD him_PRP briefly_NN ,_, and_CC added_VBD that_IN we_PRP expected_VBD he_PRP would_MD recover_VB consciousness_NN after_IN the_DT operation_NN --_: for_IN a_DT short_JJ time_NN ,_, at_IN all_DT events_NNS ._.</w:t>
      </w:r>
    </w:p>
    <w:p w14:paraId="7D7AB9B1" w14:textId="77777777" w:rsidR="00EB4287" w:rsidRPr="00CD6915" w:rsidRDefault="00EB4287" w:rsidP="00EB4287">
      <w:r w:rsidRPr="00CD6915">
        <w:t>He_PRP went_VBD at_IN once_RB and_CC sat_VBD down_RP on_IN the_DT edge_NN of_IN the_DT bed_NN ,_, with_IN Godalming_NNP beside_IN him_PRP ;_: we_PRP all_DT watched_VBD in_IN patience_NN ._.</w:t>
      </w:r>
    </w:p>
    <w:p w14:paraId="6832B6DB" w14:textId="77777777" w:rsidR="00EB4287" w:rsidRPr="00CD6915" w:rsidRDefault="00EB4287" w:rsidP="00EB4287">
      <w:r w:rsidRPr="00CD6915">
        <w:t>``_`` We_PRP shall_MD wait_VB ,_, ''_'' said_VBD Van_NNP Helsing_NNP ,_, ``_`` just_RB long_JJ enough_RB to_TO fix_VB the_DT best_JJS spot_NN for_IN trephining_NN ,_, so_IN that_IN we_PRP may_MD most_RBS quickly_RB and_CC perfectly_RB remove_VB the_DT blood_NN clot_NN ;_: for_IN it_PRP is_VBZ evident_JJ that_IN the_DT hæmorrhage_NN is_VBZ increasing_VBG ._. ''_''</w:t>
      </w:r>
    </w:p>
    <w:p w14:paraId="7C9DDDA0" w14:textId="77777777" w:rsidR="00EB4287" w:rsidRPr="00CD6915" w:rsidRDefault="00EB4287" w:rsidP="00EB4287">
      <w:r w:rsidRPr="00CD6915">
        <w:t>The_DT minutes_NNS during_IN which_WDT we_PRP waited_VBD passed_VBN with_IN fearful_JJ slowness_NN ._.</w:t>
      </w:r>
    </w:p>
    <w:p w14:paraId="4F4C3CCF" w14:textId="77777777" w:rsidR="00EB4287" w:rsidRPr="00CD6915" w:rsidRDefault="00EB4287" w:rsidP="00EB4287">
      <w:r w:rsidRPr="00CD6915">
        <w:t>I_PRP had_VBD a_DT horrible_JJ sinking_NN in_IN my_PRP$ heart_NN ,_, and_CC from_IN Van_NNP Helsing_NNP 's_POS face_NN I_PRP gathered_VBD that_IN he_PRP felt_VBD some_DT fear_NN or_CC apprehension_NN as_IN to_TO what_WP was_VBD to_TO come_VB ._.</w:t>
      </w:r>
    </w:p>
    <w:p w14:paraId="3AC5AA71" w14:textId="77777777" w:rsidR="00EB4287" w:rsidRPr="00CD6915" w:rsidRDefault="00EB4287" w:rsidP="00EB4287">
      <w:r w:rsidRPr="00CD6915">
        <w:t>I_PRP dreaded_VBD the_DT words_NNS that_IN Renfield_NNP might_MD speak_VB ._.</w:t>
      </w:r>
    </w:p>
    <w:p w14:paraId="4C287157" w14:textId="77777777" w:rsidR="00EB4287" w:rsidRPr="00CD6915" w:rsidRDefault="00EB4287" w:rsidP="00EB4287">
      <w:r w:rsidRPr="00CD6915">
        <w:t>I_PRP was_VBD positively_RB afraid_JJ to_TO think_VB ;_: but_CC the_DT conviction_NN of_IN what_WP was_VBD coming_VBG was_VBD on_IN me_PRP ,_, as_IN I_PRP have_VBP read_VBN of_IN men_NNS who_WP have_VBP heard_VBN the_DT death-watch_NN ._.</w:t>
      </w:r>
    </w:p>
    <w:p w14:paraId="4690EA9A" w14:textId="77777777" w:rsidR="00EB4287" w:rsidRPr="00CD6915" w:rsidRDefault="00EB4287" w:rsidP="00EB4287">
      <w:r w:rsidRPr="00CD6915">
        <w:t>The_DT poor_JJ man_NN 's_POS breathing_NN came_VBD in_IN uncertain_JJ gasps_NNS ._.</w:t>
      </w:r>
    </w:p>
    <w:p w14:paraId="4084E12C" w14:textId="77777777" w:rsidR="00EB4287" w:rsidRPr="00CD6915" w:rsidRDefault="00EB4287" w:rsidP="00EB4287">
      <w:r w:rsidRPr="00CD6915">
        <w:t>Each_DT instant_NN he_PRP seemed_VBD as_IN though_IN he_PRP would_MD open_VB his_PRP$ eyes_NNS and_CC speak_VB ;_: but_CC then_RB would_MD follow_VB a_DT prolonged_JJ stertorous_JJ breath_NN ,_, and_CC he_PRP would_MD relapse_NN into_IN a_DT more_RBR fixed_JJ insensibility_NN ._.</w:t>
      </w:r>
    </w:p>
    <w:p w14:paraId="44BF3CE9" w14:textId="77777777" w:rsidR="00EB4287" w:rsidRPr="00CD6915" w:rsidRDefault="00EB4287" w:rsidP="00EB4287">
      <w:r w:rsidRPr="00CD6915">
        <w:t>Inured_VBN as_IN I_PRP was_VBD to_TO sick_JJ beds_NNS and_CC death_NN ,_, this_DT suspense_NN grew_VBD ,_, and_CC grew_VBD upon_IN me_PRP ._.</w:t>
      </w:r>
    </w:p>
    <w:p w14:paraId="77908E02" w14:textId="77777777" w:rsidR="00EB4287" w:rsidRPr="00CD6915" w:rsidRDefault="00EB4287" w:rsidP="00EB4287">
      <w:r w:rsidRPr="00CD6915">
        <w:t>I_PRP could_MD almost_RB hear_VB the_DT beating_NN of_IN my_PRP$ own_JJ heart_NN ;_: and_CC the_DT blood_NN surging_VBG through_IN my_PRP$ temples_NNS sounded_VBD like_IN blows_NNS from_IN a_DT hammer_NN ._.</w:t>
      </w:r>
    </w:p>
    <w:p w14:paraId="7FA4DAFC" w14:textId="77777777" w:rsidR="00EB4287" w:rsidRPr="00CD6915" w:rsidRDefault="00EB4287" w:rsidP="00EB4287">
      <w:r w:rsidRPr="00CD6915">
        <w:t>The_DT silence_NN finally_RB became_VBD agonising_JJ ._.</w:t>
      </w:r>
    </w:p>
    <w:p w14:paraId="7271E3EA" w14:textId="77777777" w:rsidR="00EB4287" w:rsidRPr="00CD6915" w:rsidRDefault="00EB4287" w:rsidP="00EB4287">
      <w:r w:rsidRPr="00CD6915">
        <w:t>I_PRP looked_VBD at_IN my_PRP$ companions_NNS ,_, one_CD after_IN another_DT ,_, and_CC saw_VBD from_IN their_PRP$ flushed_VBN faces_NNS and_CC damp_JJ brows_NNS that_IN they_PRP were_VBD enduring_VBG equal_JJ torture_VBP ._.</w:t>
      </w:r>
    </w:p>
    <w:p w14:paraId="16417747" w14:textId="77777777" w:rsidR="00EB4287" w:rsidRPr="00CD6915" w:rsidRDefault="00EB4287" w:rsidP="00EB4287">
      <w:r w:rsidRPr="00CD6915">
        <w:t>There_EX was_VBD a_DT nervous_JJ suspense_NN over_IN us_PRP all_DT ,_, as_IN though_IN overhead_RB some_DT dread_NN bell_NN would_MD peal_NN out_RP powerfully_RB when_WRB we_PRP should_MD least_JJS expect_VB it_PRP ._.</w:t>
      </w:r>
    </w:p>
    <w:p w14:paraId="6889AE97" w14:textId="77777777" w:rsidR="00EB4287" w:rsidRPr="00CD6915" w:rsidRDefault="00EB4287" w:rsidP="00EB4287">
      <w:r w:rsidRPr="00CD6915">
        <w:t>At_IN last_JJ there_EX came_VBD a_DT time_NN when_WRB it_PRP was_VBD evident_JJ that_IN the_DT patient_NN was_VBD sinking_VBG fast_RB ;_: he_PRP might_MD die_VB at_IN any_DT moment_NN ._.</w:t>
      </w:r>
    </w:p>
    <w:p w14:paraId="04FBC1DB" w14:textId="77777777" w:rsidR="00EB4287" w:rsidRPr="00CD6915" w:rsidRDefault="00EB4287" w:rsidP="00EB4287">
      <w:r w:rsidRPr="00CD6915">
        <w:t>I_PRP looked_VBD up_RP at_IN the_DT Professor_NNP and_CC caught_VBD his_PRP$ eyes_NNS fixed_VBN on_IN mine_NN ._.</w:t>
      </w:r>
    </w:p>
    <w:p w14:paraId="4948B0B8" w14:textId="77777777" w:rsidR="00EB4287" w:rsidRPr="00CD6915" w:rsidRDefault="00EB4287" w:rsidP="00EB4287">
      <w:r w:rsidRPr="00CD6915">
        <w:lastRenderedPageBreak/>
        <w:t>His_PRP$ face_NN was_VBD sternly_RB set_VBN as_IN he_PRP spoke_VBD :_: --_: ``_`` There_EX is_VBZ no_DT time_NN to_TO lose_VB ._.</w:t>
      </w:r>
    </w:p>
    <w:p w14:paraId="04B06B99" w14:textId="77777777" w:rsidR="00EB4287" w:rsidRPr="00CD6915" w:rsidRDefault="00EB4287" w:rsidP="00EB4287">
      <w:r w:rsidRPr="00CD6915">
        <w:t>His_PRP$ words_NNS may_MD be_VB worth_JJ many_JJ lives_NNS ;_: I_PRP have_VBP been_VBN thinking_VBG so_RB ,_, as_IN I_PRP stood_VBD here_RB ._.</w:t>
      </w:r>
    </w:p>
    <w:p w14:paraId="7F1C7D82" w14:textId="77777777" w:rsidR="00EB4287" w:rsidRPr="00CD6915" w:rsidRDefault="00EB4287" w:rsidP="00EB4287">
      <w:r w:rsidRPr="00CD6915">
        <w:t>It_PRP may_MD be_VB there_EX is_VBZ a_DT soul_NN at_IN stake_NN !_.</w:t>
      </w:r>
    </w:p>
    <w:p w14:paraId="0307D586" w14:textId="77777777" w:rsidR="00EB4287" w:rsidRPr="00CD6915" w:rsidRDefault="00EB4287" w:rsidP="00EB4287">
      <w:r w:rsidRPr="00CD6915">
        <w:t>We_PRP shall_MD operate_VB just_RB above_IN the_DT ear_NN ._. ''_''</w:t>
      </w:r>
    </w:p>
    <w:p w14:paraId="5E971B5E" w14:textId="77777777" w:rsidR="00EB4287" w:rsidRPr="00CD6915" w:rsidRDefault="00EB4287" w:rsidP="00EB4287">
      <w:r w:rsidRPr="00CD6915">
        <w:t>Without_IN another_DT word_NN he_PRP made_VBD the_DT operation_NN ._.</w:t>
      </w:r>
    </w:p>
    <w:p w14:paraId="6601CD00" w14:textId="77777777" w:rsidR="00EB4287" w:rsidRPr="00CD6915" w:rsidRDefault="00EB4287" w:rsidP="00EB4287">
      <w:r w:rsidRPr="00CD6915">
        <w:t>For_IN a_DT few_JJ moments_NNS the_DT breathing_NN continued_VBD to_TO be_VB stertorous_JJ ._.</w:t>
      </w:r>
    </w:p>
    <w:p w14:paraId="6E226066" w14:textId="77777777" w:rsidR="00EB4287" w:rsidRPr="00CD6915" w:rsidRDefault="00EB4287" w:rsidP="00EB4287">
      <w:r w:rsidRPr="00CD6915">
        <w:t>Then_RB there_EX came_VBD a_DT breath_NN so_RB prolonged_JJ that_IN it_PRP seemed_VBD as_IN though_IN it_PRP would_MD tear_VB open_VB his_PRP$ chest_NN ._.</w:t>
      </w:r>
    </w:p>
    <w:p w14:paraId="37D91C5F" w14:textId="77777777" w:rsidR="00EB4287" w:rsidRPr="00CD6915" w:rsidRDefault="00EB4287" w:rsidP="00EB4287">
      <w:r w:rsidRPr="00CD6915">
        <w:t>Suddenly_RB his_PRP$ eyes_NNS opened_VBD ,_, and_CC became_VBD fixed_VBN in_IN a_DT wild_JJ ,_, helpless_JJ stare_VBP ._.</w:t>
      </w:r>
    </w:p>
    <w:p w14:paraId="1F2230F8" w14:textId="77777777" w:rsidR="00EB4287" w:rsidRPr="00CD6915" w:rsidRDefault="00EB4287" w:rsidP="00EB4287">
      <w:r w:rsidRPr="00CD6915">
        <w:t>This_DT was_VBD continued_VBN for_IN a_DT few_JJ moments_NNS ;_: then_RB it_PRP softened_VBD into_IN a_DT glad_JJ surprise_NN ,_, and_CC from_IN the_DT lips_NNS came_VBD a_DT sigh_NN of_IN relief_NN ._.</w:t>
      </w:r>
    </w:p>
    <w:p w14:paraId="7DBD665E" w14:textId="77777777" w:rsidR="00EB4287" w:rsidRPr="00CD6915" w:rsidRDefault="00EB4287" w:rsidP="00EB4287">
      <w:r w:rsidRPr="00CD6915">
        <w:t>He_PRP moved_VBD convulsively_RB ,_, and_CC as_IN he_PRP did_VBD so_RB ,_, said_VBD :_: --_: ``_`` I_PRP 'll_MD be_VB quiet_JJ ,_, Doctor_NNP ._.</w:t>
      </w:r>
    </w:p>
    <w:p w14:paraId="660D20E7" w14:textId="77777777" w:rsidR="00EB4287" w:rsidRPr="00CD6915" w:rsidRDefault="00EB4287" w:rsidP="00EB4287">
      <w:r w:rsidRPr="00CD6915">
        <w:t>Tell_VB them_PRP to_TO take_VB off_RP the_DT strait-waistcoat_NN ._.</w:t>
      </w:r>
    </w:p>
    <w:p w14:paraId="20B42865" w14:textId="77777777" w:rsidR="00EB4287" w:rsidRPr="00CD6915" w:rsidRDefault="00EB4287" w:rsidP="00EB4287">
      <w:r w:rsidRPr="00CD6915">
        <w:t>I_PRP have_VBP had_VBN a_DT terrible_JJ dream_NN ,_, and_CC it_PRP has_VBZ left_VBN me_PRP so_RB weak_JJ that_IN I_PRP can_MD not_RB move_VB ._.</w:t>
      </w:r>
    </w:p>
    <w:p w14:paraId="3A7E6270" w14:textId="77777777" w:rsidR="00EB4287" w:rsidRPr="00CD6915" w:rsidRDefault="00EB4287" w:rsidP="00EB4287">
      <w:r w:rsidRPr="00CD6915">
        <w:t>What_WP 's_VBZ wrong_JJ with_IN my_PRP$ face_NN ?_.</w:t>
      </w:r>
    </w:p>
    <w:p w14:paraId="1D9341EC" w14:textId="77777777" w:rsidR="00EB4287" w:rsidRPr="00CD6915" w:rsidRDefault="00EB4287" w:rsidP="00EB4287">
      <w:r w:rsidRPr="00CD6915">
        <w:t>it_PRP feels_VBZ all_DT swollen_JJ ,_, and_CC it_PRP smarts_VBZ dreadfully_RB ._. ''_''</w:t>
      </w:r>
    </w:p>
    <w:p w14:paraId="3554CF68" w14:textId="77777777" w:rsidR="00EB4287" w:rsidRPr="00CD6915" w:rsidRDefault="00EB4287" w:rsidP="00EB4287">
      <w:r w:rsidRPr="00CD6915">
        <w:t>He_PRP tried_VBD to_TO turn_VB his_PRP$ head_NN ;_: but_CC even_RB with_IN the_DT effort_NN his_PRP$ eyes_NNS seemed_VBD to_TO grow_VB glassy_JJ again_RB so_IN I_PRP gently_RB put_VBD it_PRP back_RB ._.</w:t>
      </w:r>
    </w:p>
    <w:p w14:paraId="11A58600" w14:textId="77777777" w:rsidR="00EB4287" w:rsidRPr="00CD6915" w:rsidRDefault="00EB4287" w:rsidP="00EB4287">
      <w:r w:rsidRPr="00CD6915">
        <w:t>Then_RB Van_NNP Helsing_NNP said_VBD in_IN a_DT quiet_JJ grave_JJ tone_NN :_: --_: ``_`` Tell_VB us_PRP your_PRP$ dream_NN ,_, Mr._NNP Renfield_NNP ._. ''_''</w:t>
      </w:r>
    </w:p>
    <w:p w14:paraId="161270D7" w14:textId="77777777" w:rsidR="00EB4287" w:rsidRPr="00CD6915" w:rsidRDefault="00EB4287" w:rsidP="00EB4287">
      <w:r w:rsidRPr="00CD6915">
        <w:t>As_IN he_PRP heard_VBD the_DT voice_NN his_PRP$ face_NN brightened_VBD ,_, through_IN its_PRP$ mutilation_NN ,_, and_CC he_PRP said_VBD :_: --_: ``_`` That_DT is_VBZ Dr._NNP Van_NNP Helsing_NNP ._.</w:t>
      </w:r>
    </w:p>
    <w:p w14:paraId="5C7F9C7B" w14:textId="77777777" w:rsidR="00EB4287" w:rsidRPr="00CD6915" w:rsidRDefault="00EB4287" w:rsidP="00EB4287">
      <w:r w:rsidRPr="00CD6915">
        <w:t>How_WRB good_JJ it_PRP is_VBZ of_IN you_PRP to_TO be_VB here_RB ._.</w:t>
      </w:r>
    </w:p>
    <w:p w14:paraId="26A2F340" w14:textId="77777777" w:rsidR="00EB4287" w:rsidRPr="00CD6915" w:rsidRDefault="00EB4287" w:rsidP="00EB4287">
      <w:r w:rsidRPr="00CD6915">
        <w:t>Give_VB me_PRP some_DT water_NN ,_, my_PRP$ lips_NNS are_VBP dry_JJ ;_: and_CC I_PRP shall_MD try_VB to_TO tell_VB you_PRP ._.</w:t>
      </w:r>
    </w:p>
    <w:p w14:paraId="545AAC8D" w14:textId="77777777" w:rsidR="00EB4287" w:rsidRPr="00CD6915" w:rsidRDefault="00EB4287" w:rsidP="00EB4287">
      <w:r w:rsidRPr="00CD6915">
        <w:t>I_PRP dreamed_VBD ''_'' --_: he_PRP stopped_VBD and_CC seemed_VBD fainting_VBG ,_, I_PRP called_VBD quietly_RB to_TO Quincey_NNP --_: ``_`` The_DT brandy_NN --_: it_PRP is_VBZ in_IN my_PRP$ study_NN --_: quick_JJ !_. ''_''</w:t>
      </w:r>
    </w:p>
    <w:p w14:paraId="359A6FF2" w14:textId="77777777" w:rsidR="00EB4287" w:rsidRPr="00CD6915" w:rsidRDefault="00EB4287" w:rsidP="00EB4287">
      <w:r w:rsidRPr="00CD6915">
        <w:t>He_PRP flew_VBD and_CC returned_VBD with_IN a_DT glass_NN ,_, the_DT decanter_NN of_IN brandy_NN and_CC a_DT carafe_NN of_IN water_NN ._.</w:t>
      </w:r>
    </w:p>
    <w:p w14:paraId="00C55EC6" w14:textId="77777777" w:rsidR="00EB4287" w:rsidRPr="00CD6915" w:rsidRDefault="00EB4287" w:rsidP="00EB4287">
      <w:r w:rsidRPr="00CD6915">
        <w:t>We_PRP moistened_VBD the_DT parched_JJ lips_NNS ,_, and_CC the_DT patient_NN quickly_RB revived_VBD ._.</w:t>
      </w:r>
    </w:p>
    <w:p w14:paraId="2ED18CD3" w14:textId="77777777" w:rsidR="00EB4287" w:rsidRPr="00CD6915" w:rsidRDefault="00EB4287" w:rsidP="00EB4287">
      <w:r w:rsidRPr="00CD6915">
        <w:t xml:space="preserve">It_PRP seemed_VBD ,_, however_RB ,_, that_IN his_PRP$ poor_JJ injured_JJ brain_NN had_VBD been_VBN working_VBG in_IN the_DT interval_NN ,_, for_IN ,_, when_WRB he_PRP was_VBD quite_RB conscious_JJ ,_, he_PRP looked_VBD at_IN me_PRP piercingly_RB with_IN </w:t>
      </w:r>
      <w:r w:rsidRPr="00CD6915">
        <w:lastRenderedPageBreak/>
        <w:t>an_DT agonised_JJ confusion_NN which_WDT I_PRP shall_MD never_RB forget_VB ,_, and_CC said_VBD :_: --_: ``_`` I_PRP must_MD not_RB deceive_VB myself_PRP ;_: it_PRP was_VBD no_DT dream_NN ,_, but_CC all_PDT a_DT grim_JJ reality_NN ._. ''_''</w:t>
      </w:r>
    </w:p>
    <w:p w14:paraId="38144BA7" w14:textId="77777777" w:rsidR="00EB4287" w:rsidRPr="00CD6915" w:rsidRDefault="00EB4287" w:rsidP="00EB4287">
      <w:r w:rsidRPr="00CD6915">
        <w:t>Then_RB his_PRP$ eyes_NNS roved_VBD round_NN the_DT room_NN ;_: as_IN they_PRP caught_VBD sight_NN of_IN the_DT two_CD figures_NNS sitting_VBG patiently_RB on_IN the_DT edge_NN of_IN the_DT bed_NN he_PRP went_VBD on_IN :_: --_: ``_`` If_IN I_PRP were_VBD not_RB sure_JJ already_RB ,_, I_PRP would_MD know_VB from_IN them_PRP ._. ''_''</w:t>
      </w:r>
    </w:p>
    <w:p w14:paraId="7DA71234" w14:textId="77777777" w:rsidR="00EB4287" w:rsidRPr="00CD6915" w:rsidRDefault="00EB4287" w:rsidP="00EB4287">
      <w:r w:rsidRPr="00CD6915">
        <w:t>For_IN an_DT instant_NN his_PRP$ eyes_NNS closed_VBD --_: not_RB with_IN pain_NN or_CC sleep_NN but_CC voluntarily_RB ,_, as_IN though_IN he_PRP were_VBD bringing_VBG all_PDT his_PRP$ faculties_NNS to_TO bear_VB ;_: when_WRB he_PRP opened_VBD them_PRP he_PRP said_VBD ,_, hurriedly_RB ,_, and_CC with_IN more_JJR energy_NN than_IN he_PRP had_VBD yet_RB displayed_VBN :_: --_: ``_`` Quick_NNP ,_, Doctor_NNP ,_, quick_JJ ._.</w:t>
      </w:r>
    </w:p>
    <w:p w14:paraId="0D7256D2" w14:textId="77777777" w:rsidR="00EB4287" w:rsidRPr="00CD6915" w:rsidRDefault="00EB4287" w:rsidP="00EB4287">
      <w:r w:rsidRPr="00CD6915">
        <w:t>I_PRP am_VBP dying_VBG !_.</w:t>
      </w:r>
    </w:p>
    <w:p w14:paraId="76796890" w14:textId="77777777" w:rsidR="00EB4287" w:rsidRPr="00CD6915" w:rsidRDefault="00EB4287" w:rsidP="00EB4287">
      <w:r w:rsidRPr="00CD6915">
        <w:t>I_PRP feel_VBP that_IN I_PRP have_VBP but_CC a_DT few_JJ minutes_NNS ;_: and_CC then_RB I_PRP must_MD go_VB back_RB to_TO death_NN --_: or_CC worse_JJR !_.</w:t>
      </w:r>
    </w:p>
    <w:p w14:paraId="2AAD57F2" w14:textId="77777777" w:rsidR="00EB4287" w:rsidRPr="00CD6915" w:rsidRDefault="00EB4287" w:rsidP="00EB4287">
      <w:r w:rsidRPr="00CD6915">
        <w:t>Wet_NNP my_PRP$ lips_NNS with_IN brandy_NN again_RB ._.</w:t>
      </w:r>
    </w:p>
    <w:p w14:paraId="5713ADAA" w14:textId="77777777" w:rsidR="00EB4287" w:rsidRPr="00CD6915" w:rsidRDefault="00EB4287" w:rsidP="00EB4287">
      <w:r w:rsidRPr="00CD6915">
        <w:t>I_PRP have_VBP something_NN that_IN I_PRP must_MD say_VB before_IN I_PRP die_VBP ;_: or_CC before_IN my_PRP$ poor_JJ crushed_JJ brain_NN dies_VBZ anyhow_RB ._.</w:t>
      </w:r>
    </w:p>
    <w:p w14:paraId="28FA28ED" w14:textId="77777777" w:rsidR="00EB4287" w:rsidRPr="00CD6915" w:rsidRDefault="00EB4287" w:rsidP="00EB4287">
      <w:r w:rsidRPr="00CD6915">
        <w:t>Thank_VB you_PRP !_.</w:t>
      </w:r>
    </w:p>
    <w:p w14:paraId="2000E198" w14:textId="77777777" w:rsidR="00EB4287" w:rsidRPr="00CD6915" w:rsidRDefault="00EB4287" w:rsidP="00EB4287">
      <w:r w:rsidRPr="00CD6915">
        <w:t>It_PRP was_VBD that_IN night_NN after_IN you_PRP left_VBD me_PRP ,_, when_WRB I_PRP implored_VBD you_PRP to_TO let_VB me_PRP go_VB away_RB ._.</w:t>
      </w:r>
    </w:p>
    <w:p w14:paraId="5CDB415C" w14:textId="77777777" w:rsidR="00EB4287" w:rsidRPr="00CD6915" w:rsidRDefault="00EB4287" w:rsidP="00EB4287">
      <w:r w:rsidRPr="00CD6915">
        <w:t>I_PRP could_MD n't_RB speak_VB then_RB ,_, for_IN I_PRP felt_VBD my_PRP$ tongue_NN was_VBD tied_VBN ;_: but_CC I_PRP was_VBD as_IN sane_NN then_RB ,_, except_IN in_IN that_DT way_NN ,_, as_IN I_PRP am_VBP now_RB ._.</w:t>
      </w:r>
    </w:p>
    <w:p w14:paraId="626748A7" w14:textId="77777777" w:rsidR="00EB4287" w:rsidRPr="00CD6915" w:rsidRDefault="00EB4287" w:rsidP="00EB4287">
      <w:r w:rsidRPr="00CD6915">
        <w:t>I_PRP was_VBD in_IN an_DT agony_NN of_IN despair_NN for_IN a_DT long_JJ time_NN after_IN you_PRP left_VBD me_PRP ;_: it_PRP seemed_VBD hours_NNS ._.</w:t>
      </w:r>
    </w:p>
    <w:p w14:paraId="2F5B0D87" w14:textId="77777777" w:rsidR="00EB4287" w:rsidRPr="00CD6915" w:rsidRDefault="00EB4287" w:rsidP="00EB4287">
      <w:r w:rsidRPr="00CD6915">
        <w:t>Then_RB there_EX came_VBD a_DT sudden_JJ peace_NN to_TO me_PRP ._.</w:t>
      </w:r>
    </w:p>
    <w:p w14:paraId="5322CC3C" w14:textId="77777777" w:rsidR="00EB4287" w:rsidRPr="00CD6915" w:rsidRDefault="00EB4287" w:rsidP="00EB4287">
      <w:r w:rsidRPr="00CD6915">
        <w:t>My_PRP$ brain_NN seemed_VBD to_TO become_VB cool_NN again_RB ,_, and_CC I_PRP realised_VBD where_WRB I_PRP was_VBD ._.</w:t>
      </w:r>
    </w:p>
    <w:p w14:paraId="7901EB9E" w14:textId="77777777" w:rsidR="00EB4287" w:rsidRPr="00CD6915" w:rsidRDefault="00EB4287" w:rsidP="00EB4287">
      <w:r w:rsidRPr="00CD6915">
        <w:t>I_PRP heard_VBD the_DT dogs_NNS bark_NN behind_IN our_PRP$ house_NN ,_, but_CC not_RB where_WRB He_PRP was_VBD !_. ''_''</w:t>
      </w:r>
    </w:p>
    <w:p w14:paraId="59B8F3B9" w14:textId="77777777" w:rsidR="00EB4287" w:rsidRPr="00CD6915" w:rsidRDefault="00EB4287" w:rsidP="00EB4287">
      <w:r w:rsidRPr="00CD6915">
        <w:t>As_IN he_PRP spoke_VBD ,_, Van_NNP Helsing_NNP 's_POS eyes_NNS never_RB blinked_VBD ,_, but_CC his_PRP$ hand_NN came_VBD out_RB and_CC met_VBD mine_NN and_CC gripped_VBD it_PRP hard_RB ._.</w:t>
      </w:r>
    </w:p>
    <w:p w14:paraId="276AECA1" w14:textId="77777777" w:rsidR="00EB4287" w:rsidRPr="00CD6915" w:rsidRDefault="00EB4287" w:rsidP="00EB4287">
      <w:r w:rsidRPr="00CD6915">
        <w:t>He_PRP did_VBD not_RB ,_, however_RB ,_, betray_VB himself_PRP ;_: he_PRP nodded_VBD slightly_RB and_CC said_VBD :_: ``_`` Go_VB on_IN ,_, ''_'' in_IN a_DT low_JJ voice_NN ._.</w:t>
      </w:r>
    </w:p>
    <w:p w14:paraId="4C04AFF5" w14:textId="77777777" w:rsidR="00EB4287" w:rsidRPr="00CD6915" w:rsidRDefault="00EB4287" w:rsidP="00EB4287">
      <w:r w:rsidRPr="00CD6915">
        <w:t>Renfield_NNP proceeded_VBD :_: --_: ``_`` He_PRP came_VBD up_RP to_TO the_DT window_NN in_IN the_DT mist_NN ,_, as_IN I_PRP had_VBD seen_VBN him_PRP often_RB before_RB ;_: but_CC he_PRP was_VBD solid_JJ then_RB --_: not_RB a_DT ghost_NN ,_, and_CC his_PRP$ eyes_NNS were_VBD fierce_JJ like_IN a_DT man_NN 's_POS when_WRB angry_JJ ._.</w:t>
      </w:r>
    </w:p>
    <w:p w14:paraId="6ADF312E" w14:textId="77777777" w:rsidR="00EB4287" w:rsidRPr="00CD6915" w:rsidRDefault="00EB4287" w:rsidP="00EB4287">
      <w:r w:rsidRPr="00CD6915">
        <w:t>He_PRP was_VBD laughing_VBG with_IN his_PRP$ red_JJ mouth_NN ;_: the_DT sharp_JJ white_JJ teeth_NNS glinted_VBN in_IN the_DT moonlight_NN when_WRB he_PRP turned_VBD to_TO look_VB back_RB over_IN the_DT belt_NN of_IN trees_NNS ,_, to_TO where_WRB the_DT dogs_NNS were_VBD barking_VBG ._.</w:t>
      </w:r>
    </w:p>
    <w:p w14:paraId="0F6E9020" w14:textId="77777777" w:rsidR="00EB4287" w:rsidRPr="00CD6915" w:rsidRDefault="00EB4287" w:rsidP="00EB4287">
      <w:r w:rsidRPr="00CD6915">
        <w:lastRenderedPageBreak/>
        <w:t>I_PRP would_MD n't_RB ask_VB him_PRP to_TO come_VB in_RP at_IN first_JJ ,_, though_IN I_PRP knew_VBD he_PRP wanted_VBD to_TO --_: just_RB as_IN he_PRP had_VBD wanted_VBN all_RB along_RB ._.</w:t>
      </w:r>
    </w:p>
    <w:p w14:paraId="1F9BCA02" w14:textId="77777777" w:rsidR="00EB4287" w:rsidRPr="00CD6915" w:rsidRDefault="00EB4287" w:rsidP="00EB4287">
      <w:r w:rsidRPr="00CD6915">
        <w:t>Then_RB he_PRP began_VBD promising_VBG me_PRP things_NNS --_: not_RB in_IN words_NNS but_CC by_IN doing_VBG them_PRP ._. ''_''</w:t>
      </w:r>
    </w:p>
    <w:p w14:paraId="36A172EA" w14:textId="77777777" w:rsidR="00EB4287" w:rsidRPr="00CD6915" w:rsidRDefault="00EB4287" w:rsidP="00EB4287">
      <w:r w:rsidRPr="00CD6915">
        <w:t>He_PRP was_VBD interrupted_VBN by_IN a_DT word_NN from_IN the_DT Professor_NNP :_: --_: ``_`` How_WRB ?_. ''_''</w:t>
      </w:r>
    </w:p>
    <w:p w14:paraId="6AC239B8" w14:textId="77777777" w:rsidR="00EB4287" w:rsidRPr="00CD6915" w:rsidRDefault="00EB4287" w:rsidP="00EB4287">
      <w:r w:rsidRPr="00CD6915">
        <w:t>``_`` By_IN making_VBG them_PRP happen_VB ;_: just_RB as_IN he_PRP used_VBD to_TO send_VB in_IN the_DT flies_NNS when_WRB the_DT sun_NN was_VBD shining_VBG ._.</w:t>
      </w:r>
    </w:p>
    <w:p w14:paraId="382D4952" w14:textId="77777777" w:rsidR="00EB4287" w:rsidRPr="00CD6915" w:rsidRDefault="00EB4287" w:rsidP="00EB4287">
      <w:r w:rsidRPr="00CD6915">
        <w:t>Great_JJ big_JJ fat_JJ ones_NNS with_IN steel_NN and_CC sapphire_NN on_IN their_PRP$ wings_NNS ;_: and_CC big_JJ moths_NNS ,_, in_IN the_DT night_NN ,_, with_IN skull_NN and_CC cross-bones_NNS on_IN their_PRP$ backs_NNS ._. ''_''</w:t>
      </w:r>
    </w:p>
    <w:p w14:paraId="3C62A3D5" w14:textId="77777777" w:rsidR="00EB4287" w:rsidRPr="00CD6915" w:rsidRDefault="00EB4287" w:rsidP="00EB4287">
      <w:r w:rsidRPr="00CD6915">
        <w:t>Van_NNP Helsing_NNP nodded_VBD to_TO him_PRP as_IN he_PRP whispered_VBD to_TO me_PRP unconsciously_RB :_: --_: ``_`` The_DT Acherontia_NNP Aitetropos_NNP of_IN the_DT Sphinges_NNP --_: what_WP you_PRP call_VBP the_DT `_`` Death_NNP 's_POS -_: head_NN Moth_NN '_'' ?_. ''_''</w:t>
      </w:r>
    </w:p>
    <w:p w14:paraId="2F340270" w14:textId="77777777" w:rsidR="00EB4287" w:rsidRPr="00CD6915" w:rsidRDefault="00EB4287" w:rsidP="00EB4287">
      <w:r w:rsidRPr="00CD6915">
        <w:t>The_DT patient_NN went_VBD on_RP without_IN stopping_VBG ._.</w:t>
      </w:r>
    </w:p>
    <w:p w14:paraId="794E5747" w14:textId="77777777" w:rsidR="00EB4287" w:rsidRPr="00CD6915" w:rsidRDefault="00EB4287" w:rsidP="00EB4287">
      <w:r w:rsidRPr="00CD6915">
        <w:t>``_`` Then_RB he_PRP began_VBD to_TO whisper_VB :_: `_`` Rats_NNS ,_, rats_NNS ,_, rats_NNS !_.</w:t>
      </w:r>
    </w:p>
    <w:p w14:paraId="4D7741C4" w14:textId="77777777" w:rsidR="00EB4287" w:rsidRPr="00CD6915" w:rsidRDefault="00EB4287" w:rsidP="00EB4287">
      <w:r w:rsidRPr="00CD6915">
        <w:t>Hundreds_NNS ,_, thousands_NNS ,_, millions_NNS of_IN them_PRP ,_, and_CC every_DT one_CD a_DT life_NN ;_: and_CC dogs_VBZ to_TO eat_VB them_PRP ,_, and_CC cats_NNS too_RB ._.</w:t>
      </w:r>
    </w:p>
    <w:p w14:paraId="7322E985" w14:textId="77777777" w:rsidR="00EB4287" w:rsidRPr="00CD6915" w:rsidRDefault="00EB4287" w:rsidP="00EB4287">
      <w:r w:rsidRPr="00CD6915">
        <w:t>All_DT lives_NNS !_.</w:t>
      </w:r>
    </w:p>
    <w:p w14:paraId="1D65940C" w14:textId="77777777" w:rsidR="00EB4287" w:rsidRPr="00CD6915" w:rsidRDefault="00EB4287" w:rsidP="00EB4287">
      <w:r w:rsidRPr="00CD6915">
        <w:t>all_DT red_JJ blood_NN ,_, with_IN years_NNS of_IN life_NN in_IN it_PRP ;_: and_CC not_RB merely_RB buzzing_VBG flies_NNS !_. '_''</w:t>
      </w:r>
    </w:p>
    <w:p w14:paraId="5CED463B" w14:textId="77777777" w:rsidR="00EB4287" w:rsidRPr="00CD6915" w:rsidRDefault="00EB4287" w:rsidP="00EB4287">
      <w:r w:rsidRPr="00CD6915">
        <w:t>I_PRP laughed_VBD at_IN him_PRP ,_, for_IN I_PRP wanted_VBD to_TO see_VB what_WP he_PRP could_MD do_VB ._.</w:t>
      </w:r>
    </w:p>
    <w:p w14:paraId="15AC3647" w14:textId="77777777" w:rsidR="00EB4287" w:rsidRPr="00CD6915" w:rsidRDefault="00EB4287" w:rsidP="00EB4287">
      <w:r w:rsidRPr="00CD6915">
        <w:t>Then_RB the_DT dogs_NNS howled_VBD ,_, away_RB beyond_IN the_DT dark_JJ trees_NNS in_IN His_PRP$ house_NN ._.</w:t>
      </w:r>
    </w:p>
    <w:p w14:paraId="0AAB0A67" w14:textId="77777777" w:rsidR="00EB4287" w:rsidRPr="00CD6915" w:rsidRDefault="00EB4287" w:rsidP="00EB4287">
      <w:r w:rsidRPr="00CD6915">
        <w:t>He_PRP beckoned_VBD me_PRP to_TO the_DT window_NN ._.</w:t>
      </w:r>
    </w:p>
    <w:p w14:paraId="5EBAC544" w14:textId="77777777" w:rsidR="00EB4287" w:rsidRPr="00CD6915" w:rsidRDefault="00EB4287" w:rsidP="00EB4287">
      <w:r w:rsidRPr="00CD6915">
        <w:t>I_PRP got_VBD up_RB and_CC looked_VBD out_RP ,_, and_CC He_PRP raised_VBD his_PRP$ hands_NNS ,_, and_CC seemed_VBD to_TO call_VB out_RP without_IN using_VBG any_DT words_NNS ._.</w:t>
      </w:r>
    </w:p>
    <w:p w14:paraId="3E2EB638" w14:textId="77777777" w:rsidR="00EB4287" w:rsidRPr="00CD6915" w:rsidRDefault="00EB4287" w:rsidP="00EB4287">
      <w:r w:rsidRPr="00CD6915">
        <w:t>A_DT dark_JJ mass_NN spread_VBN over_IN the_DT grass_NN ,_, coming_VBG on_RP like_IN the_DT shape_NN of_IN a_DT flame_NN of_IN fire_NN ;_: and_CC then_RB He_PRP moved_VBD the_DT mist_NN to_TO the_DT right_NN and_CC left_VBD ,_, and_CC I_PRP could_MD see_VB that_IN there_EX were_VBD thousands_NNS of_IN rats_NNS with_IN their_PRP$ eyes_NNS blazing_VBG red_JJ --_: like_IN His_PRP$ ,_, only_RB smaller_JJR ._.</w:t>
      </w:r>
    </w:p>
    <w:p w14:paraId="21114721" w14:textId="77777777" w:rsidR="00EB4287" w:rsidRPr="00CD6915" w:rsidRDefault="00EB4287" w:rsidP="00EB4287">
      <w:r w:rsidRPr="00CD6915">
        <w:t>He_PRP held_VBD up_RP his_PRP$ hand_NN ,_, and_CC they_PRP all_DT stopped_VBD ;_: and_CC I_PRP thought_VBD he_PRP seemed_VBD to_TO be_VB saying_VBG :_: `_`` All_PDT these_DT lives_NNS will_MD I_PRP give_VB you_PRP ,_, ay_NN ,_, and_CC many_JJ more_JJR and_CC greater_JJR ,_, through_IN countless_JJ ages_NNS ,_, if_IN you_PRP will_MD fall_VB down_RB and_CC worship_NN me_PRP !_. '_''</w:t>
      </w:r>
    </w:p>
    <w:p w14:paraId="2EE28D17" w14:textId="77777777" w:rsidR="00EB4287" w:rsidRPr="00CD6915" w:rsidRDefault="00EB4287" w:rsidP="00EB4287">
      <w:r w:rsidRPr="00CD6915">
        <w:lastRenderedPageBreak/>
        <w:t>And_CC then_RB a_DT red_JJ cloud_NN ,_, like_IN the_DT colour_NN of_IN blood_NN ,_, seemed_VBD to_TO close_VB over_IN my_PRP$ eyes_NNS ;_: and_CC before_IN I_PRP knew_VBD what_WP I_PRP was_VBD doing_VBG ,_, I_PRP found_VBD myself_PRP opening_VBG the_DT sash_NN and_CC saying_VBG to_TO Him_PRP :_: `_`` Come_VB in_RB ,_, Lord_NNP and_CC Master_NNP !_. '_''</w:t>
      </w:r>
    </w:p>
    <w:p w14:paraId="444B6580" w14:textId="77777777" w:rsidR="00EB4287" w:rsidRPr="00CD6915" w:rsidRDefault="00EB4287" w:rsidP="00EB4287">
      <w:r w:rsidRPr="00CD6915">
        <w:t>The_DT rats_NNS were_VBD all_DT gone_VBN ,_, but_CC He_PRP slid_VBD into_IN the_DT room_NN through_IN the_DT sash_NN ,_, though_IN it_PRP was_VBD only_RB open_JJ an_DT inch_NN wide_JJ --_: just_RB as_IN the_DT Moon_NNP herself_PRP has_VBZ often_RB come_VBN in_IN through_IN the_DT tiniest_JJS crack_NN and_CC has_VBZ stood_VBN before_IN me_PRP in_IN all_DT her_PRP$ size_NN and_CC splendour_NN ._. ''_''</w:t>
      </w:r>
    </w:p>
    <w:p w14:paraId="1B81B78B" w14:textId="77777777" w:rsidR="00EB4287" w:rsidRPr="00CD6915" w:rsidRDefault="00EB4287" w:rsidP="00EB4287">
      <w:r w:rsidRPr="00CD6915">
        <w:t>His_PRP$ voice_NN was_VBD weaker_JJR ,_, so_IN I_PRP moistened_VBD his_PRP$ lips_NNS with_IN the_DT brandy_NN again_RB ,_, and_CC he_PRP continued_VBD ;_: but_CC it_PRP seemed_VBD as_IN though_IN his_PRP$ memory_NN had_VBD gone_VBN on_IN working_VBG in_IN the_DT interval_NN for_IN his_PRP$ story_NN was_VBD further_RB advanced_VBN ._.</w:t>
      </w:r>
    </w:p>
    <w:p w14:paraId="5A6B1361" w14:textId="77777777" w:rsidR="00EB4287" w:rsidRPr="00CD6915" w:rsidRDefault="00EB4287" w:rsidP="00EB4287">
      <w:r w:rsidRPr="00CD6915">
        <w:t>I_PRP was_VBD about_IN to_TO call_VB him_PRP back_RB to_TO the_DT point_NN ,_, but_CC Van_NNP Helsing_NNP whispered_VBD to_TO me_PRP :_: ``_`` Let_VB him_PRP go_VB on_RP ._.</w:t>
      </w:r>
    </w:p>
    <w:p w14:paraId="58D35FCE" w14:textId="77777777" w:rsidR="00EB4287" w:rsidRPr="00CD6915" w:rsidRDefault="00EB4287" w:rsidP="00EB4287">
      <w:r w:rsidRPr="00CD6915">
        <w:t>Do_VBP not_RB interrupt_VB him_PRP ;_: he_PRP can_MD not_RB go_VB back_RB ,_, and_CC maybe_RB could_MD not_RB proceed_VB at_IN all_DT if_IN once_RB he_PRP lost_VBD the_DT thread_NN of_IN his_PRP$ thought_NN ._. ''_''</w:t>
      </w:r>
    </w:p>
    <w:p w14:paraId="400F4D6F" w14:textId="77777777" w:rsidR="00EB4287" w:rsidRPr="00CD6915" w:rsidRDefault="00EB4287" w:rsidP="00EB4287">
      <w:r w:rsidRPr="00CD6915">
        <w:t>He_PRP proceeded_VBD :_: --_: ``_`` All_DT day_NN I_PRP waited_VBD to_TO hear_VB from_IN him_PRP ,_, but_CC he_PRP did_VBD not_RB send_VB me_PRP anything_NN ,_, not_RB even_RB a_DT blow-fly_JJ ,_, and_CC when_WRB the_DT moon_NN got_VBD up_RP I_PRP was_VBD pretty_RB angry_JJ with_IN him_PRP ._.</w:t>
      </w:r>
    </w:p>
    <w:p w14:paraId="261A6EDF" w14:textId="77777777" w:rsidR="00EB4287" w:rsidRPr="00CD6915" w:rsidRDefault="00EB4287" w:rsidP="00EB4287">
      <w:r w:rsidRPr="00CD6915">
        <w:t>When_WRB he_PRP slid_VBD in_RP through_IN the_DT window_NN ,_, though_IN it_PRP was_VBD shut_VBN ,_, and_CC did_VBD not_RB even_RB knock_VB ,_, I_PRP got_VBD mad_JJ with_IN him_PRP ._.</w:t>
      </w:r>
    </w:p>
    <w:p w14:paraId="5F1C28CB" w14:textId="77777777" w:rsidR="00EB4287" w:rsidRPr="00CD6915" w:rsidRDefault="00EB4287" w:rsidP="00EB4287">
      <w:r w:rsidRPr="00CD6915">
        <w:t>He_PRP sneered_VBD at_IN me_PRP ,_, and_CC his_PRP$ white_JJ face_NN looked_VBD out_IN of_IN the_DT mist_NN with_IN his_PRP$ red_JJ eyes_NNS gleaming_VBG ,_, and_CC he_PRP went_VBD on_RP as_IN though_IN he_PRP owned_VBD the_DT whole_JJ place_NN ,_, and_CC I_PRP was_VBD no_DT one_NN ._.</w:t>
      </w:r>
    </w:p>
    <w:p w14:paraId="5655CE09" w14:textId="77777777" w:rsidR="00EB4287" w:rsidRPr="00CD6915" w:rsidRDefault="00EB4287" w:rsidP="00EB4287">
      <w:r w:rsidRPr="00CD6915">
        <w:t>He_PRP did_VBD n't_RB even_RB smell_VB the_DT same_JJ as_IN he_PRP went_VBD by_IN me_PRP ._.</w:t>
      </w:r>
    </w:p>
    <w:p w14:paraId="34CE0464" w14:textId="77777777" w:rsidR="00EB4287" w:rsidRPr="00CD6915" w:rsidRDefault="00EB4287" w:rsidP="00EB4287">
      <w:r w:rsidRPr="00CD6915">
        <w:t>I_PRP could_MD n't_RB hold_VB him_PRP ._.</w:t>
      </w:r>
    </w:p>
    <w:p w14:paraId="5E8B30FD" w14:textId="77777777" w:rsidR="00EB4287" w:rsidRPr="00CD6915" w:rsidRDefault="00EB4287" w:rsidP="00EB4287">
      <w:r w:rsidRPr="00CD6915">
        <w:t>I_PRP thought_VBD that_IN ,_, somehow_RB ,_, Mrs._NNP Harker_NNP had_VBD come_VBN into_IN the_DT room_NN ._. ''_''</w:t>
      </w:r>
    </w:p>
    <w:p w14:paraId="1CE350C0" w14:textId="77777777" w:rsidR="00EB4287" w:rsidRPr="00CD6915" w:rsidRDefault="00EB4287" w:rsidP="00EB4287">
      <w:r w:rsidRPr="00CD6915">
        <w:t>The_DT two_CD men_NNS sitting_VBG on_IN the_DT bed_NN stood_VBD up_RB and_CC came_VBD over_RB ,_, standing_VBG behind_IN him_PRP so_RB that_IN he_PRP could_MD not_RB see_VB them_PRP ,_, but_CC where_WRB they_PRP could_MD hear_VB better_JJR ._.</w:t>
      </w:r>
    </w:p>
    <w:p w14:paraId="579D8C5F" w14:textId="77777777" w:rsidR="00EB4287" w:rsidRPr="00CD6915" w:rsidRDefault="00EB4287" w:rsidP="00EB4287">
      <w:r w:rsidRPr="00CD6915">
        <w:t>They_PRP were_VBD both_DT silent_JJ ,_, but_CC the_DT Professor_NNP started_VBD and_CC quivered_VBD ;_: his_PRP$ face_NN ,_, however_RB ,_, grew_VBD grimmer_JJR and_CC sterner_JJR still_RB ._.</w:t>
      </w:r>
    </w:p>
    <w:p w14:paraId="521F024F" w14:textId="77777777" w:rsidR="00EB4287" w:rsidRPr="00CD6915" w:rsidRDefault="00EB4287" w:rsidP="00EB4287">
      <w:r w:rsidRPr="00CD6915">
        <w:t xml:space="preserve">Renfield_NNP went_VBD on_RP without_IN noticing_VBG :_: --_: ``_`` When_WRB Mrs._NNP Harker_NNP came_VBD in_RP to_TO see_VB me_PRP this_DT afternoon_NN she_PRP was_VBD </w:t>
      </w:r>
      <w:r w:rsidRPr="00CD6915">
        <w:lastRenderedPageBreak/>
        <w:t>n't_RB the_DT same_JJ ;_: it_PRP was_VBD like_IN tea_NN after_IN the_DT teapot_NN had_VBD been_VBN watered_VBN ._. ''_''</w:t>
      </w:r>
    </w:p>
    <w:p w14:paraId="0AA87CD3" w14:textId="77777777" w:rsidR="00EB4287" w:rsidRPr="00CD6915" w:rsidRDefault="00EB4287" w:rsidP="00EB4287">
      <w:r w:rsidRPr="00CD6915">
        <w:t>Here_RB we_PRP all_DT moved_VBD ,_, but_CC no_DT one_NN said_VBD a_DT word_NN ;_: he_PRP went_VBD on_IN :_: --_: ``_`` I_PRP did_VBD n't_RB know_VB that_IN she_PRP was_VBD here_RB till_IN she_PRP spoke_VBD ;_: and_CC she_PRP did_VBD n't_RB look_VB the_DT same_JJ ._.</w:t>
      </w:r>
    </w:p>
    <w:p w14:paraId="7CC9623F" w14:textId="77777777" w:rsidR="00EB4287" w:rsidRPr="00CD6915" w:rsidRDefault="00EB4287" w:rsidP="00EB4287">
      <w:r w:rsidRPr="00CD6915">
        <w:t>I_PRP do_VBP n't_RB care_VB for_IN the_DT pale_JJ people_NNS ;_: I_PRP like_VBP them_PRP with_IN lots_NNS of_IN blood_NN in_IN them_PRP ,_, and_CC hers_NNS had_VBD all_DT seemed_VBD to_TO have_VB run_VBN out_RP ._.</w:t>
      </w:r>
    </w:p>
    <w:p w14:paraId="54CB028C" w14:textId="77777777" w:rsidR="00EB4287" w:rsidRPr="00CD6915" w:rsidRDefault="00EB4287" w:rsidP="00EB4287">
      <w:r w:rsidRPr="00CD6915">
        <w:t>I_PRP did_VBD n't_RB think_VB of_IN it_PRP at_IN the_DT time_NN ;_: but_CC when_WRB she_PRP went_VBD away_RB I_PRP began_VBD to_TO think_VB ,_, and_CC it_PRP made_VBD me_PRP mad_JJ to_TO know_VB that_IN He_PRP had_VBD been_VBN taking_VBG the_DT life_NN out_IN of_IN her_PRP ._. ''_''</w:t>
      </w:r>
    </w:p>
    <w:p w14:paraId="0B2D91D9" w14:textId="77777777" w:rsidR="00EB4287" w:rsidRPr="00CD6915" w:rsidRDefault="00EB4287" w:rsidP="00EB4287">
      <w:r w:rsidRPr="00CD6915">
        <w:t>I_PRP could_MD feel_VB that_IN the_DT rest_NN quivered_VBD ,_, as_IN I_PRP did_VBD ,_, but_CC we_PRP remained_VBD otherwise_RB still_RB ._.</w:t>
      </w:r>
    </w:p>
    <w:p w14:paraId="6E40F544" w14:textId="77777777" w:rsidR="00EB4287" w:rsidRPr="00CD6915" w:rsidRDefault="00EB4287" w:rsidP="00EB4287">
      <w:r w:rsidRPr="00CD6915">
        <w:t>``_`` So_RB when_WRB He_PRP came_VBD to-night_NN I_PRP was_VBD ready_JJ for_IN Him_PRP ._.</w:t>
      </w:r>
    </w:p>
    <w:p w14:paraId="4D0E1DD3" w14:textId="77777777" w:rsidR="00EB4287" w:rsidRPr="00CD6915" w:rsidRDefault="00EB4287" w:rsidP="00EB4287">
      <w:r w:rsidRPr="00CD6915">
        <w:t>I_PRP saw_VBD the_DT mist_NN stealing_NN in_IN ,_, and_CC I_PRP grabbed_VBD it_PRP tight_JJ ._.</w:t>
      </w:r>
    </w:p>
    <w:p w14:paraId="319B05B0" w14:textId="77777777" w:rsidR="00EB4287" w:rsidRPr="00CD6915" w:rsidRDefault="00EB4287" w:rsidP="00EB4287">
      <w:r w:rsidRPr="00CD6915">
        <w:t>I_PRP had_VBD heard_VBN that_IN madmen_NNS have_VBP unnatural_JJ strength_NN ;_: and_CC as_IN I_PRP knew_VBD I_PRP was_VBD a_DT madman_NN --_: at_IN times_NNS anyhow_RB --_: I_PRP resolved_VBD to_TO use_VB my_PRP$ power_NN ._.</w:t>
      </w:r>
    </w:p>
    <w:p w14:paraId="23360935" w14:textId="77777777" w:rsidR="00EB4287" w:rsidRPr="00CD6915" w:rsidRDefault="00EB4287" w:rsidP="00EB4287">
      <w:r w:rsidRPr="00CD6915">
        <w:t>Ay_NN ,_, and_CC He_PRP felt_VBD it_PRP too_RB ,_, for_IN He_PRP had_VBD to_TO come_VB out_IN of_IN the_DT mist_NN to_TO struggle_VB with_IN me_PRP ._.</w:t>
      </w:r>
    </w:p>
    <w:p w14:paraId="6B0BE8AE" w14:textId="77777777" w:rsidR="00EB4287" w:rsidRPr="00CD6915" w:rsidRDefault="00EB4287" w:rsidP="00EB4287">
      <w:r w:rsidRPr="00CD6915">
        <w:t>I_PRP held_VBD tight_JJ ;_: and_CC I_PRP thought_VBD I_PRP was_VBD going_VBG to_TO win_VB ,_, for_IN I_PRP did_VBD n't_RB mean_VB Him_PRP to_TO take_VB any_DT more_JJR of_IN her_PRP$ life_NN ,_, till_IN I_PRP saw_VBD His_PRP$ eyes_NNS ._.</w:t>
      </w:r>
    </w:p>
    <w:p w14:paraId="42EA3E6B" w14:textId="77777777" w:rsidR="00EB4287" w:rsidRPr="00CD6915" w:rsidRDefault="00EB4287" w:rsidP="00EB4287">
      <w:r w:rsidRPr="00CD6915">
        <w:t>They_PRP burned_VBD into_IN me_PRP ,_, and_CC my_PRP$ strength_NN became_VBD like_IN water_NN ._.</w:t>
      </w:r>
    </w:p>
    <w:p w14:paraId="2F69553B" w14:textId="77777777" w:rsidR="00EB4287" w:rsidRPr="00CD6915" w:rsidRDefault="00EB4287" w:rsidP="00EB4287">
      <w:r w:rsidRPr="00CD6915">
        <w:t>He_PRP slipped_VBD through_IN it_PRP ,_, and_CC when_WRB I_PRP tried_VBD to_TO cling_VB to_TO Him_PRP ,_, He_PRP raised_VBD me_PRP up_RP and_CC flung_VBD me_PRP down_RP ._.</w:t>
      </w:r>
    </w:p>
    <w:p w14:paraId="76F78169" w14:textId="77777777" w:rsidR="00EB4287" w:rsidRPr="00CD6915" w:rsidRDefault="00EB4287" w:rsidP="00EB4287">
      <w:r w:rsidRPr="00CD6915">
        <w:t>There_EX was_VBD a_DT red_JJ cloud_NN before_IN me_PRP ,_, and_CC a_DT noise_NN like_IN thunder_NN ,_, and_CC the_DT mist_NN seemed_VBD to_TO steal_VB away_RB under_IN the_DT door_NN ._. ''_''</w:t>
      </w:r>
    </w:p>
    <w:p w14:paraId="102C9634" w14:textId="77777777" w:rsidR="00EB4287" w:rsidRPr="00CD6915" w:rsidRDefault="00EB4287" w:rsidP="00EB4287">
      <w:r w:rsidRPr="00CD6915">
        <w:t>His_PRP$ voice_NN was_VBD becoming_VBG fainter_JJR and_CC his_PRP$ breath_NN more_RBR stertorous_JJ ._.</w:t>
      </w:r>
    </w:p>
    <w:p w14:paraId="198B0283" w14:textId="77777777" w:rsidR="00EB4287" w:rsidRPr="00CD6915" w:rsidRDefault="00EB4287" w:rsidP="00EB4287">
      <w:r w:rsidRPr="00CD6915">
        <w:t>Van_NNP Helsing_NNP stood_VBD up_RP instinctively_RB ._.</w:t>
      </w:r>
    </w:p>
    <w:p w14:paraId="04EC2938" w14:textId="77777777" w:rsidR="00EB4287" w:rsidRPr="00CD6915" w:rsidRDefault="00EB4287" w:rsidP="00EB4287">
      <w:r w:rsidRPr="00CD6915">
        <w:t>``_`` We_PRP know_VBP the_DT worst_JJS now_RB ,_, ''_'' he_PRP said_VBD ._.</w:t>
      </w:r>
    </w:p>
    <w:p w14:paraId="72F603B6" w14:textId="77777777" w:rsidR="00EB4287" w:rsidRPr="00CD6915" w:rsidRDefault="00EB4287" w:rsidP="00EB4287">
      <w:r w:rsidRPr="00CD6915">
        <w:t>``_`` He_PRP is_VBZ here_RB ,_, and_CC we_PRP know_VBP his_PRP$ purpose_NN ._.</w:t>
      </w:r>
    </w:p>
    <w:p w14:paraId="62F94A10" w14:textId="77777777" w:rsidR="00EB4287" w:rsidRPr="00CD6915" w:rsidRDefault="00EB4287" w:rsidP="00EB4287">
      <w:r w:rsidRPr="00CD6915">
        <w:t>It_PRP may_MD not_RB be_VB too_RB late_JJ ._.</w:t>
      </w:r>
    </w:p>
    <w:p w14:paraId="109B25DA" w14:textId="77777777" w:rsidR="00EB4287" w:rsidRPr="00CD6915" w:rsidRDefault="00EB4287" w:rsidP="00EB4287">
      <w:r w:rsidRPr="00CD6915">
        <w:t>Let_VB us_PRP be_VB armed_VBN --_: the_DT same_JJ as_IN we_PRP were_VBD the_DT other_JJ night_NN ,_, but_CC lose_VBP no_DT time_NN ;_: there_EX is_VBZ not_RB an_DT instant_NN to_TO spare_VB ._. ''_''</w:t>
      </w:r>
    </w:p>
    <w:p w14:paraId="2B07CE19" w14:textId="77777777" w:rsidR="00EB4287" w:rsidRPr="00CD6915" w:rsidRDefault="00EB4287" w:rsidP="00EB4287">
      <w:r w:rsidRPr="00CD6915">
        <w:lastRenderedPageBreak/>
        <w:t>There_EX was_VBD no_DT need_NN to_TO put_VB our_PRP$ fear_NN ,_, nay_VB our_PRP$ conviction_NN ,_, into_IN words_NNS --_: we_PRP shared_VBD them_PRP in_IN common_NN ._.</w:t>
      </w:r>
    </w:p>
    <w:p w14:paraId="657A6DDF" w14:textId="77777777" w:rsidR="00EB4287" w:rsidRPr="00CD6915" w:rsidRDefault="00EB4287" w:rsidP="00EB4287">
      <w:r w:rsidRPr="00CD6915">
        <w:t>We_PRP all_DT hurried_VBD and_CC took_VBD from_IN our_PRP$ rooms_NNS the_DT same_JJ things_NNS that_IN we_PRP had_VBD when_WRB we_PRP entered_VBD the_DT Count_NNP 's_POS house_NN ._.</w:t>
      </w:r>
    </w:p>
    <w:p w14:paraId="24D5E738" w14:textId="77777777" w:rsidR="00EB4287" w:rsidRPr="00CD6915" w:rsidRDefault="00EB4287" w:rsidP="00EB4287">
      <w:r w:rsidRPr="00CD6915">
        <w:t>The_DT Professor_NNP had_VBD his_PRP$ ready_JJ ,_, and_CC as_IN we_PRP met_VBD in_IN the_DT corridor_NN he_PRP pointed_VBD to_TO them_PRP significantly_RB as_IN he_PRP said_VBD :_: --_: ``_`` They_PRP never_RB leave_VBP me_PRP ;_: and_CC they_PRP shall_MD not_RB till_IN this_DT unhappy_JJ business_NN is_VBZ over_IN ._.</w:t>
      </w:r>
    </w:p>
    <w:p w14:paraId="3D1415B4" w14:textId="77777777" w:rsidR="00EB4287" w:rsidRPr="00CD6915" w:rsidRDefault="00EB4287" w:rsidP="00EB4287">
      <w:r w:rsidRPr="00CD6915">
        <w:t>Be_VB wise_JJ also_RB ,_, my_PRP$ friends_NNS ._.</w:t>
      </w:r>
    </w:p>
    <w:p w14:paraId="4691635F" w14:textId="77777777" w:rsidR="00EB4287" w:rsidRPr="00CD6915" w:rsidRDefault="00EB4287" w:rsidP="00EB4287">
      <w:r w:rsidRPr="00CD6915">
        <w:t>It_PRP is_VBZ no_DT common_JJ enemy_NN that_IN we_PRP deal_VBP with_IN ._.</w:t>
      </w:r>
    </w:p>
    <w:p w14:paraId="529E0A34" w14:textId="77777777" w:rsidR="00EB4287" w:rsidRPr="00CD6915" w:rsidRDefault="00EB4287" w:rsidP="00EB4287">
      <w:r w:rsidRPr="00CD6915">
        <w:t>Alas_NNS !_.</w:t>
      </w:r>
    </w:p>
    <w:p w14:paraId="13FA4CCD" w14:textId="77777777" w:rsidR="00EB4287" w:rsidRPr="00CD6915" w:rsidRDefault="00EB4287" w:rsidP="00EB4287">
      <w:r w:rsidRPr="00CD6915">
        <w:t>alas_UH !_.</w:t>
      </w:r>
    </w:p>
    <w:p w14:paraId="04611B22" w14:textId="77777777" w:rsidR="00EB4287" w:rsidRPr="00CD6915" w:rsidRDefault="00EB4287" w:rsidP="00EB4287">
      <w:r w:rsidRPr="00CD6915">
        <w:t>that_IN that_DT dear_RB Madam_NNP Mina_NNP should_MD suffer_VB !_. ''_''</w:t>
      </w:r>
    </w:p>
    <w:p w14:paraId="1C5AA5D8" w14:textId="77777777" w:rsidR="00EB4287" w:rsidRPr="00CD6915" w:rsidRDefault="00EB4287" w:rsidP="00EB4287">
      <w:r w:rsidRPr="00CD6915">
        <w:t>He_PRP stopped_VBD ;_: his_PRP$ voice_NN was_VBD breaking_JJ ,_, and_CC I_PRP do_VBP not_RB know_VB if_IN rage_NN or_CC terror_NN predominated_VBN in_IN my_PRP$ own_JJ heart_NN ._.</w:t>
      </w:r>
    </w:p>
    <w:p w14:paraId="5C9915AD" w14:textId="77777777" w:rsidR="00EB4287" w:rsidRPr="00CD6915" w:rsidRDefault="00EB4287" w:rsidP="00EB4287">
      <w:r w:rsidRPr="00CD6915">
        <w:t>Outside_IN the_DT Harkers_NNPS '_POS door_NN we_PRP paused_VBD ._.</w:t>
      </w:r>
    </w:p>
    <w:p w14:paraId="77E16F40" w14:textId="77777777" w:rsidR="00EB4287" w:rsidRPr="00CD6915" w:rsidRDefault="00EB4287" w:rsidP="00EB4287">
      <w:r w:rsidRPr="00CD6915">
        <w:t>Art_NNP and_CC Quincey_NNP held_VBD back_RB ,_, and_CC the_DT latter_JJ said_VBD :_: --_: ``_`` Should_MD we_PRP disturb_VB her_PRP ?_. ''_''</w:t>
      </w:r>
    </w:p>
    <w:p w14:paraId="1E75EF8D" w14:textId="77777777" w:rsidR="00EB4287" w:rsidRPr="00CD6915" w:rsidRDefault="00EB4287" w:rsidP="00EB4287">
      <w:r w:rsidRPr="00CD6915">
        <w:t>``_`` We_PRP must_MD ,_, ''_'' said_VBD Van_NNP Helsing_NNP grimly_RB ._.</w:t>
      </w:r>
    </w:p>
    <w:p w14:paraId="2D73AD18" w14:textId="77777777" w:rsidR="00EB4287" w:rsidRPr="00CD6915" w:rsidRDefault="00EB4287" w:rsidP="00EB4287">
      <w:r w:rsidRPr="00CD6915">
        <w:t>``_`` If_IN the_DT door_NN be_VB locked_VBN ,_, I_PRP shall_MD break_VB it_PRP in_IN ._. ''_''</w:t>
      </w:r>
    </w:p>
    <w:p w14:paraId="49C44663" w14:textId="77777777" w:rsidR="00EB4287" w:rsidRPr="00CD6915" w:rsidRDefault="00EB4287" w:rsidP="00EB4287">
      <w:r w:rsidRPr="00CD6915">
        <w:t>``_`` May_MD it_PRP not_RB frighten_VB her_PRP terribly_RB ?_.</w:t>
      </w:r>
    </w:p>
    <w:p w14:paraId="09CD278C" w14:textId="77777777" w:rsidR="00EB4287" w:rsidRPr="00CD6915" w:rsidRDefault="00EB4287" w:rsidP="00EB4287">
      <w:r w:rsidRPr="00CD6915">
        <w:t>It_PRP is_VBZ unusual_JJ to_TO break_VB into_IN a_DT lady_NN 's_POS room_NN !_. ''_''</w:t>
      </w:r>
    </w:p>
    <w:p w14:paraId="1E72E8B3" w14:textId="77777777" w:rsidR="00EB4287" w:rsidRPr="00CD6915" w:rsidRDefault="00EB4287" w:rsidP="00EB4287">
      <w:r w:rsidRPr="00CD6915">
        <w:t>Van_NNP Helsing_NNP said_VBD solemnly_RB ,_, ``_`` You_PRP are_VBP always_RB right_JJ ;_: but_CC this_DT is_VBZ life_NN and_CC death_NN ._.</w:t>
      </w:r>
    </w:p>
    <w:p w14:paraId="3955CF67" w14:textId="77777777" w:rsidR="00EB4287" w:rsidRPr="00CD6915" w:rsidRDefault="00EB4287" w:rsidP="00EB4287">
      <w:r w:rsidRPr="00CD6915">
        <w:t>All_DT chambers_NNS are_VBP alike_RB to_TO the_DT doctor_NN ;_: and_CC even_RB were_VBD they_PRP not_RB they_PRP are_VBP all_DT as_IN one_CD to_TO me_PRP to-night_JJ ._.</w:t>
      </w:r>
    </w:p>
    <w:p w14:paraId="2C027AFC" w14:textId="77777777" w:rsidR="00EB4287" w:rsidRPr="00CD6915" w:rsidRDefault="00EB4287" w:rsidP="00EB4287">
      <w:r w:rsidRPr="00CD6915">
        <w:t>Friend_NN John_NNP ,_, when_WRB I_PRP turn_VBP the_DT handle_VB ,_, if_IN the_DT door_NN does_VBZ not_RB open_VB ,_, do_VB you_PRP put_VB your_PRP$ shoulder_NN down_IN and_CC shove_VB ;_: and_CC you_PRP too_RB ,_, my_PRP$ friends_NNS ._.</w:t>
      </w:r>
    </w:p>
    <w:p w14:paraId="7634E3D8" w14:textId="77777777" w:rsidR="00EB4287" w:rsidRPr="00CD6915" w:rsidRDefault="00EB4287" w:rsidP="00EB4287">
      <w:r w:rsidRPr="00CD6915">
        <w:t>Now_RB !_. ''_''</w:t>
      </w:r>
    </w:p>
    <w:p w14:paraId="6615CE8D" w14:textId="77777777" w:rsidR="00EB4287" w:rsidRPr="00CD6915" w:rsidRDefault="00EB4287" w:rsidP="00EB4287">
      <w:r w:rsidRPr="00CD6915">
        <w:t>He_PRP turned_VBD the_DT handle_VB as_IN he_PRP spoke_VBD ,_, but_CC the_DT door_NN did_VBD not_RB yield_VB ._.</w:t>
      </w:r>
    </w:p>
    <w:p w14:paraId="6DA1E571" w14:textId="77777777" w:rsidR="00EB4287" w:rsidRPr="00CD6915" w:rsidRDefault="00EB4287" w:rsidP="00EB4287">
      <w:r w:rsidRPr="00CD6915">
        <w:t>We_PRP threw_VBD ourselves_PRP against_IN it_PRP ;_: with_IN a_DT crash_NN it_PRP burst_VBP open_JJ ,_, and_CC we_PRP almost_RB fell_VBD headlong_RB into_IN the_DT room_NN ._.</w:t>
      </w:r>
    </w:p>
    <w:p w14:paraId="76EC014E" w14:textId="77777777" w:rsidR="00EB4287" w:rsidRPr="00CD6915" w:rsidRDefault="00EB4287" w:rsidP="00EB4287">
      <w:r w:rsidRPr="00CD6915">
        <w:t>The_DT Professor_NNP did_VBD actually_RB fall_VB ,_, and_CC I_PRP saw_VBD across_IN him_PRP as_IN he_PRP gathered_VBD himself_PRP up_RP from_IN hands_NNS and_CC knees_NNS ._.</w:t>
      </w:r>
    </w:p>
    <w:p w14:paraId="56FB04D8" w14:textId="77777777" w:rsidR="00EB4287" w:rsidRPr="00CD6915" w:rsidRDefault="00EB4287" w:rsidP="00EB4287">
      <w:r w:rsidRPr="00CD6915">
        <w:t>What_WP I_PRP saw_VBD appalled_VBN me_PRP ._.</w:t>
      </w:r>
    </w:p>
    <w:p w14:paraId="76F5C7E1" w14:textId="77777777" w:rsidR="00EB4287" w:rsidRPr="00CD6915" w:rsidRDefault="00EB4287" w:rsidP="00EB4287">
      <w:r w:rsidRPr="00CD6915">
        <w:lastRenderedPageBreak/>
        <w:t>I_PRP felt_VBD my_PRP$ hair_NN rise_NN like_IN bristles_VBZ on_IN the_DT back_NN of_IN my_PRP$ neck_NN ,_, and_CC my_PRP$ heart_NN seemed_VBD to_TO stand_VB still_RB ._.</w:t>
      </w:r>
    </w:p>
    <w:p w14:paraId="4E01F4C7" w14:textId="77777777" w:rsidR="00EB4287" w:rsidRPr="00CD6915" w:rsidRDefault="00EB4287" w:rsidP="00EB4287">
      <w:r w:rsidRPr="00CD6915">
        <w:t>The_DT moonlight_NN was_VBD so_RB bright_JJ that_IN through_IN the_DT thick_JJ yellow_JJ blind_JJ the_DT room_NN was_VBD light_JJ enough_RB to_TO see_VB ._.</w:t>
      </w:r>
    </w:p>
    <w:p w14:paraId="3C1861D1" w14:textId="77777777" w:rsidR="00EB4287" w:rsidRPr="00CD6915" w:rsidRDefault="00EB4287" w:rsidP="00EB4287">
      <w:r w:rsidRPr="00CD6915">
        <w:t>On_IN the_DT bed_NN beside_IN the_DT window_NN lay_VBD Jonathan_NNP Harker_NNP ,_, his_PRP$ face_NN flushed_VBD and_CC breathing_VBG heavily_RB as_IN though_IN in_IN a_DT stupor_NN ._.</w:t>
      </w:r>
    </w:p>
    <w:p w14:paraId="0E6D5B81" w14:textId="77777777" w:rsidR="00EB4287" w:rsidRPr="00CD6915" w:rsidRDefault="00EB4287" w:rsidP="00EB4287">
      <w:r w:rsidRPr="00CD6915">
        <w:t>Kneeling_VBG on_IN the_DT near_JJ edge_NN of_IN the_DT bed_NN facing_VBG outwards_RB was_VBD the_DT white-clad_JJ figure_NN of_IN his_PRP$ wife_NN ._.</w:t>
      </w:r>
    </w:p>
    <w:p w14:paraId="145C2FC5" w14:textId="77777777" w:rsidR="00EB4287" w:rsidRPr="00CD6915" w:rsidRDefault="00EB4287" w:rsidP="00EB4287">
      <w:r w:rsidRPr="00CD6915">
        <w:t>By_IN her_PRP$ side_NN stood_VBD a_DT tall_JJ ,_, thin_JJ man_NN ,_, clad_VBN in_IN black_NN ._.</w:t>
      </w:r>
    </w:p>
    <w:p w14:paraId="2FA14C1E" w14:textId="77777777" w:rsidR="00EB4287" w:rsidRPr="00CD6915" w:rsidRDefault="00EB4287" w:rsidP="00EB4287">
      <w:r w:rsidRPr="00CD6915">
        <w:t>His_PRP$ face_NN was_VBD turned_VBN from_IN us_PRP ,_, but_CC the_DT instant_NN we_PRP saw_VBD we_PRP all_DT recognised_VBD the_DT Count_NNP --_: in_IN every_DT way_NN ,_, even_RB to_TO the_DT scar_NN on_IN his_PRP$ forehead_NN ._.</w:t>
      </w:r>
    </w:p>
    <w:p w14:paraId="59F1F38A" w14:textId="77777777" w:rsidR="00EB4287" w:rsidRPr="00CD6915" w:rsidRDefault="00EB4287" w:rsidP="00EB4287">
      <w:r w:rsidRPr="00CD6915">
        <w:t>With_IN his_PRP$ left_JJ hand_NN he_PRP held_VBD both_DT Mrs._NNP Harker_NNP 's_POS hands_NNS ,_, keeping_VBG them_PRP away_RP with_IN her_PRP$ arms_NNS at_IN full_JJ tension_NN ;_: his_PRP$ right_JJ hand_NN gripped_VBD her_PRP by_IN the_DT back_NN of_IN the_DT neck_NN ,_, forcing_VBG her_PRP$ face_NN down_RP on_IN his_PRP$ bosom_NN ._.</w:t>
      </w:r>
    </w:p>
    <w:p w14:paraId="3218CA67" w14:textId="77777777" w:rsidR="00EB4287" w:rsidRPr="00CD6915" w:rsidRDefault="00EB4287" w:rsidP="00EB4287">
      <w:r w:rsidRPr="00CD6915">
        <w:t>Her_PRP$ white_JJ nightdress_NN was_VBD smeared_VBN with_IN blood_NN ,_, and_CC a_DT thin_JJ stream_NN trickled_VBD down_RP the_DT man_NN 's_POS bare_JJ breast_NN which_WDT was_VBD shown_VBN by_IN his_PRP$ torn-open_JJ dress_NN ._.</w:t>
      </w:r>
    </w:p>
    <w:p w14:paraId="7C19A004" w14:textId="77777777" w:rsidR="00EB4287" w:rsidRPr="00CD6915" w:rsidRDefault="00EB4287" w:rsidP="00EB4287">
      <w:r w:rsidRPr="00CD6915">
        <w:t>The_DT attitude_NN of_IN the_DT two_CD had_VBD a_DT terrible_JJ resemblance_NN to_TO a_DT child_NN forcing_VBG a_DT kitten_NN 's_POS nose_NN into_IN a_DT saucer_NN of_IN milk_NN to_TO compel_VB it_PRP to_TO drink_VB ._.</w:t>
      </w:r>
    </w:p>
    <w:p w14:paraId="7E1CA80B" w14:textId="77777777" w:rsidR="00EB4287" w:rsidRPr="00CD6915" w:rsidRDefault="00EB4287" w:rsidP="00EB4287">
      <w:r w:rsidRPr="00CD6915">
        <w:t>As_IN we_PRP burst_VBP into_IN the_DT room_NN ,_, the_DT Count_NNP turned_VBD his_PRP$ face_NN ,_, and_CC the_DT hellish_JJ look_NN that_IN I_PRP had_VBD heard_VBN described_VBN seemed_VBD to_TO leap_VB into_IN it_PRP ._.</w:t>
      </w:r>
    </w:p>
    <w:p w14:paraId="2C67B219" w14:textId="77777777" w:rsidR="00EB4287" w:rsidRPr="00CD6915" w:rsidRDefault="00EB4287" w:rsidP="00EB4287">
      <w:r w:rsidRPr="00CD6915">
        <w:t>His_PRP$ eyes_NNS flamed_VBD red_JJ with_IN devilish_JJ passion_NN ;_: the_DT great_JJ nostrils_NNS of_IN the_DT white_JJ aquiline_NN nose_NN opened_VBD wide_JJ and_CC quivered_VBD at_IN the_DT edge_NN ;_: and_CC the_DT white_JJ sharp_JJ teeth_NNS ,_, behind_IN the_DT full_JJ lips_NNS of_IN the_DT blood-dripping_JJ mouth_NN ,_, champed_VBN together_RB like_IN those_DT of_IN a_DT wild_JJ beast_NN ._.</w:t>
      </w:r>
    </w:p>
    <w:p w14:paraId="2128258D" w14:textId="77777777" w:rsidR="00EB4287" w:rsidRPr="00CD6915" w:rsidRDefault="00EB4287" w:rsidP="00EB4287">
      <w:r w:rsidRPr="00CD6915">
        <w:t>With_IN a_DT wrench_NN ,_, which_WDT threw_VBD his_PRP$ victim_NN back_RB upon_IN the_DT bed_NN as_IN though_IN hurled_VBN from_IN a_DT height_NN ,_, he_PRP turned_VBD and_CC sprang_VBD at_IN us_PRP ._.</w:t>
      </w:r>
    </w:p>
    <w:p w14:paraId="1C355C1B" w14:textId="77777777" w:rsidR="00EB4287" w:rsidRPr="00CD6915" w:rsidRDefault="00EB4287" w:rsidP="00EB4287">
      <w:r w:rsidRPr="00CD6915">
        <w:t>But_CC by_IN this_DT time_NN the_DT Professor_NNP had_VBD gained_VBN his_PRP$ feet_NNS ,_, and_CC was_VBD holding_VBG towards_IN him_PRP the_DT envelope_NN which_WDT contained_VBD the_DT Sacred_NNP Wafer_NNP ._.</w:t>
      </w:r>
    </w:p>
    <w:p w14:paraId="461B2F08" w14:textId="77777777" w:rsidR="00EB4287" w:rsidRPr="00CD6915" w:rsidRDefault="00EB4287" w:rsidP="00EB4287">
      <w:r w:rsidRPr="00CD6915">
        <w:t>The_DT Count_NNP suddenly_RB stopped_VBD ,_, just_RB as_IN poor_JJ Lucy_NNP had_VBD done_VBN outside_IN the_DT tomb_NN ,_, and_CC cowered_VBD back_RB ._.</w:t>
      </w:r>
    </w:p>
    <w:p w14:paraId="1BE81ABA" w14:textId="77777777" w:rsidR="00EB4287" w:rsidRPr="00CD6915" w:rsidRDefault="00EB4287" w:rsidP="00EB4287">
      <w:r w:rsidRPr="00CD6915">
        <w:t>Further_RB and_CC further_RB back_RB he_PRP cowered_VBD ,_, as_IN we_PRP ,_, lifting_VBG our_PRP$ crucifixes_NNS ,_, advanced_VBD ._.</w:t>
      </w:r>
    </w:p>
    <w:p w14:paraId="32561CB9" w14:textId="77777777" w:rsidR="00EB4287" w:rsidRPr="00CD6915" w:rsidRDefault="00EB4287" w:rsidP="00EB4287">
      <w:r w:rsidRPr="00CD6915">
        <w:t xml:space="preserve">The_DT moonlight_NN suddenly_RB failed_VBD ,_, as_IN a_DT great_JJ black_JJ cloud_NN sailed_VBD across_IN the_DT sky_NN ;_: and_CC when_WRB the_DT gaslight_NN sprang_VBD </w:t>
      </w:r>
      <w:r w:rsidRPr="00CD6915">
        <w:lastRenderedPageBreak/>
        <w:t>up_RP under_IN Quincey_NNP 's_POS match_NN ,_, we_PRP saw_VBD nothing_NN but_CC a_DT faint_JJ vapour_NN ._.</w:t>
      </w:r>
    </w:p>
    <w:p w14:paraId="2C98C62A" w14:textId="77777777" w:rsidR="00EB4287" w:rsidRPr="00CD6915" w:rsidRDefault="00EB4287" w:rsidP="00EB4287">
      <w:r w:rsidRPr="00CD6915">
        <w:t>This_DT ,_, as_IN we_PRP looked_VBD ,_, trailed_VBN under_IN the_DT door_NN ,_, which_WDT with_IN the_DT recoil_NN from_IN its_PRP$ bursting_VBG open_JJ ,_, had_VBD swung_VBN back_RB to_TO its_PRP$ old_JJ position_NN ._.</w:t>
      </w:r>
    </w:p>
    <w:p w14:paraId="7BF714BE" w14:textId="77777777" w:rsidR="00EB4287" w:rsidRPr="00CD6915" w:rsidRDefault="00EB4287" w:rsidP="00EB4287">
      <w:r w:rsidRPr="00CD6915">
        <w:t>Van_NNP Helsing_NNP ,_, Art_NNP ,_, and_CC I_PRP moved_VBD forward_RB to_TO Mrs._NNP Harker_NNP ,_, who_WP by_IN this_DT time_NN had_VBD drawn_VBN her_PRP$ breath_NN and_CC with_IN it_PRP had_VBD given_VBN a_DT scream_NN so_RB wild_JJ ,_, so_RB ear-piercing_JJ ,_, so_RB despairing_VBG that_IN it_PRP seems_VBZ to_TO me_PRP now_RB that_IN it_PRP will_MD ring_VB in_IN my_PRP$ ears_NNS till_IN my_PRP$ dying_VBG day_NN ._.</w:t>
      </w:r>
    </w:p>
    <w:p w14:paraId="50E3B4E8" w14:textId="77777777" w:rsidR="00EB4287" w:rsidRPr="00CD6915" w:rsidRDefault="00EB4287" w:rsidP="00EB4287">
      <w:r w:rsidRPr="00CD6915">
        <w:t>For_IN a_DT few_JJ seconds_NNS she_PRP lay_VBD in_IN her_PRP$ helpless_JJ attitude_NN and_CC disarray_NN ._.</w:t>
      </w:r>
    </w:p>
    <w:p w14:paraId="4AA01A19" w14:textId="77777777" w:rsidR="00EB4287" w:rsidRPr="00CD6915" w:rsidRDefault="00EB4287" w:rsidP="00EB4287">
      <w:r w:rsidRPr="00CD6915">
        <w:t>Her_PRP$ face_NN was_VBD ghastly_JJ ,_, with_IN a_DT pallor_NN which_WDT was_VBD accentuated_VBN by_IN the_DT blood_NN which_WDT smeared_VBD her_PRP$ lips_NNS and_CC cheeks_NNS and_CC chin_NN ;_: from_IN her_PRP$ throat_NN trickled_VBD a_DT thin_JJ stream_NN of_IN blood_NN ;_: her_PRP$ eyes_NNS were_VBD mad_JJ with_IN terror_NN ._.</w:t>
      </w:r>
    </w:p>
    <w:p w14:paraId="7B16078C" w14:textId="77777777" w:rsidR="00EB4287" w:rsidRPr="00CD6915" w:rsidRDefault="00EB4287" w:rsidP="00EB4287">
      <w:r w:rsidRPr="00CD6915">
        <w:t>Then_RB she_PRP put_VBD before_IN her_PRP face_VBP her_PRP poor_JJ crushed_JJ hands_NNS ,_, which_WDT bore_VBD on_IN their_PRP$ whiteness_NN the_DT red_JJ mark_NN of_IN the_DT Count_NNP 's_POS terrible_JJ grip_NN ,_, and_CC from_IN behind_IN them_PRP came_VBD a_DT low_JJ desolate_JJ wail_VB which_WDT made_VBD the_DT terrible_JJ scream_NN seem_VBP only_RB the_DT quick_JJ expression_NN of_IN an_DT endless_JJ grief_NN ._.</w:t>
      </w:r>
    </w:p>
    <w:p w14:paraId="172C773B" w14:textId="77777777" w:rsidR="00EB4287" w:rsidRPr="00CD6915" w:rsidRDefault="00EB4287" w:rsidP="00EB4287">
      <w:r w:rsidRPr="00CD6915">
        <w:t>Van_NNP Helsing_NNP stepped_VBD forward_RB and_CC drew_VBD the_DT coverlet_NN gently_RB over_IN her_PRP$ body_NN ,_, whilst_IN Art_NNP ,_, after_IN looking_VBG at_IN her_PRP$ face_NN for_IN an_DT instant_NN despairingly_RB ,_, ran_VBD out_IN of_IN the_DT room_NN ._.</w:t>
      </w:r>
    </w:p>
    <w:p w14:paraId="1FE6BF2B" w14:textId="77777777" w:rsidR="00EB4287" w:rsidRPr="00CD6915" w:rsidRDefault="00EB4287" w:rsidP="00EB4287">
      <w:r w:rsidRPr="00CD6915">
        <w:t>Van_NNP Helsing_NNP whispered_VBD to_TO me_PRP :_: --_: ``_`` Jonathan_NNP is_VBZ in_IN a_DT stupor_NN such_JJ as_IN we_PRP know_VBP the_DT Vampire_NNP can_MD produce_VB ._.</w:t>
      </w:r>
    </w:p>
    <w:p w14:paraId="724098F4" w14:textId="77777777" w:rsidR="00EB4287" w:rsidRPr="00CD6915" w:rsidRDefault="00EB4287" w:rsidP="00EB4287">
      <w:r w:rsidRPr="00CD6915">
        <w:t>We_PRP can_MD do_VB nothing_NN with_IN poor_JJ Madam_NNP Mina_NNP for_IN a_DT few_JJ moments_NNS till_IN she_PRP recovers_VBZ herself_PRP ;_: I_PRP must_MD wake_VB him_PRP !_. ''_''</w:t>
      </w:r>
    </w:p>
    <w:p w14:paraId="3338BBA8" w14:textId="77777777" w:rsidR="00EB4287" w:rsidRPr="00CD6915" w:rsidRDefault="00EB4287" w:rsidP="00EB4287">
      <w:r w:rsidRPr="00CD6915">
        <w:t>He_PRP dipped_VBD the_DT end_NN of_IN a_DT towel_NN in_IN cold_JJ water_NN and_CC with_IN it_PRP began_VBD to_TO flick_VB him_PRP on_IN the_DT face_NN ,_, his_PRP$ wife_NN all_PDT the_DT while_NN holding_VBG her_PRP$ face_NN between_IN her_PRP$ hands_NNS and_CC sobbing_VBG in_IN a_DT way_NN that_WDT was_VBD heart-breaking_JJ to_TO hear_VB ._.</w:t>
      </w:r>
    </w:p>
    <w:p w14:paraId="2283EEFB" w14:textId="77777777" w:rsidR="00EB4287" w:rsidRPr="00CD6915" w:rsidRDefault="00EB4287" w:rsidP="00EB4287">
      <w:r w:rsidRPr="00CD6915">
        <w:t>I_PRP raised_VBD the_DT blind_JJ ,_, and_CC looked_VBD out_IN of_IN the_DT window_NN ._.</w:t>
      </w:r>
    </w:p>
    <w:p w14:paraId="3A73C995" w14:textId="77777777" w:rsidR="00EB4287" w:rsidRPr="00CD6915" w:rsidRDefault="00EB4287" w:rsidP="00EB4287">
      <w:r w:rsidRPr="00CD6915">
        <w:t>There_EX was_VBD much_JJ moonshine_NN ;_: and_CC as_IN I_PRP looked_VBD I_PRP could_MD see_VB Quincey_NNP Morris_NNP run_VB across_IN the_DT lawn_NN and_CC hide_VB himself_PRP in_IN the_DT shadow_NN of_IN a_DT great_JJ yew-tree_NN ._.</w:t>
      </w:r>
    </w:p>
    <w:p w14:paraId="07092E07" w14:textId="77777777" w:rsidR="00EB4287" w:rsidRPr="00CD6915" w:rsidRDefault="00EB4287" w:rsidP="00EB4287">
      <w:r w:rsidRPr="00CD6915">
        <w:lastRenderedPageBreak/>
        <w:t>It_PRP puzzled_VBD me_PRP to_TO think_VB why_WRB he_PRP was_VBD doing_VBG this_DT ;_: but_CC at_IN the_DT instant_NN I_PRP heard_VBD Harker_NNP 's_POS quick_JJ exclamation_NN as_IN he_PRP woke_VBD to_TO partial_JJ consciousness_NN ,_, and_CC turned_VBD to_TO the_DT bed_NN ._.</w:t>
      </w:r>
    </w:p>
    <w:p w14:paraId="06376E4E" w14:textId="77777777" w:rsidR="00EB4287" w:rsidRPr="00CD6915" w:rsidRDefault="00EB4287" w:rsidP="00EB4287">
      <w:r w:rsidRPr="00CD6915">
        <w:t>On_IN his_PRP$ face_NN ,_, as_IN there_EX might_MD well_RB be_VB ,_, was_VBD a_DT look_NN of_IN wild_JJ amazement_NN ._.</w:t>
      </w:r>
    </w:p>
    <w:p w14:paraId="178F5CD0" w14:textId="77777777" w:rsidR="00EB4287" w:rsidRPr="00CD6915" w:rsidRDefault="00EB4287" w:rsidP="00EB4287">
      <w:r w:rsidRPr="00CD6915">
        <w:t>He_PRP seemed_VBD dazed_VBN for_IN a_DT few_JJ seconds_NNS ,_, and_CC then_RB full_JJ consciousness_NN seemed_VBD to_TO burst_VB upon_IN him_PRP all_DT at_IN once_RB ,_, and_CC he_PRP started_VBD up_RP ._.</w:t>
      </w:r>
    </w:p>
    <w:p w14:paraId="71E84D0F" w14:textId="77777777" w:rsidR="00EB4287" w:rsidRPr="00CD6915" w:rsidRDefault="00EB4287" w:rsidP="00EB4287">
      <w:r w:rsidRPr="00CD6915">
        <w:t>His_PRP$ wife_NN was_VBD aroused_VBN by_IN the_DT quick_JJ movement_NN ,_, and_CC turned_VBD to_TO him_PRP with_IN her_PRP$ arms_NNS stretched_VBN out_RP ,_, as_IN though_IN to_TO embrace_VB him_PRP ;_: instantly_RB ,_, however_RB ,_, she_PRP drew_VBD them_PRP in_IN again_RB ,_, and_CC putting_VBG her_PRP$ elbows_NNS together_RB ,_, held_VBD her_PRP$ hands_NNS before_IN her_PRP$ face_NN ,_, and_CC shuddered_VBD till_IN the_DT bed_NN beneath_IN her_PRP shook_VBD ._.</w:t>
      </w:r>
    </w:p>
    <w:p w14:paraId="77E12CCF" w14:textId="77777777" w:rsidR="00EB4287" w:rsidRPr="00CD6915" w:rsidRDefault="00EB4287" w:rsidP="00EB4287">
      <w:r w:rsidRPr="00CD6915">
        <w:t>``_`` In_IN God_NNP 's_POS name_NN what_WP does_VBZ this_DT mean_VB ?_. ''_''</w:t>
      </w:r>
    </w:p>
    <w:p w14:paraId="148104DA" w14:textId="77777777" w:rsidR="00EB4287" w:rsidRPr="00CD6915" w:rsidRDefault="00EB4287" w:rsidP="00EB4287">
      <w:r w:rsidRPr="00CD6915">
        <w:t>Harker_NNP cried_VBD out_RP ._.</w:t>
      </w:r>
    </w:p>
    <w:p w14:paraId="34A3D837" w14:textId="77777777" w:rsidR="00EB4287" w:rsidRPr="00CD6915" w:rsidRDefault="00EB4287" w:rsidP="00EB4287">
      <w:r w:rsidRPr="00CD6915">
        <w:t>``_`` Dr._NNP Seward_NNP ,_, Dr._NNP Van_NNP Helsing_NNP ,_, what_WP is_VBZ it_PRP ?_.</w:t>
      </w:r>
    </w:p>
    <w:p w14:paraId="0CAA9897" w14:textId="77777777" w:rsidR="00EB4287" w:rsidRPr="00CD6915" w:rsidRDefault="00EB4287" w:rsidP="00EB4287">
      <w:r w:rsidRPr="00CD6915">
        <w:t>What_WP has_VBZ happened_VBN ?_.</w:t>
      </w:r>
    </w:p>
    <w:p w14:paraId="07AC8DD5" w14:textId="77777777" w:rsidR="00EB4287" w:rsidRPr="00CD6915" w:rsidRDefault="00EB4287" w:rsidP="00EB4287">
      <w:r w:rsidRPr="00CD6915">
        <w:t>What_WP is_VBZ wrong_JJ ?_.</w:t>
      </w:r>
    </w:p>
    <w:p w14:paraId="01C9E7F8" w14:textId="77777777" w:rsidR="00EB4287" w:rsidRPr="00CD6915" w:rsidRDefault="00EB4287" w:rsidP="00EB4287">
      <w:r w:rsidRPr="00CD6915">
        <w:t>Mina_NNP ,_, dear_RB ,_, what_WP is_VBZ it_PRP ?_.</w:t>
      </w:r>
    </w:p>
    <w:p w14:paraId="39D4C26D" w14:textId="77777777" w:rsidR="00EB4287" w:rsidRPr="00CD6915" w:rsidRDefault="00EB4287" w:rsidP="00EB4287">
      <w:r w:rsidRPr="00CD6915">
        <w:t>What_WP does_VBZ that_DT blood_NN mean_VB ?_.</w:t>
      </w:r>
    </w:p>
    <w:p w14:paraId="3233A552" w14:textId="77777777" w:rsidR="00EB4287" w:rsidRPr="00CD6915" w:rsidRDefault="00EB4287" w:rsidP="00EB4287">
      <w:r w:rsidRPr="00CD6915">
        <w:t>My_PRP$ God_NNP ,_, my_PRP$ God_NNP !_.</w:t>
      </w:r>
    </w:p>
    <w:p w14:paraId="0259FD7B" w14:textId="77777777" w:rsidR="00EB4287" w:rsidRPr="00CD6915" w:rsidRDefault="00EB4287" w:rsidP="00EB4287">
      <w:r w:rsidRPr="00CD6915">
        <w:t>has_VBZ it_PRP come_VBN to_TO this_DT !_. ''_''</w:t>
      </w:r>
    </w:p>
    <w:p w14:paraId="515DFE1F" w14:textId="77777777" w:rsidR="00EB4287" w:rsidRPr="00CD6915" w:rsidRDefault="00EB4287" w:rsidP="00EB4287">
      <w:r w:rsidRPr="00CD6915">
        <w:t>and_CC ,_, raising_VBG himself_PRP to_TO his_PRP$ knees_NNS ,_, he_PRP beat_VBD his_PRP$ hands_NNS wildly_RB together_RB ._.</w:t>
      </w:r>
    </w:p>
    <w:p w14:paraId="1DEACC13" w14:textId="77777777" w:rsidR="00EB4287" w:rsidRPr="00CD6915" w:rsidRDefault="00EB4287" w:rsidP="00EB4287">
      <w:r w:rsidRPr="00CD6915">
        <w:t>``_`` Good_NNP God_NNP help_VB us_PRP !_.</w:t>
      </w:r>
    </w:p>
    <w:p w14:paraId="53A3B318" w14:textId="77777777" w:rsidR="00EB4287" w:rsidRPr="00CD6915" w:rsidRDefault="00EB4287" w:rsidP="00EB4287">
      <w:r w:rsidRPr="00CD6915">
        <w:t>help_VB her_PRP !_.</w:t>
      </w:r>
    </w:p>
    <w:p w14:paraId="4A1A706B" w14:textId="77777777" w:rsidR="00EB4287" w:rsidRPr="00CD6915" w:rsidRDefault="00EB4287" w:rsidP="00EB4287">
      <w:r w:rsidRPr="00CD6915">
        <w:t>oh_UH ,_, help_VB her_PRP !_. ''_''</w:t>
      </w:r>
    </w:p>
    <w:p w14:paraId="73578465" w14:textId="77777777" w:rsidR="00EB4287" w:rsidRPr="00CD6915" w:rsidRDefault="00EB4287" w:rsidP="00EB4287">
      <w:r w:rsidRPr="00CD6915">
        <w:t>With_IN a_DT quick_JJ movement_NN he_PRP jumped_VBD from_IN bed_NN ,_, and_CC began_VBD to_TO pull_VB on_IN his_PRP$ clothes_NNS ,_, --_: all_PDT the_DT man_NN in_IN him_PRP awake_RB at_IN the_DT need_NN for_IN instant_JJ exertion_NN ._.</w:t>
      </w:r>
    </w:p>
    <w:p w14:paraId="7F7F1A7D" w14:textId="77777777" w:rsidR="00EB4287" w:rsidRPr="00CD6915" w:rsidRDefault="00EB4287" w:rsidP="00EB4287">
      <w:r w:rsidRPr="00CD6915">
        <w:t>``_`` What_WP has_VBZ happened_VBN ?_.</w:t>
      </w:r>
    </w:p>
    <w:p w14:paraId="4A281ABB" w14:textId="77777777" w:rsidR="00EB4287" w:rsidRPr="00CD6915" w:rsidRDefault="00EB4287" w:rsidP="00EB4287">
      <w:r w:rsidRPr="00CD6915">
        <w:t>Tell_VB me_PRP all_DT about_IN it_PRP !_. ''_''</w:t>
      </w:r>
    </w:p>
    <w:p w14:paraId="7F96525E" w14:textId="77777777" w:rsidR="00EB4287" w:rsidRPr="00CD6915" w:rsidRDefault="00EB4287" w:rsidP="00EB4287">
      <w:r w:rsidRPr="00CD6915">
        <w:t>he_PRP cried_VBD without_IN pausing_VBG ._.</w:t>
      </w:r>
    </w:p>
    <w:p w14:paraId="44E2E991" w14:textId="77777777" w:rsidR="00EB4287" w:rsidRPr="00CD6915" w:rsidRDefault="00EB4287" w:rsidP="00EB4287">
      <w:r w:rsidRPr="00CD6915">
        <w:t>``_`` Dr._NNP Van_NNP Helsing_NNP ,_, you_PRP love_VBP Mina_NNP ,_, I_PRP know_VBP ._.</w:t>
      </w:r>
    </w:p>
    <w:p w14:paraId="50273E9C" w14:textId="77777777" w:rsidR="00EB4287" w:rsidRPr="00CD6915" w:rsidRDefault="00EB4287" w:rsidP="00EB4287">
      <w:r w:rsidRPr="00CD6915">
        <w:t>Oh_UH ,_, do_VBP something_NN to_TO save_VB her_PRP ._.</w:t>
      </w:r>
    </w:p>
    <w:p w14:paraId="0C99C5D6" w14:textId="77777777" w:rsidR="00EB4287" w:rsidRPr="00CD6915" w:rsidRDefault="00EB4287" w:rsidP="00EB4287">
      <w:r w:rsidRPr="00CD6915">
        <w:t>It_PRP can_MD not_RB have_VB gone_VBN too_RB far_RB yet_RB ._.</w:t>
      </w:r>
    </w:p>
    <w:p w14:paraId="02474A15" w14:textId="77777777" w:rsidR="00EB4287" w:rsidRPr="00CD6915" w:rsidRDefault="00EB4287" w:rsidP="00EB4287">
      <w:r w:rsidRPr="00CD6915">
        <w:t>Guard_NNP her_PRP while_IN I_PRP look_VBP for_IN him_PRP !_. ''_''</w:t>
      </w:r>
    </w:p>
    <w:p w14:paraId="03F1C8F8" w14:textId="77777777" w:rsidR="00EB4287" w:rsidRPr="00CD6915" w:rsidRDefault="00EB4287" w:rsidP="00EB4287">
      <w:r w:rsidRPr="00CD6915">
        <w:t>His_PRP$ wife_NN ,_, through_IN her_PRP$ terror_NN and_CC horror_NN and_CC distress_NN ,_, saw_VBD some_DT sure_JJ danger_NN to_TO him_PRP :_: instantly_RB forgetting_VBG her_PRP$ own_JJ grief_NN ,_, she_PRP seized_VBD hold_NN of_IN him_PRP and_CC cried_VBD out_RP :_: --_: ``_`` No_UH !_.</w:t>
      </w:r>
    </w:p>
    <w:p w14:paraId="6DB7948E" w14:textId="77777777" w:rsidR="00EB4287" w:rsidRPr="00CD6915" w:rsidRDefault="00EB4287" w:rsidP="00EB4287">
      <w:r w:rsidRPr="00CD6915">
        <w:t>no_DT !_.</w:t>
      </w:r>
    </w:p>
    <w:p w14:paraId="36CB00D7" w14:textId="77777777" w:rsidR="00EB4287" w:rsidRPr="00CD6915" w:rsidRDefault="00EB4287" w:rsidP="00EB4287">
      <w:r w:rsidRPr="00CD6915">
        <w:lastRenderedPageBreak/>
        <w:t>Jonathan_NNP ,_, you_PRP must_MD not_RB leave_VB me_PRP ._.</w:t>
      </w:r>
    </w:p>
    <w:p w14:paraId="24EC0D00" w14:textId="77777777" w:rsidR="00EB4287" w:rsidRPr="00CD6915" w:rsidRDefault="00EB4287" w:rsidP="00EB4287">
      <w:r w:rsidRPr="00CD6915">
        <w:t>I_PRP have_VBP suffered_VBN enough_JJ to-night_NN ,_, God_NNP knows_VBZ ,_, without_IN the_DT dread_NN of_IN his_PRP$ harming_VBG you_PRP ._.</w:t>
      </w:r>
    </w:p>
    <w:p w14:paraId="0EBB8B20" w14:textId="77777777" w:rsidR="00EB4287" w:rsidRPr="00CD6915" w:rsidRDefault="00EB4287" w:rsidP="00EB4287">
      <w:r w:rsidRPr="00CD6915">
        <w:t>You_PRP must_MD stay_VB with_IN me_PRP ._.</w:t>
      </w:r>
    </w:p>
    <w:p w14:paraId="4BD50119" w14:textId="77777777" w:rsidR="00EB4287" w:rsidRPr="00CD6915" w:rsidRDefault="00EB4287" w:rsidP="00EB4287">
      <w:r w:rsidRPr="00CD6915">
        <w:t>Stay_NNP with_IN these_DT friends_NNS who_WP will_MD watch_VB over_IN you_PRP !_. ''_''</w:t>
      </w:r>
    </w:p>
    <w:p w14:paraId="4597F7F2" w14:textId="77777777" w:rsidR="00EB4287" w:rsidRPr="00CD6915" w:rsidRDefault="00EB4287" w:rsidP="00EB4287">
      <w:r w:rsidRPr="00CD6915">
        <w:t>Her_PRP$ expression_NN became_VBD frantic_JJ as_IN she_PRP spoke_VBD ;_: and_CC ,_, he_PRP yielding_VBG to_TO her_PRP ,_, she_PRP pulled_VBD him_PRP down_RP sitting_VBG on_IN the_DT bed_NN side_NN ,_, and_CC clung_NN to_TO him_PRP fiercely_RB ._.</w:t>
      </w:r>
    </w:p>
    <w:p w14:paraId="720FCCE9" w14:textId="77777777" w:rsidR="00EB4287" w:rsidRPr="00CD6915" w:rsidRDefault="00EB4287" w:rsidP="00EB4287">
      <w:r w:rsidRPr="00CD6915">
        <w:t>Van_NNP Helsing_NNP and_CC I_PRP tried_VBD to_TO calm_VB them_PRP both_DT ._.</w:t>
      </w:r>
    </w:p>
    <w:p w14:paraId="63350A37" w14:textId="77777777" w:rsidR="00EB4287" w:rsidRPr="00CD6915" w:rsidRDefault="00EB4287" w:rsidP="00EB4287">
      <w:r w:rsidRPr="00CD6915">
        <w:t>The_DT Professor_NNP held_VBD up_RP his_PRP$ little_JJ golden_JJ crucifix_NN ,_, and_CC said_VBD with_IN wonderful_JJ calmness_NN :_: --_: ``_`` Do_VBP not_RB fear_VB ,_, my_PRP$ dear_RB ._.</w:t>
      </w:r>
    </w:p>
    <w:p w14:paraId="04D5DEB0" w14:textId="77777777" w:rsidR="00EB4287" w:rsidRPr="00CD6915" w:rsidRDefault="00EB4287" w:rsidP="00EB4287">
      <w:r w:rsidRPr="00CD6915">
        <w:t>We_PRP are_VBP here_RB ;_: and_CC whilst_IN this_DT is_VBZ close_JJ to_TO you_PRP no_DT foul_JJ thing_NN can_MD approach_VB ._.</w:t>
      </w:r>
    </w:p>
    <w:p w14:paraId="1BCCBF56" w14:textId="77777777" w:rsidR="00EB4287" w:rsidRPr="00CD6915" w:rsidRDefault="00EB4287" w:rsidP="00EB4287">
      <w:r w:rsidRPr="00CD6915">
        <w:t>You_PRP are_VBP safe_JJ for_IN to-night_NN ;_: and_CC we_PRP must_MD be_VB calm_JJ and_CC take_VB counsel_NN together_RB ._. ''_''</w:t>
      </w:r>
    </w:p>
    <w:p w14:paraId="18D4FEF7" w14:textId="77777777" w:rsidR="00EB4287" w:rsidRPr="00CD6915" w:rsidRDefault="00EB4287" w:rsidP="00EB4287">
      <w:r w:rsidRPr="00CD6915">
        <w:t>She_PRP shuddered_VBD and_CC was_VBD silent_JJ ,_, holding_VBG down_RP her_PRP$ head_NN on_IN her_PRP$ husband_NN 's_POS breast_NN ._.</w:t>
      </w:r>
    </w:p>
    <w:p w14:paraId="3E461077" w14:textId="77777777" w:rsidR="00EB4287" w:rsidRPr="00CD6915" w:rsidRDefault="00EB4287" w:rsidP="00EB4287">
      <w:r w:rsidRPr="00CD6915">
        <w:t>When_WRB she_PRP raised_VBD it_PRP ,_, his_PRP$ white_JJ night-robe_NN was_VBD stained_VBN with_IN blood_NN where_WRB her_PRP$ lips_NNS had_VBD touched_VBN ,_, and_CC where_WRB the_DT thin_JJ open_JJ wound_NN in_IN her_PRP$ neck_NN had_VBD sent_VBN forth_RB drops_NNS ._.</w:t>
      </w:r>
    </w:p>
    <w:p w14:paraId="20F26AB1" w14:textId="77777777" w:rsidR="00EB4287" w:rsidRPr="00CD6915" w:rsidRDefault="00EB4287" w:rsidP="00EB4287">
      <w:r w:rsidRPr="00CD6915">
        <w:t>The_DT instant_NN she_PRP saw_VBD it_PRP she_PRP drew_VBD back_RB ,_, with_IN a_DT low_JJ wail_VB ,_, and_CC whispered_VBD ,_, amidst_IN choking_VBG sobs_NNS :_: --_: ``_`` Unclean_JJ ,_, unclean_JJ !_.</w:t>
      </w:r>
    </w:p>
    <w:p w14:paraId="0EF3CA64" w14:textId="77777777" w:rsidR="00EB4287" w:rsidRPr="00CD6915" w:rsidRDefault="00EB4287" w:rsidP="00EB4287">
      <w:r w:rsidRPr="00CD6915">
        <w:t>I_PRP must_MD touch_VB him_PRP or_CC kiss_NN him_PRP no_DT more_JJR ._.</w:t>
      </w:r>
    </w:p>
    <w:p w14:paraId="39A819BF" w14:textId="77777777" w:rsidR="00EB4287" w:rsidRPr="00CD6915" w:rsidRDefault="00EB4287" w:rsidP="00EB4287">
      <w:r w:rsidRPr="00CD6915">
        <w:t>Oh_UH ,_, that_IN it_PRP should_MD be_VB that_IN it_PRP is_VBZ I_PRP who_WP am_VBP now_RB his_PRP$ worst_JJS enemy_NN ,_, and_CC whom_WP he_PRP may_MD have_VB most_JJS cause_NN to_TO fear_VB ._. ''_''</w:t>
      </w:r>
    </w:p>
    <w:p w14:paraId="00F08FCE" w14:textId="77777777" w:rsidR="00EB4287" w:rsidRPr="00CD6915" w:rsidRDefault="00EB4287" w:rsidP="00EB4287">
      <w:r w:rsidRPr="00CD6915">
        <w:t>To_TO this_DT he_PRP spoke_VBD out_RP resolutely_RB :_: --_: ``_`` Nonsense_NN ,_, Mina_NNP ._.</w:t>
      </w:r>
    </w:p>
    <w:p w14:paraId="27C97607" w14:textId="77777777" w:rsidR="00EB4287" w:rsidRPr="00CD6915" w:rsidRDefault="00EB4287" w:rsidP="00EB4287">
      <w:r w:rsidRPr="00CD6915">
        <w:t>It_PRP is_VBZ a_DT shame_NN to_TO me_PRP to_TO hear_VB such_PDT a_DT word_NN ._.</w:t>
      </w:r>
    </w:p>
    <w:p w14:paraId="76C1BA1D" w14:textId="77777777" w:rsidR="00EB4287" w:rsidRPr="00CD6915" w:rsidRDefault="00EB4287" w:rsidP="00EB4287">
      <w:r w:rsidRPr="00CD6915">
        <w:t>I_PRP would_MD not_RB hear_VB it_PRP of_IN you_PRP ;_: and_CC I_PRP shall_MD not_RB hear_VB it_PRP from_IN you_PRP ._.</w:t>
      </w:r>
    </w:p>
    <w:p w14:paraId="010DF27F" w14:textId="77777777" w:rsidR="00EB4287" w:rsidRPr="00CD6915" w:rsidRDefault="00EB4287" w:rsidP="00EB4287">
      <w:r w:rsidRPr="00CD6915">
        <w:t>May_NNP God_NNP judge_VB me_PRP by_IN my_PRP$ deserts_NNS ,_, and_CC punish_VB me_PRP with_IN more_RBR bitter_JJ suffering_NN than_IN even_RB this_DT hour_NN ,_, if_IN by_IN any_DT act_NN or_CC will_NN of_IN mine_JJ anything_NN ever_RB come_VBN between_IN us_PRP !_. ''_''</w:t>
      </w:r>
    </w:p>
    <w:p w14:paraId="0F1CA910" w14:textId="77777777" w:rsidR="00EB4287" w:rsidRPr="00CD6915" w:rsidRDefault="00EB4287" w:rsidP="00EB4287">
      <w:r w:rsidRPr="00CD6915">
        <w:t>He_PRP put_VBD out_RP his_PRP$ arms_NNS and_CC folded_VBD her_PRP to_TO his_PRP$ breast_NN ;_: and_CC for_IN a_DT while_NN she_PRP lay_VBD there_RB sobbing_VBG ._.</w:t>
      </w:r>
    </w:p>
    <w:p w14:paraId="598E83C2" w14:textId="77777777" w:rsidR="00EB4287" w:rsidRPr="00CD6915" w:rsidRDefault="00EB4287" w:rsidP="00EB4287">
      <w:r w:rsidRPr="00CD6915">
        <w:t>He_PRP looked_VBD at_IN us_PRP over_IN her_PRP bowed_VBD head_NN ,_, with_IN eyes_NNS that_WDT blinked_VBD damply_RB above_IN his_PRP$ quivering_VBG nostrils_NNS ;_: his_PRP$ mouth_NN was_VBD set_VBN as_IN steel_NN ._.</w:t>
      </w:r>
    </w:p>
    <w:p w14:paraId="4B61909D" w14:textId="77777777" w:rsidR="00EB4287" w:rsidRPr="00CD6915" w:rsidRDefault="00EB4287" w:rsidP="00EB4287">
      <w:r w:rsidRPr="00CD6915">
        <w:lastRenderedPageBreak/>
        <w:t>After_IN a_DT while_IN her_PRP$ sobs_NNS became_VBD less_RBR frequent_JJ and_CC more_RBR faint_JJ ,_, and_CC then_RB he_PRP said_VBD to_TO me_PRP ,_, speaking_VBG with_IN a_DT studied_VBN calmness_NN which_WDT I_PRP felt_VBD tried_VBN his_PRP$ nervous_JJ power_NN to_TO the_DT utmost_JJ :_: --_: ``_`` And_CC now_RB ,_, Dr._NNP Seward_NNP ,_, tell_VB me_PRP all_DT about_IN it_PRP ._.</w:t>
      </w:r>
    </w:p>
    <w:p w14:paraId="78F5C52D" w14:textId="77777777" w:rsidR="00EB4287" w:rsidRPr="00CD6915" w:rsidRDefault="00EB4287" w:rsidP="00EB4287">
      <w:r w:rsidRPr="00CD6915">
        <w:t>Too_RB well_RB I_PRP know_VBP the_DT broad_JJ fact_NN ;_: tell_VB me_PRP all_DT that_WDT has_VBZ been_VBN ._. ''_''</w:t>
      </w:r>
    </w:p>
    <w:p w14:paraId="079A5001" w14:textId="77777777" w:rsidR="00EB4287" w:rsidRPr="00CD6915" w:rsidRDefault="00EB4287" w:rsidP="00EB4287">
      <w:r w:rsidRPr="00CD6915">
        <w:t>I_PRP told_VBD him_PRP exactly_RB what_WP had_VBD happened_VBN ,_, and_CC he_PRP listened_VBD with_IN seeming_JJ impassiveness_NN ;_: but_CC his_PRP$ nostrils_NNS twitched_VBN and_CC his_PRP$ eyes_NNS blazed_VBD as_IN I_PRP told_VBD how_WRB the_DT ruthless_JJ hands_NNS of_IN the_DT Count_NNP had_VBD held_VBN his_PRP$ wife_NN in_IN that_DT terrible_JJ and_CC horrid_JJ position_NN ,_, with_IN her_PRP$ mouth_NN to_TO the_DT open_JJ wound_NN in_IN his_PRP$ breast_NN ._.</w:t>
      </w:r>
    </w:p>
    <w:p w14:paraId="45FBE532" w14:textId="77777777" w:rsidR="00EB4287" w:rsidRPr="00CD6915" w:rsidRDefault="00EB4287" w:rsidP="00EB4287">
      <w:r w:rsidRPr="00CD6915">
        <w:t>It_PRP interested_VBD me_PRP ,_, even_RB at_IN that_DT moment_NN ,_, to_TO see_VB ,_, that_IN ,_, whilst_IN the_DT face_NN of_IN white_JJ set_NN passion_NN worked_VBD convulsively_RB over_IN the_DT bowed_VBN head_NN ,_, the_DT hands_NNS tenderly_RB and_CC lovingly_RB stroked_VBD the_DT ruffled_VBN hair_NN ._.</w:t>
      </w:r>
    </w:p>
    <w:p w14:paraId="6B9476CB" w14:textId="77777777" w:rsidR="00EB4287" w:rsidRPr="00CD6915" w:rsidRDefault="00EB4287" w:rsidP="00EB4287">
      <w:r w:rsidRPr="00CD6915">
        <w:t>Just_RB as_IN I_PRP had_VBD finished_VBN ,_, Quincey_NNP and_CC Godalming_NNP knocked_VBD at_IN the_DT door_NN ._.</w:t>
      </w:r>
    </w:p>
    <w:p w14:paraId="399E3C76" w14:textId="77777777" w:rsidR="00EB4287" w:rsidRPr="00CD6915" w:rsidRDefault="00EB4287" w:rsidP="00EB4287">
      <w:r w:rsidRPr="00CD6915">
        <w:t>They_PRP entered_VBD in_IN obedience_NN to_TO our_PRP$ summons_NN ._.</w:t>
      </w:r>
    </w:p>
    <w:p w14:paraId="0682584E" w14:textId="77777777" w:rsidR="00EB4287" w:rsidRPr="00CD6915" w:rsidRDefault="00EB4287" w:rsidP="00EB4287">
      <w:r w:rsidRPr="00CD6915">
        <w:t>Van_NNP Helsing_NNP looked_VBD at_IN me_PRP questioningly_RB ._.</w:t>
      </w:r>
    </w:p>
    <w:p w14:paraId="51826F38" w14:textId="77777777" w:rsidR="00EB4287" w:rsidRPr="00CD6915" w:rsidRDefault="00EB4287" w:rsidP="00EB4287">
      <w:r w:rsidRPr="00CD6915">
        <w:t>I_PRP understood_VBD him_PRP to_TO mean_VB if_IN we_PRP were_VBD to_TO take_VB advantage_NN of_IN their_PRP$ coming_VBG to_TO divert_VB if_IN possible_JJ the_DT thoughts_NNS of_IN the_DT unhappy_JJ husband_NN and_CC wife_NN from_IN each_DT other_JJ and_CC from_IN themselves_PRP ;_: so_RB on_IN nodding_VBG acquiescence_NN to_TO him_PRP he_PRP asked_VBD them_PRP what_WP they_PRP had_VBD seen_VBN or_CC done_VBN ._.</w:t>
      </w:r>
    </w:p>
    <w:p w14:paraId="13F18ABE" w14:textId="77777777" w:rsidR="00EB4287" w:rsidRPr="00CD6915" w:rsidRDefault="00EB4287" w:rsidP="00EB4287">
      <w:r w:rsidRPr="00CD6915">
        <w:t>To_TO which_WDT Lord_NNP Godalming_NNP answered_VBD :_: --_: ``_`` I_PRP could_MD not_RB see_VB him_PRP anywhere_RB in_IN the_DT passage_NN ,_, or_CC in_IN any_DT of_IN our_PRP$ rooms_NNS ._.</w:t>
      </w:r>
    </w:p>
    <w:p w14:paraId="346454DE" w14:textId="77777777" w:rsidR="00EB4287" w:rsidRPr="00CD6915" w:rsidRDefault="00EB4287" w:rsidP="00EB4287">
      <w:r w:rsidRPr="00CD6915">
        <w:t>I_PRP looked_VBD in_IN the_DT study_NN but_CC ,_, though_IN he_PRP had_VBD been_VBN there_RB ,_, he_PRP had_VBD gone_VBN ._.</w:t>
      </w:r>
    </w:p>
    <w:p w14:paraId="0818AB2F" w14:textId="77777777" w:rsidR="00EB4287" w:rsidRPr="00CD6915" w:rsidRDefault="00EB4287" w:rsidP="00EB4287">
      <w:r w:rsidRPr="00CD6915">
        <w:t>He_PRP had_VBD ,_, however_RB --_: --_: ''_'' He_PRP stopped_VBD suddenly_RB ,_, looking_VBG at_IN the_DT poor_JJ drooping_JJ figure_NN on_IN the_DT bed_NN ._.</w:t>
      </w:r>
    </w:p>
    <w:p w14:paraId="356BD815" w14:textId="77777777" w:rsidR="00EB4287" w:rsidRPr="00CD6915" w:rsidRDefault="00EB4287" w:rsidP="00EB4287">
      <w:r w:rsidRPr="00CD6915">
        <w:t>Van_NNP Helsing_NNP said_VBD gravely_RB :_: --_: ``_`` Go_VB on_IN ,_, friend_NN Arthur_NNP ._.</w:t>
      </w:r>
    </w:p>
    <w:p w14:paraId="054D6557" w14:textId="77777777" w:rsidR="00EB4287" w:rsidRPr="00CD6915" w:rsidRDefault="00EB4287" w:rsidP="00EB4287">
      <w:r w:rsidRPr="00CD6915">
        <w:t>We_PRP want_VBP here_RB no_RB more_JJR concealments_NNS ._.</w:t>
      </w:r>
    </w:p>
    <w:p w14:paraId="05356791" w14:textId="77777777" w:rsidR="00EB4287" w:rsidRPr="00CD6915" w:rsidRDefault="00EB4287" w:rsidP="00EB4287">
      <w:r w:rsidRPr="00CD6915">
        <w:t>Our_PRP$ hope_NN now_RB is_VBZ in_IN knowing_VBG all_DT ._.</w:t>
      </w:r>
    </w:p>
    <w:p w14:paraId="6CD2D88D" w14:textId="77777777" w:rsidR="00EB4287" w:rsidRPr="00CD6915" w:rsidRDefault="00EB4287" w:rsidP="00EB4287">
      <w:r w:rsidRPr="00CD6915">
        <w:t>Tell_VB freely_RB !_. ''_''</w:t>
      </w:r>
    </w:p>
    <w:p w14:paraId="6FCA7FDF" w14:textId="77777777" w:rsidR="00EB4287" w:rsidRPr="00CD6915" w:rsidRDefault="00EB4287" w:rsidP="00EB4287">
      <w:r w:rsidRPr="00CD6915">
        <w:t>So_IN Art_NNP went_VBD on_IN :_: --_: ``_`` He_PRP had_VBD been_VBN there_RB ,_, and_CC though_IN it_PRP could_MD only_RB have_VB been_VBN for_IN a_DT few_JJ seconds_NNS ,_, he_PRP made_VBD rare_JJ hay_NN of_IN the_DT place_NN ._.</w:t>
      </w:r>
    </w:p>
    <w:p w14:paraId="46988885" w14:textId="77777777" w:rsidR="00EB4287" w:rsidRPr="00CD6915" w:rsidRDefault="00EB4287" w:rsidP="00EB4287">
      <w:r w:rsidRPr="00CD6915">
        <w:t xml:space="preserve">All_PDT the_DT manuscript_NN had_VBD been_VBN burned_VBN ,_, and_CC the_DT blue_JJ flames_NNS were_VBD flickering_VBG amongst_IN the_DT white_JJ ashes_NNS ;_: the_DT </w:t>
      </w:r>
      <w:r w:rsidRPr="00CD6915">
        <w:lastRenderedPageBreak/>
        <w:t>cylinders_NNS of_IN your_PRP$ phonograph_NN too_RB were_VBD thrown_VBN on_IN the_DT fire_NN ,_, and_CC the_DT wax_NN had_VBD helped_VBN the_DT flames_NNS ._. ''_''</w:t>
      </w:r>
    </w:p>
    <w:p w14:paraId="64BA2F8E" w14:textId="77777777" w:rsidR="00EB4287" w:rsidRPr="00CD6915" w:rsidRDefault="00EB4287" w:rsidP="00EB4287">
      <w:r w:rsidRPr="00CD6915">
        <w:t>Here_RB I_PRP interrupted_VBD ._.</w:t>
      </w:r>
    </w:p>
    <w:p w14:paraId="55BF413D" w14:textId="77777777" w:rsidR="00EB4287" w:rsidRPr="00CD6915" w:rsidRDefault="00EB4287" w:rsidP="00EB4287">
      <w:r w:rsidRPr="00CD6915">
        <w:t>``_`` Thank_VB God_NNP there_EX is_VBZ the_DT other_JJ copy_NN in_IN the_DT safe_NN !_. ''_''</w:t>
      </w:r>
    </w:p>
    <w:p w14:paraId="25369528" w14:textId="77777777" w:rsidR="00EB4287" w:rsidRPr="00CD6915" w:rsidRDefault="00EB4287" w:rsidP="00EB4287">
      <w:r w:rsidRPr="00CD6915">
        <w:t>His_PRP$ face_NN lit_VBD for_IN a_DT moment_NN ,_, but_CC fell_VBD again_RB as_IN he_PRP went_VBD on_IN :_: ``_`` I_PRP ran_VBD downstairs_NNS then_RB ,_, but_CC could_MD see_VB no_DT sign_NN of_IN him_PRP ._.</w:t>
      </w:r>
    </w:p>
    <w:p w14:paraId="3A04EAC3" w14:textId="77777777" w:rsidR="00EB4287" w:rsidRPr="00CD6915" w:rsidRDefault="00EB4287" w:rsidP="00EB4287">
      <w:r w:rsidRPr="00CD6915">
        <w:t>I_PRP looked_VBD into_IN Renfield_NNP 's_POS room_NN ;_: but_CC there_EX was_VBD no_DT trace_NN there_RB except_IN --_: --_: !_. ''_''</w:t>
      </w:r>
    </w:p>
    <w:p w14:paraId="69AEFC66" w14:textId="77777777" w:rsidR="00EB4287" w:rsidRPr="00CD6915" w:rsidRDefault="00EB4287" w:rsidP="00EB4287">
      <w:r w:rsidRPr="00CD6915">
        <w:t>Again_RB he_PRP paused_VBD ._.</w:t>
      </w:r>
    </w:p>
    <w:p w14:paraId="7915D2C8" w14:textId="77777777" w:rsidR="00EB4287" w:rsidRPr="00CD6915" w:rsidRDefault="00EB4287" w:rsidP="00EB4287">
      <w:r w:rsidRPr="00CD6915">
        <w:t>``_`` Go_VB on_IN ,_, ''_'' said_VBD Harker_NNP hoarsely_RB ;_: so_IN he_PRP bowed_VBD his_PRP$ head_NN and_CC moistening_VBG his_PRP$ lips_NNS with_IN his_PRP$ tongue_NN ,_, added_VBD :_: ``_`` except_IN that_IN the_DT poor_JJ fellow_NN is_VBZ dead_JJ ._. ''_''</w:t>
      </w:r>
    </w:p>
    <w:p w14:paraId="55443AEA" w14:textId="77777777" w:rsidR="00EB4287" w:rsidRPr="00CD6915" w:rsidRDefault="00EB4287" w:rsidP="00EB4287">
      <w:r w:rsidRPr="00CD6915">
        <w:t>Mrs._NNP Harker_NNP raised_VBD her_PRP$ head_NN ,_, looking_VBG from_IN one_CD to_TO the_DT other_JJ of_IN us_PRP she_PRP said_VBD solemnly_RB :_: --_: ``_`` God_NNP 's_POS will_MD be_VB done_VBN !_. ''_''</w:t>
      </w:r>
    </w:p>
    <w:p w14:paraId="35951161" w14:textId="77777777" w:rsidR="00EB4287" w:rsidRPr="00CD6915" w:rsidRDefault="00EB4287" w:rsidP="00EB4287">
      <w:r w:rsidRPr="00CD6915">
        <w:t>I_PRP could_MD not_RB but_CC feel_VB that_IN Art_NNP was_VBD keeping_VBG back_JJ something_NN ;_: but_CC ,_, as_IN I_PRP took_VBD it_PRP that_IN it_PRP was_VBD with_IN a_DT purpose_NN ,_, I_PRP said_VBD nothing_NN ._.</w:t>
      </w:r>
    </w:p>
    <w:p w14:paraId="32C87F12" w14:textId="77777777" w:rsidR="00EB4287" w:rsidRPr="00CD6915" w:rsidRDefault="00EB4287" w:rsidP="00EB4287">
      <w:r w:rsidRPr="00CD6915">
        <w:t>Van_NNP Helsing_NNP turned_VBD to_TO Morris_NNP and_CC asked_VBD :_: --_: ``_`` And_CC you_PRP ,_, friend_NN Quincey_NNP ,_, have_VBP you_PRP any_DT to_TO tell_VB ?_. ''_''</w:t>
      </w:r>
    </w:p>
    <w:p w14:paraId="50BF9E4B" w14:textId="77777777" w:rsidR="00EB4287" w:rsidRPr="00CD6915" w:rsidRDefault="00EB4287" w:rsidP="00EB4287">
      <w:r w:rsidRPr="00CD6915">
        <w:t>``_`` A_DT little_JJ ,_, ''_'' he_PRP answered_VBD ._.</w:t>
      </w:r>
    </w:p>
    <w:p w14:paraId="62288B65" w14:textId="77777777" w:rsidR="00EB4287" w:rsidRPr="00CD6915" w:rsidRDefault="00EB4287" w:rsidP="00EB4287">
      <w:r w:rsidRPr="00CD6915">
        <w:t>``_`` It_PRP may_MD be_VB much_RB eventually_RB ,_, but_CC at_IN present_NN I_PRP ca_MD n't_RB say_VB ._.</w:t>
      </w:r>
    </w:p>
    <w:p w14:paraId="48788DF6" w14:textId="77777777" w:rsidR="00EB4287" w:rsidRPr="00CD6915" w:rsidRDefault="00EB4287" w:rsidP="00EB4287">
      <w:r w:rsidRPr="00CD6915">
        <w:t>I_PRP thought_VBD it_PRP well_RB to_TO know_VB if_IN possible_JJ where_WRB the_DT Count_NNP would_MD go_VB when_WRB he_PRP left_VBD the_DT house_NN ._.</w:t>
      </w:r>
    </w:p>
    <w:p w14:paraId="53EB0243" w14:textId="77777777" w:rsidR="00EB4287" w:rsidRPr="00CD6915" w:rsidRDefault="00EB4287" w:rsidP="00EB4287">
      <w:r w:rsidRPr="00CD6915">
        <w:t>I_PRP did_VBD not_RB see_VB him_PRP ;_: but_CC I_PRP saw_VBD a_DT bat_NN rise_NN from_IN Renfield_NNP 's_POS window_NN ,_, and_CC flap_NN westward_RB ._.</w:t>
      </w:r>
    </w:p>
    <w:p w14:paraId="79C2B3C1" w14:textId="77777777" w:rsidR="00EB4287" w:rsidRPr="00CD6915" w:rsidRDefault="00EB4287" w:rsidP="00EB4287">
      <w:r w:rsidRPr="00CD6915">
        <w:t>I_PRP expected_VBD to_TO see_VB him_PRP in_IN some_DT shape_NN go_VB back_RB to_TO Carfax_NNP ;_: but_CC he_PRP evidently_RB sought_VBD some_DT other_JJ lair_NN ._.</w:t>
      </w:r>
    </w:p>
    <w:p w14:paraId="3D76F723" w14:textId="77777777" w:rsidR="00EB4287" w:rsidRPr="00CD6915" w:rsidRDefault="00EB4287" w:rsidP="00EB4287">
      <w:r w:rsidRPr="00CD6915">
        <w:t>He_PRP will_MD not_RB be_VB back_RB to-night_JJ ;_: for_IN the_DT sky_NN is_VBZ reddening_VBG in_IN the_DT east_JJ ,_, and_CC the_DT dawn_NN is_VBZ close_JJ ._.</w:t>
      </w:r>
    </w:p>
    <w:p w14:paraId="17F3D5A8" w14:textId="77777777" w:rsidR="00EB4287" w:rsidRPr="00CD6915" w:rsidRDefault="00EB4287" w:rsidP="00EB4287">
      <w:r w:rsidRPr="00CD6915">
        <w:t>We_PRP must_MD work_VB to-morrow_RB !_. ''_''</w:t>
      </w:r>
    </w:p>
    <w:p w14:paraId="00583CA4" w14:textId="77777777" w:rsidR="00EB4287" w:rsidRPr="00CD6915" w:rsidRDefault="00EB4287" w:rsidP="00EB4287">
      <w:r w:rsidRPr="00CD6915">
        <w:t>He_PRP said_VBD the_DT latter_JJ words_NNS through_IN his_PRP$ shut_VBN teeth_NNS ._.</w:t>
      </w:r>
    </w:p>
    <w:p w14:paraId="541B124E" w14:textId="77777777" w:rsidR="00EB4287" w:rsidRPr="00CD6915" w:rsidRDefault="00EB4287" w:rsidP="00EB4287">
      <w:r w:rsidRPr="00CD6915">
        <w:t>For_IN a_DT space_NN of_IN perhaps_RB a_DT couple_NN of_IN minutes_NNS there_EX was_VBD silence_NN ,_, and_CC I_PRP could_MD fancy_JJ that_IN I_PRP could_MD hear_VB the_DT sound_NN of_IN our_PRP$ hearts_NNS beating_NN ;_: then_RB Van_NNP Helsing_NNP said_VBD ,_, placing_VBG his_PRP$ hand_NN very_RB tenderly_RB on_IN Mrs._NNP Harker_NNP 's_POS head_NN :_: --_: ``_`` And_CC now_RB ,_, Madam_NNP Mina_NNP --_: poor_JJ ,_, dear_RB ,_, dear_RB Madam_NNP Mina_NNP --_: tell_VB us_PRP exactly_RB what_WP happened_VBD ._.</w:t>
      </w:r>
    </w:p>
    <w:p w14:paraId="2D9A130E" w14:textId="77777777" w:rsidR="00EB4287" w:rsidRPr="00CD6915" w:rsidRDefault="00EB4287" w:rsidP="00EB4287">
      <w:r w:rsidRPr="00CD6915">
        <w:lastRenderedPageBreak/>
        <w:t>God_NNP knows_VBZ that_IN I_PRP do_VBP not_RB want_VB that_IN you_PRP be_VB pained_JJ ;_: but_CC it_PRP is_VBZ need_NN that_IN we_PRP know_VBP all_DT ._.</w:t>
      </w:r>
    </w:p>
    <w:p w14:paraId="0AD9C459" w14:textId="77777777" w:rsidR="00EB4287" w:rsidRPr="00CD6915" w:rsidRDefault="00EB4287" w:rsidP="00EB4287">
      <w:r w:rsidRPr="00CD6915">
        <w:t>For_IN now_RB more_JJR than_IN ever_RB has_VBZ all_DT work_NN to_TO be_VB done_VBN quick_JJ and_CC sharp_JJ ,_, and_CC in_IN deadly_JJ earnest_NN ._.</w:t>
      </w:r>
    </w:p>
    <w:p w14:paraId="5F4E5004" w14:textId="77777777" w:rsidR="00EB4287" w:rsidRPr="00CD6915" w:rsidRDefault="00EB4287" w:rsidP="00EB4287">
      <w:r w:rsidRPr="00CD6915">
        <w:t>The_DT day_NN is_VBZ close_RB to_TO us_PRP that_WDT must_MD end_VB all_DT ,_, if_IN it_PRP may_MD be_VB so_RB ;_: and_CC now_RB is_VBZ the_DT chance_NN that_IN we_PRP may_MD live_VB and_CC learn_VB ._. ''_''</w:t>
      </w:r>
    </w:p>
    <w:p w14:paraId="5A608072" w14:textId="77777777" w:rsidR="00EB4287" w:rsidRPr="00CD6915" w:rsidRDefault="00EB4287" w:rsidP="00EB4287">
      <w:r w:rsidRPr="00CD6915">
        <w:t>The_DT poor_JJ ,_, dear_RB lady_NN shivered_VBD ,_, and_CC I_PRP could_MD see_VB the_DT tension_NN of_IN her_PRP$ nerves_NNS as_IN she_PRP clasped_VBD her_PRP$ husband_NN closer_RBR to_TO her_PRP and_CC bent_JJ her_PRP$ head_NN lower_JJR and_CC lower_JJR still_RB on_IN his_PRP$ breast_NN ._.</w:t>
      </w:r>
    </w:p>
    <w:p w14:paraId="432C6AD5" w14:textId="77777777" w:rsidR="00EB4287" w:rsidRPr="00CD6915" w:rsidRDefault="00EB4287" w:rsidP="00EB4287">
      <w:r w:rsidRPr="00CD6915">
        <w:t>Then_RB she_PRP raised_VBD her_PRP$ head_NN proudly_RB ,_, and_CC held_VBD out_RP one_CD hand_NN to_TO Van_NNP Helsing_NNP who_WP took_VBD it_PRP in_IN his_PRP$ ,_, and_CC ,_, after_IN stooping_VBG and_CC kissing_VBG it_PRP reverently_RB ,_, held_VBD it_PRP fast_RB ._.</w:t>
      </w:r>
    </w:p>
    <w:p w14:paraId="1A0B49EB" w14:textId="77777777" w:rsidR="00EB4287" w:rsidRPr="00CD6915" w:rsidRDefault="00EB4287" w:rsidP="00EB4287">
      <w:r w:rsidRPr="00CD6915">
        <w:t>The_DT other_JJ hand_NN was_VBD locked_VBN in_IN that_DT of_IN her_PRP$ husband_NN ,_, who_WP held_VBD his_PRP$ other_JJ arm_NN thrown_VBD round_NN her_PRP protectingly_RB ._.</w:t>
      </w:r>
    </w:p>
    <w:p w14:paraId="3E1F7C5C" w14:textId="77777777" w:rsidR="00EB4287" w:rsidRPr="00CD6915" w:rsidRDefault="00EB4287" w:rsidP="00EB4287">
      <w:r w:rsidRPr="00CD6915">
        <w:t>After_IN a_DT pause_NN in_IN which_WDT she_PRP was_VBD evidently_RB ordering_VBG her_PRP$ thoughts_NNS ,_, she_PRP began_VBD :_: --_: ``_`` I_PRP took_VBD the_DT sleeping_VBG draught_NN which_WDT you_PRP had_VBD so_RB kindly_RB given_VBN me_PRP ,_, but_CC for_IN a_DT long_JJ time_NN it_PRP did_VBD not_RB act_VB ._.</w:t>
      </w:r>
    </w:p>
    <w:p w14:paraId="58F2B3E8" w14:textId="77777777" w:rsidR="00EB4287" w:rsidRPr="00CD6915" w:rsidRDefault="00EB4287" w:rsidP="00EB4287">
      <w:r w:rsidRPr="00CD6915">
        <w:t>I_PRP seemed_VBD to_TO become_VB more_RBR wakeful_JJ ,_, and_CC myriads_NNS of_IN horrible_JJ fancies_VBZ began_VBD to_TO crowd_VB in_RP upon_IN my_PRP$ mind_NN --_: all_DT of_IN them_PRP connected_VBN with_IN death_NN ,_, and_CC vampires_NNS ;_: with_IN blood_NN ,_, and_CC pain_NN ,_, and_CC trouble_NN ._. ''_''</w:t>
      </w:r>
    </w:p>
    <w:p w14:paraId="71ECA6FE" w14:textId="77777777" w:rsidR="00EB4287" w:rsidRPr="00CD6915" w:rsidRDefault="00EB4287" w:rsidP="00EB4287">
      <w:r w:rsidRPr="00CD6915">
        <w:t>Her_PRP$ husband_NN involuntarily_RB groaned_VBD as_IN she_PRP turned_VBD to_TO him_PRP and_CC said_VBD lovingly_RB :_: ``_`` Do_VBP not_RB fret_VB ,_, dear_RB ._.</w:t>
      </w:r>
    </w:p>
    <w:p w14:paraId="1ECF44B4" w14:textId="77777777" w:rsidR="00EB4287" w:rsidRPr="00CD6915" w:rsidRDefault="00EB4287" w:rsidP="00EB4287">
      <w:r w:rsidRPr="00CD6915">
        <w:t>You_PRP must_MD be_VB brave_VB and_CC strong_JJ ,_, and_CC help_VB me_PRP through_IN the_DT horrible_JJ task_NN ._.</w:t>
      </w:r>
    </w:p>
    <w:p w14:paraId="108B6C8F" w14:textId="77777777" w:rsidR="00EB4287" w:rsidRPr="00CD6915" w:rsidRDefault="00EB4287" w:rsidP="00EB4287">
      <w:r w:rsidRPr="00CD6915">
        <w:t>If_IN you_PRP only_RB knew_VBD what_WP an_DT effort_NN it_PRP is_VBZ to_TO me_PRP to_TO tell_VB of_IN this_DT fearful_JJ thing_NN at_IN all_DT ,_, you_PRP would_MD understand_VB how_WRB much_JJ I_PRP need_VBP your_PRP$ help_NN ._.</w:t>
      </w:r>
    </w:p>
    <w:p w14:paraId="4FD06225" w14:textId="77777777" w:rsidR="00EB4287" w:rsidRPr="00CD6915" w:rsidRDefault="00EB4287" w:rsidP="00EB4287">
      <w:r w:rsidRPr="00CD6915">
        <w:t>Well_RB ,_, I_PRP saw_VBD I_PRP must_MD try_VB to_TO help_VB the_DT medicine_NN to_TO its_PRP$ work_NN with_IN my_PRP$ will_NN ,_, if_IN it_PRP was_VBD to_TO do_VB me_PRP any_DT good_JJ ,_, so_IN I_PRP resolutely_RB set_VBD myself_PRP to_TO sleep_VB ._.</w:t>
      </w:r>
    </w:p>
    <w:p w14:paraId="08520820" w14:textId="77777777" w:rsidR="00EB4287" w:rsidRPr="00CD6915" w:rsidRDefault="00EB4287" w:rsidP="00EB4287">
      <w:r w:rsidRPr="00CD6915">
        <w:t>Sure_JJ enough_JJ sleep_NN must_MD soon_RB have_VB come_VBN to_TO me_PRP ,_, for_IN I_PRP remember_VBP no_RB more_JJR ._.</w:t>
      </w:r>
    </w:p>
    <w:p w14:paraId="4E0E6F91" w14:textId="77777777" w:rsidR="00EB4287" w:rsidRPr="00CD6915" w:rsidRDefault="00EB4287" w:rsidP="00EB4287">
      <w:r w:rsidRPr="00CD6915">
        <w:t>Jonathan_NNP coming_VBG in_IN had_VBD not_RB waked_VBN me_PRP ,_, for_IN he_PRP lay_VBD by_IN my_PRP$ side_NN when_WRB next_JJ I_PRP remember_VBP ._.</w:t>
      </w:r>
    </w:p>
    <w:p w14:paraId="1ADAF382" w14:textId="77777777" w:rsidR="00EB4287" w:rsidRPr="00CD6915" w:rsidRDefault="00EB4287" w:rsidP="00EB4287">
      <w:r w:rsidRPr="00CD6915">
        <w:t>There_EX was_VBD in_IN the_DT room_NN the_DT same_JJ thin_JJ white_JJ mist_NN that_IN I_PRP had_VBD before_RB noticed_VBN ._.</w:t>
      </w:r>
    </w:p>
    <w:p w14:paraId="5CBC6FEE" w14:textId="77777777" w:rsidR="00EB4287" w:rsidRPr="00CD6915" w:rsidRDefault="00EB4287" w:rsidP="00EB4287">
      <w:r w:rsidRPr="00CD6915">
        <w:lastRenderedPageBreak/>
        <w:t>But_CC I_PRP forget_VBP now_RB if_IN you_PRP know_VBP of_IN this_DT ;_: you_PRP will_MD find_VB it_PRP in_IN my_PRP$ diary_NN which_WDT I_PRP shall_MD show_VB you_PRP later_RB ._.</w:t>
      </w:r>
    </w:p>
    <w:p w14:paraId="441EF605" w14:textId="77777777" w:rsidR="00EB4287" w:rsidRPr="00CD6915" w:rsidRDefault="00EB4287" w:rsidP="00EB4287">
      <w:r w:rsidRPr="00CD6915">
        <w:t>I_PRP felt_VBD the_DT same_JJ vague_JJ terror_NN which_WDT had_VBD come_VBN to_TO me_PRP before_IN and_CC the_DT same_JJ sense_NN of_IN some_DT presence_NN ._.</w:t>
      </w:r>
    </w:p>
    <w:p w14:paraId="72D1019E" w14:textId="77777777" w:rsidR="00EB4287" w:rsidRPr="00CD6915" w:rsidRDefault="00EB4287" w:rsidP="00EB4287">
      <w:r w:rsidRPr="00CD6915">
        <w:t>I_PRP turned_VBD to_TO wake_VB Jonathan_NNP ,_, but_CC found_VBD that_IN he_PRP slept_VBD so_RB soundly_RB that_IN it_PRP seemed_VBD as_IN if_IN it_PRP was_VBD he_PRP who_WP had_VBD taken_VBN the_DT sleeping_VBG draught_NN ,_, and_CC not_RB I._NN I_PRP tried_VBD ,_, but_CC I_PRP could_MD not_RB wake_VB him_PRP ._.</w:t>
      </w:r>
    </w:p>
    <w:p w14:paraId="57380880" w14:textId="77777777" w:rsidR="00EB4287" w:rsidRPr="00CD6915" w:rsidRDefault="00EB4287" w:rsidP="00EB4287">
      <w:r w:rsidRPr="00CD6915">
        <w:t>This_DT caused_VBD me_PRP a_DT great_JJ fear_NN ,_, and_CC I_PRP looked_VBD around_RB terrified_VBN ._.</w:t>
      </w:r>
    </w:p>
    <w:p w14:paraId="1BAB0B51" w14:textId="77777777" w:rsidR="00EB4287" w:rsidRPr="00CD6915" w:rsidRDefault="00EB4287" w:rsidP="00EB4287">
      <w:r w:rsidRPr="00CD6915">
        <w:t>Then_RB indeed_RB ,_, my_PRP$ heart_NN sank_VBD within_IN me_PRP :_: beside_IN the_DT bed_NN ,_, as_IN if_IN he_PRP had_VBD stepped_VBN out_IN of_IN the_DT mist_NN --_: or_CC rather_RB as_IN if_IN the_DT mist_NN had_VBD turned_VBN into_IN his_PRP$ figure_NN ,_, for_IN it_PRP had_VBD entirely_RB disappeared_VBN --_: stood_VBD a_DT tall_JJ ,_, thin_JJ man_NN ,_, all_DT in_IN black_JJ ._.</w:t>
      </w:r>
    </w:p>
    <w:p w14:paraId="0BDDDCB9" w14:textId="77777777" w:rsidR="00EB4287" w:rsidRPr="00CD6915" w:rsidRDefault="00EB4287" w:rsidP="00EB4287">
      <w:r w:rsidRPr="00CD6915">
        <w:t>I_PRP knew_VBD him_PRP at_IN once_RB from_IN the_DT description_NN of_IN the_DT others_NNS ._.</w:t>
      </w:r>
    </w:p>
    <w:p w14:paraId="596964D2" w14:textId="77777777" w:rsidR="00EB4287" w:rsidRPr="00CD6915" w:rsidRDefault="00EB4287" w:rsidP="00EB4287">
      <w:r w:rsidRPr="00CD6915">
        <w:t>The_DT waxen_JJ face_NN ;_: the_DT high_JJ aquiline_NN nose_NN ,_, on_IN which_WDT the_DT light_NN fell_VBD in_IN a_DT thin_JJ white_JJ line_NN ;_: the_DT parted_JJ red_JJ lips_NNS ,_, with_IN the_DT sharp_JJ white_JJ teeth_NNS showing_VBG between_IN ;_: and_CC the_DT red_JJ eyes_NNS that_IN I_PRP had_VBD seemed_VBN to_TO see_VB in_IN the_DT sunset_NN on_IN the_DT windows_NNS of_IN St._NNP Mary_NNP 's_POS Church_NNP at_IN Whitby_NNP ._.</w:t>
      </w:r>
    </w:p>
    <w:p w14:paraId="3B4DAE4C" w14:textId="77777777" w:rsidR="00EB4287" w:rsidRPr="00CD6915" w:rsidRDefault="00EB4287" w:rsidP="00EB4287">
      <w:r w:rsidRPr="00CD6915">
        <w:t>I_PRP knew_VBD ,_, too_RB ,_, the_DT red_JJ scar_NN on_IN his_PRP$ forehead_NN where_WRB Jonathan_NNP had_VBD struck_VBN him_PRP ._.</w:t>
      </w:r>
    </w:p>
    <w:p w14:paraId="2E246391" w14:textId="77777777" w:rsidR="00EB4287" w:rsidRPr="00CD6915" w:rsidRDefault="00EB4287" w:rsidP="00EB4287">
      <w:r w:rsidRPr="00CD6915">
        <w:t>For_IN an_DT instant_NN my_PRP$ heart_NN stood_VBD still_RB ,_, and_CC I_PRP would_MD have_VB screamed_VBN out_RP ,_, only_RB that_IN I_PRP was_VBD paralysed_VBN ._.</w:t>
      </w:r>
    </w:p>
    <w:p w14:paraId="450C6FDE" w14:textId="77777777" w:rsidR="00EB4287" w:rsidRPr="00CD6915" w:rsidRDefault="00EB4287" w:rsidP="00EB4287">
      <w:r w:rsidRPr="00CD6915">
        <w:t>In_IN the_DT pause_NN he_PRP spoke_VBD in_IN a_DT sort_NN of_IN keen_JJ ,_, cutting_VBG whisper_NN ,_, pointing_VBG as_IN he_PRP spoke_VBD to_TO Jonathan_NNP :_: --_: ``_`` `_`` Silence_NN !_.</w:t>
      </w:r>
    </w:p>
    <w:p w14:paraId="092C685A" w14:textId="77777777" w:rsidR="00EB4287" w:rsidRPr="00CD6915" w:rsidRDefault="00EB4287" w:rsidP="00EB4287">
      <w:r w:rsidRPr="00CD6915">
        <w:t>If_IN you_PRP make_VBP a_DT sound_NN I_PRP shall_MD take_VB him_PRP and_CC dash_VB his_PRP$ brains_NNS out_RP before_IN your_PRP$ very_JJ eyes_NNS ._. '_''</w:t>
      </w:r>
    </w:p>
    <w:p w14:paraId="07ABE9DD" w14:textId="77777777" w:rsidR="00EB4287" w:rsidRPr="00CD6915" w:rsidRDefault="00EB4287" w:rsidP="00EB4287">
      <w:r w:rsidRPr="00CD6915">
        <w:t>I_PRP was_VBD appalled_VBN and_CC was_VBD too_RB bewildered_JJ to_TO do_VB or_CC say_VB anything_NN ._.</w:t>
      </w:r>
    </w:p>
    <w:p w14:paraId="69377A5B" w14:textId="77777777" w:rsidR="00EB4287" w:rsidRPr="00CD6915" w:rsidRDefault="00EB4287" w:rsidP="00EB4287">
      <w:r w:rsidRPr="00CD6915">
        <w:t>With_IN a_DT mocking_VBG smile_NN ,_, he_PRP placed_VBD one_CD hand_NN upon_IN my_PRP$ shoulder_NN and_CC ,_, holding_VBG me_PRP tight_JJ ,_, bared_VBD my_PRP$ throat_NN with_IN the_DT other_JJ ,_, saying_VBG as_IN he_PRP did_VBD so_RB ,_, `_`` First_JJ ,_, a_DT little_JJ refreshment_NN to_TO reward_VB my_PRP$ exertions_NNS ._.</w:t>
      </w:r>
    </w:p>
    <w:p w14:paraId="105DE24F" w14:textId="77777777" w:rsidR="00EB4287" w:rsidRPr="00CD6915" w:rsidRDefault="00EB4287" w:rsidP="00EB4287">
      <w:r w:rsidRPr="00CD6915">
        <w:t>You_PRP may_MD as_RB well_RB be_VB quiet_JJ ;_: it_PRP is_VBZ not_RB the_DT first_JJ time_NN ,_, or_CC the_DT second_JJ ,_, that_IN your_PRP$ veins_NNS have_VBP appeased_VBN my_PRP$ thirst_NN !_. '_''</w:t>
      </w:r>
    </w:p>
    <w:p w14:paraId="7CBF9DBA" w14:textId="77777777" w:rsidR="00EB4287" w:rsidRPr="00CD6915" w:rsidRDefault="00EB4287" w:rsidP="00EB4287">
      <w:r w:rsidRPr="00CD6915">
        <w:t>I_PRP was_VBD bewildered_VBN ,_, and_CC ,_, strangely_RB enough_RB ,_, I_PRP did_VBD not_RB want_VB to_TO hinder_VB him_PRP ._.</w:t>
      </w:r>
    </w:p>
    <w:p w14:paraId="5E12EF24" w14:textId="77777777" w:rsidR="00EB4287" w:rsidRPr="00CD6915" w:rsidRDefault="00EB4287" w:rsidP="00EB4287">
      <w:r w:rsidRPr="00CD6915">
        <w:lastRenderedPageBreak/>
        <w:t>I_PRP suppose_VBP it_PRP is_VBZ a_DT part_NN of_IN the_DT horrible_JJ curse_NN that_IN such_JJ is_VBZ ,_, when_WRB his_PRP$ touch_NN is_VBZ on_IN his_PRP$ victim_NN ._.</w:t>
      </w:r>
    </w:p>
    <w:p w14:paraId="176D1A9D" w14:textId="77777777" w:rsidR="00EB4287" w:rsidRPr="00CD6915" w:rsidRDefault="00EB4287" w:rsidP="00EB4287">
      <w:r w:rsidRPr="00CD6915">
        <w:t>And_CC oh_UH ,_, my_PRP$ God_NNP ,_, my_PRP$ God_NNP ,_, pity_NN me_PRP !_.</w:t>
      </w:r>
    </w:p>
    <w:p w14:paraId="4FA2A70A" w14:textId="77777777" w:rsidR="00EB4287" w:rsidRPr="00CD6915" w:rsidRDefault="00EB4287" w:rsidP="00EB4287">
      <w:r w:rsidRPr="00CD6915">
        <w:t>He_PRP placed_VBD his_PRP$ reeking_VBG lips_NNS upon_IN my_PRP$ throat_NN !_. ''_''</w:t>
      </w:r>
    </w:p>
    <w:p w14:paraId="2DEF18B4" w14:textId="77777777" w:rsidR="00EB4287" w:rsidRPr="00CD6915" w:rsidRDefault="00EB4287" w:rsidP="00EB4287">
      <w:r w:rsidRPr="00CD6915">
        <w:t>Her_PRP$ husband_NN groaned_VBD again_RB ._.</w:t>
      </w:r>
    </w:p>
    <w:p w14:paraId="489384B6" w14:textId="77777777" w:rsidR="00EB4287" w:rsidRPr="00CD6915" w:rsidRDefault="00EB4287" w:rsidP="00EB4287">
      <w:r w:rsidRPr="00CD6915">
        <w:t>She_PRP clasped_VBD his_PRP$ hand_NN harder_RB ,_, and_CC looked_VBD at_IN him_PRP pityingly_RB ,_, as_IN if_IN he_PRP were_VBD the_DT injured_JJ one_CD ,_, and_CC went_VBD on_IN :_: --_: ``_`` I_PRP felt_VBD my_PRP$ strength_NN fading_JJ away_RB ,_, and_CC I_PRP was_VBD in_IN a_DT half_JJ swoon_NN ._.</w:t>
      </w:r>
    </w:p>
    <w:p w14:paraId="5E57135B" w14:textId="77777777" w:rsidR="00EB4287" w:rsidRPr="00CD6915" w:rsidRDefault="00EB4287" w:rsidP="00EB4287">
      <w:r w:rsidRPr="00CD6915">
        <w:t>How_WRB long_RB this_DT horrible_JJ thing_NN lasted_VBD I_PRP know_VBP not_RB ;_: but_CC it_PRP seemed_VBD that_IN a_DT long_JJ time_NN must_MD have_VB passed_VBN before_IN he_PRP took_VBD his_PRP$ foul_JJ ,_, awful_JJ ,_, sneering_JJ mouth_NN away_RB ._.</w:t>
      </w:r>
    </w:p>
    <w:p w14:paraId="4D8E70B6" w14:textId="77777777" w:rsidR="00EB4287" w:rsidRPr="00CD6915" w:rsidRDefault="00EB4287" w:rsidP="00EB4287">
      <w:r w:rsidRPr="00CD6915">
        <w:t>I_PRP saw_VBD it_PRP drip_NN with_IN the_DT fresh_JJ blood_NN !_. ''_''</w:t>
      </w:r>
    </w:p>
    <w:p w14:paraId="6C86CA1C" w14:textId="77777777" w:rsidR="00EB4287" w:rsidRPr="00CD6915" w:rsidRDefault="00EB4287" w:rsidP="00EB4287">
      <w:r w:rsidRPr="00CD6915">
        <w:t>The_DT remembrance_NN seemed_VBD for_IN a_DT while_NN to_TO overpower_VB her_PRP ,_, and_CC she_PRP drooped_VBD and_CC would_MD have_VB sunk_VBN down_RP but_CC for_IN her_PRP$ husband_NN 's_POS sustaining_VBG arm_NN ._.</w:t>
      </w:r>
    </w:p>
    <w:p w14:paraId="0A0485C4" w14:textId="77777777" w:rsidR="00EB4287" w:rsidRPr="00CD6915" w:rsidRDefault="00EB4287" w:rsidP="00EB4287">
      <w:r w:rsidRPr="00CD6915">
        <w:t>With_IN a_DT great_JJ effort_NN she_PRP recovered_VBD herself_PRP and_CC went_VBD on_IN :_: --_: ``_`` Then_RB he_PRP spoke_VBD to_TO me_PRP mockingly_RB ,_, `_`` And_CC so_RB you_PRP ,_, like_IN the_DT others_NNS ,_, would_MD play_VB your_PRP$ brains_NNS against_IN mine_NN ._.</w:t>
      </w:r>
    </w:p>
    <w:p w14:paraId="6A8C71C3" w14:textId="77777777" w:rsidR="00EB4287" w:rsidRPr="00CD6915" w:rsidRDefault="00EB4287" w:rsidP="00EB4287">
      <w:r w:rsidRPr="00CD6915">
        <w:t>You_PRP would_MD help_VB these_DT men_NNS to_TO hunt_NN me_PRP and_CC frustrate_VB me_PRP in_IN my_PRP$ designs_NNS !_.</w:t>
      </w:r>
    </w:p>
    <w:p w14:paraId="28F54392" w14:textId="77777777" w:rsidR="00EB4287" w:rsidRPr="00CD6915" w:rsidRDefault="00EB4287" w:rsidP="00EB4287">
      <w:r w:rsidRPr="00CD6915">
        <w:t>You_PRP know_VBP now_RB ,_, and_CC they_PRP know_VBP in_IN part_NN already_RB ,_, and_CC will_MD know_VB in_IN full_JJ before_IN long_RB ,_, what_WP it_PRP is_VBZ to_TO cross_VB my_PRP$ path_NN ._.</w:t>
      </w:r>
    </w:p>
    <w:p w14:paraId="642E09EF" w14:textId="77777777" w:rsidR="00EB4287" w:rsidRPr="00CD6915" w:rsidRDefault="00EB4287" w:rsidP="00EB4287">
      <w:r w:rsidRPr="00CD6915">
        <w:t>They_PRP should_MD have_VB kept_VBN their_PRP$ energies_NNS for_IN use_NN closer_RBR to_TO home_NN ._.</w:t>
      </w:r>
    </w:p>
    <w:p w14:paraId="5540041E" w14:textId="77777777" w:rsidR="00EB4287" w:rsidRPr="00CD6915" w:rsidRDefault="00EB4287" w:rsidP="00EB4287">
      <w:r w:rsidRPr="00CD6915">
        <w:t>Whilst_IN they_PRP played_VBD wits_NNS against_IN me_PRP --_: against_IN me_PRP who_WP commanded_VBD nations_NNS ,_, and_CC intrigued_VBN for_IN them_PRP ,_, and_CC fought_VBD for_IN them_PRP ,_, hundreds_NNS of_IN years_NNS before_IN they_PRP were_VBD born_VBN --_: I_PRP was_VBD countermining_VBG them_PRP ._.</w:t>
      </w:r>
    </w:p>
    <w:p w14:paraId="13EADB20" w14:textId="77777777" w:rsidR="00EB4287" w:rsidRPr="00CD6915" w:rsidRDefault="00EB4287" w:rsidP="00EB4287">
      <w:r w:rsidRPr="00CD6915">
        <w:t>And_CC you_PRP ,_, their_PRP$ best_JJS beloved_JJ one_CD ,_, are_VBP now_RB to_TO me_PRP ,_, flesh_NN of_IN my_PRP$ flesh_NN ;_: blood_NN of_IN my_PRP$ blood_NN ;_: kin_NN of_IN my_PRP$ kin_NN ;_: my_PRP$ bountiful_JJ wine-press_NN for_IN a_DT while_NN ;_: and_CC shall_MD be_VB later_RB on_IN my_PRP$ companion_NN and_CC my_PRP$ helper_NN ._.</w:t>
      </w:r>
    </w:p>
    <w:p w14:paraId="33E52781" w14:textId="77777777" w:rsidR="00EB4287" w:rsidRPr="00CD6915" w:rsidRDefault="00EB4287" w:rsidP="00EB4287">
      <w:r w:rsidRPr="00CD6915">
        <w:t>You_PRP shall_MD be_VB avenged_VBN in_IN turn_NN ;_: for_IN not_RB one_CD of_IN them_PRP but_CC shall_MD minister_NN to_TO your_PRP$ needs_NNS ._.</w:t>
      </w:r>
    </w:p>
    <w:p w14:paraId="79294146" w14:textId="77777777" w:rsidR="00EB4287" w:rsidRPr="00CD6915" w:rsidRDefault="00EB4287" w:rsidP="00EB4287">
      <w:r w:rsidRPr="00CD6915">
        <w:t>But_CC as_IN yet_RB you_PRP are_VBP to_TO be_VB punished_VBN for_IN what_WP you_PRP have_VBP done_VBN ._.</w:t>
      </w:r>
    </w:p>
    <w:p w14:paraId="3EBA0A39" w14:textId="77777777" w:rsidR="00EB4287" w:rsidRPr="00CD6915" w:rsidRDefault="00EB4287" w:rsidP="00EB4287">
      <w:r w:rsidRPr="00CD6915">
        <w:t>You_PRP have_VBP aided_VBN in_IN thwarting_VBG me_PRP ;_: now_RB you_PRP shall_MD come_VB to_TO my_PRP$ call_NN ._.</w:t>
      </w:r>
    </w:p>
    <w:p w14:paraId="022706DA" w14:textId="77777777" w:rsidR="00EB4287" w:rsidRPr="00CD6915" w:rsidRDefault="00EB4287" w:rsidP="00EB4287">
      <w:r w:rsidRPr="00CD6915">
        <w:t>When_WRB my_PRP$ brain_NN says_VBZ ``_`` Come_VB !_. ''_''</w:t>
      </w:r>
    </w:p>
    <w:p w14:paraId="2E3E7A04" w14:textId="77777777" w:rsidR="00EB4287" w:rsidRPr="00CD6915" w:rsidRDefault="00EB4287" w:rsidP="00EB4287">
      <w:r w:rsidRPr="00CD6915">
        <w:lastRenderedPageBreak/>
        <w:t>to_TO you_PRP ,_, you_PRP shall_MD cross_VB land_NN or_CC sea_NN to_TO do_VB my_PRP$ bidding_NN ;_: and_CC to_TO that_DT end_NN this_DT !_. '_''</w:t>
      </w:r>
    </w:p>
    <w:p w14:paraId="2DDBB45D" w14:textId="77777777" w:rsidR="00EB4287" w:rsidRPr="00CD6915" w:rsidRDefault="00EB4287" w:rsidP="00EB4287">
      <w:r w:rsidRPr="00CD6915">
        <w:t>With_IN that_IN he_PRP pulled_VBD open_VB his_PRP$ shirt_NN ,_, and_CC with_IN his_PRP$ long_JJ sharp_JJ nails_NNS opened_VBD a_DT vein_NN in_IN his_PRP$ breast_NN ._.</w:t>
      </w:r>
    </w:p>
    <w:p w14:paraId="60A31426" w14:textId="77777777" w:rsidR="00EB4287" w:rsidRPr="00CD6915" w:rsidRDefault="00EB4287" w:rsidP="00EB4287">
      <w:r w:rsidRPr="00CD6915">
        <w:t>When_WRB the_DT blood_NN began_VBD to_TO spurt_NN out_RP ,_, he_PRP took_VBD my_PRP$ hands_NNS in_IN one_CD of_IN his_PRP$ ,_, holding_VBG them_PRP tight_JJ ,_, and_CC with_IN the_DT other_JJ seized_VBD my_PRP$ neck_NN and_CC pressed_VBD my_PRP$ mouth_NN to_TO the_DT wound_NN ,_, so_IN that_IN I_PRP must_MD either_RB suffocate_VB or_CC swallow_VB some_DT of_IN the_DT --_: --_: Oh_UH my_PRP$ God_NNP !_.</w:t>
      </w:r>
    </w:p>
    <w:p w14:paraId="6B48D0C4" w14:textId="77777777" w:rsidR="00EB4287" w:rsidRPr="00CD6915" w:rsidRDefault="00EB4287" w:rsidP="00EB4287">
      <w:r w:rsidRPr="00CD6915">
        <w:t>my_PRP$ God_NNP !_.</w:t>
      </w:r>
    </w:p>
    <w:p w14:paraId="637DDCAC" w14:textId="77777777" w:rsidR="00EB4287" w:rsidRPr="00CD6915" w:rsidRDefault="00EB4287" w:rsidP="00EB4287">
      <w:r w:rsidRPr="00CD6915">
        <w:t>what_WP have_VBP I_PRP done_VBN ?_.</w:t>
      </w:r>
    </w:p>
    <w:p w14:paraId="6E879ADB" w14:textId="77777777" w:rsidR="00EB4287" w:rsidRPr="00CD6915" w:rsidRDefault="00EB4287" w:rsidP="00EB4287">
      <w:r w:rsidRPr="00CD6915">
        <w:t>What_WP have_VBP I_PRP done_VBN to_TO deserve_VB such_PDT a_DT fate_NN ,_, I_PRP who_WP have_VBP tried_VBN to_TO walk_VB in_IN meekness_NN and_CC righteousness_NN all_DT my_PRP$ days_NNS ._.</w:t>
      </w:r>
    </w:p>
    <w:p w14:paraId="634CC4BC" w14:textId="77777777" w:rsidR="00EB4287" w:rsidRPr="00CD6915" w:rsidRDefault="00EB4287" w:rsidP="00EB4287">
      <w:r w:rsidRPr="00CD6915">
        <w:t>God_NN pity_NN me_PRP !_.</w:t>
      </w:r>
    </w:p>
    <w:p w14:paraId="13243FD5" w14:textId="77777777" w:rsidR="00EB4287" w:rsidRPr="00CD6915" w:rsidRDefault="00EB4287" w:rsidP="00EB4287">
      <w:r w:rsidRPr="00CD6915">
        <w:t>Look_VB down_RP on_IN a_DT poor_JJ soul_NN in_IN worse_JJR than_IN mortal_JJ peril_NN ;_: and_CC in_IN mercy_NN pity_NN those_DT to_TO whom_WP she_PRP is_VBZ dear_RB !_. ''_''</w:t>
      </w:r>
    </w:p>
    <w:p w14:paraId="70B1988E" w14:textId="77777777" w:rsidR="00EB4287" w:rsidRPr="00CD6915" w:rsidRDefault="00EB4287" w:rsidP="00EB4287">
      <w:r w:rsidRPr="00CD6915">
        <w:t>Then_RB she_PRP began_VBD to_TO rub_VB her_PRP$ lips_NNS as_IN though_IN to_TO cleanse_VB them_PRP from_IN pollution_NN ._.</w:t>
      </w:r>
    </w:p>
    <w:p w14:paraId="6836790B" w14:textId="77777777" w:rsidR="00EB4287" w:rsidRPr="00CD6915" w:rsidRDefault="00EB4287" w:rsidP="00EB4287">
      <w:r w:rsidRPr="00CD6915">
        <w:t>As_IN she_PRP was_VBD telling_VBG her_PRP$ terrible_JJ story_NN ,_, the_DT eastern_JJ sky_NN began_VBD to_TO quicken_VB ,_, and_CC everything_NN became_VBD more_RBR and_CC more_RBR clear_JJ ._.</w:t>
      </w:r>
    </w:p>
    <w:p w14:paraId="0CCE85C6" w14:textId="77777777" w:rsidR="00EB4287" w:rsidRPr="00CD6915" w:rsidRDefault="00EB4287" w:rsidP="00EB4287">
      <w:r w:rsidRPr="00CD6915">
        <w:t>Harker_NNP was_VBD still_RB and_CC quiet_JJ ;_: but_CC over_IN his_PRP$ face_NN ,_, as_IN the_DT awful_JJ narrative_NN went_VBD on_IN ,_, came_VBD a_DT grey_JJ look_NN which_WDT deepened_VBD and_CC deepened_VBD in_IN the_DT morning_NN light_NN ,_, till_IN when_WRB the_DT first_JJ red_JJ streak_NN of_IN the_DT coming_VBG dawn_NN shot_NN up_RB ,_, the_DT flesh_NN stood_VBD darkly_RB out_IN against_IN the_DT whitening_NN hair_NN ._.</w:t>
      </w:r>
    </w:p>
    <w:p w14:paraId="69EEAA2F" w14:textId="77777777" w:rsidR="00EB4287" w:rsidRPr="00CD6915" w:rsidRDefault="00EB4287" w:rsidP="00EB4287">
      <w:r w:rsidRPr="00CD6915">
        <w:t>We_PRP have_VBP arranged_VBN that_IN one_CD of_IN us_PRP is_VBZ to_TO stay_VB within_IN call_NN of_IN the_DT unhappy_JJ pair_NN till_IN we_PRP can_MD meet_VB together_RB and_CC arrange_VB about_IN taking_VBG action_NN ._.</w:t>
      </w:r>
    </w:p>
    <w:p w14:paraId="0403C231" w14:textId="77777777" w:rsidR="00EB4287" w:rsidRPr="00CD6915" w:rsidRDefault="00EB4287" w:rsidP="00EB4287">
      <w:pPr>
        <w:rPr>
          <w:ins w:id="33" w:author="Lee Ji Eun" w:date="2019-09-25T12:59:00Z"/>
        </w:rPr>
      </w:pPr>
      <w:r w:rsidRPr="00CD6915">
        <w:t>Of_IN this_DT I_PRP am_VBP sure_JJ :_: the_DT sun_NN rises_VBZ to-day_JJ on_IN no_DT more_RBR miserable_JJ house_NN in_IN all_PDT the_DT great_JJ round_NN of_IN its_PRP$ daily_JJ course_NN ._.</w:t>
      </w:r>
    </w:p>
    <w:p w14:paraId="0B78E0EA" w14:textId="77777777" w:rsidR="008C66F1" w:rsidRPr="00CD6915" w:rsidRDefault="008C66F1" w:rsidP="00EB4287">
      <w:pPr>
        <w:rPr>
          <w:ins w:id="34" w:author="Lee Ji Eun" w:date="2019-09-25T12:59:00Z"/>
        </w:rPr>
      </w:pPr>
    </w:p>
    <w:p w14:paraId="375927B5" w14:textId="77777777" w:rsidR="008C66F1" w:rsidRPr="00CD6915" w:rsidRDefault="008C66F1" w:rsidP="00EB4287">
      <w:pPr>
        <w:rPr>
          <w:ins w:id="35" w:author="Lee Ji Eun" w:date="2019-09-25T12:59:00Z"/>
        </w:rPr>
      </w:pPr>
    </w:p>
    <w:p w14:paraId="72551528" w14:textId="77777777" w:rsidR="008C66F1" w:rsidRPr="00CD6915" w:rsidRDefault="008C66F1" w:rsidP="00EB4287">
      <w:pPr>
        <w:rPr>
          <w:ins w:id="36" w:author="Lee Ji Eun" w:date="2019-09-25T12:59:00Z"/>
        </w:rPr>
      </w:pPr>
    </w:p>
    <w:p w14:paraId="45198788" w14:textId="77777777" w:rsidR="008C66F1" w:rsidRPr="00CD6915" w:rsidRDefault="008C66F1" w:rsidP="00EB4287">
      <w:pPr>
        <w:rPr>
          <w:ins w:id="37" w:author="Lee Ji Eun" w:date="2019-09-25T12:59:00Z"/>
        </w:rPr>
      </w:pPr>
    </w:p>
    <w:p w14:paraId="7F714ABD" w14:textId="77777777" w:rsidR="008C66F1" w:rsidRPr="00CD6915" w:rsidRDefault="008C66F1" w:rsidP="00EB4287">
      <w:pPr>
        <w:rPr>
          <w:ins w:id="38" w:author="Lee Ji Eun" w:date="2019-09-25T12:59:00Z"/>
        </w:rPr>
      </w:pPr>
    </w:p>
    <w:p w14:paraId="384D28CD" w14:textId="77777777" w:rsidR="008C66F1" w:rsidRPr="00CD6915" w:rsidRDefault="008C66F1" w:rsidP="00EB4287">
      <w:pPr>
        <w:rPr>
          <w:ins w:id="39" w:author="Lee Ji Eun" w:date="2019-09-25T12:59:00Z"/>
        </w:rPr>
      </w:pPr>
    </w:p>
    <w:p w14:paraId="032308EF" w14:textId="77777777" w:rsidR="008C66F1" w:rsidRPr="00CD6915" w:rsidRDefault="008C66F1" w:rsidP="00EB4287">
      <w:pPr>
        <w:rPr>
          <w:ins w:id="40" w:author="Lee Ji Eun" w:date="2019-09-25T12:59:00Z"/>
        </w:rPr>
      </w:pPr>
    </w:p>
    <w:p w14:paraId="721A5EBC" w14:textId="77777777" w:rsidR="008C66F1" w:rsidRPr="00CD6915" w:rsidRDefault="008C66F1" w:rsidP="00EB4287">
      <w:pPr>
        <w:rPr>
          <w:ins w:id="41" w:author="Lee Ji Eun" w:date="2019-09-25T12:59:00Z"/>
        </w:rPr>
      </w:pPr>
    </w:p>
    <w:p w14:paraId="78B14F0D" w14:textId="77777777" w:rsidR="008C66F1" w:rsidRPr="00CD6915" w:rsidRDefault="008C66F1" w:rsidP="00EB4287"/>
    <w:p w14:paraId="1F3D819B" w14:textId="77777777" w:rsidR="00EB4287" w:rsidRPr="00CD6915" w:rsidRDefault="00EB4287" w:rsidP="00EB4287">
      <w:r w:rsidRPr="00CD6915">
        <w:lastRenderedPageBreak/>
        <w:t>CHAPTER_NNP XXII_NNP JONATHAN_NNP HARKER_NNP 'S_POS JOURNAL_NN 3_CD October_NNP ._.</w:t>
      </w:r>
    </w:p>
    <w:p w14:paraId="15A1ECCE" w14:textId="77777777" w:rsidR="00EB4287" w:rsidRPr="00CD6915" w:rsidRDefault="00EB4287" w:rsidP="00EB4287">
      <w:r w:rsidRPr="00CD6915">
        <w:t>--_: As_IN I_PRP must_MD do_VB something_NN or_CC go_VB mad_JJ ,_, I_PRP write_VBP this_DT diary_NN ._.</w:t>
      </w:r>
    </w:p>
    <w:p w14:paraId="000657FB" w14:textId="77777777" w:rsidR="00EB4287" w:rsidRPr="00CD6915" w:rsidRDefault="00EB4287" w:rsidP="00EB4287">
      <w:r w:rsidRPr="00CD6915">
        <w:t>It_PRP is_VBZ now_RB six_CD o'clock_RB ,_, and_CC we_PRP are_VBP to_TO meet_VB in_IN the_DT study_NN in_IN half_PDT an_DT hour_NN and_CC take_VB something_NN to_TO eat_VB ;_: for_IN Dr._NNP Van_NNP Helsing_NNP and_CC Dr._NNP Seward_NNP are_VBP agreed_VBN that_IN if_IN we_PRP do_VBP not_RB eat_VB we_PRP can_MD not_RB work_VB our_PRP$ best_JJS ._.</w:t>
      </w:r>
    </w:p>
    <w:p w14:paraId="0E69F40E" w14:textId="77777777" w:rsidR="00EB4287" w:rsidRPr="00CD6915" w:rsidRDefault="00EB4287" w:rsidP="00EB4287">
      <w:r w:rsidRPr="00CD6915">
        <w:t>Our_PRP$ best_JJS will_MD be_VB ,_, God_NNP knows_VBZ ,_, required_VBD to-day_JJ ._.</w:t>
      </w:r>
    </w:p>
    <w:p w14:paraId="11C47596" w14:textId="77777777" w:rsidR="00EB4287" w:rsidRPr="00CD6915" w:rsidRDefault="00EB4287" w:rsidP="00EB4287">
      <w:r w:rsidRPr="00CD6915">
        <w:t>I_PRP must_MD keep_VB writing_VBG at_IN every_DT chance_NN ,_, for_IN I_PRP dare_VBP not_RB stop_VB to_TO think_VB ._.</w:t>
      </w:r>
    </w:p>
    <w:p w14:paraId="38DFBAFA" w14:textId="77777777" w:rsidR="00EB4287" w:rsidRPr="00CD6915" w:rsidRDefault="00EB4287" w:rsidP="00EB4287">
      <w:r w:rsidRPr="00CD6915">
        <w:t>All_DT ,_, big_JJ and_CC little_JJ ,_, must_MD go_VB down_RB ;_: perhaps_RB at_IN the_DT end_NN the_DT little_JJ things_NNS may_MD teach_VB us_PRP most_JJS ._.</w:t>
      </w:r>
    </w:p>
    <w:p w14:paraId="7A14D50A" w14:textId="77777777" w:rsidR="00EB4287" w:rsidRPr="00CD6915" w:rsidRDefault="00EB4287" w:rsidP="00EB4287">
      <w:r w:rsidRPr="00CD6915">
        <w:t>The_DT teaching_NN ,_, big_JJ or_CC little_JJ ,_, could_MD not_RB have_VB landed_VBN Mina_NNP or_CC me_PRP anywhere_RB worse_JJR than_IN we_PRP are_VBP to-day_JJ ._.</w:t>
      </w:r>
    </w:p>
    <w:p w14:paraId="0C3DCE8E" w14:textId="77777777" w:rsidR="00EB4287" w:rsidRPr="00CD6915" w:rsidRDefault="00EB4287" w:rsidP="00EB4287">
      <w:r w:rsidRPr="00CD6915">
        <w:t>However_RB ,_, we_PRP must_MD trust_VB and_CC hope_VB ._.</w:t>
      </w:r>
    </w:p>
    <w:p w14:paraId="3A29E30C" w14:textId="77777777" w:rsidR="00EB4287" w:rsidRPr="00CD6915" w:rsidRDefault="00EB4287" w:rsidP="00EB4287">
      <w:r w:rsidRPr="00CD6915">
        <w:t>Poor_NNP Mina_NNP told_VBD me_PRP just_RB now_RB ,_, with_IN the_DT tears_NNS running_VBG down_IN her_PRP dear_RB cheeks_NNS ,_, that_IN it_PRP is_VBZ in_IN trouble_NN and_CC trial_NN that_IN our_PRP$ faith_NN is_VBZ tested_VBN --_: that_IN we_PRP must_MD keep_VB on_IN trusting_NN ;_: and_CC that_IN God_NNP will_MD aid_VB us_PRP up_IN to_TO the_DT end_NN ._.</w:t>
      </w:r>
    </w:p>
    <w:p w14:paraId="73F80571" w14:textId="77777777" w:rsidR="00EB4287" w:rsidRPr="00CD6915" w:rsidRDefault="00EB4287" w:rsidP="00EB4287">
      <w:r w:rsidRPr="00CD6915">
        <w:t>The_DT end_NN !_.</w:t>
      </w:r>
    </w:p>
    <w:p w14:paraId="0CF5C833" w14:textId="77777777" w:rsidR="00EB4287" w:rsidRPr="00CD6915" w:rsidRDefault="00EB4287" w:rsidP="00EB4287">
      <w:r w:rsidRPr="00CD6915">
        <w:t>oh_UH my_PRP$ God_NNP !_.</w:t>
      </w:r>
    </w:p>
    <w:p w14:paraId="4C0E01A7" w14:textId="77777777" w:rsidR="00EB4287" w:rsidRPr="00CD6915" w:rsidRDefault="00EB4287" w:rsidP="00EB4287">
      <w:r w:rsidRPr="00CD6915">
        <w:t>what_WDT end_NN ?_.</w:t>
      </w:r>
    </w:p>
    <w:p w14:paraId="50623530" w14:textId="77777777" w:rsidR="00EB4287" w:rsidRPr="00CD6915" w:rsidRDefault="00EB4287" w:rsidP="00EB4287">
      <w:r w:rsidRPr="00CD6915">
        <w:t>..._: To_TO work_VB !_.</w:t>
      </w:r>
    </w:p>
    <w:p w14:paraId="629F6440" w14:textId="77777777" w:rsidR="00EB4287" w:rsidRPr="00CD6915" w:rsidRDefault="00EB4287" w:rsidP="00EB4287">
      <w:r w:rsidRPr="00CD6915">
        <w:t>To_TO work_VB !_.</w:t>
      </w:r>
    </w:p>
    <w:p w14:paraId="17D5E815" w14:textId="77777777" w:rsidR="00EB4287" w:rsidRPr="00CD6915" w:rsidRDefault="00EB4287" w:rsidP="00EB4287">
      <w:r w:rsidRPr="00CD6915">
        <w:t>When_WRB Dr._NNP Van_NNP Helsing_NNP and_CC Dr._NNP Seward_NNP had_VBD come_VBN back_RB from_IN seeing_VBG poor_JJ Renfield_NNP ,_, we_PRP went_VBD gravely_RB into_IN what_WP was_VBD to_TO be_VB done_VBN ._.</w:t>
      </w:r>
    </w:p>
    <w:p w14:paraId="043538A3" w14:textId="77777777" w:rsidR="00EB4287" w:rsidRPr="00CD6915" w:rsidRDefault="00EB4287" w:rsidP="00EB4287">
      <w:r w:rsidRPr="00CD6915">
        <w:t>First_RB ,_, Dr._NNP Seward_NNP told_VBD us_PRP that_IN when_WRB he_PRP and_CC Dr._NNP Van_NNP Helsing_NNP had_VBD gone_VBN down_RB to_TO the_DT room_NN below_IN they_PRP had_VBD found_VBN Renfield_NNP lying_VBG on_IN the_DT floor_NN ,_, all_DT in_IN a_DT heap_NN ._.</w:t>
      </w:r>
    </w:p>
    <w:p w14:paraId="08CA71E0" w14:textId="77777777" w:rsidR="00EB4287" w:rsidRPr="00CD6915" w:rsidRDefault="00EB4287" w:rsidP="00EB4287">
      <w:r w:rsidRPr="00CD6915">
        <w:t>His_PRP$ face_NN was_VBD all_DT bruised_VBN and_CC crushed_VBN in_IN ,_, and_CC the_DT bones_NNS of_IN the_DT neck_NN were_VBD broken_VBN ._.</w:t>
      </w:r>
    </w:p>
    <w:p w14:paraId="597F5BBD" w14:textId="77777777" w:rsidR="00EB4287" w:rsidRPr="00CD6915" w:rsidRDefault="00EB4287" w:rsidP="00EB4287">
      <w:r w:rsidRPr="00CD6915">
        <w:t>Dr._NNP Seward_NNP asked_VBD the_DT attendant_NN who_WP was_VBD on_IN duty_NN in_IN the_DT passage_NN if_IN he_PRP had_VBD heard_VBN anything_NN ._.</w:t>
      </w:r>
    </w:p>
    <w:p w14:paraId="05EF58CD" w14:textId="77777777" w:rsidR="00EB4287" w:rsidRPr="00CD6915" w:rsidRDefault="00EB4287" w:rsidP="00EB4287">
      <w:r w:rsidRPr="00CD6915">
        <w:t>He_PRP said_VBD that_IN he_PRP had_VBD been_VBN sitting_VBG down_RP --_: he_PRP confessed_VBD to_TO half_JJ dozing_NN --_: when_WRB he_PRP heard_VBD loud_JJ voices_NNS in_IN the_DT room_NN ,_, and_CC then_RB Renfield_NNP had_VBD called_VBN out_RP loudly_RB several_JJ times_NNS ,_, ``_`` God_NNP !_.</w:t>
      </w:r>
    </w:p>
    <w:p w14:paraId="4A2E5C9B" w14:textId="77777777" w:rsidR="00EB4287" w:rsidRPr="00CD6915" w:rsidRDefault="00EB4287" w:rsidP="00EB4287">
      <w:r w:rsidRPr="00CD6915">
        <w:t>God_NN !_.</w:t>
      </w:r>
    </w:p>
    <w:p w14:paraId="6FA37F9F" w14:textId="77777777" w:rsidR="00EB4287" w:rsidRPr="00CD6915" w:rsidRDefault="00EB4287" w:rsidP="00EB4287">
      <w:r w:rsidRPr="00CD6915">
        <w:t>God_NN !_. ''_''</w:t>
      </w:r>
    </w:p>
    <w:p w14:paraId="6E63E461" w14:textId="77777777" w:rsidR="00EB4287" w:rsidRPr="00CD6915" w:rsidRDefault="00EB4287" w:rsidP="00EB4287">
      <w:r w:rsidRPr="00CD6915">
        <w:lastRenderedPageBreak/>
        <w:t>after_IN that_DT there_EX was_VBD a_DT sound_NN of_IN falling_VBG ,_, and_CC when_WRB he_PRP entered_VBD the_DT room_NN he_PRP found_VBD him_PRP lying_VBG on_IN the_DT floor_NN ,_, face_VBP down_RP ,_, just_RB as_IN the_DT doctors_NNS had_VBD seen_VBN him_PRP ._.</w:t>
      </w:r>
    </w:p>
    <w:p w14:paraId="093D538E" w14:textId="77777777" w:rsidR="00EB4287" w:rsidRPr="00CD6915" w:rsidRDefault="00EB4287" w:rsidP="00EB4287">
      <w:r w:rsidRPr="00CD6915">
        <w:t>Van_NNP Helsing_NNP asked_VBD if_IN he_PRP had_VBD heard_VBN ``_`` voices_NNS ''_'' or_CC ``_`` a_DT voice_NN ,_, ''_'' and_CC he_PRP said_VBD he_PRP could_MD not_RB say_VB ;_: that_IN at_IN first_RB it_PRP had_VBD seemed_VBN to_TO him_PRP as_IN if_IN there_EX were_VBD two_CD ,_, but_CC as_IN there_EX was_VBD no_DT one_NN in_IN the_DT room_NN it_PRP could_MD have_VB been_VBN only_RB one_CD ._.</w:t>
      </w:r>
    </w:p>
    <w:p w14:paraId="10BB1ADF" w14:textId="77777777" w:rsidR="00EB4287" w:rsidRPr="00CD6915" w:rsidRDefault="00EB4287" w:rsidP="00EB4287">
      <w:r w:rsidRPr="00CD6915">
        <w:t>He_PRP could_MD swear_VB to_TO it_PRP ,_, if_IN required_VBN ,_, that_IN the_DT word_NN ``_`` God_NNP ''_'' was_VBD spoken_VBN by_IN the_DT patient_NN ._.</w:t>
      </w:r>
    </w:p>
    <w:p w14:paraId="75029DE6" w14:textId="77777777" w:rsidR="00EB4287" w:rsidRPr="00CD6915" w:rsidRDefault="00EB4287" w:rsidP="00EB4287">
      <w:r w:rsidRPr="00CD6915">
        <w:t>Dr._NNP Seward_NNP said_VBD to_TO us_PRP ,_, when_WRB we_PRP were_VBD alone_RB ,_, that_IN he_PRP did_VBD not_RB wish_VB to_TO go_VB into_IN the_DT matter_NN ;_: the_DT question_NN of_IN an_DT inquest_NN had_VBD to_TO be_VB considered_VBN ,_, and_CC it_PRP would_MD never_RB do_VB to_TO put_VB forward_RB the_DT truth_NN ,_, as_IN no_DT one_NN would_MD believe_VB it_PRP ._.</w:t>
      </w:r>
    </w:p>
    <w:p w14:paraId="007065F0" w14:textId="77777777" w:rsidR="00EB4287" w:rsidRPr="00CD6915" w:rsidRDefault="00EB4287" w:rsidP="00EB4287">
      <w:r w:rsidRPr="00CD6915">
        <w:t>As_IN it_PRP was_VBD ,_, he_PRP thought_VBD that_IN on_IN the_DT attendant_NN 's_POS evidence_NN he_PRP could_MD give_VB a_DT certificate_NN of_IN death_NN by_IN misadventure_NN in_IN falling_VBG from_IN bed_NN ._.</w:t>
      </w:r>
    </w:p>
    <w:p w14:paraId="73035285" w14:textId="77777777" w:rsidR="00EB4287" w:rsidRPr="00CD6915" w:rsidRDefault="00EB4287" w:rsidP="00EB4287">
      <w:r w:rsidRPr="00CD6915">
        <w:t>In_IN case_NN the_DT coroner_NN should_MD demand_VB it_PRP ,_, there_EX would_MD be_VB a_DT formal_JJ inquest_NN ,_, necessarily_RB to_TO the_DT same_JJ result_NN ._.</w:t>
      </w:r>
    </w:p>
    <w:p w14:paraId="6181AA35" w14:textId="77777777" w:rsidR="00EB4287" w:rsidRPr="00CD6915" w:rsidRDefault="00EB4287" w:rsidP="00EB4287">
      <w:r w:rsidRPr="00CD6915">
        <w:t>When_WRB the_DT question_NN began_VBD to_TO be_VB discussed_VBN as_IN to_TO what_WP should_MD be_VB our_PRP$ next_JJ step_NN ,_, the_DT very_RB first_JJ thing_NN we_PRP decided_VBD was_VBD that_IN Mina_NNP should_MD be_VB in_IN full_JJ confidence_NN ;_: that_IN nothing_NN of_IN any_DT sort_NN --_: no_DT matter_NN how_WRB painful_JJ --_: should_MD be_VB kept_VBN from_IN her_PRP ._.</w:t>
      </w:r>
    </w:p>
    <w:p w14:paraId="466B9C3A" w14:textId="77777777" w:rsidR="00EB4287" w:rsidRPr="00CD6915" w:rsidRDefault="00EB4287" w:rsidP="00EB4287">
      <w:r w:rsidRPr="00CD6915">
        <w:t>She_PRP herself_PRP agreed_VBD as_IN to_TO its_PRP$ wisdom_NN ,_, and_CC it_PRP was_VBD pitiful_JJ to_TO see_VB her_PRP so_RB brave_VB and_CC yet_RB so_RB sorrowful_JJ ,_, and_CC in_IN such_PDT a_DT depth_NN of_IN despair_NN ._.</w:t>
      </w:r>
    </w:p>
    <w:p w14:paraId="29554945" w14:textId="77777777" w:rsidR="00EB4287" w:rsidRPr="00CD6915" w:rsidRDefault="00EB4287" w:rsidP="00EB4287">
      <w:r w:rsidRPr="00CD6915">
        <w:t>``_`` There_EX must_MD be_VB no_DT concealment_NN ,_, ''_'' she_PRP said_VBD ,_, ``_`` Alas_NNP !_.</w:t>
      </w:r>
    </w:p>
    <w:p w14:paraId="47E89AA2" w14:textId="77777777" w:rsidR="00EB4287" w:rsidRPr="00CD6915" w:rsidRDefault="00EB4287" w:rsidP="00EB4287">
      <w:r w:rsidRPr="00CD6915">
        <w:t>we_PRP have_VBP had_VBN too_RB much_RB already_RB ._.</w:t>
      </w:r>
    </w:p>
    <w:p w14:paraId="41810607" w14:textId="77777777" w:rsidR="00EB4287" w:rsidRPr="00CD6915" w:rsidRDefault="00EB4287" w:rsidP="00EB4287">
      <w:r w:rsidRPr="00CD6915">
        <w:t>And_CC besides_IN there_EX is_VBZ nothing_NN in_IN all_PDT the_DT world_NN that_WDT can_MD give_VB me_PRP more_JJR pain_NN than_IN I_PRP have_VBP already_RB endured_VBN --_: than_IN I_PRP suffer_VBP now_RB !_.</w:t>
      </w:r>
    </w:p>
    <w:p w14:paraId="0DD117D5" w14:textId="77777777" w:rsidR="00EB4287" w:rsidRPr="00CD6915" w:rsidRDefault="00EB4287" w:rsidP="00EB4287">
      <w:r w:rsidRPr="00CD6915">
        <w:t>Whatever_WDT may_MD happen_VB ,_, it_PRP must_MD be_VB of_IN new_JJ hope_NN or_CC of_IN new_JJ courage_NN to_TO me_PRP !_. ''_''</w:t>
      </w:r>
    </w:p>
    <w:p w14:paraId="298BFF53" w14:textId="77777777" w:rsidR="00EB4287" w:rsidRPr="00CD6915" w:rsidRDefault="00EB4287" w:rsidP="00EB4287">
      <w:r w:rsidRPr="00CD6915">
        <w:t>Van_NNP Helsing_NNP was_VBD looking_VBG at_IN her_PRP fixedly_RB as_IN she_PRP spoke_VBD ,_, and_CC said_VBD ,_, suddenly_RB but_CC quietly_RB :_: --_: ``_`` But_CC dear_RB Madam_NNP Mina_NNP ,_, are_VBP you_PRP not_RB afraid_JJ ;_: not_RB for_IN yourself_PRP ,_, but_CC for_IN others_NNS from_IN yourself_PRP ,_, after_IN what_WP has_VBZ happened_VBN ?_. ''_''</w:t>
      </w:r>
    </w:p>
    <w:p w14:paraId="7ACEEEC9" w14:textId="77777777" w:rsidR="00EB4287" w:rsidRPr="00CD6915" w:rsidRDefault="00EB4287" w:rsidP="00EB4287">
      <w:r w:rsidRPr="00CD6915">
        <w:lastRenderedPageBreak/>
        <w:t>Her_PRP$ face_NN grew_VBD set_VBN in_IN its_PRP$ lines_NNS ,_, but_CC her_PRP$ eyes_NNS shone_VBP with_IN the_DT devotion_NN of_IN a_DT martyr_NN as_IN she_PRP answered_VBD :_: --_: ``_`` Ah_UH no_UH !_.</w:t>
      </w:r>
    </w:p>
    <w:p w14:paraId="6FAB9AD7" w14:textId="77777777" w:rsidR="00EB4287" w:rsidRPr="00CD6915" w:rsidRDefault="00EB4287" w:rsidP="00EB4287">
      <w:r w:rsidRPr="00CD6915">
        <w:t>for_IN my_PRP$ mind_NN is_VBZ made_VBN up_RP !_. ''_''</w:t>
      </w:r>
    </w:p>
    <w:p w14:paraId="256013D5" w14:textId="77777777" w:rsidR="00EB4287" w:rsidRPr="00CD6915" w:rsidRDefault="00EB4287" w:rsidP="00EB4287">
      <w:r w:rsidRPr="00CD6915">
        <w:t>``_`` To_TO what_WP ?_. ''_''</w:t>
      </w:r>
    </w:p>
    <w:p w14:paraId="71E5913E" w14:textId="77777777" w:rsidR="00EB4287" w:rsidRPr="00CD6915" w:rsidRDefault="00EB4287" w:rsidP="00EB4287">
      <w:r w:rsidRPr="00CD6915">
        <w:t>he_PRP asked_VBD gently_RB ,_, whilst_IN we_PRP were_VBD all_DT very_RB still_RB ;_: for_IN each_DT in_IN our_PRP$ own_JJ way_NN we_PRP had_VBD a_DT sort_NN of_IN vague_JJ idea_NN of_IN what_WP she_PRP meant_VBD ._.</w:t>
      </w:r>
    </w:p>
    <w:p w14:paraId="0F01E094" w14:textId="77777777" w:rsidR="00EB4287" w:rsidRPr="00CD6915" w:rsidRDefault="00EB4287" w:rsidP="00EB4287">
      <w:r w:rsidRPr="00CD6915">
        <w:t>Her_PRP$ answer_NN came_VBD with_IN direct_JJ simplicity_NN ,_, as_IN though_IN she_PRP were_VBD simply_RB stating_VBG a_DT fact_NN :_: --_: ``_`` Because_IN if_IN I_PRP find_VBP in_IN myself_PRP --_: and_CC I_PRP shall_MD watch_VB keenly_RB for_IN it_PRP --_: a_DT sign_NN of_IN harm_NN to_TO any_DT that_IN I_PRP love_VBP ,_, I_PRP shall_MD die_VB !_. ''_''</w:t>
      </w:r>
    </w:p>
    <w:p w14:paraId="5611345A" w14:textId="77777777" w:rsidR="00EB4287" w:rsidRPr="00CD6915" w:rsidRDefault="00EB4287" w:rsidP="00EB4287">
      <w:r w:rsidRPr="00CD6915">
        <w:t>``_`` You_PRP would_MD not_RB kill_VB yourself_PRP ?_. ''_''</w:t>
      </w:r>
    </w:p>
    <w:p w14:paraId="6D124F70" w14:textId="77777777" w:rsidR="00EB4287" w:rsidRPr="00CD6915" w:rsidRDefault="00EB4287" w:rsidP="00EB4287">
      <w:r w:rsidRPr="00CD6915">
        <w:t>he_PRP asked_VBD ,_, hoarsely_RB ._.</w:t>
      </w:r>
    </w:p>
    <w:p w14:paraId="727E675B" w14:textId="77777777" w:rsidR="00EB4287" w:rsidRPr="00CD6915" w:rsidRDefault="00EB4287" w:rsidP="00EB4287">
      <w:r w:rsidRPr="00CD6915">
        <w:t>``_`` I_PRP would_MD ;_: if_IN there_EX were_VBD no_DT friend_NN who_WP loved_VBD me_PRP ,_, who_WP would_MD save_VB me_PRP such_PDT a_DT pain_NN ,_, and_CC so_RB desperate_JJ an_DT effort_NN !_. ''_''</w:t>
      </w:r>
    </w:p>
    <w:p w14:paraId="76500F02" w14:textId="77777777" w:rsidR="00EB4287" w:rsidRPr="00CD6915" w:rsidRDefault="00EB4287" w:rsidP="00EB4287">
      <w:r w:rsidRPr="00CD6915">
        <w:t>She_PRP looked_VBD at_IN him_PRP meaningly_RB as_IN she_PRP spoke_VBD ._.</w:t>
      </w:r>
    </w:p>
    <w:p w14:paraId="785CB0CA" w14:textId="77777777" w:rsidR="00EB4287" w:rsidRPr="00CD6915" w:rsidRDefault="00EB4287" w:rsidP="00EB4287">
      <w:r w:rsidRPr="00CD6915">
        <w:t>He_PRP was_VBD sitting_VBG down_RB ;_: but_CC now_RB he_PRP rose_VBD and_CC came_VBD close_RB to_TO her_PRP and_CC put_VB his_PRP$ hand_NN on_IN her_PRP$ head_NN as_IN he_PRP said_VBD solemnly_RB :_: ``_`` My_PRP$ child_NN ,_, there_EX is_VBZ such_JJ an_DT one_CD if_IN it_PRP were_VBD for_IN your_PRP$ good_NN ._.</w:t>
      </w:r>
    </w:p>
    <w:p w14:paraId="16F73956" w14:textId="77777777" w:rsidR="00EB4287" w:rsidRPr="00CD6915" w:rsidRDefault="00EB4287" w:rsidP="00EB4287">
      <w:r w:rsidRPr="00CD6915">
        <w:t>For_IN myself_PRP I_PRP could_MD hold_VB it_PRP in_IN my_PRP$ account_NN with_IN God_NNP to_TO find_VB such_JJ an_DT euthanasia_NN for_IN you_PRP ,_, even_RB at_IN this_DT moment_NN if_IN it_PRP were_VBD best_RB ._.</w:t>
      </w:r>
    </w:p>
    <w:p w14:paraId="255F46C6" w14:textId="77777777" w:rsidR="00EB4287" w:rsidRPr="00CD6915" w:rsidRDefault="00EB4287" w:rsidP="00EB4287">
      <w:r w:rsidRPr="00CD6915">
        <w:t>Nay_NNP ,_, were_VBD it_PRP safe_JJ !_.</w:t>
      </w:r>
    </w:p>
    <w:p w14:paraId="532AEC0D" w14:textId="77777777" w:rsidR="00EB4287" w:rsidRPr="00CD6915" w:rsidRDefault="00EB4287" w:rsidP="00EB4287">
      <w:r w:rsidRPr="00CD6915">
        <w:t>But_CC my_PRP$ child_NN --_: --_: ''_'' For_IN a_DT moment_NN he_PRP seemed_VBD choked_VBN ,_, and_CC a_DT great_JJ sob_VBP rose_NN in_IN his_PRP$ throat_NN ;_: he_PRP gulped_VBD it_PRP down_RP and_CC went_VBD on_IN :_: --_: ``_`` There_EX are_VBP here_RB some_DT who_WP would_MD stand_VB between_IN you_PRP and_CC death_NN ._.</w:t>
      </w:r>
    </w:p>
    <w:p w14:paraId="30AE8B8F" w14:textId="77777777" w:rsidR="00EB4287" w:rsidRPr="00CD6915" w:rsidRDefault="00EB4287" w:rsidP="00EB4287">
      <w:r w:rsidRPr="00CD6915">
        <w:t>You_PRP must_MD not_RB die_VB ._.</w:t>
      </w:r>
    </w:p>
    <w:p w14:paraId="332CC8D0" w14:textId="77777777" w:rsidR="00EB4287" w:rsidRPr="00CD6915" w:rsidRDefault="00EB4287" w:rsidP="00EB4287">
      <w:r w:rsidRPr="00CD6915">
        <w:t>You_PRP must_MD not_RB die_VB by_IN any_DT hand_NN ;_: but_CC least_JJS of_IN all_DT by_IN your_PRP$ own_JJ ._.</w:t>
      </w:r>
    </w:p>
    <w:p w14:paraId="5820A190" w14:textId="77777777" w:rsidR="00EB4287" w:rsidRPr="00CD6915" w:rsidRDefault="00EB4287" w:rsidP="00EB4287">
      <w:r w:rsidRPr="00CD6915">
        <w:t>Until_IN the_DT other_JJ ,_, who_WP has_VBZ fouled_VBN your_PRP$ sweet_JJ life_NN ,_, is_VBZ true_JJ dead_NN you_PRP must_MD not_RB die_VB ;_: for_IN if_IN he_PRP is_VBZ still_RB with_IN the_DT quick_JJ Un-Dead_NNP ,_, your_PRP$ death_NN would_MD make_VB you_PRP even_RB as_IN he_PRP is_VBZ ._.</w:t>
      </w:r>
    </w:p>
    <w:p w14:paraId="76E2EE85" w14:textId="77777777" w:rsidR="00EB4287" w:rsidRPr="00CD6915" w:rsidRDefault="00EB4287" w:rsidP="00EB4287">
      <w:r w:rsidRPr="00CD6915">
        <w:t>No_DT ,_, you_PRP must_MD live_VB !_.</w:t>
      </w:r>
    </w:p>
    <w:p w14:paraId="7AE56304" w14:textId="77777777" w:rsidR="00EB4287" w:rsidRPr="00CD6915" w:rsidRDefault="00EB4287" w:rsidP="00EB4287">
      <w:r w:rsidRPr="00CD6915">
        <w:t>You_PRP must_MD struggle_VB and_CC strive_VB to_TO live_VB ,_, though_IN death_NN would_MD seem_VB a_DT boon_NN unspeakable_JJ ._.</w:t>
      </w:r>
    </w:p>
    <w:p w14:paraId="4D1496A6" w14:textId="77777777" w:rsidR="00EB4287" w:rsidRPr="00CD6915" w:rsidRDefault="00EB4287" w:rsidP="00EB4287">
      <w:r w:rsidRPr="00CD6915">
        <w:t>You_PRP must_MD fight_VB Death_NNP himself_PRP ,_, though_IN he_PRP come_VB to_TO you_PRP in_IN pain_NN or_CC in_IN joy_NN ;_: by_IN the_DT day_NN ,_, or_CC the_DT night_NN ;_: in_IN safety_NN or_CC in_IN peril_NN !_.</w:t>
      </w:r>
    </w:p>
    <w:p w14:paraId="29E4446F" w14:textId="77777777" w:rsidR="00EB4287" w:rsidRPr="00CD6915" w:rsidRDefault="00EB4287" w:rsidP="00EB4287">
      <w:r w:rsidRPr="00CD6915">
        <w:lastRenderedPageBreak/>
        <w:t>On_IN your_PRP$ living_NN soul_NN I_PRP charge_VBP you_PRP that_IN you_PRP do_VBP not_RB die_VB --_: nay_NN ,_, nor_CC think_NN of_IN death_NN --_: till_IN this_DT great_JJ evil_NN be_VB past_JJ ._. ''_''</w:t>
      </w:r>
    </w:p>
    <w:p w14:paraId="35221FE8" w14:textId="77777777" w:rsidR="00EB4287" w:rsidRPr="00CD6915" w:rsidRDefault="00EB4287" w:rsidP="00EB4287">
      <w:r w:rsidRPr="00CD6915">
        <w:t>The_DT poor_NN dear_RB grew_VBD white_JJ as_IN death_NN ,_, and_CC shock_NN and_CC shivered_VBD ,_, as_IN I_PRP have_VBP seen_VBN a_DT quicksand_NN shake_NN and_CC shiver_VB at_IN the_DT incoming_JJ of_IN the_DT tide_NN ._.</w:t>
      </w:r>
    </w:p>
    <w:p w14:paraId="792EC8FD" w14:textId="77777777" w:rsidR="00EB4287" w:rsidRPr="00CD6915" w:rsidRDefault="00EB4287" w:rsidP="00EB4287">
      <w:r w:rsidRPr="00CD6915">
        <w:t>We_PRP were_VBD all_DT silent_JJ ;_: we_PRP could_MD do_VB nothing_NN ._.</w:t>
      </w:r>
    </w:p>
    <w:p w14:paraId="12E19D94" w14:textId="77777777" w:rsidR="00EB4287" w:rsidRPr="00CD6915" w:rsidRDefault="00EB4287" w:rsidP="00EB4287">
      <w:r w:rsidRPr="00CD6915">
        <w:t>At_IN length_NN she_PRP grew_VBD more_RBR calm_JJ and_CC turning_VBG to_TO him_PRP said_VBD ,_, sweetly_RB ,_, but_CC oh_UH !_.</w:t>
      </w:r>
    </w:p>
    <w:p w14:paraId="7467006B" w14:textId="77777777" w:rsidR="00EB4287" w:rsidRPr="00CD6915" w:rsidRDefault="00EB4287" w:rsidP="00EB4287">
      <w:r w:rsidRPr="00CD6915">
        <w:t>so_RB sorrowfully_RB ,_, as_IN she_PRP held_VBD out_RP her_PRP$ hand_NN :_: --_: ``_`` I_PRP promise_VBP you_PRP ,_, my_PRP$ dear_RB friend_NN ,_, that_IN if_IN God_NNP will_MD let_VB me_PRP live_VB ,_, I_PRP shall_MD strive_VB to_TO do_VB so_RB ;_: till_IN ,_, if_IN it_PRP may_MD be_VB in_IN His_PRP$ good_JJ time_NN ,_, this_DT horror_NN may_MD have_VB passed_VBN away_RB from_IN me_PRP ._. ''_''</w:t>
      </w:r>
    </w:p>
    <w:p w14:paraId="2E87F7EB" w14:textId="77777777" w:rsidR="00EB4287" w:rsidRPr="00CD6915" w:rsidRDefault="00EB4287" w:rsidP="00EB4287">
      <w:r w:rsidRPr="00CD6915">
        <w:t>She_PRP was_VBD so_RB good_JJ and_CC brave_VBP that_IN we_PRP all_DT felt_VBD that_IN our_PRP$ hearts_NNS were_VBD strengthened_VBN to_TO work_VB and_CC endure_VB for_IN her_PRP ,_, and_CC we_PRP began_VBD to_TO discuss_VB what_WP we_PRP were_VBD to_TO do_VB ._.</w:t>
      </w:r>
    </w:p>
    <w:p w14:paraId="313EAD57" w14:textId="77777777" w:rsidR="00EB4287" w:rsidRPr="00CD6915" w:rsidRDefault="00EB4287" w:rsidP="00EB4287">
      <w:r w:rsidRPr="00CD6915">
        <w:t>I_PRP told_VBD her_PRP that_IN she_PRP was_VBD to_TO have_VB all_PDT the_DT papers_NNS in_IN the_DT safe_NN ,_, and_CC all_PDT the_DT papers_NNS or_CC diaries_NNS and_CC phonographs_NNS we_PRP might_MD hereafter_RB use_VB ;_: and_CC was_VBD to_TO keep_VB the_DT record_NN as_IN she_PRP had_VBD done_VBN before_RB ._.</w:t>
      </w:r>
    </w:p>
    <w:p w14:paraId="4C8CBA92" w14:textId="77777777" w:rsidR="00EB4287" w:rsidRPr="00CD6915" w:rsidRDefault="00EB4287" w:rsidP="00EB4287">
      <w:r w:rsidRPr="00CD6915">
        <w:t>She_PRP was_VBD pleased_VBN with_IN the_DT prospect_NN of_IN anything_NN to_TO do_VB --_: if_IN ``_`` pleased_JJ ''_'' could_MD be_VB used_VBN in_IN connection_NN with_IN so_RB grim_JJ an_DT interest_NN ._.</w:t>
      </w:r>
    </w:p>
    <w:p w14:paraId="4DDE5652" w14:textId="77777777" w:rsidR="00EB4287" w:rsidRPr="00CD6915" w:rsidRDefault="00EB4287" w:rsidP="00EB4287">
      <w:r w:rsidRPr="00CD6915">
        <w:t>As_IN usual_JJ Van_NNP Helsing_NNP had_VBD thought_VBN ahead_RB of_IN everyone_NN else_RB ,_, and_CC was_VBD prepared_VBN with_IN an_DT exact_JJ ordering_VBG of_IN our_PRP$ work_NN ._.</w:t>
      </w:r>
    </w:p>
    <w:p w14:paraId="65A2551D" w14:textId="77777777" w:rsidR="00EB4287" w:rsidRPr="00CD6915" w:rsidRDefault="00EB4287" w:rsidP="00EB4287">
      <w:r w:rsidRPr="00CD6915">
        <w:t>``_`` It_PRP is_VBZ perhaps_RB well_RB ,_, ''_'' he_PRP said_VBD ,_, ``_`` that_IN at_IN our_PRP$ meeting_NN after_IN our_PRP$ visit_NN to_TO Carfax_NNP we_PRP decided_VBD not_RB to_TO do_VB anything_NN with_IN the_DT earth-boxes_NNS that_WDT lay_VBP there_RB ._.</w:t>
      </w:r>
    </w:p>
    <w:p w14:paraId="1FA824C3" w14:textId="77777777" w:rsidR="00EB4287" w:rsidRPr="00CD6915" w:rsidRDefault="00EB4287" w:rsidP="00EB4287">
      <w:r w:rsidRPr="00CD6915">
        <w:t>Had_VBD we_PRP done_VBN so_RB ,_, the_DT Count_NNP must_MD have_VB guessed_VBN our_PRP$ purpose_NN ,_, and_CC would_MD doubtless_RB have_VB taken_VBN measures_NNS in_IN advance_NN to_TO frustrate_VB such_PDT an_DT effort_NN with_IN regard_NN to_TO the_DT others_NNS ;_: but_CC now_RB he_PRP does_VBZ not_RB know_VB our_PRP$ intentions_NNS ._.</w:t>
      </w:r>
    </w:p>
    <w:p w14:paraId="1096FD8C" w14:textId="77777777" w:rsidR="00EB4287" w:rsidRPr="00CD6915" w:rsidRDefault="00EB4287" w:rsidP="00EB4287">
      <w:r w:rsidRPr="00CD6915">
        <w:t>Nay_NNP ,_, more_JJR ,_, in_IN all_DT probability_NN ,_, he_PRP does_VBZ not_RB know_VB that_IN such_PDT a_DT power_NN exists_VBZ to_TO us_PRP as_IN can_MD sterilise_VB his_PRP$ lairs_NNS ,_, so_IN that_IN he_PRP can_MD not_RB use_VB them_PRP as_IN of_IN old_JJ ._.</w:t>
      </w:r>
    </w:p>
    <w:p w14:paraId="0B8999E3" w14:textId="77777777" w:rsidR="00EB4287" w:rsidRPr="00CD6915" w:rsidRDefault="00EB4287" w:rsidP="00EB4287">
      <w:r w:rsidRPr="00CD6915">
        <w:t xml:space="preserve">We_PRP are_VBP now_RB so_RB much_RB further_RB advanced_VBN in_IN our_PRP$ knowledge_NN as_IN to_TO their_PRP$ disposition_NN that_IN ,_, when_WRB </w:t>
      </w:r>
      <w:r w:rsidRPr="00CD6915">
        <w:lastRenderedPageBreak/>
        <w:t>we_PRP have_VBP examined_VBN the_DT house_NN in_IN Piccadilly_NNP ,_, we_PRP may_MD track_VB the_DT very_RB last_JJ of_IN them_PRP ._.</w:t>
      </w:r>
    </w:p>
    <w:p w14:paraId="38E14B85" w14:textId="77777777" w:rsidR="00EB4287" w:rsidRPr="00CD6915" w:rsidRDefault="00EB4287" w:rsidP="00EB4287">
      <w:r w:rsidRPr="00CD6915">
        <w:t>To-day_JJ ,_, then_RB ,_, is_VBZ ours_PRP ;_: and_CC in_IN it_PRP rests_VBZ our_PRP$ hope_NN ._.</w:t>
      </w:r>
    </w:p>
    <w:p w14:paraId="361AEDAE" w14:textId="77777777" w:rsidR="00EB4287" w:rsidRPr="00CD6915" w:rsidRDefault="00EB4287" w:rsidP="00EB4287">
      <w:r w:rsidRPr="00CD6915">
        <w:t>The_DT sun_NN that_WDT rose_VBD on_IN our_PRP$ sorrow_NN this_DT morning_NN guards_VBZ us_PRP in_IN its_PRP$ course_NN ._.</w:t>
      </w:r>
    </w:p>
    <w:p w14:paraId="421D072D" w14:textId="77777777" w:rsidR="00EB4287" w:rsidRPr="00CD6915" w:rsidRDefault="00EB4287" w:rsidP="00EB4287">
      <w:r w:rsidRPr="00CD6915">
        <w:t>Until_IN it_PRP sets_VBZ to-night_JJ ,_, that_DT monster_NN must_MD retain_VB whatever_WDT form_VBP he_PRP now_RB has_VBZ ._.</w:t>
      </w:r>
    </w:p>
    <w:p w14:paraId="6EA91074" w14:textId="77777777" w:rsidR="00EB4287" w:rsidRPr="00CD6915" w:rsidRDefault="00EB4287" w:rsidP="00EB4287">
      <w:r w:rsidRPr="00CD6915">
        <w:t>He_PRP is_VBZ confined_VBN within_IN the_DT limitations_NNS of_IN his_PRP$ earthly_JJ envelope_NN ._.</w:t>
      </w:r>
    </w:p>
    <w:p w14:paraId="66E91A70" w14:textId="77777777" w:rsidR="00EB4287" w:rsidRPr="00CD6915" w:rsidRDefault="00EB4287" w:rsidP="00EB4287">
      <w:r w:rsidRPr="00CD6915">
        <w:t>He_PRP can_MD not_RB melt_VB into_IN thin_JJ air_NN nor_CC disappear_VB through_IN cracks_NNS or_CC chinks_NNS or_CC crannies_NNS ._.</w:t>
      </w:r>
    </w:p>
    <w:p w14:paraId="17A834E6" w14:textId="77777777" w:rsidR="00EB4287" w:rsidRPr="00CD6915" w:rsidRDefault="00EB4287" w:rsidP="00EB4287">
      <w:r w:rsidRPr="00CD6915">
        <w:t>If_IN he_PRP go_VBP through_IN a_DT doorway_NN ,_, he_PRP must_MD open_VB the_DT door_NN like_IN a_DT mortal_JJ ._.</w:t>
      </w:r>
    </w:p>
    <w:p w14:paraId="2B0218D9" w14:textId="77777777" w:rsidR="00EB4287" w:rsidRPr="00CD6915" w:rsidRDefault="00EB4287" w:rsidP="00EB4287">
      <w:r w:rsidRPr="00CD6915">
        <w:t>And_CC so_RB we_PRP have_VBP this_DT day_NN to_TO hunt_NN out_RP all_PDT his_PRP$ lairs_NNS and_CC sterilise_VB them_PRP ._.</w:t>
      </w:r>
    </w:p>
    <w:p w14:paraId="0A8006A4" w14:textId="77777777" w:rsidR="00EB4287" w:rsidRPr="00CD6915" w:rsidRDefault="00EB4287" w:rsidP="00EB4287">
      <w:r w:rsidRPr="00CD6915">
        <w:t>So_RB we_PRP shall_MD ,_, if_IN we_PRP have_VBP not_RB yet_RB catch_VB him_PRP and_CC destroy_VB him_PRP ,_, drive_VB him_PRP to_TO bay_NN in_IN some_DT place_NN where_WRB the_DT catching_VBG and_CC the_DT destroying_VBG shall_MD be_VB ,_, in_IN time_NN ,_, sure_JJ ._. ''_''</w:t>
      </w:r>
    </w:p>
    <w:p w14:paraId="6C8B71D4" w14:textId="77777777" w:rsidR="00EB4287" w:rsidRPr="00CD6915" w:rsidRDefault="00EB4287" w:rsidP="00EB4287">
      <w:r w:rsidRPr="00CD6915">
        <w:t>Here_RB I_PRP started_VBD up_RP for_IN I_PRP could_MD not_RB contain_VB myself_PRP at_IN the_DT thought_NN that_IN the_DT minutes_NNS and_CC seconds_NNS so_RB preciously_RB laden_JJ with_IN Mina_NNP 's_POS life_NN and_CC happiness_NN were_VBD flying_VBG from_IN us_PRP ,_, since_IN whilst_IN we_PRP talked_VBD action_NN was_VBD impossible_JJ ._.</w:t>
      </w:r>
    </w:p>
    <w:p w14:paraId="3C9AD152" w14:textId="77777777" w:rsidR="00EB4287" w:rsidRPr="00CD6915" w:rsidRDefault="00EB4287" w:rsidP="00EB4287">
      <w:r w:rsidRPr="00CD6915">
        <w:t>But_CC Van_NNP Helsing_NNP held_VBD up_RP his_PRP$ hand_NN warningly_RB ._.</w:t>
      </w:r>
    </w:p>
    <w:p w14:paraId="1A5D01A5" w14:textId="77777777" w:rsidR="00EB4287" w:rsidRPr="00CD6915" w:rsidRDefault="00EB4287" w:rsidP="00EB4287">
      <w:r w:rsidRPr="00CD6915">
        <w:t>``_`` Nay_NN ,_, friend_NN Jonathan_NNP ,_, ''_'' he_PRP said_VBD ,_, ``_`` in_IN this_DT ,_, the_DT quickest_JJS way_NN home_NN is_VBZ the_DT longest_JJS way_NN ,_, so_RB your_PRP$ proverb_NNS say_VBP ._.</w:t>
      </w:r>
    </w:p>
    <w:p w14:paraId="7D14DC06" w14:textId="77777777" w:rsidR="00EB4287" w:rsidRPr="00CD6915" w:rsidRDefault="00EB4287" w:rsidP="00EB4287">
      <w:r w:rsidRPr="00CD6915">
        <w:t>We_PRP shall_MD all_DT act_VBP and_CC act_VBP with_IN desperate_JJ quick_JJ ,_, when_WRB the_DT time_NN has_VBZ come_VBN ._.</w:t>
      </w:r>
    </w:p>
    <w:p w14:paraId="2449BE27" w14:textId="77777777" w:rsidR="00EB4287" w:rsidRPr="00CD6915" w:rsidRDefault="00EB4287" w:rsidP="00EB4287">
      <w:r w:rsidRPr="00CD6915">
        <w:t>But_CC think_NN ,_, in_IN all_DT probable_JJ the_DT key_NN of_IN the_DT situation_NN is_VBZ in_IN that_DT house_NN in_IN Piccadilly_NNP ._.</w:t>
      </w:r>
    </w:p>
    <w:p w14:paraId="3C10AE44" w14:textId="77777777" w:rsidR="00EB4287" w:rsidRPr="00CD6915" w:rsidRDefault="00EB4287" w:rsidP="00EB4287">
      <w:r w:rsidRPr="00CD6915">
        <w:t>The_DT Count_NNP may_MD have_VB many_JJ houses_NNS which_WDT he_PRP has_VBZ bought_VBN ._.</w:t>
      </w:r>
    </w:p>
    <w:p w14:paraId="66FA4735" w14:textId="77777777" w:rsidR="00EB4287" w:rsidRPr="00CD6915" w:rsidRDefault="00EB4287" w:rsidP="00EB4287">
      <w:r w:rsidRPr="00CD6915">
        <w:t>Of_IN them_PRP he_PRP will_MD have_VB deeds_NNS of_IN purchase_NN ,_, keys_NNS and_CC other_JJ things_NNS ._.</w:t>
      </w:r>
    </w:p>
    <w:p w14:paraId="2A8ABAA9" w14:textId="77777777" w:rsidR="00EB4287" w:rsidRPr="00CD6915" w:rsidRDefault="00EB4287" w:rsidP="00EB4287">
      <w:r w:rsidRPr="00CD6915">
        <w:t>He_PRP will_MD have_VB paper_NN that_IN he_PRP write_VB on_IN ;_: he_PRP will_MD have_VB his_PRP$ book_NN of_IN cheques_NNS ._.</w:t>
      </w:r>
    </w:p>
    <w:p w14:paraId="2727A948" w14:textId="77777777" w:rsidR="00EB4287" w:rsidRPr="00CD6915" w:rsidRDefault="00EB4287" w:rsidP="00EB4287">
      <w:r w:rsidRPr="00CD6915">
        <w:t>There_EX are_VBP many_JJ belongings_NNS that_IN he_PRP must_MD have_VB somewhere_RB ;_: why_WRB not_RB in_IN this_DT place_NN so_RB central_JJ ,_, so_RB quiet_JJ ,_, where_WRB he_PRP come_VB and_CC go_VB by_IN the_DT front_NN or_CC the_DT back_NN at_IN all_DT hour_NN ,_, when_WRB in_IN the_DT very_RB vast_JJ of_IN the_DT traffic_NN there_EX is_VBZ none_NN to_TO notice_VB ._.</w:t>
      </w:r>
    </w:p>
    <w:p w14:paraId="3795F85D" w14:textId="77777777" w:rsidR="00EB4287" w:rsidRPr="00CD6915" w:rsidRDefault="00EB4287" w:rsidP="00EB4287">
      <w:r w:rsidRPr="00CD6915">
        <w:lastRenderedPageBreak/>
        <w:t>We_PRP shall_MD go_VB there_RB and_CC search_VB that_DT house_NN ;_: and_CC when_WRB we_PRP learn_VBP what_WP it_PRP holds_VBZ ,_, then_RB we_PRP do_VBP what_WP our_PRP$ friend_NN Arthur_NNP call_NN ,_, in_IN his_PRP$ phrases_NNS of_IN hunt_NN `_`` stop_VB the_DT earths_NNS '_POS and_CC so_IN we_PRP run_VBP down_RP our_PRP$ old_JJ fox_NN --_: so_RB ?_.</w:t>
      </w:r>
    </w:p>
    <w:p w14:paraId="0F65CD06" w14:textId="77777777" w:rsidR="00EB4287" w:rsidRPr="00CD6915" w:rsidRDefault="00EB4287" w:rsidP="00EB4287">
      <w:r w:rsidRPr="00CD6915">
        <w:t>is_VBZ it_PRP not_RB ?_. ''_''</w:t>
      </w:r>
    </w:p>
    <w:p w14:paraId="4F770C5C" w14:textId="77777777" w:rsidR="00EB4287" w:rsidRPr="00CD6915" w:rsidRDefault="00EB4287" w:rsidP="00EB4287">
      <w:r w:rsidRPr="00CD6915">
        <w:t>``_`` Then_RB let_VB us_PRP come_VB at_IN once_RB ,_, ''_'' I_PRP cried_VBD ,_, ``_`` we_PRP are_VBP wasting_VBG the_DT precious_JJ ,_, precious_JJ time_NN !_. ''_''</w:t>
      </w:r>
    </w:p>
    <w:p w14:paraId="25221392" w14:textId="77777777" w:rsidR="00EB4287" w:rsidRPr="00CD6915" w:rsidRDefault="00EB4287" w:rsidP="00EB4287">
      <w:r w:rsidRPr="00CD6915">
        <w:t>The_DT Professor_NNP did_VBD not_RB move_VB ,_, but_CC simply_RB said_VBD :_: --_: ``_`` And_CC how_WRB are_VBP we_PRP to_TO get_VB into_IN that_DT house_NN in_IN Piccadilly_NNP ?_. ''_''</w:t>
      </w:r>
    </w:p>
    <w:p w14:paraId="27557BF7" w14:textId="77777777" w:rsidR="00EB4287" w:rsidRPr="00CD6915" w:rsidRDefault="00EB4287" w:rsidP="00EB4287">
      <w:r w:rsidRPr="00CD6915">
        <w:t>``_`` Any_DT way_NN !_. ''_''</w:t>
      </w:r>
    </w:p>
    <w:p w14:paraId="158187DA" w14:textId="77777777" w:rsidR="00EB4287" w:rsidRPr="00CD6915" w:rsidRDefault="00EB4287" w:rsidP="00EB4287">
      <w:r w:rsidRPr="00CD6915">
        <w:t>I_PRP cried_VBD ._.</w:t>
      </w:r>
    </w:p>
    <w:p w14:paraId="254576DC" w14:textId="77777777" w:rsidR="00EB4287" w:rsidRPr="00CD6915" w:rsidRDefault="00EB4287" w:rsidP="00EB4287">
      <w:r w:rsidRPr="00CD6915">
        <w:t>``_`` We_PRP shall_MD break_VB in_RP if_IN need_NN be_VB ._. ''_''</w:t>
      </w:r>
    </w:p>
    <w:p w14:paraId="74EDA664" w14:textId="77777777" w:rsidR="00EB4287" w:rsidRPr="00CD6915" w:rsidRDefault="00EB4287" w:rsidP="00EB4287">
      <w:r w:rsidRPr="00CD6915">
        <w:t>``_`` And_CC your_PRP$ police_NN ;_: where_WRB will_MD they_PRP be_VB ,_, and_CC what_WP will_MD they_PRP say_VB ?_. ''_''</w:t>
      </w:r>
    </w:p>
    <w:p w14:paraId="5C154DAD" w14:textId="77777777" w:rsidR="00EB4287" w:rsidRPr="00CD6915" w:rsidRDefault="00EB4287" w:rsidP="00EB4287">
      <w:r w:rsidRPr="00CD6915">
        <w:t>I_PRP was_VBD staggered_VBN ;_: but_CC I_PRP knew_VBD that_IN if_IN he_PRP wished_VBD to_TO delay_VB he_PRP had_VBD a_DT good_JJ reason_NN for_IN it_PRP ._.</w:t>
      </w:r>
    </w:p>
    <w:p w14:paraId="3851CFB9" w14:textId="77777777" w:rsidR="00EB4287" w:rsidRPr="00CD6915" w:rsidRDefault="00EB4287" w:rsidP="00EB4287">
      <w:r w:rsidRPr="00CD6915">
        <w:t>So_RB I_PRP said_VBD ,_, as_RB quietly_RB as_IN I_PRP could_MD :_: --_: ``_`` Do_VBP n't_RB wait_VB more_JJR than_IN need_MD be_VB ;_: you_PRP know_VBP ,_, I_PRP am_VBP sure_JJ ,_, what_WP torture_VBP I_PRP am_VBP in_RP ._. ''_''</w:t>
      </w:r>
    </w:p>
    <w:p w14:paraId="359AB8EF" w14:textId="77777777" w:rsidR="00EB4287" w:rsidRPr="00CD6915" w:rsidRDefault="00EB4287" w:rsidP="00EB4287">
      <w:r w:rsidRPr="00CD6915">
        <w:t>``_`` Ah_UH ,_, my_PRP$ child_NN ,_, that_IN I_PRP do_VBP ;_: and_CC indeed_RB there_EX is_VBZ no_DT wish_NN of_IN me_PRP to_TO add_VB to_TO your_PRP$ anguish_NN ._.</w:t>
      </w:r>
    </w:p>
    <w:p w14:paraId="0BB582AB" w14:textId="77777777" w:rsidR="00EB4287" w:rsidRPr="00CD6915" w:rsidRDefault="00EB4287" w:rsidP="00EB4287">
      <w:r w:rsidRPr="00CD6915">
        <w:t>But_CC just_RB think_VB ,_, what_WP can_MD we_PRP do_VB ,_, until_IN all_PDT the_DT world_NN be_VB at_IN movement_NN ._.</w:t>
      </w:r>
    </w:p>
    <w:p w14:paraId="4D62856E" w14:textId="77777777" w:rsidR="00EB4287" w:rsidRPr="00CD6915" w:rsidRDefault="00EB4287" w:rsidP="00EB4287">
      <w:r w:rsidRPr="00CD6915">
        <w:t>Then_RB will_MD come_VB our_PRP$ time_NN ._.</w:t>
      </w:r>
    </w:p>
    <w:p w14:paraId="57A5A659" w14:textId="77777777" w:rsidR="00EB4287" w:rsidRPr="00CD6915" w:rsidRDefault="00EB4287" w:rsidP="00EB4287">
      <w:r w:rsidRPr="00CD6915">
        <w:t>I_PRP have_VBP thought_VBN and_CC thought_VBN ,_, and_CC it_PRP seems_VBZ to_TO me_PRP that_IN the_DT simplest_JJS way_NN is_VBZ the_DT best_JJS of_IN all_DT ._.</w:t>
      </w:r>
    </w:p>
    <w:p w14:paraId="08EB98ED" w14:textId="77777777" w:rsidR="00EB4287" w:rsidRPr="00CD6915" w:rsidRDefault="00EB4287" w:rsidP="00EB4287">
      <w:r w:rsidRPr="00CD6915">
        <w:t>Now_RB we_PRP wish_VBP to_TO get_VB into_IN the_DT house_NN ,_, but_CC we_PRP have_VBP no_DT key_NN ;_: is_VBZ it_PRP not_RB so_RB ?_. ''_''</w:t>
      </w:r>
    </w:p>
    <w:p w14:paraId="5156617C" w14:textId="77777777" w:rsidR="00EB4287" w:rsidRPr="00CD6915" w:rsidRDefault="00EB4287" w:rsidP="00EB4287">
      <w:r w:rsidRPr="00CD6915">
        <w:t>I_PRP nodded_VBD ._.</w:t>
      </w:r>
    </w:p>
    <w:p w14:paraId="79E6C462" w14:textId="77777777" w:rsidR="00EB4287" w:rsidRPr="00CD6915" w:rsidRDefault="00EB4287" w:rsidP="00EB4287">
      <w:r w:rsidRPr="00CD6915">
        <w:t>``_`` Now_RB suppose_VBP that_IN you_PRP were_VBD ,_, in_IN truth_NN ,_, the_DT owner_NN of_IN that_DT house_NN ,_, and_CC could_MD not_RB still_RB get_VB it_PRP ;_: and_CC think_VBP there_EX was_VBD to_TO you_PRP no_DT conscience_NN of_IN the_DT housebreaker_NN ,_, what_WP would_MD you_PRP do_VB ?_. ''_''</w:t>
      </w:r>
    </w:p>
    <w:p w14:paraId="2508EAD9" w14:textId="77777777" w:rsidR="00EB4287" w:rsidRPr="00CD6915" w:rsidRDefault="00EB4287" w:rsidP="00EB4287">
      <w:r w:rsidRPr="00CD6915">
        <w:t>``_`` I_PRP should_MD get_VB a_DT respectable_JJ locksmith_NN ,_, and_CC set_VBD him_PRP to_TO work_VB to_TO pick_VB the_DT lock_NN for_IN me_PRP ._. ''_''</w:t>
      </w:r>
    </w:p>
    <w:p w14:paraId="62265B6D" w14:textId="77777777" w:rsidR="00EB4287" w:rsidRPr="00CD6915" w:rsidRDefault="00EB4287" w:rsidP="00EB4287">
      <w:r w:rsidRPr="00CD6915">
        <w:t>``_`` And_CC your_PRP$ police_NNS ,_, they_PRP would_MD interfere_VB ,_, would_MD they_PRP not_RB ?_. ''_''</w:t>
      </w:r>
    </w:p>
    <w:p w14:paraId="748E4135" w14:textId="77777777" w:rsidR="00EB4287" w:rsidRPr="00CD6915" w:rsidRDefault="00EB4287" w:rsidP="00EB4287">
      <w:r w:rsidRPr="00CD6915">
        <w:t>``_`` Oh_UH ,_, no_DT !_.</w:t>
      </w:r>
    </w:p>
    <w:p w14:paraId="10687B94" w14:textId="77777777" w:rsidR="00EB4287" w:rsidRPr="00CD6915" w:rsidRDefault="00EB4287" w:rsidP="00EB4287">
      <w:r w:rsidRPr="00CD6915">
        <w:t>not_RB if_IN they_PRP knew_VBD the_DT man_NN was_VBD properly_RB employed_VBN ._. ''_''</w:t>
      </w:r>
    </w:p>
    <w:p w14:paraId="135990D8" w14:textId="77777777" w:rsidR="00EB4287" w:rsidRPr="00CD6915" w:rsidRDefault="00EB4287" w:rsidP="00EB4287">
      <w:r w:rsidRPr="00CD6915">
        <w:t xml:space="preserve">``_`` Then_RB ,_, ''_'' he_PRP looked_VBD at_IN me_PRP as_RB keenly_RB as_IN he_PRP spoke_VBD ,_, ``_`` all_DT that_DT is_VBZ in_IN doubt_NN is_VBZ the_DT conscience_NN of_IN </w:t>
      </w:r>
      <w:r w:rsidRPr="00CD6915">
        <w:lastRenderedPageBreak/>
        <w:t>the_DT employer_NN ,_, and_CC the_DT belief_NN of_IN your_PRP$ policemen_NN as_IN to_TO whether_IN or_CC no_DT that_DT employer_NN has_VBZ a_DT good_JJ conscience_NN or_CC a_DT bad_JJ one_CD ._.</w:t>
      </w:r>
    </w:p>
    <w:p w14:paraId="6E166B28" w14:textId="77777777" w:rsidR="00EB4287" w:rsidRPr="00CD6915" w:rsidRDefault="00EB4287" w:rsidP="00EB4287">
      <w:r w:rsidRPr="00CD6915">
        <w:t>Your_PRP$ police_NNS must_MD indeed_RB be_VB zealous_JJ men_NNS and_CC clever_JJ --_: oh_UH ,_, so_RB clever_JJ !_.</w:t>
      </w:r>
    </w:p>
    <w:p w14:paraId="6D19E2AD" w14:textId="77777777" w:rsidR="00EB4287" w:rsidRPr="00CD6915" w:rsidRDefault="00EB4287" w:rsidP="00EB4287">
      <w:r w:rsidRPr="00CD6915">
        <w:t>--_: in_IN reading_VBG the_DT heart_NN ,_, that_IN they_PRP trouble_NN themselves_PRP in_IN such_JJ matter_NN ._.</w:t>
      </w:r>
    </w:p>
    <w:p w14:paraId="1519FE83" w14:textId="77777777" w:rsidR="00EB4287" w:rsidRPr="00CD6915" w:rsidRDefault="00EB4287" w:rsidP="00EB4287">
      <w:r w:rsidRPr="00CD6915">
        <w:t>No_RB ,_, no_DT ,_, my_PRP$ friend_NN Jonathan_NNP ,_, you_PRP go_VBP take_VB the_DT lock_NN off_RP a_DT hundred_CD empty_JJ house_NN in_IN this_DT your_PRP$ London_NNP ,_, or_CC of_IN any_DT city_NN in_IN the_DT world_NN ;_: and_CC if_IN you_PRP do_VBP it_PRP as_IN such_JJ things_NNS are_VBP rightly_RB done_VBN ,_, and_CC at_IN the_DT time_NN such_JJ things_NNS are_VBP rightly_RB done_VBN ,_, no_DT one_NN will_MD interfere_VB ._.</w:t>
      </w:r>
    </w:p>
    <w:p w14:paraId="21459E37" w14:textId="77777777" w:rsidR="00EB4287" w:rsidRPr="00CD6915" w:rsidRDefault="00EB4287" w:rsidP="00EB4287">
      <w:r w:rsidRPr="00CD6915">
        <w:t>I_PRP have_VBP read_VBN of_IN a_DT gentleman_NN who_WP owned_VBD a_DT so_RB fine_JJ house_NN in_IN London_NNP ,_, and_CC when_WRB he_PRP went_VBD for_IN months_NNS of_IN summer_NN to_TO Switzerland_NNP and_CC lock_VB up_RP his_PRP$ house_NN ,_, some_DT burglar_NN came_VBD and_CC broke_VBD window_NN at_IN back_NN and_CC got_VBD in_RP ._.</w:t>
      </w:r>
    </w:p>
    <w:p w14:paraId="06D3676B" w14:textId="77777777" w:rsidR="00EB4287" w:rsidRPr="00CD6915" w:rsidRDefault="00EB4287" w:rsidP="00EB4287">
      <w:r w:rsidRPr="00CD6915">
        <w:t>Then_RB he_PRP went_VBD and_CC made_VBD open_JJ the_DT shutters_NNS in_IN front_NN and_CC walk_NN out_RB and_CC in_RB through_IN the_DT door_NN ,_, before_IN the_DT very_JJ eyes_NNS of_IN the_DT police_NN ._.</w:t>
      </w:r>
    </w:p>
    <w:p w14:paraId="773339A0" w14:textId="77777777" w:rsidR="00EB4287" w:rsidRPr="00CD6915" w:rsidRDefault="00EB4287" w:rsidP="00EB4287">
      <w:r w:rsidRPr="00CD6915">
        <w:t>Then_RB he_PRP have_VBP an_DT auction_NN in_IN that_DT house_NN ,_, and_CC advertise_VB it_PRP ,_, and_CC put_VBD up_RP big_JJ notice_NN ;_: and_CC when_WRB the_DT day_NN come_VBP he_PRP sell_VB off_RP by_IN a_DT great_JJ auctioneer_NN all_PDT the_DT goods_NNS of_IN that_DT other_JJ man_NN who_WP own_VBP them_PRP ._.</w:t>
      </w:r>
    </w:p>
    <w:p w14:paraId="0336B374" w14:textId="77777777" w:rsidR="00EB4287" w:rsidRPr="00CD6915" w:rsidRDefault="00EB4287" w:rsidP="00EB4287">
      <w:r w:rsidRPr="00CD6915">
        <w:t>Then_RB he_PRP go_VB to_TO a_DT builder_NN ,_, and_CC he_PRP sell_VBP him_PRP that_DT house_NN ,_, making_VBG an_DT agreement_NN that_IN he_PRP pull_VB it_PRP down_RP and_CC take_VB all_DT away_RB within_IN a_DT certain_JJ time_NN ._.</w:t>
      </w:r>
    </w:p>
    <w:p w14:paraId="648F1439" w14:textId="77777777" w:rsidR="00EB4287" w:rsidRPr="00CD6915" w:rsidRDefault="00EB4287" w:rsidP="00EB4287">
      <w:r w:rsidRPr="00CD6915">
        <w:t>And_CC your_PRP$ police_NN and_CC other_JJ authority_NN help_VB him_PRP all_DT they_PRP can_MD ._.</w:t>
      </w:r>
    </w:p>
    <w:p w14:paraId="6007B98E" w14:textId="77777777" w:rsidR="00EB4287" w:rsidRPr="00CD6915" w:rsidRDefault="00EB4287" w:rsidP="00EB4287">
      <w:r w:rsidRPr="00CD6915">
        <w:t>And_CC when_WRB that_DT owner_NN come_VB back_RB from_IN his_PRP$ holiday_NN in_IN Switzerland_NNP he_PRP find_VB only_RB an_DT empty_JJ hole_NN where_WRB his_PRP$ house_NN had_VBD been_VBN ._.</w:t>
      </w:r>
    </w:p>
    <w:p w14:paraId="23666E2E" w14:textId="77777777" w:rsidR="00EB4287" w:rsidRPr="00CD6915" w:rsidRDefault="00EB4287" w:rsidP="00EB4287">
      <w:r w:rsidRPr="00CD6915">
        <w:t>This_DT was_VBD all_DT done_VBN en_IN règle_NN ;_: and_CC in_IN our_PRP$ work_NN we_PRP shall_MD be_VB en_FW règle_FW too_RB ._.</w:t>
      </w:r>
    </w:p>
    <w:p w14:paraId="2B9D9C46" w14:textId="77777777" w:rsidR="00EB4287" w:rsidRPr="00CD6915" w:rsidRDefault="00EB4287" w:rsidP="00EB4287">
      <w:r w:rsidRPr="00CD6915">
        <w:t>We_PRP shall_MD not_RB go_VB so_RB early_RB that_IN the_DT policemen_NNS who_WP have_VBP then_RB little_JJ to_TO think_VB of_IN ,_, shall_MD deem_VB it_PRP strange_JJ ;_: but_CC we_PRP shall_MD go_VB after_IN ten_CD o'clock_RB ,_, when_WRB there_EX are_VBP many_JJ about_IN ,_, and_CC such_JJ things_NNS would_MD be_VB done_VBN were_VBD we_PRP indeed_RB owners_NNS of_IN the_DT house_NN ._. ''_''</w:t>
      </w:r>
    </w:p>
    <w:p w14:paraId="588100CB" w14:textId="77777777" w:rsidR="00EB4287" w:rsidRPr="00CD6915" w:rsidRDefault="00EB4287" w:rsidP="00EB4287">
      <w:r w:rsidRPr="00CD6915">
        <w:t>I_PRP could_MD not_RB but_CC see_VB how_WRB right_JJ he_PRP was_VBD and_CC the_DT terrible_JJ despair_NN of_IN Mina_NNP 's_POS face_NN became_VBD relaxed_VBN a_DT thought_NN ;_: there_EX was_VBD hope_NN in_IN such_JJ good_JJ counsel_NN ._.</w:t>
      </w:r>
    </w:p>
    <w:p w14:paraId="68086401" w14:textId="77777777" w:rsidR="00EB4287" w:rsidRPr="00CD6915" w:rsidRDefault="00EB4287" w:rsidP="00EB4287">
      <w:r w:rsidRPr="00CD6915">
        <w:lastRenderedPageBreak/>
        <w:t>Van_NNP Helsing_NNP went_VBD on_IN :_: --_: ``_`` When_WRB once_RB within_IN that_DT house_NN we_PRP may_MD find_VB more_JJR clues_NNS ;_: at_IN any_DT rate_NN some_DT of_IN us_PRP can_MD remain_VB there_RB whilst_IN the_DT rest_NN find_VB the_DT other_JJ places_NNS where_WRB there_RB be_VB more_JJR earth-boxes_NNS --_: at_IN Bermondsey_NNP and_CC Mile_NNP End_NNP ._. ''_''</w:t>
      </w:r>
    </w:p>
    <w:p w14:paraId="24F168A9" w14:textId="77777777" w:rsidR="00EB4287" w:rsidRPr="00CD6915" w:rsidRDefault="00EB4287" w:rsidP="00EB4287">
      <w:r w:rsidRPr="00CD6915">
        <w:t>Lord_NNP Godalming_NNP stood_VBD up_RP ._.</w:t>
      </w:r>
    </w:p>
    <w:p w14:paraId="5C48DD41" w14:textId="77777777" w:rsidR="00EB4287" w:rsidRPr="00CD6915" w:rsidRDefault="00EB4287" w:rsidP="00EB4287">
      <w:r w:rsidRPr="00CD6915">
        <w:t>``_`` I_PRP can_MD be_VB of_IN some_DT use_NN here_RB ,_, ''_'' he_PRP said_VBD ._.</w:t>
      </w:r>
    </w:p>
    <w:p w14:paraId="725CF9DA" w14:textId="77777777" w:rsidR="00EB4287" w:rsidRPr="00CD6915" w:rsidRDefault="00EB4287" w:rsidP="00EB4287">
      <w:r w:rsidRPr="00CD6915">
        <w:t>``_`` I_PRP shall_MD wire_VB to_TO my_PRP$ people_NNS to_TO have_VB horses_NNS and_CC carriages_NNS where_WRB they_PRP will_MD be_VB most_RBS convenient_JJ ._. ''_''</w:t>
      </w:r>
    </w:p>
    <w:p w14:paraId="73EA07F8" w14:textId="77777777" w:rsidR="00EB4287" w:rsidRPr="00CD6915" w:rsidRDefault="00EB4287" w:rsidP="00EB4287">
      <w:r w:rsidRPr="00CD6915">
        <w:t>``_`` Look_VB here_RB ,_, old_JJ fellow_NN ,_, ''_'' said_VBD Morris_NNP ,_, ``_`` it_PRP is_VBZ a_DT capital_NN idea_NN to_TO have_VB all_DT ready_JJ in_IN case_NN we_PRP want_VBP to_TO go_VB horsebacking_NN ;_: but_CC do_VBP n't_RB you_PRP think_VB that_IN one_CD of_IN your_PRP$ snappy_JJ carriages_NNS with_IN its_PRP$ heraldic_JJ adornments_NNS in_IN a_DT byway_NN of_IN Walworth_NNP or_CC Mile_NNP End_NNP would_MD attract_VB too_RB much_JJ attention_NN for_IN our_PRP$ purposes_NNS ?_.</w:t>
      </w:r>
    </w:p>
    <w:p w14:paraId="7440A4F5" w14:textId="77777777" w:rsidR="00EB4287" w:rsidRPr="00CD6915" w:rsidRDefault="00EB4287" w:rsidP="00EB4287">
      <w:r w:rsidRPr="00CD6915">
        <w:t>It_PRP seems_VBZ to_TO me_PRP that_IN we_PRP ought_MD to_TO take_VB cabs_NNS when_WRB we_PRP go_VBP south_JJ or_CC east_JJ ;_: and_CC even_RB leave_VB them_PRP somewhere_RB near_IN the_DT neighbourhood_NN we_PRP are_VBP going_VBG to_TO ._. ''_''</w:t>
      </w:r>
    </w:p>
    <w:p w14:paraId="6F05528C" w14:textId="77777777" w:rsidR="00EB4287" w:rsidRPr="00CD6915" w:rsidRDefault="00EB4287" w:rsidP="00EB4287">
      <w:r w:rsidRPr="00CD6915">
        <w:t>``_`` Friend_NN Quincey_NN is_VBZ right_JJ !_. ''_''</w:t>
      </w:r>
    </w:p>
    <w:p w14:paraId="3A3CB554" w14:textId="77777777" w:rsidR="00EB4287" w:rsidRPr="00CD6915" w:rsidRDefault="00EB4287" w:rsidP="00EB4287">
      <w:r w:rsidRPr="00CD6915">
        <w:t>said_VBD the_DT Professor_NNP ._.</w:t>
      </w:r>
    </w:p>
    <w:p w14:paraId="460523B8" w14:textId="77777777" w:rsidR="00EB4287" w:rsidRPr="00CD6915" w:rsidRDefault="00EB4287" w:rsidP="00EB4287">
      <w:r w:rsidRPr="00CD6915">
        <w:t>``_`` His_PRP$ head_NN is_VBZ what_WP you_PRP call_VBP in_IN plane_NN with_IN the_DT horizon_NN ._.</w:t>
      </w:r>
    </w:p>
    <w:p w14:paraId="4E381944" w14:textId="77777777" w:rsidR="00EB4287" w:rsidRPr="00CD6915" w:rsidRDefault="00EB4287" w:rsidP="00EB4287">
      <w:r w:rsidRPr="00CD6915">
        <w:t>It_PRP is_VBZ a_DT difficult_JJ thing_NN that_IN we_PRP go_VBP to_TO do_VB ,_, and_CC we_PRP do_VBP not_RB want_VB no_DT peoples_NNS to_TO watch_VB us_PRP if_IN so_IN it_PRP may_MD ._. ''_''</w:t>
      </w:r>
    </w:p>
    <w:p w14:paraId="592E3439" w14:textId="77777777" w:rsidR="00EB4287" w:rsidRPr="00CD6915" w:rsidRDefault="00EB4287" w:rsidP="00EB4287">
      <w:r w:rsidRPr="00CD6915">
        <w:t>Mina_NNP took_VBD a_DT growing_VBG interest_NN in_IN everything_NN and_CC I_PRP was_VBD rejoiced_VBN to_TO see_VB that_IN the_DT exigency_NN of_IN affairs_NNS was_VBD helping_VBG her_PRP to_TO forget_VB for_IN a_DT time_NN the_DT terrible_JJ experience_NN of_IN the_DT night_NN ._.</w:t>
      </w:r>
    </w:p>
    <w:p w14:paraId="5C964579" w14:textId="77777777" w:rsidR="00EB4287" w:rsidRPr="00CD6915" w:rsidRDefault="00EB4287" w:rsidP="00EB4287">
      <w:r w:rsidRPr="00CD6915">
        <w:t>She_PRP was_VBD very_RB ,_, very_RB pale_JJ --_: almost_RB ghastly_JJ ,_, and_CC so_RB thin_JJ that_IN her_PRP$ lips_NNS were_VBD drawn_VBN away_RB ,_, showing_VBG her_PRP$ teeth_NNS in_IN somewhat_RB of_IN prominence_NN ._.</w:t>
      </w:r>
    </w:p>
    <w:p w14:paraId="0BF419D6" w14:textId="77777777" w:rsidR="00EB4287" w:rsidRPr="00CD6915" w:rsidRDefault="00EB4287" w:rsidP="00EB4287">
      <w:r w:rsidRPr="00CD6915">
        <w:t>I_PRP did_VBD not_RB mention_VB this_DT last_JJ ,_, lest_IN it_PRP should_MD give_VB her_PRP$ needless_JJ pain_NN ;_: but_CC it_PRP made_VBD my_PRP$ blood_NN run_NN cold_NN in_IN my_PRP$ veins_NNS to_TO think_VB of_IN what_WP had_VBD occurred_VBN with_IN poor_JJ Lucy_NNP when_WRB the_DT Count_NNP had_VBD sucked_VBN her_PRP$ blood_NN ._.</w:t>
      </w:r>
    </w:p>
    <w:p w14:paraId="2E8FE948" w14:textId="77777777" w:rsidR="00EB4287" w:rsidRPr="00CD6915" w:rsidRDefault="00EB4287" w:rsidP="00EB4287">
      <w:r w:rsidRPr="00CD6915">
        <w:t>As_IN yet_RB there_EX was_VBD no_DT sign_NN of_IN the_DT teeth_NNS growing_VBG sharper_JJR ;_: but_CC the_DT time_NN as_RB yet_RB was_VBD short_JJ ,_, and_CC there_EX was_VBD time_NN for_IN fear_NN ._.</w:t>
      </w:r>
    </w:p>
    <w:p w14:paraId="61F52E05" w14:textId="77777777" w:rsidR="00EB4287" w:rsidRPr="00CD6915" w:rsidRDefault="00EB4287" w:rsidP="00EB4287">
      <w:r w:rsidRPr="00CD6915">
        <w:t>When_WRB we_PRP came_VBD to_TO the_DT discussion_NN of_IN the_DT sequence_NN of_IN our_PRP$ efforts_NNS and_CC of_IN the_DT disposition_NN of_IN our_PRP$ forces_NNS ,_, there_EX were_VBD new_JJ sources_NNS of_IN doubt_NN ._.</w:t>
      </w:r>
    </w:p>
    <w:p w14:paraId="15F35EDE" w14:textId="77777777" w:rsidR="00EB4287" w:rsidRPr="00CD6915" w:rsidRDefault="00EB4287" w:rsidP="00EB4287">
      <w:r w:rsidRPr="00CD6915">
        <w:lastRenderedPageBreak/>
        <w:t>It_PRP was_VBD finally_RB agreed_VBN that_IN before_IN starting_VBG for_IN Piccadilly_NNP we_PRP should_MD destroy_VB the_DT Count_NNP 's_POS lair_NN close_NN at_IN hand_NN ._.</w:t>
      </w:r>
    </w:p>
    <w:p w14:paraId="348B3773" w14:textId="77777777" w:rsidR="00EB4287" w:rsidRPr="00CD6915" w:rsidRDefault="00EB4287" w:rsidP="00EB4287">
      <w:r w:rsidRPr="00CD6915">
        <w:t>In_IN case_NN he_PRP should_MD find_VB it_PRP out_RP too_RB soon_RB ,_, we_PRP should_MD thus_RB be_VB still_RB ahead_RB of_IN him_PRP in_IN our_PRP$ work_NN of_IN destruction_NN ;_: and_CC his_PRP$ presence_NN in_IN his_PRP$ purely_RB material_JJ shape_NN ,_, and_CC at_IN his_PRP$ weakest_JJS ,_, might_MD give_VB us_PRP some_DT new_JJ clue_NN ._.</w:t>
      </w:r>
    </w:p>
    <w:p w14:paraId="5BDB1795" w14:textId="77777777" w:rsidR="00EB4287" w:rsidRPr="00CD6915" w:rsidRDefault="00EB4287" w:rsidP="00EB4287">
      <w:r w:rsidRPr="00CD6915">
        <w:t>As_IN to_TO the_DT disposal_NN of_IN forces_NNS ,_, it_PRP was_VBD suggested_VBN by_IN the_DT Professor_NNP that_IN ,_, after_IN our_PRP$ visit_NN to_TO Carfax_NNP ,_, we_PRP should_MD all_DT enter_VB the_DT house_NN in_IN Piccadilly_NNP ;_: that_IN the_DT two_CD doctors_NNS and_CC I_PRP should_MD remain_VB there_RB ,_, whilst_IN Lord_NNP Godalming_NNP and_CC Quincey_NNP found_VBD the_DT lairs_NNS at_IN Walworth_NNP and_CC Mile_NNP End_NNP and_CC destroyed_VBD them_PRP ._.</w:t>
      </w:r>
    </w:p>
    <w:p w14:paraId="7F24A30A" w14:textId="77777777" w:rsidR="00EB4287" w:rsidRPr="00CD6915" w:rsidRDefault="00EB4287" w:rsidP="00EB4287">
      <w:r w:rsidRPr="00CD6915">
        <w:t>It_PRP was_VBD possible_JJ ,_, if_IN not_RB likely_JJ ,_, the_DT Professor_NNP urged_VBD ,_, that_IN the_DT Count_NN might_MD appear_VB in_IN Piccadilly_NNP during_IN the_DT day_NN ,_, and_CC that_IN if_IN so_RB we_PRP might_MD be_VB able_JJ to_TO cope_VB with_IN him_PRP then_RB and_CC there_RB ._.</w:t>
      </w:r>
    </w:p>
    <w:p w14:paraId="3B8FB6C3" w14:textId="77777777" w:rsidR="00EB4287" w:rsidRPr="00CD6915" w:rsidRDefault="00EB4287" w:rsidP="00EB4287">
      <w:r w:rsidRPr="00CD6915">
        <w:t>At_IN any_DT rate_NN ,_, we_PRP might_MD be_VB able_JJ to_TO follow_VB him_PRP in_IN force_NN ._.</w:t>
      </w:r>
    </w:p>
    <w:p w14:paraId="136321B2" w14:textId="77777777" w:rsidR="00EB4287" w:rsidRPr="00CD6915" w:rsidRDefault="00EB4287" w:rsidP="00EB4287">
      <w:r w:rsidRPr="00CD6915">
        <w:t>To_TO this_DT plan_NN I_PRP strenuously_RB objected_VBD ,_, and_CC so_RB far_RB as_IN my_PRP$ going_NN was_VBD concerned_VBN ,_, for_IN I_PRP said_VBD that_IN I_PRP intended_VBD to_TO stay_VB and_CC protect_VB Mina_NNP ,_, I_PRP thought_VBD that_IN my_PRP$ mind_NN was_VBD made_VBN up_RP on_IN the_DT subject_NN ;_: but_CC Mina_NNP would_MD not_RB listen_VB to_TO my_PRP$ objection_NN ._.</w:t>
      </w:r>
    </w:p>
    <w:p w14:paraId="5D106EBF" w14:textId="77777777" w:rsidR="00EB4287" w:rsidRPr="00CD6915" w:rsidRDefault="00EB4287" w:rsidP="00EB4287">
      <w:r w:rsidRPr="00CD6915">
        <w:t>She_PRP said_VBD that_IN there_EX might_MD be_VB some_DT law_NN matter_NN in_IN which_WDT I_PRP could_MD be_VB useful_JJ ;_: that_IN amongst_IN the_DT Count_NNP 's_POS papers_NNS might_MD be_VB some_DT clue_NN which_WDT I_PRP could_MD understand_VB out_IN of_IN my_PRP$ experience_NN in_IN Transylvania_NNP ;_: and_CC that_IN ,_, as_IN it_PRP was_VBD ,_, all_PDT the_DT strength_NN we_PRP could_MD muster_VB was_VBD required_VBN to_TO cope_VB with_IN the_DT Count_NNP 's_POS extraordinary_JJ power_NN ._.</w:t>
      </w:r>
    </w:p>
    <w:p w14:paraId="5A75815B" w14:textId="77777777" w:rsidR="00EB4287" w:rsidRPr="00CD6915" w:rsidRDefault="00EB4287" w:rsidP="00EB4287">
      <w:r w:rsidRPr="00CD6915">
        <w:t>I_PRP had_VBD to_TO give_VB in_RP ,_, for_IN Mina_NNP 's_POS resolution_NN was_VBD fixed_VBN ;_: she_PRP said_VBD that_IN it_PRP was_VBD the_DT last_JJ hope_NN for_IN her_PRP that_IN we_PRP should_MD all_DT work_NN together_RB ._.</w:t>
      </w:r>
    </w:p>
    <w:p w14:paraId="68F07671" w14:textId="77777777" w:rsidR="00EB4287" w:rsidRPr="00CD6915" w:rsidRDefault="00EB4287" w:rsidP="00EB4287">
      <w:r w:rsidRPr="00CD6915">
        <w:t>``_`` As_IN for_IN me_PRP ,_, ''_'' she_PRP said_VBD ,_, ``_`` I_PRP have_VBP no_DT fear_NN ._.</w:t>
      </w:r>
    </w:p>
    <w:p w14:paraId="6BFCCCF3" w14:textId="77777777" w:rsidR="00EB4287" w:rsidRPr="00CD6915" w:rsidRDefault="00EB4287" w:rsidP="00EB4287">
      <w:r w:rsidRPr="00CD6915">
        <w:t>Things_NNS have_VBP been_VBN as_RB bad_JJ as_IN they_PRP can_MD be_VB ;_: and_CC whatever_WDT may_MD happen_VB must_MD have_VB in_IN it_PRP some_DT element_NN of_IN hope_NN or_CC comfort_NN ._.</w:t>
      </w:r>
    </w:p>
    <w:p w14:paraId="5C4F88CD" w14:textId="77777777" w:rsidR="00EB4287" w:rsidRPr="00CD6915" w:rsidRDefault="00EB4287" w:rsidP="00EB4287">
      <w:r w:rsidRPr="00CD6915">
        <w:t>Go_VB ,_, my_PRP$ husband_NN !_.</w:t>
      </w:r>
    </w:p>
    <w:p w14:paraId="72400A7E" w14:textId="77777777" w:rsidR="00EB4287" w:rsidRPr="00CD6915" w:rsidRDefault="00EB4287" w:rsidP="00EB4287">
      <w:r w:rsidRPr="00CD6915">
        <w:t>God_NNP can_MD ,_, if_IN He_PRP wishes_VBZ it_PRP ,_, guard_VB me_PRP as_RB well_RB alone_RB as_IN with_IN any_DT one_CD present_JJ ._. ''_''</w:t>
      </w:r>
    </w:p>
    <w:p w14:paraId="1DDF84CD" w14:textId="77777777" w:rsidR="00EB4287" w:rsidRPr="00CD6915" w:rsidRDefault="00EB4287" w:rsidP="00EB4287">
      <w:r w:rsidRPr="00CD6915">
        <w:lastRenderedPageBreak/>
        <w:t>So_RB I_PRP started_VBD up_RP crying_VBG out_RP :_: ``_`` Then_RB in_IN God_NNP 's_POS name_NN let_VBD us_PRP come_VB at_IN once_RB ,_, for_IN we_PRP are_VBP losing_VBG time_NN ._.</w:t>
      </w:r>
    </w:p>
    <w:p w14:paraId="22F67E39" w14:textId="77777777" w:rsidR="00EB4287" w:rsidRPr="00CD6915" w:rsidRDefault="00EB4287" w:rsidP="00EB4287">
      <w:r w:rsidRPr="00CD6915">
        <w:t>The_DT Count_NNP may_MD come_VB to_TO Piccadilly_NNP earlier_RBR than_IN we_PRP think_VBP ._. ''_''</w:t>
      </w:r>
    </w:p>
    <w:p w14:paraId="65550AB3" w14:textId="77777777" w:rsidR="00EB4287" w:rsidRPr="00CD6915" w:rsidRDefault="00EB4287" w:rsidP="00EB4287">
      <w:r w:rsidRPr="00CD6915">
        <w:t>``_`` Not_RB so_RB !_. ''_''</w:t>
      </w:r>
    </w:p>
    <w:p w14:paraId="0A886580" w14:textId="77777777" w:rsidR="00EB4287" w:rsidRPr="00CD6915" w:rsidRDefault="00EB4287" w:rsidP="00EB4287">
      <w:r w:rsidRPr="00CD6915">
        <w:t>said_VBD Van_NNP Helsing_NNP ,_, holding_VBG up_RP his_PRP$ hand_NN ._.</w:t>
      </w:r>
    </w:p>
    <w:p w14:paraId="2DAA8544" w14:textId="77777777" w:rsidR="00EB4287" w:rsidRPr="00CD6915" w:rsidRDefault="00EB4287" w:rsidP="00EB4287">
      <w:r w:rsidRPr="00CD6915">
        <w:t>``_`` But_CC why_WRB ?_. ''_''</w:t>
      </w:r>
    </w:p>
    <w:p w14:paraId="01C74A2A" w14:textId="77777777" w:rsidR="00EB4287" w:rsidRPr="00CD6915" w:rsidRDefault="00EB4287" w:rsidP="00EB4287">
      <w:r w:rsidRPr="00CD6915">
        <w:t>I_PRP asked_VBD ._.</w:t>
      </w:r>
    </w:p>
    <w:p w14:paraId="5574D32C" w14:textId="77777777" w:rsidR="00EB4287" w:rsidRPr="00CD6915" w:rsidRDefault="00EB4287" w:rsidP="00EB4287">
      <w:r w:rsidRPr="00CD6915">
        <w:t>``_`` Do_VBP you_PRP forget_VB ,_, ''_'' he_PRP said_VBD ,_, with_IN actually_RB a_DT smile_NN ,_, ``_`` that_IN last_JJ night_NN he_PRP banqueted_VBD heavily_RB ,_, and_CC will_MD sleep_VB late_RB ?_. ''_''</w:t>
      </w:r>
    </w:p>
    <w:p w14:paraId="7DD61560" w14:textId="77777777" w:rsidR="00EB4287" w:rsidRPr="00CD6915" w:rsidRDefault="00EB4287" w:rsidP="00EB4287">
      <w:r w:rsidRPr="00CD6915">
        <w:t>Did_VBD I_PRP forget_VBP !_.</w:t>
      </w:r>
    </w:p>
    <w:p w14:paraId="18FF0547" w14:textId="77777777" w:rsidR="00EB4287" w:rsidRPr="00CD6915" w:rsidRDefault="00EB4287" w:rsidP="00EB4287">
      <w:r w:rsidRPr="00CD6915">
        <w:t>shall_MD I_PRP ever_RB --_: can_MD I_PRP ever_RB !_.</w:t>
      </w:r>
    </w:p>
    <w:p w14:paraId="0A7A42F2" w14:textId="77777777" w:rsidR="00EB4287" w:rsidRPr="00CD6915" w:rsidRDefault="00EB4287" w:rsidP="00EB4287">
      <w:r w:rsidRPr="00CD6915">
        <w:t>Can_MD any_DT of_IN us_PRP ever_RB forget_VBP that_IN terrible_JJ scene_NN !_.</w:t>
      </w:r>
    </w:p>
    <w:p w14:paraId="0F6702B4" w14:textId="77777777" w:rsidR="00EB4287" w:rsidRPr="00CD6915" w:rsidRDefault="00EB4287" w:rsidP="00EB4287">
      <w:r w:rsidRPr="00CD6915">
        <w:t>Mina_NNP struggled_VBD hard_JJ to_TO keep_VB her_PRP brave_VB countenance_VBP ;_: but_CC the_DT pain_NN overmastered_VBD her_PRP and_CC she_PRP put_VBD her_PRP$ hands_NNS before_IN her_PRP$ face_NN ,_, and_CC shuddered_VBD whilst_IN she_PRP moaned_VBD ._.</w:t>
      </w:r>
    </w:p>
    <w:p w14:paraId="7DDF5D1F" w14:textId="77777777" w:rsidR="00EB4287" w:rsidRPr="00CD6915" w:rsidRDefault="00EB4287" w:rsidP="00EB4287">
      <w:r w:rsidRPr="00CD6915">
        <w:t>Van_NNP Helsing_NNP had_VBD not_RB intended_VBN to_TO recall_VB her_PRP$ frightful_JJ experience_NN ._.</w:t>
      </w:r>
    </w:p>
    <w:p w14:paraId="7D047521" w14:textId="77777777" w:rsidR="00EB4287" w:rsidRPr="00CD6915" w:rsidRDefault="00EB4287" w:rsidP="00EB4287">
      <w:r w:rsidRPr="00CD6915">
        <w:t>He_PRP had_VBD simply_RB lost_VBN sight_NN of_IN her_PRP and_CC her_PRP$ part_NN in_IN the_DT affair_NN in_IN his_PRP$ intellectual_JJ effort_NN ._.</w:t>
      </w:r>
    </w:p>
    <w:p w14:paraId="2F0E7165" w14:textId="77777777" w:rsidR="00EB4287" w:rsidRPr="00CD6915" w:rsidRDefault="00EB4287" w:rsidP="00EB4287">
      <w:r w:rsidRPr="00CD6915">
        <w:t>When_WRB it_PRP struck_VBD him_PRP what_WP he_PRP said_VBD ,_, he_PRP was_VBD horrified_VBN at_IN his_PRP$ thoughtlessness_NN and_CC tried_VBD to_TO comfort_VB her_PRP ._.</w:t>
      </w:r>
    </w:p>
    <w:p w14:paraId="5820F3A6" w14:textId="77777777" w:rsidR="00EB4287" w:rsidRPr="00CD6915" w:rsidRDefault="00EB4287" w:rsidP="00EB4287">
      <w:r w:rsidRPr="00CD6915">
        <w:t>``_`` Oh_UH ,_, Madam_NNP Mina_NNP ,_, ''_'' he_PRP said_VBD ,_, ``_`` dear_RB ,_, dear_RB Madam_NNP Mina_NNP ,_, alas_UH !_.</w:t>
      </w:r>
    </w:p>
    <w:p w14:paraId="03301DD8" w14:textId="77777777" w:rsidR="00EB4287" w:rsidRPr="00CD6915" w:rsidRDefault="00EB4287" w:rsidP="00EB4287">
      <w:r w:rsidRPr="00CD6915">
        <w:t>that_IN I_PRP of_IN all_DT who_WP so_RB reverence_NN you_PRP should_MD have_VB said_VBD anything_NN so_RB forgetful_JJ ._.</w:t>
      </w:r>
    </w:p>
    <w:p w14:paraId="67F5A894" w14:textId="77777777" w:rsidR="00EB4287" w:rsidRPr="00CD6915" w:rsidRDefault="00EB4287" w:rsidP="00EB4287">
      <w:r w:rsidRPr="00CD6915">
        <w:t>These_DT stupid_JJ old_JJ lips_NNS of_IN mine_NN and_CC this_DT stupid_JJ old_JJ head_NN do_VBP not_RB deserve_VB so_RB ;_: but_CC you_PRP will_MD forget_VB it_PRP ,_, will_MD you_PRP not_RB ?_. ''_''</w:t>
      </w:r>
    </w:p>
    <w:p w14:paraId="5651300D" w14:textId="77777777" w:rsidR="00EB4287" w:rsidRPr="00CD6915" w:rsidRDefault="00EB4287" w:rsidP="00EB4287">
      <w:r w:rsidRPr="00CD6915">
        <w:t>He_PRP bent_JJ low_NN beside_IN her_PRP as_IN he_PRP spoke_VBD ;_: she_PRP took_VBD his_PRP$ hand_NN ,_, and_CC looking_VBG at_IN him_PRP through_IN her_PRP$ tears_NNS ,_, said_VBD hoarsely_RB :_: --_: ``_`` No_UH ,_, I_PRP shall_MD not_RB forget_VB ,_, for_IN it_PRP is_VBZ well_RB that_IN I_PRP remember_VBP ;_: and_CC with_IN it_PRP I_PRP have_VBP so_RB much_JJ in_IN memory_NN of_IN you_PRP that_WDT is_VBZ sweet_JJ ,_, that_IN I_PRP take_VBP it_PRP all_RB together_RB ._.</w:t>
      </w:r>
    </w:p>
    <w:p w14:paraId="03AD3DFD" w14:textId="77777777" w:rsidR="00EB4287" w:rsidRPr="00CD6915" w:rsidRDefault="00EB4287" w:rsidP="00EB4287">
      <w:r w:rsidRPr="00CD6915">
        <w:t>Now_RB ,_, you_PRP must_MD all_DT be_VB going_VBG soon_RB ._.</w:t>
      </w:r>
    </w:p>
    <w:p w14:paraId="282FCF87" w14:textId="77777777" w:rsidR="00EB4287" w:rsidRPr="00CD6915" w:rsidRDefault="00EB4287" w:rsidP="00EB4287">
      <w:r w:rsidRPr="00CD6915">
        <w:t>Breakfast_NN is_VBZ ready_JJ ,_, and_CC we_PRP must_MD all_DT eat_VB that_IN we_PRP may_MD be_VB strong_JJ ._. ''_''</w:t>
      </w:r>
    </w:p>
    <w:p w14:paraId="4D3945DC" w14:textId="77777777" w:rsidR="00EB4287" w:rsidRPr="00CD6915" w:rsidRDefault="00EB4287" w:rsidP="00EB4287">
      <w:r w:rsidRPr="00CD6915">
        <w:t>Breakfast_NN was_VBD a_DT strange_JJ meal_NN to_TO us_PRP all_DT ._.</w:t>
      </w:r>
    </w:p>
    <w:p w14:paraId="2939DE44" w14:textId="77777777" w:rsidR="00EB4287" w:rsidRPr="00CD6915" w:rsidRDefault="00EB4287" w:rsidP="00EB4287">
      <w:r w:rsidRPr="00CD6915">
        <w:lastRenderedPageBreak/>
        <w:t>We_PRP tried_VBD to_TO be_VB cheerful_JJ and_CC encourage_VB each_DT other_JJ ,_, and_CC Mina_NNP was_VBD the_DT brightest_JJS and_CC most_RBS cheerful_JJ of_IN us_PRP ._.</w:t>
      </w:r>
    </w:p>
    <w:p w14:paraId="2C10AC46" w14:textId="77777777" w:rsidR="00EB4287" w:rsidRPr="00CD6915" w:rsidRDefault="00EB4287" w:rsidP="00EB4287">
      <w:r w:rsidRPr="00CD6915">
        <w:t>When_WRB it_PRP was_VBD over_RB ,_, Van_NNP Helsing_NNP stood_VBD up_RB and_CC said_VBD :_: --_: ``_`` Now_RB ,_, my_PRP$ dear_RB friends_NNS ,_, we_PRP go_VBP forth_RB to_TO our_PRP$ terrible_JJ enterprise_NN ._.</w:t>
      </w:r>
    </w:p>
    <w:p w14:paraId="16ADBD8B" w14:textId="77777777" w:rsidR="00EB4287" w:rsidRPr="00CD6915" w:rsidRDefault="00EB4287" w:rsidP="00EB4287">
      <w:r w:rsidRPr="00CD6915">
        <w:t>Are_VBP we_PRP all_DT armed_JJ ,_, as_IN we_PRP were_VBD on_IN that_DT night_NN when_WRB first_RB we_PRP visited_VBD our_PRP$ enemy_NN 's_POS lair_NN ;_: armed_VBN against_IN ghostly_JJ as_RB well_RB as_IN carnal_JJ attack_NN ?_. ''_''</w:t>
      </w:r>
    </w:p>
    <w:p w14:paraId="224D353F" w14:textId="77777777" w:rsidR="00EB4287" w:rsidRPr="00CD6915" w:rsidRDefault="00EB4287" w:rsidP="00EB4287">
      <w:r w:rsidRPr="00CD6915">
        <w:t>We_PRP all_DT assured_VBD him_PRP ._.</w:t>
      </w:r>
    </w:p>
    <w:p w14:paraId="07006AC3" w14:textId="77777777" w:rsidR="00EB4287" w:rsidRPr="00CD6915" w:rsidRDefault="00EB4287" w:rsidP="00EB4287">
      <w:r w:rsidRPr="00CD6915">
        <w:t>``_`` Then_RB it_PRP is_VBZ well_RB ._.</w:t>
      </w:r>
    </w:p>
    <w:p w14:paraId="360C6925" w14:textId="77777777" w:rsidR="00EB4287" w:rsidRPr="00CD6915" w:rsidRDefault="00EB4287" w:rsidP="00EB4287">
      <w:r w:rsidRPr="00CD6915">
        <w:t>Now_RB ,_, Madam_NNP Mina_NNP ,_, you_PRP are_VBP in_IN any_DT case_NN quite_RB safe_JJ here_RB until_IN the_DT sunset_NN ;_: and_CC before_IN then_RB we_PRP shall_MD return_VB --_: if_IN --_: --_: We_PRP shall_MD return_VB !_.</w:t>
      </w:r>
    </w:p>
    <w:p w14:paraId="152A9406" w14:textId="77777777" w:rsidR="00EB4287" w:rsidRPr="00CD6915" w:rsidRDefault="00EB4287" w:rsidP="00EB4287">
      <w:r w:rsidRPr="00CD6915">
        <w:t>But_CC before_IN we_PRP go_VBP let_VB me_PRP see_VB you_PRP armed_VBN against_IN personal_JJ attack_NN ._.</w:t>
      </w:r>
    </w:p>
    <w:p w14:paraId="1D7D6D05" w14:textId="77777777" w:rsidR="00EB4287" w:rsidRPr="00CD6915" w:rsidRDefault="00EB4287" w:rsidP="00EB4287">
      <w:r w:rsidRPr="00CD6915">
        <w:t>I_PRP have_VBP myself_PRP ,_, since_IN you_PRP came_VBD down_RB ,_, prepared_VBD your_PRP$ chamber_NN by_IN the_DT placing_NN of_IN things_NNS of_IN which_WDT we_PRP know_VBP ,_, so_IN that_IN He_PRP may_MD not_RB enter_VB ._.</w:t>
      </w:r>
    </w:p>
    <w:p w14:paraId="6FCC0D30" w14:textId="77777777" w:rsidR="00EB4287" w:rsidRPr="00CD6915" w:rsidRDefault="00EB4287" w:rsidP="00EB4287">
      <w:r w:rsidRPr="00CD6915">
        <w:t>Now_RB let_VB me_PRP guard_VB yourself_PRP ._.</w:t>
      </w:r>
    </w:p>
    <w:p w14:paraId="0222E95F" w14:textId="77777777" w:rsidR="00EB4287" w:rsidRPr="00CD6915" w:rsidRDefault="00EB4287" w:rsidP="00EB4287">
      <w:r w:rsidRPr="00CD6915">
        <w:t>On_IN your_PRP$ forehead_NN I_PRP touch_VBP this_DT piece_NN of_IN Sacred_NNP Wafer_NNP in_IN the_DT name_NN of_IN the_DT Father_NNP ,_, the_DT Son_NNP ,_, and_CC --_: --_: ''_'' There_EX was_VBD a_DT fearful_JJ scream_NN which_WDT almost_RB froze_VBD our_PRP$ hearts_NNS to_TO hear_VB ._.</w:t>
      </w:r>
    </w:p>
    <w:p w14:paraId="105F899A" w14:textId="77777777" w:rsidR="00EB4287" w:rsidRPr="00CD6915" w:rsidRDefault="00EB4287" w:rsidP="00EB4287">
      <w:r w:rsidRPr="00CD6915">
        <w:t>As_IN he_PRP had_VBD placed_VBN the_DT Wafer_NNP on_IN Mina_NNP 's_POS forehead_NN ,_, it_PRP had_VBD seared_VBN it_PRP --_: had_VBD burned_VBN into_IN the_DT flesh_NN as_IN though_IN it_PRP had_VBD been_VBN a_DT piece_NN of_IN white-hot_JJ metal_NN ._.</w:t>
      </w:r>
    </w:p>
    <w:p w14:paraId="3C2E933E" w14:textId="77777777" w:rsidR="00EB4287" w:rsidRPr="00CD6915" w:rsidRDefault="00EB4287" w:rsidP="00EB4287">
      <w:r w:rsidRPr="00CD6915">
        <w:t>My_PRP$ poor_JJ darling_NN 's_POS brain_NN had_VBD told_VBN her_PRP the_DT significance_NN of_IN the_DT fact_NN as_RB quickly_RB as_IN her_PRP$ nerves_NNS received_VBD the_DT pain_NN of_IN it_PRP ;_: and_CC the_DT two_CD so_RB overwhelmed_VBD her_PRP that_IN her_PRP$ overwrought_JJ nature_NN had_VBD its_PRP$ voice_NN in_IN that_DT dreadful_JJ scream_NN ._.</w:t>
      </w:r>
    </w:p>
    <w:p w14:paraId="61D38824" w14:textId="77777777" w:rsidR="00EB4287" w:rsidRPr="00CD6915" w:rsidRDefault="00EB4287" w:rsidP="00EB4287">
      <w:r w:rsidRPr="00CD6915">
        <w:t>But_CC the_DT words_NNS to_TO her_PRP$ thought_NN came_VBD quickly_RB ;_: the_DT echo_VBP of_IN the_DT scream_NN had_VBD not_RB ceased_VBN to_TO ring_VB on_IN the_DT air_NN when_WRB there_EX came_VBD the_DT reaction_NN ,_, and_CC she_PRP sank_VBD on_IN her_PRP$ knees_NNS on_IN the_DT floor_NN in_IN an_DT agony_NN of_IN abasement_NN ._.</w:t>
      </w:r>
    </w:p>
    <w:p w14:paraId="0B1AA606" w14:textId="77777777" w:rsidR="00EB4287" w:rsidRPr="00CD6915" w:rsidRDefault="00EB4287" w:rsidP="00EB4287">
      <w:r w:rsidRPr="00CD6915">
        <w:t>Pulling_VBG her_PRP$ beautiful_JJ hair_NN over_IN her_PRP$ face_NN ,_, as_IN the_DT leper_NN of_IN old_JJ his_PRP$ mantle_NN ,_, she_PRP wailed_VBD out_RP :_: --_: ``_`` Unclean_JJ !_.</w:t>
      </w:r>
    </w:p>
    <w:p w14:paraId="185FD899" w14:textId="77777777" w:rsidR="00EB4287" w:rsidRPr="00CD6915" w:rsidRDefault="00EB4287" w:rsidP="00EB4287">
      <w:r w:rsidRPr="00CD6915">
        <w:t>Unclean_JJ !_.</w:t>
      </w:r>
    </w:p>
    <w:p w14:paraId="300523B3" w14:textId="77777777" w:rsidR="00EB4287" w:rsidRPr="00CD6915" w:rsidRDefault="00EB4287" w:rsidP="00EB4287">
      <w:r w:rsidRPr="00CD6915">
        <w:t>Even_RB the_DT Almighty_NNP shuns_VBZ my_PRP$ polluted_JJ flesh_NN !_.</w:t>
      </w:r>
    </w:p>
    <w:p w14:paraId="503753C2" w14:textId="77777777" w:rsidR="00EB4287" w:rsidRPr="00CD6915" w:rsidRDefault="00EB4287" w:rsidP="00EB4287">
      <w:r w:rsidRPr="00CD6915">
        <w:lastRenderedPageBreak/>
        <w:t>I_PRP must_MD bear_VB this_DT mark_NN of_IN shame_NN upon_IN my_PRP$ forehead_NN until_IN the_DT Judgment_NN Day_NN ._. ''_''</w:t>
      </w:r>
    </w:p>
    <w:p w14:paraId="7595091F" w14:textId="77777777" w:rsidR="00EB4287" w:rsidRPr="00CD6915" w:rsidRDefault="00EB4287" w:rsidP="00EB4287">
      <w:r w:rsidRPr="00CD6915">
        <w:t>They_PRP all_DT paused_VBD ._.</w:t>
      </w:r>
    </w:p>
    <w:p w14:paraId="718BEDAF" w14:textId="77777777" w:rsidR="00EB4287" w:rsidRPr="00CD6915" w:rsidRDefault="00EB4287" w:rsidP="00EB4287">
      <w:r w:rsidRPr="00CD6915">
        <w:t>I_PRP had_VBD thrown_VBN myself_PRP beside_IN her_PRP in_IN an_DT agony_NN of_IN helpless_JJ grief_NN ,_, and_CC putting_VBG my_PRP$ arms_NNS around_RB held_VBD her_PRP$ tight_JJ ._.</w:t>
      </w:r>
    </w:p>
    <w:p w14:paraId="202A437E" w14:textId="77777777" w:rsidR="00EB4287" w:rsidRPr="00CD6915" w:rsidRDefault="00EB4287" w:rsidP="00EB4287">
      <w:r w:rsidRPr="00CD6915">
        <w:t>For_IN a_DT few_JJ minutes_NNS our_PRP$ sorrowful_JJ hearts_NNS beat_VBP together_RB ,_, whilst_IN the_DT friends_NNS around_IN us_PRP turned_VBD away_RP their_PRP$ eyes_NNS that_WDT ran_VBD tears_NNS silently_RB ._.</w:t>
      </w:r>
    </w:p>
    <w:p w14:paraId="106C086D" w14:textId="77777777" w:rsidR="00EB4287" w:rsidRPr="00CD6915" w:rsidRDefault="00EB4287" w:rsidP="00EB4287">
      <w:r w:rsidRPr="00CD6915">
        <w:t>Then_RB Van_NNP Helsing_NNP turned_VBD and_CC said_VBD gravely_RB ;_: so_RB gravely_RB that_IN I_PRP could_MD not_RB help_VB feeling_NN that_IN he_PRP was_VBD in_IN some_DT way_NN inspired_VBD ,_, and_CC was_VBD stating_VBG things_NNS outside_IN himself_PRP :_: --_: ``_`` It_PRP may_MD be_VB that_IN you_PRP may_MD have_VB to_TO bear_VB that_DT mark_NN till_IN God_NNP himself_PRP see_VBP fit_NN ,_, as_IN He_PRP most_RBS surely_RB shall_MD ,_, on_IN the_DT Judgment_NN Day_NN ,_, to_TO redress_VB all_DT wrongs_NNS of_IN the_DT earth_NN and_CC of_IN His_PRP$ children_NNS that_IN He_PRP has_VBZ placed_VBN thereon_NN ._.</w:t>
      </w:r>
    </w:p>
    <w:p w14:paraId="1B8BF44C" w14:textId="77777777" w:rsidR="00EB4287" w:rsidRPr="00CD6915" w:rsidRDefault="00EB4287" w:rsidP="00EB4287">
      <w:r w:rsidRPr="00CD6915">
        <w:t>And_CC oh_UH ,_, Madam_NNP Mina_NNP ,_, my_PRP$ dear_RB ,_, my_PRP$ dear_RB ,_, may_MD we_PRP who_WP love_VBP you_PRP be_VB there_RB to_TO see_VB ,_, when_WRB that_DT red_JJ scar_NN ,_, the_DT sign_NN of_IN God_NNP 's_POS knowledge_NN of_IN what_WP has_VBZ been_VBN ,_, shall_MD pass_VB away_RB ,_, and_CC leave_VB your_PRP$ forehead_NN as_RB pure_JJ as_IN the_DT heart_NN we_PRP know_VBP ._.</w:t>
      </w:r>
    </w:p>
    <w:p w14:paraId="6327D203" w14:textId="77777777" w:rsidR="00EB4287" w:rsidRPr="00CD6915" w:rsidRDefault="00EB4287" w:rsidP="00EB4287">
      <w:r w:rsidRPr="00CD6915">
        <w:t>For_IN so_RB surely_RB as_IN we_PRP live_VBP ,_, that_DT scar_NN shall_MD pass_VB away_RB when_WRB God_NNP sees_VBZ right_JJ to_TO lift_VB the_DT burden_NN that_WDT is_VBZ hard_RB upon_IN us_PRP ._.</w:t>
      </w:r>
    </w:p>
    <w:p w14:paraId="09B0A518" w14:textId="77777777" w:rsidR="00EB4287" w:rsidRPr="00CD6915" w:rsidRDefault="00EB4287" w:rsidP="00EB4287">
      <w:r w:rsidRPr="00CD6915">
        <w:t>Till_IN then_RB we_PRP bear_VBP our_PRP$ Cross_NNP ,_, as_IN His_PRP$ Son_NNP did_VBD in_IN obedience_NN to_TO His_PRP$ Will_NNP ._.</w:t>
      </w:r>
    </w:p>
    <w:p w14:paraId="58BA41B0" w14:textId="77777777" w:rsidR="00EB4287" w:rsidRPr="00CD6915" w:rsidRDefault="00EB4287" w:rsidP="00EB4287">
      <w:r w:rsidRPr="00CD6915">
        <w:t>It_PRP may_MD be_VB that_IN we_PRP are_VBP chosen_JJ instruments_NNS of_IN His_PRP$ good_JJ pleasure_NN ,_, and_CC that_IN we_PRP ascend_VBP to_TO His_PRP$ bidding_NN as_IN that_DT other_JJ through_IN stripes_NNS and_CC shame_NN ;_: through_IN tears_NNS and_CC blood_NN ;_: through_IN doubts_NNS and_CC fears_NNS ,_, and_CC all_DT that_WDT makes_VBZ the_DT difference_NN between_IN God_NNP and_CC man_NN ._. ''_''</w:t>
      </w:r>
    </w:p>
    <w:p w14:paraId="7C76F113" w14:textId="77777777" w:rsidR="00EB4287" w:rsidRPr="00CD6915" w:rsidRDefault="00EB4287" w:rsidP="00EB4287">
      <w:r w:rsidRPr="00CD6915">
        <w:t>There_EX was_VBD hope_NN in_IN his_PRP$ words_NNS ,_, and_CC comfort_NN ;_: and_CC they_PRP made_VBD for_IN resignation_NN ._.</w:t>
      </w:r>
    </w:p>
    <w:p w14:paraId="7A0B5491" w14:textId="77777777" w:rsidR="00EB4287" w:rsidRPr="00CD6915" w:rsidRDefault="00EB4287" w:rsidP="00EB4287">
      <w:r w:rsidRPr="00CD6915">
        <w:t>Mina_NNP and_CC I_PRP both_DT felt_VBD so_RB ,_, and_CC simultaneously_RB we_PRP each_DT took_VBD one_CD of_IN the_DT old_JJ man_NN 's_POS hands_NNS and_CC bent_NN over_IN and_CC kissed_VBD it_PRP ._.</w:t>
      </w:r>
    </w:p>
    <w:p w14:paraId="1FB849D2" w14:textId="77777777" w:rsidR="00EB4287" w:rsidRPr="00CD6915" w:rsidRDefault="00EB4287" w:rsidP="00EB4287">
      <w:r w:rsidRPr="00CD6915">
        <w:t>Then_RB without_IN a_DT word_NN we_PRP all_DT knelt_VBD down_RB together_RB ,_, and_CC ,_, all_DT holding_VBG hands_NNS ,_, swore_VBD to_TO be_VB true_JJ to_TO each_DT other_JJ ._.</w:t>
      </w:r>
    </w:p>
    <w:p w14:paraId="7BF4BC9A" w14:textId="77777777" w:rsidR="00EB4287" w:rsidRPr="00CD6915" w:rsidRDefault="00EB4287" w:rsidP="00EB4287">
      <w:r w:rsidRPr="00CD6915">
        <w:t xml:space="preserve">We_PRP men_NNS pledged_VBD ourselves_PRP to_TO raise_VB the_DT veil_NN of_IN sorrow_NN from_IN the_DT head_NN of_IN her_PRP whom_WP ,_, each_DT in_IN his_PRP$ own_JJ way_NN ,_, we_PRP loved_VBD ;_: and_CC we_PRP prayed_VBD for_IN </w:t>
      </w:r>
      <w:r w:rsidRPr="00CD6915">
        <w:lastRenderedPageBreak/>
        <w:t>help_NN and_CC guidance_NN in_IN the_DT terrible_JJ task_NN which_WDT lay_VBD before_IN us_PRP ._.</w:t>
      </w:r>
    </w:p>
    <w:p w14:paraId="76F44C70" w14:textId="77777777" w:rsidR="00EB4287" w:rsidRPr="00CD6915" w:rsidRDefault="00EB4287" w:rsidP="00EB4287">
      <w:r w:rsidRPr="00CD6915">
        <w:t>It_PRP was_VBD then_RB time_NN to_TO start_VB ._.</w:t>
      </w:r>
    </w:p>
    <w:p w14:paraId="1525657E" w14:textId="77777777" w:rsidR="00EB4287" w:rsidRPr="00CD6915" w:rsidRDefault="00EB4287" w:rsidP="00EB4287">
      <w:r w:rsidRPr="00CD6915">
        <w:t>So_RB I_PRP said_VBD farewell_NN to_TO Mina_NNP ,_, a_DT parting_NN which_WDT neither_DT of_IN us_PRP shall_MD forget_VB to_TO our_PRP$ dying_VBG day_NN ;_: and_CC we_PRP set_VBD out_RP ._.</w:t>
      </w:r>
    </w:p>
    <w:p w14:paraId="56B34F8A" w14:textId="77777777" w:rsidR="00EB4287" w:rsidRPr="00CD6915" w:rsidRDefault="00EB4287" w:rsidP="00EB4287">
      <w:r w:rsidRPr="00CD6915">
        <w:t>To_TO one_CD thing_NN I_PRP have_VBP made_VBN up_RP my_PRP$ mind_NN :_: if_IN we_PRP find_VBP out_RP that_IN Mina_NNP must_MD be_VB a_DT vampire_NN in_IN the_DT end_NN ,_, then_RB she_PRP shall_MD not_RB go_VB into_IN that_DT unknown_JJ and_CC terrible_JJ land_NN alone_RB ._.</w:t>
      </w:r>
    </w:p>
    <w:p w14:paraId="37FF46E3" w14:textId="77777777" w:rsidR="00EB4287" w:rsidRPr="00CD6915" w:rsidRDefault="00EB4287" w:rsidP="00EB4287">
      <w:r w:rsidRPr="00CD6915">
        <w:t>I_PRP suppose_VBP it_PRP is_VBZ thus_RB that_IN in_IN old_JJ times_NNS one_CD vampire_NN meant_VBD many_JJ ;_: just_RB as_IN their_PRP$ hideous_JJ bodies_NNS could_MD only_RB rest_VB in_IN sacred_JJ earth_NN ,_, so_IN the_DT holiest_JJS love_NN was_VBD the_DT recruiting_NN sergeant_NN for_IN their_PRP$ ghastly_JJ ranks_NNS ._.</w:t>
      </w:r>
    </w:p>
    <w:p w14:paraId="574F3F91" w14:textId="77777777" w:rsidR="00EB4287" w:rsidRPr="00CD6915" w:rsidRDefault="00EB4287" w:rsidP="00EB4287">
      <w:r w:rsidRPr="00CD6915">
        <w:t>We_PRP entered_VBD Carfax_NNP without_IN trouble_NN and_CC found_VBD all_DT things_NNS the_DT same_JJ as_IN on_IN the_DT first_JJ occasion_NN ._.</w:t>
      </w:r>
    </w:p>
    <w:p w14:paraId="164673FF" w14:textId="77777777" w:rsidR="00EB4287" w:rsidRPr="00CD6915" w:rsidRDefault="00EB4287" w:rsidP="00EB4287">
      <w:r w:rsidRPr="00CD6915">
        <w:t>It_PRP was_VBD hard_JJ to_TO believe_VB that_IN amongst_IN so_RB prosaic_JJ surroundings_NNS of_IN neglect_NN and_CC dust_NN and_CC decay_NN there_EX was_VBD any_DT ground_NN for_IN such_JJ fear_NN as_RB already_RB we_PRP knew_VBD ._.</w:t>
      </w:r>
    </w:p>
    <w:p w14:paraId="27DCBAB5" w14:textId="77777777" w:rsidR="00EB4287" w:rsidRPr="00CD6915" w:rsidRDefault="00EB4287" w:rsidP="00EB4287">
      <w:r w:rsidRPr="00CD6915">
        <w:t>Had_VBD not_RB our_PRP$ minds_NNS been_VBN made_VBN up_RP ,_, and_CC had_VBD there_EX not_RB been_VBN terrible_JJ memories_NNS to_TO spur_VB us_PRP on_IN ,_, we_PRP could_MD hardly_RB have_VB proceeded_VBN with_IN our_PRP$ task_NN ._.</w:t>
      </w:r>
    </w:p>
    <w:p w14:paraId="59F366A7" w14:textId="77777777" w:rsidR="00EB4287" w:rsidRPr="00CD6915" w:rsidRDefault="00EB4287" w:rsidP="00EB4287">
      <w:r w:rsidRPr="00CD6915">
        <w:t>We_PRP found_VBD no_DT papers_NNS ,_, or_CC any_DT sign_NN of_IN use_NN in_IN the_DT house_NN ;_: and_CC in_IN the_DT old_JJ chapel_NN the_DT great_JJ boxes_NNS looked_VBD just_RB as_IN we_PRP had_VBD seen_VBN them_PRP last_JJ ._.</w:t>
      </w:r>
    </w:p>
    <w:p w14:paraId="69B5F7A5" w14:textId="77777777" w:rsidR="00EB4287" w:rsidRPr="00CD6915" w:rsidRDefault="00EB4287" w:rsidP="00EB4287">
      <w:r w:rsidRPr="00CD6915">
        <w:t>Dr._NNP Van_NNP Helsing_NNP said_VBD to_TO us_PRP solemnly_RB as_IN we_PRP stood_VBD before_IN them_PRP :_: --_: ``_`` And_CC now_RB ,_, my_PRP$ friends_NNS ,_, we_PRP have_VBP a_DT duty_NN here_RB to_TO do_VB ._.</w:t>
      </w:r>
    </w:p>
    <w:p w14:paraId="04EA7320" w14:textId="77777777" w:rsidR="00EB4287" w:rsidRPr="00CD6915" w:rsidRDefault="00EB4287" w:rsidP="00EB4287">
      <w:r w:rsidRPr="00CD6915">
        <w:t>We_PRP must_MD sterilise_VB this_DT earth_NN ,_, so_RB sacred_JJ of_IN holy_JJ memories_NNS ,_, that_IN he_PRP has_VBZ brought_VBN from_IN a_DT far_RB distant_JJ land_NN for_IN such_JJ fell_JJ use_NN ._.</w:t>
      </w:r>
    </w:p>
    <w:p w14:paraId="314F419B" w14:textId="77777777" w:rsidR="00EB4287" w:rsidRPr="00CD6915" w:rsidRDefault="00EB4287" w:rsidP="00EB4287">
      <w:r w:rsidRPr="00CD6915">
        <w:t>He_PRP has_VBZ chosen_VBN this_DT earth_NN because_IN it_PRP has_VBZ been_VBN holy_JJ ._.</w:t>
      </w:r>
    </w:p>
    <w:p w14:paraId="4894ACE0" w14:textId="77777777" w:rsidR="00EB4287" w:rsidRPr="00CD6915" w:rsidRDefault="00EB4287" w:rsidP="00EB4287">
      <w:r w:rsidRPr="00CD6915">
        <w:t>Thus_RB we_PRP defeat_VBP him_PRP with_IN his_PRP$ own_JJ weapon_NN ,_, for_IN we_PRP make_VBP it_PRP more_RBR holy_JJ still_RB ._.</w:t>
      </w:r>
    </w:p>
    <w:p w14:paraId="0AB8F7DA" w14:textId="77777777" w:rsidR="00EB4287" w:rsidRPr="00CD6915" w:rsidRDefault="00EB4287" w:rsidP="00EB4287">
      <w:r w:rsidRPr="00CD6915">
        <w:t>It_PRP was_VBD sanctified_VBN to_TO such_JJ use_NN of_IN man_NN ,_, now_RB we_PRP sanctify_VBP it_PRP to_TO God_NNP ._. ''_''</w:t>
      </w:r>
    </w:p>
    <w:p w14:paraId="75091DF0" w14:textId="77777777" w:rsidR="00EB4287" w:rsidRPr="00CD6915" w:rsidRDefault="00EB4287" w:rsidP="00EB4287">
      <w:r w:rsidRPr="00CD6915">
        <w:t>As_IN he_PRP spoke_VBD he_PRP took_VBD from_IN his_PRP$ bag_NN a_DT screwdriver_NN and_CC a_DT wrench_NN ,_, and_CC very_RB soon_RB the_DT top_NN of_IN one_CD of_IN the_DT cases_NNS was_VBD thrown_VBN open_JJ ._.</w:t>
      </w:r>
    </w:p>
    <w:p w14:paraId="79CE85C8" w14:textId="77777777" w:rsidR="00EB4287" w:rsidRPr="00CD6915" w:rsidRDefault="00EB4287" w:rsidP="00EB4287">
      <w:r w:rsidRPr="00CD6915">
        <w:t>The_DT earth_NN smelled_VBD musty_JJ and_CC close_JJ ;_: but_CC we_PRP did_VBD not_RB somehow_RB seem_VBP to_TO mind_VB ,_, for_IN our_PRP$ attention_NN was_VBD concentrated_VBN on_IN the_DT Professor_NNP ._.</w:t>
      </w:r>
    </w:p>
    <w:p w14:paraId="02EF44C4" w14:textId="77777777" w:rsidR="00EB4287" w:rsidRPr="00CD6915" w:rsidRDefault="00EB4287" w:rsidP="00EB4287">
      <w:r w:rsidRPr="00CD6915">
        <w:lastRenderedPageBreak/>
        <w:t>Taking_VBG from_IN his_PRP$ box_NN a_DT piece_NN of_IN the_DT Sacred_JJ Wafer_NN he_PRP laid_VBD it_PRP reverently_RB on_IN the_DT earth_NN ,_, and_CC then_RB shutting_VBG down_RP the_DT lid_NN began_VBD to_TO screw_VB it_PRP home_NN ,_, we_PRP aiding_VBG him_PRP as_IN he_PRP worked_VBD ._.</w:t>
      </w:r>
    </w:p>
    <w:p w14:paraId="302DD777" w14:textId="77777777" w:rsidR="00EB4287" w:rsidRPr="00CD6915" w:rsidRDefault="00EB4287" w:rsidP="00EB4287">
      <w:r w:rsidRPr="00CD6915">
        <w:t>One_CD by_IN one_CD we_PRP treated_VBD in_IN the_DT same_JJ way_NN each_DT of_IN the_DT great_JJ boxes_NNS ,_, and_CC left_VBD them_PRP as_IN we_PRP had_VBD found_VBN them_PRP to_TO all_DT appearance_NN ;_: but_CC in_IN each_DT was_VBD a_DT portion_NN of_IN the_DT Host_NNP ._.</w:t>
      </w:r>
    </w:p>
    <w:p w14:paraId="69AFB5EA" w14:textId="77777777" w:rsidR="00EB4287" w:rsidRPr="00CD6915" w:rsidRDefault="00EB4287" w:rsidP="00EB4287">
      <w:r w:rsidRPr="00CD6915">
        <w:t>When_WRB we_PRP closed_VBD the_DT door_NN behind_IN us_PRP ,_, the_DT Professor_NNP said_VBD solemnly_RB :_: --_: ``_`` So_RB much_JJ is_VBZ already_RB done_VBN ._.</w:t>
      </w:r>
    </w:p>
    <w:p w14:paraId="14E2C001" w14:textId="77777777" w:rsidR="00EB4287" w:rsidRPr="00CD6915" w:rsidRDefault="00EB4287" w:rsidP="00EB4287">
      <w:r w:rsidRPr="00CD6915">
        <w:t>If_IN it_PRP may_MD be_VB that_IN with_IN all_PDT the_DT others_NNS we_PRP can_MD be_VB so_RB successful_JJ ,_, then_RB the_DT sunset_NN of_IN this_DT evening_NN may_MD shine_VB on_IN Madam_NNP Mina_NNP 's_POS forehead_NN all_RB white_JJ as_IN ivory_NN and_CC with_IN no_DT stain_VB !_. ''_''</w:t>
      </w:r>
    </w:p>
    <w:p w14:paraId="59ECB2B7" w14:textId="77777777" w:rsidR="00EB4287" w:rsidRPr="00CD6915" w:rsidRDefault="00EB4287" w:rsidP="00EB4287">
      <w:r w:rsidRPr="00CD6915">
        <w:t>As_IN we_PRP passed_VBD across_IN the_DT lawn_NN on_IN our_PRP$ way_NN to_TO the_DT station_NN to_TO catch_VB our_PRP$ train_NN we_PRP could_MD see_VB the_DT front_NN of_IN the_DT asylum_NN ._.</w:t>
      </w:r>
    </w:p>
    <w:p w14:paraId="6890F3D7" w14:textId="77777777" w:rsidR="00EB4287" w:rsidRPr="00CD6915" w:rsidRDefault="00EB4287" w:rsidP="00EB4287">
      <w:r w:rsidRPr="00CD6915">
        <w:t>I_PRP looked_VBD eagerly_RB ,_, and_CC in_IN the_DT window_NN of_IN my_PRP$ own_JJ room_NN saw_VBD Mina_NNP ._.</w:t>
      </w:r>
    </w:p>
    <w:p w14:paraId="1BE76563" w14:textId="77777777" w:rsidR="00EB4287" w:rsidRPr="00CD6915" w:rsidRDefault="00EB4287" w:rsidP="00EB4287">
      <w:r w:rsidRPr="00CD6915">
        <w:t>I_PRP waved_VBD my_PRP$ hand_NN to_TO her_PRP ,_, and_CC nodded_VBD to_TO tell_VB that_DT our_PRP$ work_NN there_EX was_VBD successfully_RB accomplished_VBN ._.</w:t>
      </w:r>
    </w:p>
    <w:p w14:paraId="1729381F" w14:textId="77777777" w:rsidR="00EB4287" w:rsidRPr="00CD6915" w:rsidRDefault="00EB4287" w:rsidP="00EB4287">
      <w:r w:rsidRPr="00CD6915">
        <w:t>She_PRP nodded_VBD in_IN reply_NN to_TO show_VB that_IN she_PRP understood_VBD ._.</w:t>
      </w:r>
    </w:p>
    <w:p w14:paraId="235AB6BC" w14:textId="77777777" w:rsidR="00EB4287" w:rsidRPr="00CD6915" w:rsidRDefault="00EB4287" w:rsidP="00EB4287">
      <w:r w:rsidRPr="00CD6915">
        <w:t>The_DT last_JJ I_PRP saw_VBD ,_, she_PRP was_VBD waving_VBG her_PRP$ hand_NN in_IN farewell_NN ._.</w:t>
      </w:r>
    </w:p>
    <w:p w14:paraId="6A2109FC" w14:textId="77777777" w:rsidR="00EB4287" w:rsidRPr="00CD6915" w:rsidRDefault="00EB4287" w:rsidP="00EB4287">
      <w:r w:rsidRPr="00CD6915">
        <w:t>It_PRP was_VBD with_IN a_DT heavy_JJ heart_NN that_IN we_PRP sought_VBD the_DT station_NN and_CC just_RB caught_VBD the_DT train_NN ,_, which_WDT was_VBD steaming_VBG in_RP as_IN we_PRP reached_VBD the_DT platform_NN ._.</w:t>
      </w:r>
    </w:p>
    <w:p w14:paraId="1088F186" w14:textId="77777777" w:rsidR="00EB4287" w:rsidRPr="00CD6915" w:rsidRDefault="00EB4287" w:rsidP="00EB4287">
      <w:r w:rsidRPr="00CD6915">
        <w:t>I_PRP have_VBP written_VBN this_DT in_IN the_DT train_NN ._.</w:t>
      </w:r>
    </w:p>
    <w:p w14:paraId="70A66783" w14:textId="77777777" w:rsidR="00EB4287" w:rsidRPr="00CD6915" w:rsidRDefault="00EB4287" w:rsidP="00EB4287">
      <w:r w:rsidRPr="00CD6915">
        <w:t>Piccadilly_RB ,_, 12:30_CD o'clock_RB ._.</w:t>
      </w:r>
    </w:p>
    <w:p w14:paraId="3ADDF185" w14:textId="77777777" w:rsidR="00EB4287" w:rsidRPr="00CD6915" w:rsidRDefault="00EB4287" w:rsidP="00EB4287">
      <w:r w:rsidRPr="00CD6915">
        <w:t>--_: Just_RB before_IN we_PRP reached_VBD Fenchurch_NNP Street_NNP Lord_NNP Godalming_NNP said_VBD to_TO me_PRP :_: --_: ``_`` Quincey_NNP and_CC I_PRP will_MD find_VB a_DT locksmith_NN ._.</w:t>
      </w:r>
    </w:p>
    <w:p w14:paraId="6F874891" w14:textId="77777777" w:rsidR="00EB4287" w:rsidRPr="00CD6915" w:rsidRDefault="00EB4287" w:rsidP="00EB4287">
      <w:r w:rsidRPr="00CD6915">
        <w:t>You_PRP had_VBD better_RBR not_RB come_VBN with_IN us_PRP in_IN case_NN there_EX should_MD be_VB any_DT difficulty_NN ;_: for_IN under_IN the_DT circumstances_NNS it_PRP would_MD n't_RB seem_VB so_RB bad_JJ for_IN us_PRP to_TO break_VB into_IN an_DT empty_JJ house_NN ._.</w:t>
      </w:r>
    </w:p>
    <w:p w14:paraId="33F7C6EE" w14:textId="77777777" w:rsidR="00EB4287" w:rsidRPr="00CD6915" w:rsidRDefault="00EB4287" w:rsidP="00EB4287">
      <w:r w:rsidRPr="00CD6915">
        <w:t>But_CC you_PRP are_VBP a_DT solicitor_NN and_CC the_DT Incorporated_NNP Law_NNP Society_NNP might_MD tell_VB you_PRP that_IN you_PRP should_MD have_VB known_VBN better_RBR ._. ''_''</w:t>
      </w:r>
    </w:p>
    <w:p w14:paraId="439773CC" w14:textId="77777777" w:rsidR="00EB4287" w:rsidRPr="00CD6915" w:rsidRDefault="00EB4287" w:rsidP="00EB4287">
      <w:r w:rsidRPr="00CD6915">
        <w:t>I_PRP demurred_VBD as_IN to_TO my_PRP$ not_RB sharing_VBG any_DT danger_NN even_RB of_IN odium_NN ,_, but_CC he_PRP went_VBD on_IN :_: ``_`` Besides_IN ,_, it_PRP will_MD attract_VB less_JJR attention_NN if_IN there_EX are_VBP not_RB too_RB many_JJ of_IN us_PRP ._.</w:t>
      </w:r>
    </w:p>
    <w:p w14:paraId="2442430F" w14:textId="77777777" w:rsidR="00EB4287" w:rsidRPr="00CD6915" w:rsidRDefault="00EB4287" w:rsidP="00EB4287">
      <w:r w:rsidRPr="00CD6915">
        <w:lastRenderedPageBreak/>
        <w:t>My_PRP$ title_NN will_MD make_VB it_PRP all_DT right_NN with_IN the_DT locksmith_NN ,_, and_CC with_IN any_DT policeman_NN that_WDT may_MD come_VB along_RB ._.</w:t>
      </w:r>
    </w:p>
    <w:p w14:paraId="1D136A26" w14:textId="77777777" w:rsidR="00EB4287" w:rsidRPr="00CD6915" w:rsidRDefault="00EB4287" w:rsidP="00EB4287">
      <w:r w:rsidRPr="00CD6915">
        <w:t>You_PRP had_VBD better_RBR go_VB with_IN Jack_NNP and_CC the_DT Professor_NNP and_CC stay_VB in_IN the_DT Green_NNP Park_NNP ,_, somewhere_RB in_IN sight_NN of_IN the_DT house_NN ;_: and_CC when_WRB you_PRP see_VBP the_DT door_NN opened_VBD and_CC the_DT smith_NN has_VBZ gone_VBN away_RB ,_, do_VB you_PRP all_DT come_VBP across_RB ._.</w:t>
      </w:r>
    </w:p>
    <w:p w14:paraId="0CDBE32A" w14:textId="77777777" w:rsidR="00EB4287" w:rsidRPr="00CD6915" w:rsidRDefault="00EB4287" w:rsidP="00EB4287">
      <w:r w:rsidRPr="00CD6915">
        <w:t>We_PRP shall_MD be_VB on_IN the_DT lookout_NN for_IN you_PRP ,_, and_CC shall_MD let_VB you_PRP in_IN ._. ''_''</w:t>
      </w:r>
    </w:p>
    <w:p w14:paraId="6AA66DF0" w14:textId="77777777" w:rsidR="00EB4287" w:rsidRPr="00CD6915" w:rsidRDefault="00EB4287" w:rsidP="00EB4287">
      <w:r w:rsidRPr="00CD6915">
        <w:t>``_`` The_DT advice_NN is_VBZ good_JJ !_. ''_''</w:t>
      </w:r>
    </w:p>
    <w:p w14:paraId="0DD48C6C" w14:textId="77777777" w:rsidR="00EB4287" w:rsidRPr="00CD6915" w:rsidRDefault="00EB4287" w:rsidP="00EB4287">
      <w:r w:rsidRPr="00CD6915">
        <w:t>said_VBD Van_NNP Helsing_NNP ,_, so_IN we_PRP said_VBD no_DT more_JJR ._.</w:t>
      </w:r>
    </w:p>
    <w:p w14:paraId="2E1BC4DB" w14:textId="77777777" w:rsidR="00EB4287" w:rsidRPr="00CD6915" w:rsidRDefault="00EB4287" w:rsidP="00EB4287">
      <w:r w:rsidRPr="00CD6915">
        <w:t>Godalming_NNP and_CC Morris_NNP hurried_VBD off_RP in_IN a_DT cab_NN ,_, we_PRP following_VBG in_IN another_DT ._.</w:t>
      </w:r>
    </w:p>
    <w:p w14:paraId="7A5BD32E" w14:textId="77777777" w:rsidR="00EB4287" w:rsidRPr="00CD6915" w:rsidRDefault="00EB4287" w:rsidP="00EB4287">
      <w:r w:rsidRPr="00CD6915">
        <w:t>At_IN the_DT corner_NN of_IN Arlington_NNP Street_NNP our_PRP$ contingent_NN got_VBD out_RB and_CC strolled_VBD into_IN the_DT Green_NNP Park_NNP ._.</w:t>
      </w:r>
    </w:p>
    <w:p w14:paraId="2FC192CF" w14:textId="77777777" w:rsidR="00EB4287" w:rsidRPr="00CD6915" w:rsidRDefault="00EB4287" w:rsidP="00EB4287">
      <w:r w:rsidRPr="00CD6915">
        <w:t>My_PRP$ heart_NN beat_NN as_IN I_PRP saw_VBD the_DT house_NN on_IN which_WDT so_RB much_JJ of_IN our_PRP$ hope_NN was_VBD centred_VBN ,_, looming_VBG up_RP grim_JJ and_CC silent_JJ in_IN its_PRP$ deserted_VBN condition_NN amongst_IN its_PRP$ more_RBR lively_JJ and_CC spruce-looking_JJ neighbours_NNS ._.</w:t>
      </w:r>
    </w:p>
    <w:p w14:paraId="3029D5DC" w14:textId="77777777" w:rsidR="00EB4287" w:rsidRPr="00CD6915" w:rsidRDefault="00EB4287" w:rsidP="00EB4287">
      <w:r w:rsidRPr="00CD6915">
        <w:t>We_PRP sat_VBD down_RP on_IN a_DT bench_NN within_IN good_JJ view_NN ,_, and_CC began_VBD to_TO smoke_VB cigars_NNS so_RB as_IN to_TO attract_VB as_IN little_JJ attention_NN as_IN possible_JJ ._.</w:t>
      </w:r>
    </w:p>
    <w:p w14:paraId="4FFE1769" w14:textId="77777777" w:rsidR="00EB4287" w:rsidRPr="00CD6915" w:rsidRDefault="00EB4287" w:rsidP="00EB4287">
      <w:r w:rsidRPr="00CD6915">
        <w:t>The_DT minutes_NNS seemed_VBD to_TO pass_VB with_IN leaden_JJ feet_NNS as_IN we_PRP waited_VBD for_IN the_DT coming_VBG of_IN the_DT others_NNS ._.</w:t>
      </w:r>
    </w:p>
    <w:p w14:paraId="61D503B7" w14:textId="77777777" w:rsidR="00EB4287" w:rsidRPr="00CD6915" w:rsidRDefault="00EB4287" w:rsidP="00EB4287">
      <w:r w:rsidRPr="00CD6915">
        <w:t>At_IN length_NN we_PRP saw_VBD a_DT four-wheeler_NN drive_NN up_RB ._.</w:t>
      </w:r>
    </w:p>
    <w:p w14:paraId="43FC64E3" w14:textId="77777777" w:rsidR="00EB4287" w:rsidRPr="00CD6915" w:rsidRDefault="00EB4287" w:rsidP="00EB4287">
      <w:r w:rsidRPr="00CD6915">
        <w:t>Out_IN of_IN it_PRP ,_, in_IN leisurely_JJ fashion_NN ,_, got_VBD Lord_NNP Godalming_NNP and_CC Morris_NNP ;_: and_CC down_RB from_IN the_DT box_NN descended_VBD a_DT thick-set_JJ working_VBG man_NN with_IN his_PRP$ rush-woven_JJ basket_NN of_IN tools_NNS ._.</w:t>
      </w:r>
    </w:p>
    <w:p w14:paraId="44B73766" w14:textId="77777777" w:rsidR="00EB4287" w:rsidRPr="00CD6915" w:rsidRDefault="00EB4287" w:rsidP="00EB4287">
      <w:r w:rsidRPr="00CD6915">
        <w:t>Morris_NNP paid_VBD the_DT cabman_NN ,_, who_WP touched_VBD his_PRP$ hat_NN and_CC drove_VBD away_RB ._.</w:t>
      </w:r>
    </w:p>
    <w:p w14:paraId="43D52337" w14:textId="77777777" w:rsidR="00EB4287" w:rsidRPr="00CD6915" w:rsidRDefault="00EB4287" w:rsidP="00EB4287">
      <w:r w:rsidRPr="00CD6915">
        <w:t>Together_RB the_DT two_CD ascended_VBD the_DT steps_NNS ,_, and_CC Lord_NNP Godalming_NNP pointed_VBD out_RP what_WP he_PRP wanted_VBD done_VBN ._.</w:t>
      </w:r>
    </w:p>
    <w:p w14:paraId="62B4C2AE" w14:textId="77777777" w:rsidR="00EB4287" w:rsidRPr="00CD6915" w:rsidRDefault="00EB4287" w:rsidP="00EB4287">
      <w:r w:rsidRPr="00CD6915">
        <w:t>The_DT workman_NN took_VBD off_RP his_PRP$ coat_NN leisurely_JJ and_CC hung_VBD it_PRP on_IN one_CD of_IN the_DT spikes_NNS of_IN the_DT rail_NN ,_, saying_VBG something_NN to_TO a_DT policeman_NN who_WP just_RB then_RB sauntered_VBD along_RB ._.</w:t>
      </w:r>
    </w:p>
    <w:p w14:paraId="4B9D74E9" w14:textId="77777777" w:rsidR="00EB4287" w:rsidRPr="00CD6915" w:rsidRDefault="00EB4287" w:rsidP="00EB4287">
      <w:r w:rsidRPr="00CD6915">
        <w:t>The_DT policeman_NN nodded_VBD acquiescence_NN ,_, and_CC the_DT man_NN kneeling_VBG down_RB placed_VBN his_PRP$ bag_NN beside_IN him_PRP ._.</w:t>
      </w:r>
    </w:p>
    <w:p w14:paraId="729AF777" w14:textId="77777777" w:rsidR="00EB4287" w:rsidRPr="00CD6915" w:rsidRDefault="00EB4287" w:rsidP="00EB4287">
      <w:r w:rsidRPr="00CD6915">
        <w:t>After_IN searching_VBG through_IN it_PRP ,_, he_PRP took_VBD out_RP a_DT selection_NN of_IN tools_NNS which_WDT he_PRP produced_VBD to_TO lay_VB beside_IN him_PRP in_IN orderly_JJ fashion_NN ._.</w:t>
      </w:r>
    </w:p>
    <w:p w14:paraId="3E1494DB" w14:textId="77777777" w:rsidR="00EB4287" w:rsidRPr="00CD6915" w:rsidRDefault="00EB4287" w:rsidP="00EB4287">
      <w:r w:rsidRPr="00CD6915">
        <w:t>Then_RB he_PRP stood_VBD up_RP ,_, looked_VBD into_IN the_DT keyhole_NN ,_, blew_VBD into_IN it_PRP ,_, and_CC turning_VBG to_TO his_PRP$ employers_NNS ,_, made_VBD some_DT remark_NN ._.</w:t>
      </w:r>
    </w:p>
    <w:p w14:paraId="369F5C84" w14:textId="77777777" w:rsidR="00EB4287" w:rsidRPr="00CD6915" w:rsidRDefault="00EB4287" w:rsidP="00EB4287">
      <w:r w:rsidRPr="00CD6915">
        <w:lastRenderedPageBreak/>
        <w:t>Lord_NNP Godalming_NNP smiled_VBD ,_, and_CC the_DT man_NN lifted_VBD a_DT good-sized_JJ bunch_NN of_IN keys_NNS ;_: selecting_VBG one_CD of_IN them_PRP ,_, he_PRP began_VBD to_TO probe_VB the_DT lock_NN ,_, as_IN if_IN feeling_VBG his_PRP$ way_NN with_IN it_PRP ._.</w:t>
      </w:r>
    </w:p>
    <w:p w14:paraId="1AAD0E52" w14:textId="77777777" w:rsidR="00EB4287" w:rsidRPr="00CD6915" w:rsidRDefault="00EB4287" w:rsidP="00EB4287">
      <w:r w:rsidRPr="00CD6915">
        <w:t>After_IN fumbling_VBG about_IN for_IN a_DT bit_NN he_PRP tried_VBD a_DT second_JJ ,_, and_CC then_RB a_DT third_JJ ._.</w:t>
      </w:r>
    </w:p>
    <w:p w14:paraId="7C0B1582" w14:textId="77777777" w:rsidR="00EB4287" w:rsidRPr="00CD6915" w:rsidRDefault="00EB4287" w:rsidP="00EB4287">
      <w:r w:rsidRPr="00CD6915">
        <w:t>All_DT at_IN once_RB the_DT door_NN opened_VBD under_IN a_DT slight_JJ push_NN from_IN him_PRP ,_, and_CC he_PRP and_CC the_DT two_CD others_NNS entered_VBD the_DT hall_NN ._.</w:t>
      </w:r>
    </w:p>
    <w:p w14:paraId="5045257F" w14:textId="77777777" w:rsidR="00EB4287" w:rsidRPr="00CD6915" w:rsidRDefault="00EB4287" w:rsidP="00EB4287">
      <w:r w:rsidRPr="00CD6915">
        <w:t>We_PRP sat_VBD still_RB ;_: my_PRP$ own_JJ cigar_NN burnt_VBN furiously_RB ,_, but_CC Van_NNP Helsing_NNP 's_POS went_VBD cold_JJ altogether_RB ._.</w:t>
      </w:r>
    </w:p>
    <w:p w14:paraId="07BC49FD" w14:textId="77777777" w:rsidR="00EB4287" w:rsidRPr="00CD6915" w:rsidRDefault="00EB4287" w:rsidP="00EB4287">
      <w:r w:rsidRPr="00CD6915">
        <w:t>We_PRP waited_VBD patiently_RB as_IN we_PRP saw_VBD the_DT workman_NN come_VBN out_RP and_CC bring_VB in_RP his_PRP$ bag_NN ._.</w:t>
      </w:r>
    </w:p>
    <w:p w14:paraId="5D6F2203" w14:textId="77777777" w:rsidR="00EB4287" w:rsidRPr="00CD6915" w:rsidRDefault="00EB4287" w:rsidP="00EB4287">
      <w:r w:rsidRPr="00CD6915">
        <w:t>Then_RB he_PRP held_VBD the_DT door_NN partly_RB open_JJ ,_, steadying_JJ it_PRP with_IN his_PRP$ knees_NNS ,_, whilst_IN he_PRP fitted_VBD a_DT key_NN to_TO the_DT lock_NN ._.</w:t>
      </w:r>
    </w:p>
    <w:p w14:paraId="0B78A249" w14:textId="77777777" w:rsidR="00EB4287" w:rsidRPr="00CD6915" w:rsidRDefault="00EB4287" w:rsidP="00EB4287">
      <w:r w:rsidRPr="00CD6915">
        <w:t>This_DT he_PRP finally_RB handed_VBD to_TO Lord_NNP Godalming_NNP ,_, who_WP took_VBD out_RP his_PRP$ purse_NN and_CC gave_VBD him_PRP something_NN ._.</w:t>
      </w:r>
    </w:p>
    <w:p w14:paraId="2DF69227" w14:textId="77777777" w:rsidR="00EB4287" w:rsidRPr="00CD6915" w:rsidRDefault="00EB4287" w:rsidP="00EB4287">
      <w:r w:rsidRPr="00CD6915">
        <w:t>The_DT man_NN touched_VBD his_PRP$ hat_NN ,_, took_VBD his_PRP$ bag_NN ,_, put_VBN on_IN his_PRP$ coat_NN and_CC departed_VBD ;_: not_RB a_DT soul_NN took_VBD the_DT slightest_JJS notice_NN of_IN the_DT whole_JJ transaction_NN ._.</w:t>
      </w:r>
    </w:p>
    <w:p w14:paraId="6751AE85" w14:textId="77777777" w:rsidR="00EB4287" w:rsidRPr="00CD6915" w:rsidRDefault="00EB4287" w:rsidP="00EB4287">
      <w:r w:rsidRPr="00CD6915">
        <w:t>When_WRB the_DT man_NN had_VBD fairly_RB gone_VBN ,_, we_PRP three_CD crossed_VBD the_DT street_NN and_CC knocked_VBD at_IN the_DT door_NN ._.</w:t>
      </w:r>
    </w:p>
    <w:p w14:paraId="43A101AD" w14:textId="77777777" w:rsidR="00EB4287" w:rsidRPr="00CD6915" w:rsidRDefault="00EB4287" w:rsidP="00EB4287">
      <w:r w:rsidRPr="00CD6915">
        <w:t>It_PRP was_VBD immediately_RB opened_VBN by_IN Quincey_NNP Morris_NNP ,_, beside_IN whom_WP stood_VBD Lord_NNP Godalming_NNP lighting_VBG a_DT cigar_NN ._.</w:t>
      </w:r>
    </w:p>
    <w:p w14:paraId="12CA3021" w14:textId="77777777" w:rsidR="00EB4287" w:rsidRPr="00CD6915" w:rsidRDefault="00EB4287" w:rsidP="00EB4287">
      <w:r w:rsidRPr="00CD6915">
        <w:t>``_`` The_DT place_NN smells_VBZ so_RB vilely_RB ,_, ''_'' said_VBD the_DT latter_JJ as_IN we_PRP came_VBD in_IN ._.</w:t>
      </w:r>
    </w:p>
    <w:p w14:paraId="71A51323" w14:textId="77777777" w:rsidR="00EB4287" w:rsidRPr="00CD6915" w:rsidRDefault="00EB4287" w:rsidP="00EB4287">
      <w:r w:rsidRPr="00CD6915">
        <w:t>It_PRP did_VBD indeed_RB smell_VB vilely_RB --_: like_IN the_DT old_JJ chapel_NN at_IN Carfax_NNP --_: and_CC with_IN our_PRP$ previous_JJ experience_NN it_PRP was_VBD plain_JJ to_TO us_PRP that_IN the_DT Count_NN had_VBD been_VBN using_VBG the_DT place_NN pretty_RB freely_RB ._.</w:t>
      </w:r>
    </w:p>
    <w:p w14:paraId="64DC2BE9" w14:textId="77777777" w:rsidR="00EB4287" w:rsidRPr="00CD6915" w:rsidRDefault="00EB4287" w:rsidP="00EB4287">
      <w:r w:rsidRPr="00CD6915">
        <w:t>We_PRP moved_VBD to_TO explore_VB the_DT house_NN ,_, all_DT keeping_VBG together_RB in_IN case_NN of_IN attack_NN ;_: for_IN we_PRP knew_VBD we_PRP had_VBD a_DT strong_JJ and_CC wily_JJ enemy_NN to_TO deal_VB with_IN ,_, and_CC as_RB yet_RB we_PRP did_VBD not_RB know_VB whether_IN the_DT Count_NN might_MD not_RB be_VB in_IN the_DT house_NN ._.</w:t>
      </w:r>
    </w:p>
    <w:p w14:paraId="6D8D6FC5" w14:textId="77777777" w:rsidR="00EB4287" w:rsidRPr="00CD6915" w:rsidRDefault="00EB4287" w:rsidP="00EB4287">
      <w:r w:rsidRPr="00CD6915">
        <w:t>In_IN the_DT dining-room_NN ,_, which_WDT lay_VBD at_IN the_DT back_NN of_IN the_DT hall_NN ,_, we_PRP found_VBD eight_CD boxes_NNS of_IN earth_NN ._.</w:t>
      </w:r>
    </w:p>
    <w:p w14:paraId="6605C882" w14:textId="77777777" w:rsidR="00EB4287" w:rsidRPr="00CD6915" w:rsidRDefault="00EB4287" w:rsidP="00EB4287">
      <w:r w:rsidRPr="00CD6915">
        <w:t>Eight_CD boxes_NNS only_RB out_IN of_IN the_DT nine_CD ,_, which_WDT we_PRP sought_VBD !_.</w:t>
      </w:r>
    </w:p>
    <w:p w14:paraId="06EA0B75" w14:textId="77777777" w:rsidR="00EB4287" w:rsidRPr="00CD6915" w:rsidRDefault="00EB4287" w:rsidP="00EB4287">
      <w:r w:rsidRPr="00CD6915">
        <w:t>Our_PRP$ work_NN was_VBD not_RB over_RB ,_, and_CC would_MD never_RB be_VB until_IN we_PRP should_MD have_VB found_VBN the_DT missing_JJ box_NN ._.</w:t>
      </w:r>
    </w:p>
    <w:p w14:paraId="5BC62E04" w14:textId="77777777" w:rsidR="00EB4287" w:rsidRPr="00CD6915" w:rsidRDefault="00EB4287" w:rsidP="00EB4287">
      <w:r w:rsidRPr="00CD6915">
        <w:t xml:space="preserve">First_RB we_PRP opened_VBD the_DT shutters_NNS of_IN the_DT window_NN which_WDT looked_VBD out_RP across_IN a_DT narrow_JJ stone-flagged_JJ yard_NN at_IN the_DT blank_JJ </w:t>
      </w:r>
      <w:r w:rsidRPr="00CD6915">
        <w:lastRenderedPageBreak/>
        <w:t>face_NN of_IN a_DT stable_NN ,_, pointed_VBD to_TO look_VB like_IN the_DT front_NN of_IN a_DT miniature_JJ house_NN ._.</w:t>
      </w:r>
    </w:p>
    <w:p w14:paraId="5CE0373A" w14:textId="77777777" w:rsidR="00EB4287" w:rsidRPr="00CD6915" w:rsidRDefault="00EB4287" w:rsidP="00EB4287">
      <w:r w:rsidRPr="00CD6915">
        <w:t>There_EX were_VBD no_DT windows_NNS in_IN it_PRP ,_, so_IN we_PRP were_VBD not_RB afraid_JJ of_IN being_VBG over-looked_JJ ._.</w:t>
      </w:r>
    </w:p>
    <w:p w14:paraId="20B39BDE" w14:textId="77777777" w:rsidR="00EB4287" w:rsidRPr="00CD6915" w:rsidRDefault="00EB4287" w:rsidP="00EB4287">
      <w:r w:rsidRPr="00CD6915">
        <w:t>We_PRP did_VBD not_RB lose_VB any_DT time_NN in_IN examining_VBG the_DT chests_NNS ._.</w:t>
      </w:r>
    </w:p>
    <w:p w14:paraId="256F476D" w14:textId="77777777" w:rsidR="00EB4287" w:rsidRPr="00CD6915" w:rsidRDefault="00EB4287" w:rsidP="00EB4287">
      <w:r w:rsidRPr="00CD6915">
        <w:t>With_IN the_DT tools_NNS which_WDT we_PRP had_VBD brought_VBN with_IN us_PRP we_PRP opened_VBD them_PRP ,_, one_CD by_IN one_CD ,_, and_CC treated_VBD them_PRP as_IN we_PRP had_VBD treated_VBN those_DT others_NNS in_IN the_DT old_JJ chapel_NN ._.</w:t>
      </w:r>
    </w:p>
    <w:p w14:paraId="3913E7C8" w14:textId="77777777" w:rsidR="00EB4287" w:rsidRPr="00CD6915" w:rsidRDefault="00EB4287" w:rsidP="00EB4287">
      <w:r w:rsidRPr="00CD6915">
        <w:t>It_PRP was_VBD evident_JJ to_TO us_PRP that_IN the_DT Count_NN was_VBD not_RB at_IN present_JJ in_IN the_DT house_NN ,_, and_CC we_PRP proceeded_VBD to_TO search_VB for_IN any_DT of_IN his_PRP$ effects_NNS ._.</w:t>
      </w:r>
    </w:p>
    <w:p w14:paraId="4BAFAC90" w14:textId="77777777" w:rsidR="00EB4287" w:rsidRPr="00CD6915" w:rsidRDefault="00EB4287" w:rsidP="00EB4287">
      <w:r w:rsidRPr="00CD6915">
        <w:t>After_IN a_DT cursory_JJ glance_NN at_IN the_DT rest_NN of_IN the_DT rooms_NNS ,_, from_IN basement_NN to_TO attic_NN ,_, we_PRP came_VBD to_TO the_DT conclusion_NN that_IN the_DT dining-room_NN contained_VBD any_DT effects_NNS which_WDT might_MD belong_VB to_TO the_DT Count_NN ;_: and_CC so_RB we_PRP proceeded_VBD to_TO minutely_RB examine_VB them_PRP ._.</w:t>
      </w:r>
    </w:p>
    <w:p w14:paraId="2D7BE00A" w14:textId="77777777" w:rsidR="00EB4287" w:rsidRPr="00CD6915" w:rsidRDefault="00EB4287" w:rsidP="00EB4287">
      <w:r w:rsidRPr="00CD6915">
        <w:t>They_PRP lay_VBP in_IN a_DT sort_NN of_IN orderly_JJ disorder_NN on_IN the_DT great_JJ dining-room_JJ table_NN ._.</w:t>
      </w:r>
    </w:p>
    <w:p w14:paraId="044E9D4E" w14:textId="77777777" w:rsidR="00EB4287" w:rsidRPr="00CD6915" w:rsidRDefault="00EB4287" w:rsidP="00EB4287">
      <w:r w:rsidRPr="00CD6915">
        <w:t>There_EX were_VBD title_JJ deeds_NNS of_IN the_DT Piccadilly_NNP house_NN in_IN a_DT great_JJ bundle_NN ;_: deeds_NNS of_IN the_DT purchase_NN of_IN the_DT houses_NNS at_IN Mile_NNP End_NNP and_CC Bermondsey_NNP ;_: note-paper_JJ ,_, envelopes_NNS ,_, and_CC pens_NNS and_CC ink_NN ._.</w:t>
      </w:r>
    </w:p>
    <w:p w14:paraId="56F55941" w14:textId="77777777" w:rsidR="00EB4287" w:rsidRPr="00CD6915" w:rsidRDefault="00EB4287" w:rsidP="00EB4287">
      <w:r w:rsidRPr="00CD6915">
        <w:t>All_DT were_VBD covered_VBN up_RP in_IN thin_JJ wrapping_VBG paper_NN to_TO keep_VB them_PRP from_IN the_DT dust_NN ._.</w:t>
      </w:r>
    </w:p>
    <w:p w14:paraId="1D6DFAFE" w14:textId="77777777" w:rsidR="00EB4287" w:rsidRPr="00CD6915" w:rsidRDefault="00EB4287" w:rsidP="00EB4287">
      <w:r w:rsidRPr="00CD6915">
        <w:t>There_EX were_VBD also_RB a_DT clothes_NNS brush_NN ,_, a_DT brush_NN and_CC comb_NN ,_, and_CC a_DT jug_NN and_CC basin_NN --_: the_DT latter_JJ containing_VBG dirty_JJ water_NN which_WDT was_VBD reddened_VBN as_IN if_IN with_IN blood_NN ._.</w:t>
      </w:r>
    </w:p>
    <w:p w14:paraId="1F4296BA" w14:textId="77777777" w:rsidR="00EB4287" w:rsidRPr="00CD6915" w:rsidRDefault="00EB4287" w:rsidP="00EB4287">
      <w:r w:rsidRPr="00CD6915">
        <w:t>Last_JJ of_IN all_DT was_VBD a_DT little_JJ heap_NN of_IN keys_NNS of_IN all_DT sorts_NNS and_CC sizes_NNS ,_, probably_RB those_DT belonging_VBG to_TO the_DT other_JJ houses_NNS ._.</w:t>
      </w:r>
    </w:p>
    <w:p w14:paraId="589D16BD" w14:textId="77777777" w:rsidR="00EB4287" w:rsidRPr="00CD6915" w:rsidRDefault="00EB4287" w:rsidP="00EB4287">
      <w:r w:rsidRPr="00CD6915">
        <w:t>When_WRB we_PRP had_VBD examined_VBN this_DT last_JJ find_VB ,_, Lord_NNP Godalming_NNP and_CC Quincey_NNP Morris_NNP taking_VBG accurate_JJ notes_NNS of_IN the_DT various_JJ addresses_NNS of_IN the_DT houses_NNS in_IN the_DT East_NNP and_CC the_DT South_NNP ,_, took_VBD with_IN them_PRP the_DT keys_NNS in_IN a_DT great_JJ bunch_NN ,_, and_CC set_VBD out_RP to_TO destroy_VB the_DT boxes_NNS in_IN these_DT places_NNS ._.</w:t>
      </w:r>
    </w:p>
    <w:p w14:paraId="1D7E4134" w14:textId="77777777" w:rsidR="00EB4287" w:rsidRPr="00CD6915" w:rsidRDefault="00EB4287" w:rsidP="00EB4287">
      <w:pPr>
        <w:rPr>
          <w:ins w:id="42" w:author="Lee Ji Eun" w:date="2019-09-25T13:00:00Z"/>
        </w:rPr>
      </w:pPr>
      <w:r w:rsidRPr="00CD6915">
        <w:t>The_DT rest_NN of_IN us_PRP are_VBP ,_, with_IN what_WDT patience_NN we_PRP can_MD ,_, waiting_VBG their_PRP$ return_NN --_: or_CC the_DT coming_VBG of_IN the_DT Count_NN ._.</w:t>
      </w:r>
    </w:p>
    <w:p w14:paraId="4532A720" w14:textId="77777777" w:rsidR="008C66F1" w:rsidRPr="00CD6915" w:rsidRDefault="008C66F1" w:rsidP="00EB4287">
      <w:pPr>
        <w:rPr>
          <w:ins w:id="43" w:author="Lee Ji Eun" w:date="2019-09-25T13:00:00Z"/>
        </w:rPr>
      </w:pPr>
    </w:p>
    <w:p w14:paraId="434244C6" w14:textId="77777777" w:rsidR="008C66F1" w:rsidRPr="00CD6915" w:rsidRDefault="008C66F1" w:rsidP="00EB4287">
      <w:pPr>
        <w:rPr>
          <w:ins w:id="44" w:author="Lee Ji Eun" w:date="2019-09-25T13:00:00Z"/>
        </w:rPr>
      </w:pPr>
    </w:p>
    <w:p w14:paraId="60554B13" w14:textId="77777777" w:rsidR="008C66F1" w:rsidRPr="00CD6915" w:rsidRDefault="008C66F1" w:rsidP="00EB4287">
      <w:pPr>
        <w:rPr>
          <w:ins w:id="45" w:author="Lee Ji Eun" w:date="2019-09-25T13:00:00Z"/>
        </w:rPr>
      </w:pPr>
    </w:p>
    <w:p w14:paraId="432E0E5D" w14:textId="77777777" w:rsidR="008C66F1" w:rsidRPr="00CD6915" w:rsidRDefault="008C66F1" w:rsidP="00EB4287"/>
    <w:p w14:paraId="0F983AFD" w14:textId="77777777" w:rsidR="00EB4287" w:rsidRPr="00CD6915" w:rsidRDefault="00EB4287" w:rsidP="00EB4287">
      <w:r w:rsidRPr="00CD6915">
        <w:lastRenderedPageBreak/>
        <w:t>CHAPTER_NNP XXIII_NNP DR._NNP SEWARD_NNP 'S_POS DIARY_NN 3_CD October_NNP ._.</w:t>
      </w:r>
    </w:p>
    <w:p w14:paraId="5E1BC03E" w14:textId="77777777" w:rsidR="00EB4287" w:rsidRPr="00CD6915" w:rsidRDefault="00EB4287" w:rsidP="00EB4287">
      <w:r w:rsidRPr="00CD6915">
        <w:t>--_: The_DT time_NN seemed_VBD terrible_JJ long_RB whilst_IN we_PRP were_VBD waiting_VBG for_IN the_DT coming_VBG of_IN Godalming_NNP and_CC Quincey_NNP Morris_NNP ._.</w:t>
      </w:r>
    </w:p>
    <w:p w14:paraId="69AAFD89" w14:textId="77777777" w:rsidR="00EB4287" w:rsidRPr="00CD6915" w:rsidRDefault="00EB4287" w:rsidP="00EB4287">
      <w:r w:rsidRPr="00CD6915">
        <w:t>The_DT Professor_NNP tried_VBD to_TO keep_VB our_PRP$ minds_NNS active_JJ by_IN using_VBG them_PRP all_PDT the_DT time_NN ._.</w:t>
      </w:r>
    </w:p>
    <w:p w14:paraId="5FCD6A00" w14:textId="77777777" w:rsidR="00EB4287" w:rsidRPr="00CD6915" w:rsidRDefault="00EB4287" w:rsidP="00EB4287">
      <w:r w:rsidRPr="00CD6915">
        <w:t>I_PRP could_MD see_VB his_PRP$ beneficent_JJ purpose_NN ,_, by_IN the_DT side_NN glances_NNS which_WDT he_PRP threw_VBD from_IN time_NN to_TO time_NN at_IN Harker_NNP ._.</w:t>
      </w:r>
    </w:p>
    <w:p w14:paraId="66687E27" w14:textId="77777777" w:rsidR="00EB4287" w:rsidRPr="00CD6915" w:rsidRDefault="00EB4287" w:rsidP="00EB4287">
      <w:r w:rsidRPr="00CD6915">
        <w:t>The_DT poor_JJ fellow_NN is_VBZ overwhelmed_VBN in_IN a_DT misery_NN that_WDT is_VBZ appalling_JJ to_TO see_VB ._.</w:t>
      </w:r>
    </w:p>
    <w:p w14:paraId="51BC9D8C" w14:textId="77777777" w:rsidR="00EB4287" w:rsidRPr="00CD6915" w:rsidRDefault="00EB4287" w:rsidP="00EB4287">
      <w:r w:rsidRPr="00CD6915">
        <w:t>Last_JJ night_NN he_PRP was_VBD a_DT frank_JJ ,_, happy-looking_JJ man_NN ,_, with_IN strong_JJ ,_, youthful_JJ face_NN ,_, full_JJ of_IN energy_NN ,_, and_CC with_IN dark_JJ brown_JJ hair_NN ._.</w:t>
      </w:r>
    </w:p>
    <w:p w14:paraId="4BF4D59B" w14:textId="77777777" w:rsidR="00EB4287" w:rsidRPr="00CD6915" w:rsidRDefault="00EB4287" w:rsidP="00EB4287">
      <w:r w:rsidRPr="00CD6915">
        <w:t>To-day_JJ he_PRP is_VBZ a_DT drawn_VBN ,_, haggard_JJ old_JJ man_NN ,_, whose_WP$ white_JJ hair_NN matches_VBZ well_RB with_IN the_DT hollow_JJ burning_NN eyes_NNS and_CC grief-written_JJ lines_NNS of_IN his_PRP$ face_NN ._.</w:t>
      </w:r>
    </w:p>
    <w:p w14:paraId="0AB37BAC" w14:textId="77777777" w:rsidR="00EB4287" w:rsidRPr="00CD6915" w:rsidRDefault="00EB4287" w:rsidP="00EB4287">
      <w:r w:rsidRPr="00CD6915">
        <w:t>His_PRP$ energy_NN is_VBZ still_RB intact_JJ ;_: in_IN fact_NN ,_, he_PRP is_VBZ like_IN a_DT living_NN flame_NN ._.</w:t>
      </w:r>
    </w:p>
    <w:p w14:paraId="229C193A" w14:textId="77777777" w:rsidR="00EB4287" w:rsidRPr="00CD6915" w:rsidRDefault="00EB4287" w:rsidP="00EB4287">
      <w:r w:rsidRPr="00CD6915">
        <w:t>This_DT may_MD yet_RB be_VB his_PRP$ salvation_NN ,_, for_IN ,_, if_IN all_DT go_VBP well_RB ,_, it_PRP will_MD tide_NN him_PRP over_IN the_DT despairing_JJ period_NN ;_: he_PRP will_MD then_RB ,_, in_IN a_DT kind_NN of_IN way_NN ,_, wake_VBP again_RB to_TO the_DT realities_NNS of_IN life_NN ._.</w:t>
      </w:r>
    </w:p>
    <w:p w14:paraId="59809232" w14:textId="77777777" w:rsidR="00EB4287" w:rsidRPr="00CD6915" w:rsidRDefault="00EB4287" w:rsidP="00EB4287">
      <w:r w:rsidRPr="00CD6915">
        <w:t>Poor_NNP fellow_NN ,_, I_PRP thought_VBD my_PRP$ own_JJ trouble_NN was_VBD bad_JJ enough_RB ,_, but_CC his_PRP$ --_: --_: !_.</w:t>
      </w:r>
    </w:p>
    <w:p w14:paraId="347576FC" w14:textId="77777777" w:rsidR="00EB4287" w:rsidRPr="00CD6915" w:rsidRDefault="00EB4287" w:rsidP="00EB4287">
      <w:r w:rsidRPr="00CD6915">
        <w:t>The_DT Professor_NNP knows_VBZ this_DT well_RB enough_RB ,_, and_CC is_VBZ doing_VBG his_PRP$ best_JJS to_TO keep_VB his_PRP$ mind_NN active_JJ ._.</w:t>
      </w:r>
    </w:p>
    <w:p w14:paraId="19626DD4" w14:textId="77777777" w:rsidR="00EB4287" w:rsidRPr="00CD6915" w:rsidRDefault="00EB4287" w:rsidP="00EB4287">
      <w:r w:rsidRPr="00CD6915">
        <w:t>What_WP he_PRP has_VBZ been_VBN saying_VBG was_VBD ,_, under_IN the_DT circumstances_NNS ,_, of_IN absorbing_VBG interest_NN ._.</w:t>
      </w:r>
    </w:p>
    <w:p w14:paraId="701C0E0B" w14:textId="77777777" w:rsidR="00EB4287" w:rsidRPr="00CD6915" w:rsidRDefault="00EB4287" w:rsidP="00EB4287">
      <w:r w:rsidRPr="00CD6915">
        <w:t>So_RB well_RB as_IN I_PRP can_MD remember_VB ,_, here_RB it_PRP is_VBZ :_: --_: ``_`` I_PRP have_VBP studied_VBN ,_, over_RB and_CC over_RB again_RB since_IN they_PRP came_VBD into_IN my_PRP$ hands_NNS ,_, all_PDT the_DT papers_NNS relating_VBG to_TO this_DT monster_NN ;_: and_CC the_DT more_JJR I_PRP have_VBP studied_VBN ,_, the_DT greater_JJR seems_VBZ the_DT necessity_NN to_TO utterly_RB stamp_VB him_PRP out_RP ._.</w:t>
      </w:r>
    </w:p>
    <w:p w14:paraId="7F53A664" w14:textId="77777777" w:rsidR="00EB4287" w:rsidRPr="00CD6915" w:rsidRDefault="00EB4287" w:rsidP="00EB4287">
      <w:r w:rsidRPr="00CD6915">
        <w:t>All_DT through_IN there_EX are_VBP signs_NNS of_IN his_PRP$ advance_NN ;_: not_RB only_RB of_IN his_PRP$ power_NN ,_, but_CC of_IN his_PRP$ knowledge_NN of_IN it_PRP ._.</w:t>
      </w:r>
    </w:p>
    <w:p w14:paraId="472347D5" w14:textId="77777777" w:rsidR="00EB4287" w:rsidRPr="00CD6915" w:rsidRDefault="00EB4287" w:rsidP="00EB4287">
      <w:r w:rsidRPr="00CD6915">
        <w:t>As_IN I_PRP learned_VBD from_IN the_DT researches_VBZ of_IN my_PRP$ friend_NN Arminus_NNP of_IN Buda-Pesth_NNP ,_, he_PRP was_VBD in_IN life_NN a_DT most_RBS wonderful_JJ man_NN ._.</w:t>
      </w:r>
    </w:p>
    <w:p w14:paraId="2F8799CF" w14:textId="77777777" w:rsidR="00EB4287" w:rsidRPr="00CD6915" w:rsidRDefault="00EB4287" w:rsidP="00EB4287">
      <w:r w:rsidRPr="00CD6915">
        <w:t>Soldier_NN ,_, statesman_NN ,_, and_CC alchemist_NN --_: which_WDT latter_NN was_VBD the_DT highest_JJS development_NN of_IN the_DT science-knowledge_NN of_IN his_PRP$ time_NN ._.</w:t>
      </w:r>
    </w:p>
    <w:p w14:paraId="00247577" w14:textId="77777777" w:rsidR="00EB4287" w:rsidRPr="00CD6915" w:rsidRDefault="00EB4287" w:rsidP="00EB4287">
      <w:r w:rsidRPr="00CD6915">
        <w:t>He_PRP had_VBD a_DT mighty_JJ brain_NN ,_, a_DT learning_NN beyond_IN compare_VB ,_, and_CC a_DT heart_NN that_WDT knew_VBD no_DT fear_NN and_CC no_DT remorse_NN ._.</w:t>
      </w:r>
    </w:p>
    <w:p w14:paraId="11BB12DA" w14:textId="77777777" w:rsidR="00EB4287" w:rsidRPr="00CD6915" w:rsidRDefault="00EB4287" w:rsidP="00EB4287">
      <w:r w:rsidRPr="00CD6915">
        <w:lastRenderedPageBreak/>
        <w:t>He_PRP dared_VBD even_RB to_TO attend_VB the_DT Scholomance_NNP ,_, and_CC there_EX was_VBD no_DT branch_NN of_IN knowledge_NN of_IN his_PRP$ time_NN that_IN he_PRP did_VBD not_RB essay_NN ._.</w:t>
      </w:r>
    </w:p>
    <w:p w14:paraId="50CEE6A6" w14:textId="77777777" w:rsidR="00EB4287" w:rsidRPr="00CD6915" w:rsidRDefault="00EB4287" w:rsidP="00EB4287">
      <w:r w:rsidRPr="00CD6915">
        <w:t>Well_RB ,_, in_IN him_PRP the_DT brain_NN powers_NNS survived_VBD the_DT physical_JJ death_NN ;_: though_IN it_PRP would_MD seem_VB that_DT memory_NN was_VBD not_RB all_RB complete_JJ ._.</w:t>
      </w:r>
    </w:p>
    <w:p w14:paraId="2C735204" w14:textId="77777777" w:rsidR="00EB4287" w:rsidRPr="00CD6915" w:rsidRDefault="00EB4287" w:rsidP="00EB4287">
      <w:r w:rsidRPr="00CD6915">
        <w:t>In_IN some_DT faculties_NNS of_IN mind_NN he_PRP has_VBZ been_VBN ,_, and_CC is_VBZ ,_, only_RB a_DT child_NN ;_: but_CC he_PRP is_VBZ growing_VBG ,_, and_CC some_DT things_NNS that_WDT were_VBD childish_JJ at_IN the_DT first_JJ are_VBP now_RB of_IN man_NN 's_POS stature_NN ._.</w:t>
      </w:r>
    </w:p>
    <w:p w14:paraId="5F1E3C17" w14:textId="77777777" w:rsidR="00EB4287" w:rsidRPr="00CD6915" w:rsidRDefault="00EB4287" w:rsidP="00EB4287">
      <w:r w:rsidRPr="00CD6915">
        <w:t>He_PRP is_VBZ experimenting_VBG ,_, and_CC doing_VBG it_PRP well_RB ;_: and_CC if_IN it_PRP had_VBD not_RB been_VBN that_IN we_PRP have_VBP crossed_VBN his_PRP$ path_NN he_PRP would_MD be_VB yet_RB --_: he_PRP may_MD be_VB yet_RB if_IN we_PRP fail_VBP --_: the_DT father_NN or_CC furtherer_NN of_IN a_DT new_JJ order_NN of_IN beings_NNS ,_, whose_WP$ road_NN must_MD lead_VB through_IN Death_NNP ,_, not_RB Life_NNP ._. ''_''</w:t>
      </w:r>
    </w:p>
    <w:p w14:paraId="25F439FD" w14:textId="77777777" w:rsidR="00EB4287" w:rsidRPr="00CD6915" w:rsidRDefault="00EB4287" w:rsidP="00EB4287">
      <w:r w:rsidRPr="00CD6915">
        <w:t>Harker_NNP groaned_VBD and_CC said_VBD ,_, ``_`` And_CC this_DT is_VBZ all_DT arrayed_VBN against_IN my_PRP$ darling_NN !_.</w:t>
      </w:r>
    </w:p>
    <w:p w14:paraId="25616D83" w14:textId="77777777" w:rsidR="00EB4287" w:rsidRPr="00CD6915" w:rsidRDefault="00EB4287" w:rsidP="00EB4287">
      <w:r w:rsidRPr="00CD6915">
        <w:t>But_CC how_WRB is_VBZ he_PRP experimenting_VBG ?_.</w:t>
      </w:r>
    </w:p>
    <w:p w14:paraId="25B302D3" w14:textId="77777777" w:rsidR="00EB4287" w:rsidRPr="00CD6915" w:rsidRDefault="00EB4287" w:rsidP="00EB4287">
      <w:r w:rsidRPr="00CD6915">
        <w:t>The_DT knowledge_NN may_MD help_VB us_PRP to_TO defeat_VB him_PRP !_. ''_''</w:t>
      </w:r>
    </w:p>
    <w:p w14:paraId="5F801006" w14:textId="77777777" w:rsidR="00EB4287" w:rsidRPr="00CD6915" w:rsidRDefault="00EB4287" w:rsidP="00EB4287">
      <w:r w:rsidRPr="00CD6915">
        <w:t>``_`` He_PRP has_VBZ all_DT along_IN ,_, since_IN his_PRP$ coming_VBG ,_, been_VBN trying_VBG his_PRP$ power_NN ,_, slowly_RB but_CC surely_RB ;_: that_IN big_JJ child-brain_NN of_IN his_PRP$ is_VBZ working_VBG ._.</w:t>
      </w:r>
    </w:p>
    <w:p w14:paraId="4EF398EF" w14:textId="77777777" w:rsidR="00EB4287" w:rsidRPr="00CD6915" w:rsidRDefault="00EB4287" w:rsidP="00EB4287">
      <w:r w:rsidRPr="00CD6915">
        <w:t>Well_RB for_IN us_PRP ,_, it_PRP is_VBZ ,_, as_IN yet_RB ,_, a_DT child-brain_NN ;_: for_IN had_VBD he_PRP dared_VBD ,_, at_IN the_DT first_JJ ,_, to_TO attempt_VB certain_JJ things_NNS he_PRP would_MD long_RB ago_RB have_VBP been_VBN beyond_IN our_PRP$ power_NN ._.</w:t>
      </w:r>
    </w:p>
    <w:p w14:paraId="723EF219" w14:textId="77777777" w:rsidR="00EB4287" w:rsidRPr="00CD6915" w:rsidRDefault="00EB4287" w:rsidP="00EB4287">
      <w:r w:rsidRPr="00CD6915">
        <w:t>However_RB ,_, he_PRP means_VBZ to_TO succeed_VB ,_, and_CC a_DT man_NN who_WP has_VBZ centuries_NNS before_IN him_PRP can_MD afford_VB to_TO wait_VB and_CC to_TO go_VB slow_JJ ._.</w:t>
      </w:r>
    </w:p>
    <w:p w14:paraId="73DA8AC9" w14:textId="77777777" w:rsidR="00EB4287" w:rsidRPr="00CD6915" w:rsidRDefault="00EB4287" w:rsidP="00EB4287">
      <w:r w:rsidRPr="00CD6915">
        <w:t>Festina_FW lente_FW may_MD well_RB be_VB his_PRP$ motto_NN ._. ''_''</w:t>
      </w:r>
    </w:p>
    <w:p w14:paraId="220B3BD4" w14:textId="77777777" w:rsidR="00EB4287" w:rsidRPr="00CD6915" w:rsidRDefault="00EB4287" w:rsidP="00EB4287">
      <w:r w:rsidRPr="00CD6915">
        <w:t>``_`` I_PRP fail_VBP to_TO understand_VB ,_, ''_'' said_VBD Harker_NNP wearily_RB ._.</w:t>
      </w:r>
    </w:p>
    <w:p w14:paraId="240302C4" w14:textId="77777777" w:rsidR="00EB4287" w:rsidRPr="00CD6915" w:rsidRDefault="00EB4287" w:rsidP="00EB4287">
      <w:r w:rsidRPr="00CD6915">
        <w:t>``_`` Oh_UH ,_, do_VBP be_VB more_RBR plain_JJ to_TO me_PRP !_.</w:t>
      </w:r>
    </w:p>
    <w:p w14:paraId="228DEF5F" w14:textId="77777777" w:rsidR="00EB4287" w:rsidRPr="00CD6915" w:rsidRDefault="00EB4287" w:rsidP="00EB4287">
      <w:r w:rsidRPr="00CD6915">
        <w:t>Perhaps_RB grief_NN and_CC trouble_NN are_VBP dulling_VBG my_PRP$ brain_NN ._. ''_''</w:t>
      </w:r>
    </w:p>
    <w:p w14:paraId="3A24E501" w14:textId="77777777" w:rsidR="00EB4287" w:rsidRPr="00CD6915" w:rsidRDefault="00EB4287" w:rsidP="00EB4287">
      <w:r w:rsidRPr="00CD6915">
        <w:t>The_DT Professor_NNP laid_VBD his_PRP$ hand_NN tenderly_RB on_IN his_PRP$ shoulder_NN as_IN he_PRP spoke_VBD :_: --_: ``_`` Ah_UH ,_, my_PRP$ child_NN ,_, I_PRP will_MD be_VB plain_JJ ._.</w:t>
      </w:r>
    </w:p>
    <w:p w14:paraId="34723ADE" w14:textId="77777777" w:rsidR="00EB4287" w:rsidRPr="00CD6915" w:rsidRDefault="00EB4287" w:rsidP="00EB4287">
      <w:r w:rsidRPr="00CD6915">
        <w:t>Do_VBP you_PRP not_RB see_VB how_WRB ,_, of_IN late_RB ,_, this_DT monster_NN has_VBZ been_VBN creeping_VBG into_IN knowledge_NN experimentally_RB ._.</w:t>
      </w:r>
    </w:p>
    <w:p w14:paraId="1D4938E2" w14:textId="77777777" w:rsidR="00EB4287" w:rsidRPr="00CD6915" w:rsidRDefault="00EB4287" w:rsidP="00EB4287">
      <w:r w:rsidRPr="00CD6915">
        <w:t>How_WRB he_PRP has_VBZ been_VBN making_VBG use_NN of_IN the_DT zoöphagous_JJ patient_NN to_TO effect_VB his_PRP$ entry_NN into_IN friend_NN John_NNP 's_POS home_NN ;_: for_IN your_PRP$ Vampire_NNP ,_, though_IN in_IN all_DT afterwards_RB he_PRP can_MD come_VB when_WRB and_CC how_WRB he_PRP will_MD ,_, must_MD at_IN the_DT first_JJ make_NN entry_NN only_RB when_WRB asked_VBN thereto_RB by_IN an_DT inmate_NN ._.</w:t>
      </w:r>
    </w:p>
    <w:p w14:paraId="1D17EE9A" w14:textId="77777777" w:rsidR="00EB4287" w:rsidRPr="00CD6915" w:rsidRDefault="00EB4287" w:rsidP="00EB4287">
      <w:r w:rsidRPr="00CD6915">
        <w:lastRenderedPageBreak/>
        <w:t>But_CC these_DT are_VBP not_RB his_PRP$ most_RBS important_JJ experiments_NNS ._.</w:t>
      </w:r>
    </w:p>
    <w:p w14:paraId="3A293BC6" w14:textId="77777777" w:rsidR="00EB4287" w:rsidRPr="00CD6915" w:rsidRDefault="00EB4287" w:rsidP="00EB4287">
      <w:r w:rsidRPr="00CD6915">
        <w:t>Do_VBP we_PRP not_RB see_VB how_WRB at_IN the_DT first_JJ all_DT these_DT so_RB great_JJ boxes_NNS were_VBD moved_VBN by_IN others_NNS ._.</w:t>
      </w:r>
    </w:p>
    <w:p w14:paraId="5AE6ECC0" w14:textId="77777777" w:rsidR="00EB4287" w:rsidRPr="00CD6915" w:rsidRDefault="00EB4287" w:rsidP="00EB4287">
      <w:r w:rsidRPr="00CD6915">
        <w:t>He_PRP knew_VBD not_RB then_RB but_CC that_DT must_MD be_VB so_RB ._.</w:t>
      </w:r>
    </w:p>
    <w:p w14:paraId="68156913" w14:textId="77777777" w:rsidR="00EB4287" w:rsidRPr="00CD6915" w:rsidRDefault="00EB4287" w:rsidP="00EB4287">
      <w:r w:rsidRPr="00CD6915">
        <w:t>But_CC all_PDT the_DT time_NN that_WDT so_RB great_JJ child-brain_NN of_IN his_PRP$ was_VBD growing_VBG ,_, and_CC he_PRP began_VBD to_TO consider_VB whether_IN he_PRP might_MD not_RB himself_PRP move_VB the_DT box_NN ._.</w:t>
      </w:r>
    </w:p>
    <w:p w14:paraId="186CEA40" w14:textId="77777777" w:rsidR="00EB4287" w:rsidRPr="00CD6915" w:rsidRDefault="00EB4287" w:rsidP="00EB4287">
      <w:r w:rsidRPr="00CD6915">
        <w:t>So_RB he_PRP began_VBD to_TO help_VB ;_: and_CC then_RB ,_, when_WRB he_PRP found_VBD that_IN this_DT be_VB all-right_JJ ,_, he_PRP try_VBP to_TO move_VB them_PRP all_RB alone_RB ._.</w:t>
      </w:r>
    </w:p>
    <w:p w14:paraId="256365C1" w14:textId="77777777" w:rsidR="00EB4287" w:rsidRPr="00CD6915" w:rsidRDefault="00EB4287" w:rsidP="00EB4287">
      <w:r w:rsidRPr="00CD6915">
        <w:t>And_CC so_RB he_PRP progress_NN ,_, and_CC he_PRP scatter_VB these_DT graves_NNS of_IN him_PRP ;_: and_CC none_NN but_CC he_PRP know_VBP where_WRB they_PRP are_VBP hidden_VBN ._.</w:t>
      </w:r>
    </w:p>
    <w:p w14:paraId="7143620B" w14:textId="77777777" w:rsidR="00EB4287" w:rsidRPr="00CD6915" w:rsidRDefault="00EB4287" w:rsidP="00EB4287">
      <w:r w:rsidRPr="00CD6915">
        <w:t>He_PRP may_MD have_VB intend_VBP to_TO bury_VB them_PRP deep_JJ in_IN the_DT ground_NN ._.</w:t>
      </w:r>
    </w:p>
    <w:p w14:paraId="41154465" w14:textId="77777777" w:rsidR="00EB4287" w:rsidRPr="00CD6915" w:rsidRDefault="00EB4287" w:rsidP="00EB4287">
      <w:r w:rsidRPr="00CD6915">
        <w:t>So_RB that_IN he_PRP only_RB use_VBP them_PRP in_IN the_DT night_NN ,_, or_CC at_IN such_JJ time_NN as_IN he_PRP can_MD change_VB his_PRP$ form_NN ,_, they_PRP do_VBP him_PRP equal_VB well_RB ;_: and_CC none_NN may_MD know_VB these_DT are_VBP his_PRP$ hiding-place_NN !_.</w:t>
      </w:r>
    </w:p>
    <w:p w14:paraId="67EDAF08" w14:textId="77777777" w:rsidR="00EB4287" w:rsidRPr="00CD6915" w:rsidRDefault="00EB4287" w:rsidP="00EB4287">
      <w:r w:rsidRPr="00CD6915">
        <w:t>But_CC ,_, my_PRP$ child_NN ,_, do_VBP not_RB despair_NN ;_: this_DT knowledge_NN come_VBN to_TO him_PRP just_RB too_RB late_JJ !_.</w:t>
      </w:r>
    </w:p>
    <w:p w14:paraId="2460A5AB" w14:textId="77777777" w:rsidR="00EB4287" w:rsidRPr="00CD6915" w:rsidRDefault="00EB4287" w:rsidP="00EB4287">
      <w:r w:rsidRPr="00CD6915">
        <w:t>Already_RB all_DT of_IN his_PRP$ lairs_NNS but_CC one_CD be_VB sterilise_JJ as_IN for_IN him_PRP ;_: and_CC before_IN the_DT sunset_NN this_DT shall_MD be_VB so_RB ._.</w:t>
      </w:r>
    </w:p>
    <w:p w14:paraId="2AC049D8" w14:textId="77777777" w:rsidR="00EB4287" w:rsidRPr="00CD6915" w:rsidRDefault="00EB4287" w:rsidP="00EB4287">
      <w:r w:rsidRPr="00CD6915">
        <w:t>Then_RB he_PRP have_VBP no_DT place_NN where_WRB he_PRP can_MD move_VB and_CC hide_VB ._.</w:t>
      </w:r>
    </w:p>
    <w:p w14:paraId="2DDDAA34" w14:textId="77777777" w:rsidR="00EB4287" w:rsidRPr="00CD6915" w:rsidRDefault="00EB4287" w:rsidP="00EB4287">
      <w:r w:rsidRPr="00CD6915">
        <w:t>I_PRP delayed_VBD this_DT morning_NN that_IN so_IN we_PRP might_MD be_VB sure_JJ ._.</w:t>
      </w:r>
    </w:p>
    <w:p w14:paraId="2BD7525A" w14:textId="77777777" w:rsidR="00EB4287" w:rsidRPr="00CD6915" w:rsidRDefault="00EB4287" w:rsidP="00EB4287">
      <w:r w:rsidRPr="00CD6915">
        <w:t>Is_VBZ there_EX not_RB more_JJR at_IN stake_NN for_IN us_PRP than_IN for_IN him_PRP ?_.</w:t>
      </w:r>
    </w:p>
    <w:p w14:paraId="7E7F08C7" w14:textId="77777777" w:rsidR="00EB4287" w:rsidRPr="00CD6915" w:rsidRDefault="00EB4287" w:rsidP="00EB4287">
      <w:r w:rsidRPr="00CD6915">
        <w:t>Then_RB why_WRB we_PRP not_RB be_VB even_RB more_RBR careful_JJ than_IN him_PRP ?_.</w:t>
      </w:r>
    </w:p>
    <w:p w14:paraId="6A80C26F" w14:textId="77777777" w:rsidR="00EB4287" w:rsidRPr="00CD6915" w:rsidRDefault="00EB4287" w:rsidP="00EB4287">
      <w:r w:rsidRPr="00CD6915">
        <w:t>By_IN my_PRP$ clock_NN it_PRP is_VBZ one_CD hour_NN and_CC already_RB ,_, if_IN all_DT be_VB well_RB ,_, friend_NN Arthur_NNP and_CC Quincey_NNP are_VBP on_IN their_PRP$ way_NN to_TO us_PRP ._.</w:t>
      </w:r>
    </w:p>
    <w:p w14:paraId="68B01E2C" w14:textId="77777777" w:rsidR="00EB4287" w:rsidRPr="00CD6915" w:rsidRDefault="00EB4287" w:rsidP="00EB4287">
      <w:r w:rsidRPr="00CD6915">
        <w:t>To-day_JJ is_VBZ our_PRP$ day_NN ,_, and_CC we_PRP must_MD go_VB sure_JJ ,_, if_IN slow_JJ ,_, and_CC lose_VB no_DT chance_NN ._.</w:t>
      </w:r>
    </w:p>
    <w:p w14:paraId="478275DF" w14:textId="77777777" w:rsidR="00EB4287" w:rsidRPr="00CD6915" w:rsidRDefault="00EB4287" w:rsidP="00EB4287">
      <w:r w:rsidRPr="00CD6915">
        <w:t>See_VB !_.</w:t>
      </w:r>
    </w:p>
    <w:p w14:paraId="72F0B776" w14:textId="77777777" w:rsidR="00EB4287" w:rsidRPr="00CD6915" w:rsidRDefault="00EB4287" w:rsidP="00EB4287">
      <w:r w:rsidRPr="00CD6915">
        <w:t>there_EX are_VBP five_CD of_IN us_PRP when_WRB those_DT absent_JJ ones_NNS return_NN ._. ''_''</w:t>
      </w:r>
    </w:p>
    <w:p w14:paraId="17BB26B3" w14:textId="77777777" w:rsidR="00EB4287" w:rsidRPr="00CD6915" w:rsidRDefault="00EB4287" w:rsidP="00EB4287">
      <w:r w:rsidRPr="00CD6915">
        <w:t>Whilst_IN he_PRP was_VBD speaking_VBG we_PRP were_VBD startled_VBN by_IN a_DT knock_VB at_IN the_DT hall_NN door_NN ,_, the_DT double_JJ postman_NN 's_POS knock_VB of_IN the_DT telegraph_NN boy_NN ._.</w:t>
      </w:r>
    </w:p>
    <w:p w14:paraId="01C86C2F" w14:textId="77777777" w:rsidR="00EB4287" w:rsidRPr="00CD6915" w:rsidRDefault="00EB4287" w:rsidP="00EB4287">
      <w:r w:rsidRPr="00CD6915">
        <w:t>We_PRP all_DT moved_VBD out_RP to_TO the_DT hall_NN with_IN one_CD impulse_NN ,_, and_CC Van_NNP Helsing_NNP ,_, holding_VBG up_RP his_PRP$ hand_NN to_TO us_PRP to_TO keep_VB silence_NN ,_, stepped_VBD to_TO the_DT door_NN and_CC opened_VBD it_PRP ._.</w:t>
      </w:r>
    </w:p>
    <w:p w14:paraId="00EB01AC" w14:textId="77777777" w:rsidR="00EB4287" w:rsidRPr="00CD6915" w:rsidRDefault="00EB4287" w:rsidP="00EB4287">
      <w:r w:rsidRPr="00CD6915">
        <w:t>The_DT boy_NN handed_VBN in_IN a_DT despatch_NN ._.</w:t>
      </w:r>
    </w:p>
    <w:p w14:paraId="52ABD89C" w14:textId="77777777" w:rsidR="00EB4287" w:rsidRPr="00CD6915" w:rsidRDefault="00EB4287" w:rsidP="00EB4287">
      <w:r w:rsidRPr="00CD6915">
        <w:lastRenderedPageBreak/>
        <w:t>The_DT Professor_NNP closed_VBD the_DT door_NN again_RB ,_, and_CC ,_, after_IN looking_VBG at_IN the_DT direction_NN ,_, opened_VBD it_PRP and_CC read_VB aloud_RB ._.</w:t>
      </w:r>
    </w:p>
    <w:p w14:paraId="25A1C131" w14:textId="77777777" w:rsidR="00EB4287" w:rsidRPr="00CD6915" w:rsidRDefault="00EB4287" w:rsidP="00EB4287">
      <w:r w:rsidRPr="00CD6915">
        <w:t>``_`` Look_VB out_RP for_IN D_NN ._.</w:t>
      </w:r>
    </w:p>
    <w:p w14:paraId="497D4A72" w14:textId="77777777" w:rsidR="00EB4287" w:rsidRPr="00CD6915" w:rsidRDefault="00EB4287" w:rsidP="00EB4287">
      <w:r w:rsidRPr="00CD6915">
        <w:t>He_PRP has_VBZ just_RB now_RB ,_, 12:45_CD ,_, come_VBN from_IN Carfax_NNP hurriedly_RB and_CC hastened_VBD towards_IN the_DT South_NNP ._.</w:t>
      </w:r>
    </w:p>
    <w:p w14:paraId="669DC27D" w14:textId="77777777" w:rsidR="00EB4287" w:rsidRPr="00CD6915" w:rsidRDefault="00EB4287" w:rsidP="00EB4287">
      <w:r w:rsidRPr="00CD6915">
        <w:t>He_PRP seems_VBZ to_TO be_VB going_VBG the_DT round_NN and_CC may_MD want_VB to_TO see_VB you_PRP :_: Mina_NNP ._. ''_''</w:t>
      </w:r>
    </w:p>
    <w:p w14:paraId="4D3B35C3" w14:textId="77777777" w:rsidR="00EB4287" w:rsidRPr="00CD6915" w:rsidRDefault="00EB4287" w:rsidP="00EB4287">
      <w:r w:rsidRPr="00CD6915">
        <w:t>There_EX was_VBD a_DT pause_NN ,_, broken_VBN by_IN Jonathan_NNP Harker_NNP 's_POS voice_NN :_: --_: ``_`` Now_RB ,_, God_NNP be_VB thanked_VBN ,_, we_PRP shall_MD soon_RB meet_VB !_. ''_''</w:t>
      </w:r>
    </w:p>
    <w:p w14:paraId="738A5972" w14:textId="77777777" w:rsidR="00EB4287" w:rsidRPr="00CD6915" w:rsidRDefault="00EB4287" w:rsidP="00EB4287">
      <w:r w:rsidRPr="00CD6915">
        <w:t>Van_NNP Helsing_NNP turned_VBD to_TO him_PRP quickly_RB and_CC said_VBD :_: --_: ``_`` God_NNP will_MD act_VB in_IN His_PRP$ own_JJ way_NN and_CC time_NN ._.</w:t>
      </w:r>
    </w:p>
    <w:p w14:paraId="1D9661ED" w14:textId="77777777" w:rsidR="00EB4287" w:rsidRPr="00CD6915" w:rsidRDefault="00EB4287" w:rsidP="00EB4287">
      <w:r w:rsidRPr="00CD6915">
        <w:t>Do_VBP not_RB fear_VB ,_, and_CC do_VBP not_RB rejoice_VB as_IN yet_RB ;_: for_IN what_WP we_PRP wish_VBP for_IN at_IN the_DT moment_NN may_MD be_VB our_PRP$ undoings_NNS ._. ''_''</w:t>
      </w:r>
    </w:p>
    <w:p w14:paraId="2D379026" w14:textId="77777777" w:rsidR="00EB4287" w:rsidRPr="00CD6915" w:rsidRDefault="00EB4287" w:rsidP="00EB4287">
      <w:r w:rsidRPr="00CD6915">
        <w:t>``_`` I_PRP care_VBP for_IN nothing_NN now_RB ,_, ''_'' he_PRP answered_VBD hotly_RB ,_, ``_`` except_IN to_TO wipe_VB out_RP this_DT brute_JJ from_IN the_DT face_NN of_IN creation_NN ._.</w:t>
      </w:r>
    </w:p>
    <w:p w14:paraId="47A1CD7B" w14:textId="77777777" w:rsidR="00EB4287" w:rsidRPr="00CD6915" w:rsidRDefault="00EB4287" w:rsidP="00EB4287">
      <w:r w:rsidRPr="00CD6915">
        <w:t>I_PRP would_MD sell_VB my_PRP$ soul_NN to_TO do_VB it_PRP !_. ''_''</w:t>
      </w:r>
    </w:p>
    <w:p w14:paraId="2554D30F" w14:textId="77777777" w:rsidR="00EB4287" w:rsidRPr="00CD6915" w:rsidRDefault="00EB4287" w:rsidP="00EB4287">
      <w:r w:rsidRPr="00CD6915">
        <w:t>``_`` Oh_UH ,_, hush_JJ ,_, hush_JJ ,_, my_PRP$ child_NN !_. ''_''</w:t>
      </w:r>
    </w:p>
    <w:p w14:paraId="4231A517" w14:textId="77777777" w:rsidR="00EB4287" w:rsidRPr="00CD6915" w:rsidRDefault="00EB4287" w:rsidP="00EB4287">
      <w:r w:rsidRPr="00CD6915">
        <w:t>said_VBD Van_NNP Helsing_NNP ._.</w:t>
      </w:r>
    </w:p>
    <w:p w14:paraId="05973781" w14:textId="77777777" w:rsidR="00EB4287" w:rsidRPr="00CD6915" w:rsidRDefault="00EB4287" w:rsidP="00EB4287">
      <w:r w:rsidRPr="00CD6915">
        <w:t>``_`` God_NN does_VBZ not_RB purchase_VB souls_NNS in_IN this_DT wise_JJ ;_: and_CC the_DT Devil_NNP ,_, though_IN he_PRP may_MD purchase_VB ,_, does_VBZ not_RB keep_VB faith_NN ._.</w:t>
      </w:r>
    </w:p>
    <w:p w14:paraId="153902AB" w14:textId="77777777" w:rsidR="00EB4287" w:rsidRPr="00CD6915" w:rsidRDefault="00EB4287" w:rsidP="00EB4287">
      <w:r w:rsidRPr="00CD6915">
        <w:t>But_CC God_NNP is_VBZ merciful_JJ and_CC just_RB ,_, and_CC knows_VBZ your_PRP$ pain_NN and_CC your_PRP$ devotion_NN to_TO that_DT dear_RB Madam_NNP Mina_NNP ._.</w:t>
      </w:r>
    </w:p>
    <w:p w14:paraId="47281371" w14:textId="77777777" w:rsidR="00EB4287" w:rsidRPr="00CD6915" w:rsidRDefault="00EB4287" w:rsidP="00EB4287">
      <w:r w:rsidRPr="00CD6915">
        <w:t>Think_VB you_PRP ,_, how_WRB her_PRP$ pain_NN would_MD be_VB doubled_VBN ,_, did_VBD she_PRP but_CC hear_VB your_PRP$ wild_JJ words_NNS ._.</w:t>
      </w:r>
    </w:p>
    <w:p w14:paraId="677EAE2A" w14:textId="77777777" w:rsidR="00EB4287" w:rsidRPr="00CD6915" w:rsidRDefault="00EB4287" w:rsidP="00EB4287">
      <w:r w:rsidRPr="00CD6915">
        <w:t>Do_VBP not_RB fear_VB any_DT of_IN us_PRP ,_, we_PRP are_VBP all_DT devoted_VBN to_TO this_DT cause_NN ,_, and_CC to-day_NN shall_MD see_VB the_DT end_NN ._.</w:t>
      </w:r>
    </w:p>
    <w:p w14:paraId="01EC727B" w14:textId="77777777" w:rsidR="00EB4287" w:rsidRPr="00CD6915" w:rsidRDefault="00EB4287" w:rsidP="00EB4287">
      <w:r w:rsidRPr="00CD6915">
        <w:t>The_DT time_NN is_VBZ coming_VBG for_IN action_NN ;_: to-day_NN this_DT Vampire_NNP is_VBZ limit_NN to_TO the_DT powers_NNS of_IN man_NN ,_, and_CC till_IN sunset_NN he_PRP may_MD not_RB change_VB ._.</w:t>
      </w:r>
    </w:p>
    <w:p w14:paraId="66F07767" w14:textId="77777777" w:rsidR="00EB4287" w:rsidRPr="00CD6915" w:rsidRDefault="00EB4287" w:rsidP="00EB4287">
      <w:r w:rsidRPr="00CD6915">
        <w:t>It_PRP will_MD take_VB him_PRP time_NN to_TO arrive_VB here_RB --_: see_VBP ,_, it_PRP is_VBZ twenty_CD minutes_NNS past_JJ one_CD --_: and_CC there_EX are_VBP yet_RB some_DT times_NNS before_IN he_PRP can_MD hither_RB come_VB ,_, be_VB he_PRP never_RB so_RB quick_JJ ._.</w:t>
      </w:r>
    </w:p>
    <w:p w14:paraId="32219665" w14:textId="77777777" w:rsidR="00EB4287" w:rsidRPr="00CD6915" w:rsidRDefault="00EB4287" w:rsidP="00EB4287">
      <w:r w:rsidRPr="00CD6915">
        <w:t>What_WP we_PRP must_MD hope_VB for_IN is_VBZ that_IN my_PRP$ Lord_NNP Arthur_NNP and_CC Quincey_NNP arrive_VBP first_JJ ._. ''_''</w:t>
      </w:r>
    </w:p>
    <w:p w14:paraId="4D93615B" w14:textId="77777777" w:rsidR="00EB4287" w:rsidRPr="00CD6915" w:rsidRDefault="00EB4287" w:rsidP="00EB4287">
      <w:r w:rsidRPr="00CD6915">
        <w:t>About_IN half_PDT an_DT hour_NN after_IN we_PRP had_VBD received_VBN Mrs._NNP Harker_NNP 's_POS telegram_NN ,_, there_EX came_VBD a_DT quiet_JJ ,_, resolute_JJ knock_VBP at_IN the_DT hall_NN door_NN ._.</w:t>
      </w:r>
    </w:p>
    <w:p w14:paraId="2A0AB089" w14:textId="77777777" w:rsidR="00EB4287" w:rsidRPr="00CD6915" w:rsidRDefault="00EB4287" w:rsidP="00EB4287">
      <w:r w:rsidRPr="00CD6915">
        <w:lastRenderedPageBreak/>
        <w:t>It_PRP was_VBD just_RB an_DT ordinary_JJ knock_VBP ,_, such_JJ as_IN is_VBZ given_VBN hourly_JJ by_IN thousands_NNS of_IN gentlemen_NNS ,_, but_CC it_PRP made_VBD the_DT Professor_NNP 's_POS heart_NN and_CC mine_JJ beat_NN loudly_RB ._.</w:t>
      </w:r>
    </w:p>
    <w:p w14:paraId="77232E64" w14:textId="77777777" w:rsidR="00EB4287" w:rsidRPr="00CD6915" w:rsidRDefault="00EB4287" w:rsidP="00EB4287">
      <w:r w:rsidRPr="00CD6915">
        <w:t>We_PRP looked_VBD at_IN each_DT other_JJ ,_, and_CC together_RB moved_VBD out_RP into_IN the_DT hall_NN ;_: we_PRP each_DT held_VBD ready_JJ to_TO use_VB our_PRP$ various_JJ armaments_NNS --_: the_DT spiritual_JJ in_IN the_DT left_JJ hand_NN ,_, the_DT mortal_JJ in_IN the_DT right_NN ._.</w:t>
      </w:r>
    </w:p>
    <w:p w14:paraId="1BB79C21" w14:textId="77777777" w:rsidR="00EB4287" w:rsidRPr="00CD6915" w:rsidRDefault="00EB4287" w:rsidP="00EB4287">
      <w:r w:rsidRPr="00CD6915">
        <w:t>Van_NNP Helsing_NNP pulled_VBD back_RP the_DT latch_VBP ,_, and_CC ,_, holding_VBG the_DT door_NN half_NN open_NN ,_, stood_VBD back_RB ,_, having_VBG both_DT hands_NNS ready_JJ for_IN action_NN ._.</w:t>
      </w:r>
    </w:p>
    <w:p w14:paraId="6DED63BE" w14:textId="77777777" w:rsidR="00EB4287" w:rsidRPr="00CD6915" w:rsidRDefault="00EB4287" w:rsidP="00EB4287">
      <w:r w:rsidRPr="00CD6915">
        <w:t>The_DT gladness_NN of_IN our_PRP$ hearts_NNS must_MD have_VB shown_VBN upon_IN our_PRP$ faces_NNS when_WRB on_IN the_DT step_NN ,_, close_RB to_TO the_DT door_NN ,_, we_PRP saw_VBD Lord_NNP Godalming_NNP and_CC Quincey_NNP Morris_NNP ._.</w:t>
      </w:r>
    </w:p>
    <w:p w14:paraId="47187459" w14:textId="77777777" w:rsidR="00EB4287" w:rsidRPr="00CD6915" w:rsidRDefault="00EB4287" w:rsidP="00EB4287">
      <w:r w:rsidRPr="00CD6915">
        <w:t>They_PRP came_VBD quickly_RB in_IN and_CC closed_VBD the_DT door_NN behind_IN them_PRP ,_, the_DT former_JJ saying_NN ,_, as_IN they_PRP moved_VBD along_IN the_DT hall_NN :_: --_: ``_`` It_PRP is_VBZ all_DT right_NN ._.</w:t>
      </w:r>
    </w:p>
    <w:p w14:paraId="10344BC8" w14:textId="77777777" w:rsidR="00EB4287" w:rsidRPr="00CD6915" w:rsidRDefault="00EB4287" w:rsidP="00EB4287">
      <w:r w:rsidRPr="00CD6915">
        <w:t>We_PRP found_VBD both_DT places_NNS ;_: six_CD boxes_NNS in_IN each_DT and_CC we_PRP destroyed_VBD them_PRP all_DT !_. ''_''</w:t>
      </w:r>
    </w:p>
    <w:p w14:paraId="414BFC24" w14:textId="77777777" w:rsidR="00EB4287" w:rsidRPr="00CD6915" w:rsidRDefault="00EB4287" w:rsidP="00EB4287">
      <w:r w:rsidRPr="00CD6915">
        <w:t>``_`` Destroyed_VBN ?_. ''_''</w:t>
      </w:r>
    </w:p>
    <w:p w14:paraId="1B14CBAB" w14:textId="77777777" w:rsidR="00EB4287" w:rsidRPr="00CD6915" w:rsidRDefault="00EB4287" w:rsidP="00EB4287">
      <w:r w:rsidRPr="00CD6915">
        <w:t>asked_VBD the_DT Professor_NNP ._.</w:t>
      </w:r>
    </w:p>
    <w:p w14:paraId="07D629C1" w14:textId="77777777" w:rsidR="00EB4287" w:rsidRPr="00CD6915" w:rsidRDefault="00EB4287" w:rsidP="00EB4287">
      <w:r w:rsidRPr="00CD6915">
        <w:t>``_`` For_IN him_PRP !_. ''_''</w:t>
      </w:r>
    </w:p>
    <w:p w14:paraId="3E0C814B" w14:textId="77777777" w:rsidR="00EB4287" w:rsidRPr="00CD6915" w:rsidRDefault="00EB4287" w:rsidP="00EB4287">
      <w:r w:rsidRPr="00CD6915">
        <w:t>We_PRP were_VBD silent_JJ for_IN a_DT minute_NN ,_, and_CC then_RB Quincey_NNP said_VBD :_: --_: ``_`` There_EX 's_VBZ nothing_NN to_TO do_VB but_CC to_TO wait_VB here_RB ._.</w:t>
      </w:r>
    </w:p>
    <w:p w14:paraId="00C8EC39" w14:textId="77777777" w:rsidR="00EB4287" w:rsidRPr="00CD6915" w:rsidRDefault="00EB4287" w:rsidP="00EB4287">
      <w:r w:rsidRPr="00CD6915">
        <w:t>If_IN ,_, however_RB ,_, he_PRP does_VBZ n't_RB turn_VB up_RP by_IN five_CD o'clock_RB ,_, we_PRP must_MD start_VB off_RP ;_: for_IN it_PRP wo_MD n't_RB do_VB to_TO leave_VB Mrs._NNP Harker_NNP alone_RB after_IN sunset_NN ._. ''_''</w:t>
      </w:r>
    </w:p>
    <w:p w14:paraId="371AEF3E" w14:textId="77777777" w:rsidR="00EB4287" w:rsidRPr="00CD6915" w:rsidRDefault="00EB4287" w:rsidP="00EB4287">
      <w:r w:rsidRPr="00CD6915">
        <w:t>``_`` He_PRP will_MD be_VB here_RB before_IN long_RB now_RB ,_, ''_'' said_VBD Van_NNP Helsing_NNP ,_, who_WP had_VBD been_VBN consulting_VBG his_PRP$ pocket-book_NN ._.</w:t>
      </w:r>
    </w:p>
    <w:p w14:paraId="1F5901A2" w14:textId="77777777" w:rsidR="00EB4287" w:rsidRPr="00CD6915" w:rsidRDefault="00EB4287" w:rsidP="00EB4287">
      <w:r w:rsidRPr="00CD6915">
        <w:t>``_`` Nota_FW bene_FW ,_, in_IN Madam_NNP 's_POS telegram_NN he_PRP went_VBD south_RB from_IN Carfax_NNP ,_, that_WDT means_VBZ he_PRP went_VBD to_TO cross_VB the_DT river_NN ,_, and_CC he_PRP could_MD only_RB do_VB so_RB at_IN slack_NN of_IN tide_NN ,_, which_WDT should_MD be_VB something_NN before_IN one_CD o'clock_RB ._.</w:t>
      </w:r>
    </w:p>
    <w:p w14:paraId="34A05634" w14:textId="77777777" w:rsidR="00EB4287" w:rsidRPr="00CD6915" w:rsidRDefault="00EB4287" w:rsidP="00EB4287">
      <w:r w:rsidRPr="00CD6915">
        <w:t>That_IN he_PRP went_VBD south_RB has_VBZ a_DT meaning_NN for_IN us_PRP ._.</w:t>
      </w:r>
    </w:p>
    <w:p w14:paraId="0617E522" w14:textId="77777777" w:rsidR="00EB4287" w:rsidRPr="00CD6915" w:rsidRDefault="00EB4287" w:rsidP="00EB4287">
      <w:r w:rsidRPr="00CD6915">
        <w:t>He_PRP is_VBZ as_RB yet_RB only_RB suspicious_JJ ;_: and_CC he_PRP went_VBD from_IN Carfax_NNP first_RB to_TO the_DT place_NN where_WRB he_PRP would_MD suspect_VB interference_NN least_JJS ._.</w:t>
      </w:r>
    </w:p>
    <w:p w14:paraId="5DBDED77" w14:textId="77777777" w:rsidR="00EB4287" w:rsidRPr="00CD6915" w:rsidRDefault="00EB4287" w:rsidP="00EB4287">
      <w:r w:rsidRPr="00CD6915">
        <w:t>You_PRP must_MD have_VB been_VBN at_IN Bermondsey_NNP only_RB a_DT short_JJ time_NN before_IN him_PRP ._.</w:t>
      </w:r>
    </w:p>
    <w:p w14:paraId="5A4BDD33" w14:textId="77777777" w:rsidR="00EB4287" w:rsidRPr="00CD6915" w:rsidRDefault="00EB4287" w:rsidP="00EB4287">
      <w:r w:rsidRPr="00CD6915">
        <w:t>That_IN he_PRP is_VBZ not_RB here_RB already_RB shows_VBZ that_IN he_PRP went_VBD to_TO Mile_NNP End_NNP next_JJ ._.</w:t>
      </w:r>
    </w:p>
    <w:p w14:paraId="2B71C7BE" w14:textId="77777777" w:rsidR="00EB4287" w:rsidRPr="00CD6915" w:rsidRDefault="00EB4287" w:rsidP="00EB4287">
      <w:r w:rsidRPr="00CD6915">
        <w:t>This_DT took_VBD him_PRP some_DT time_NN ;_: for_IN he_PRP would_MD then_RB have_VB to_TO be_VB carried_VBN over_IN the_DT river_NN in_IN some_DT way_NN ._.</w:t>
      </w:r>
    </w:p>
    <w:p w14:paraId="4708922C" w14:textId="77777777" w:rsidR="00EB4287" w:rsidRPr="00CD6915" w:rsidRDefault="00EB4287" w:rsidP="00EB4287">
      <w:r w:rsidRPr="00CD6915">
        <w:lastRenderedPageBreak/>
        <w:t>Believe_VB me_PRP ,_, my_PRP$ friends_NNS ,_, we_PRP shall_MD not_RB have_VB long_JJ to_TO wait_VB now_RB ._.</w:t>
      </w:r>
    </w:p>
    <w:p w14:paraId="2EDC8D22" w14:textId="77777777" w:rsidR="00EB4287" w:rsidRPr="00CD6915" w:rsidRDefault="00EB4287" w:rsidP="00EB4287">
      <w:r w:rsidRPr="00CD6915">
        <w:t>We_PRP should_MD have_VB ready_JJ some_DT plan_NN of_IN attack_NN ,_, so_IN that_IN we_PRP may_MD throw_VB away_RP no_DT chance_NN ._.</w:t>
      </w:r>
    </w:p>
    <w:p w14:paraId="5E1F2173" w14:textId="77777777" w:rsidR="00EB4287" w:rsidRPr="00CD6915" w:rsidRDefault="00EB4287" w:rsidP="00EB4287">
      <w:r w:rsidRPr="00CD6915">
        <w:t>Hush_JJ ,_, there_EX is_VBZ no_DT time_NN now_RB ._.</w:t>
      </w:r>
    </w:p>
    <w:p w14:paraId="6B531948" w14:textId="77777777" w:rsidR="00EB4287" w:rsidRPr="00CD6915" w:rsidRDefault="00EB4287" w:rsidP="00EB4287">
      <w:r w:rsidRPr="00CD6915">
        <w:t>Have_VB all_DT your_PRP$ arms_NNS !_.</w:t>
      </w:r>
    </w:p>
    <w:p w14:paraId="6DFDDD8F" w14:textId="77777777" w:rsidR="00EB4287" w:rsidRPr="00CD6915" w:rsidRDefault="00EB4287" w:rsidP="00EB4287">
      <w:r w:rsidRPr="00CD6915">
        <w:t>Be_VB ready_JJ !_. ''_''</w:t>
      </w:r>
    </w:p>
    <w:p w14:paraId="3F29A146" w14:textId="77777777" w:rsidR="00EB4287" w:rsidRPr="00CD6915" w:rsidRDefault="00EB4287" w:rsidP="00EB4287">
      <w:r w:rsidRPr="00CD6915">
        <w:t>He_PRP held_VBD up_RP a_DT warning_NN hand_NN as_IN he_PRP spoke_VBD ,_, for_IN we_PRP all_DT could_MD hear_VB a_DT key_NN softly_RB inserted_VBN in_IN the_DT lock_NN of_IN the_DT hall_NN door_NN ._.</w:t>
      </w:r>
    </w:p>
    <w:p w14:paraId="3B1CCAAE" w14:textId="77777777" w:rsidR="00EB4287" w:rsidRPr="00CD6915" w:rsidRDefault="00EB4287" w:rsidP="00EB4287">
      <w:r w:rsidRPr="00CD6915">
        <w:t>I_PRP could_MD not_RB but_CC admire_RB ,_, even_RB at_IN such_PDT a_DT moment_NN ,_, the_DT way_NN in_IN which_WDT a_DT dominant_JJ spirit_NN asserted_VBD itself_PRP ._.</w:t>
      </w:r>
    </w:p>
    <w:p w14:paraId="5A983D4A" w14:textId="77777777" w:rsidR="00EB4287" w:rsidRPr="00CD6915" w:rsidRDefault="00EB4287" w:rsidP="00EB4287">
      <w:r w:rsidRPr="00CD6915">
        <w:t>In_IN all_DT our_PRP$ hunting_NN parties_NNS and_CC adventures_NNS in_IN different_JJ parts_NNS of_IN the_DT world_NN ,_, Quincey_NNP Morris_NNP had_VBD always_RB been_VBN the_DT one_CD to_TO arrange_VB the_DT plan_NN of_IN action_NN ,_, and_CC Arthur_NNP and_CC I_PRP had_VBD been_VBN accustomed_VBN to_TO obey_VB him_PRP implicitly_RB ._.</w:t>
      </w:r>
    </w:p>
    <w:p w14:paraId="1D74360C" w14:textId="77777777" w:rsidR="00EB4287" w:rsidRPr="00CD6915" w:rsidRDefault="00EB4287" w:rsidP="00EB4287">
      <w:r w:rsidRPr="00CD6915">
        <w:t>Now_RB ,_, the_DT old_JJ habit_NN seemed_VBD to_TO be_VB renewed_VBN instinctively_RB ._.</w:t>
      </w:r>
    </w:p>
    <w:p w14:paraId="0E4A2EFF" w14:textId="77777777" w:rsidR="00EB4287" w:rsidRPr="00CD6915" w:rsidRDefault="00EB4287" w:rsidP="00EB4287">
      <w:r w:rsidRPr="00CD6915">
        <w:t>With_IN a_DT swift_JJ glance_NN around_IN the_DT room_NN ,_, he_PRP at_IN once_RB laid_VBN out_RP our_PRP$ plan_NN of_IN attack_NN ,_, and_CC ,_, without_IN speaking_VBG a_DT word_NN ,_, with_IN a_DT gesture_NN ,_, placed_VBD us_PRP each_DT in_IN position_NN ._.</w:t>
      </w:r>
    </w:p>
    <w:p w14:paraId="4EF9AECC" w14:textId="77777777" w:rsidR="00EB4287" w:rsidRPr="00CD6915" w:rsidRDefault="00EB4287" w:rsidP="00EB4287">
      <w:r w:rsidRPr="00CD6915">
        <w:t>Van_NNP Helsing_NNP ,_, Harker_NNP ,_, and_CC I_PRP were_VBD just_RB behind_IN the_DT door_NN ,_, so_IN that_IN when_WRB it_PRP was_VBD opened_VBN the_DT Professor_NNP could_MD guard_VB it_PRP whilst_IN we_PRP two_CD stepped_VBD between_IN the_DT incomer_NN and_CC the_DT door_NN ._.</w:t>
      </w:r>
    </w:p>
    <w:p w14:paraId="5BB3B0DC" w14:textId="77777777" w:rsidR="00EB4287" w:rsidRPr="00CD6915" w:rsidRDefault="00EB4287" w:rsidP="00EB4287">
      <w:r w:rsidRPr="00CD6915">
        <w:t>Godalming_VBG behind_IN and_CC Quincey_NNP in_IN front_NN stood_VBD just_RB out_IN of_IN sight_NN ready_JJ to_TO move_VB in_IN front_NN of_IN the_DT window_NN ._.</w:t>
      </w:r>
    </w:p>
    <w:p w14:paraId="1794BF37" w14:textId="77777777" w:rsidR="00EB4287" w:rsidRPr="00CD6915" w:rsidRDefault="00EB4287" w:rsidP="00EB4287">
      <w:r w:rsidRPr="00CD6915">
        <w:t>We_PRP waited_VBD in_IN a_DT suspense_NN that_WDT made_VBD the_DT seconds_NNS pass_VBP with_IN nightmare_NN slowness_NN ._.</w:t>
      </w:r>
    </w:p>
    <w:p w14:paraId="40786BE9" w14:textId="77777777" w:rsidR="00EB4287" w:rsidRPr="00CD6915" w:rsidRDefault="00EB4287" w:rsidP="00EB4287">
      <w:r w:rsidRPr="00CD6915">
        <w:t>The_DT slow_JJ ,_, careful_JJ steps_NNS came_VBD along_IN the_DT hall_NN ;_: the_DT Count_NNP was_VBD evidently_RB prepared_VBN for_IN some_DT surprise_NN --_: at_IN least_JJS he_PRP feared_VBD it_PRP ._.</w:t>
      </w:r>
    </w:p>
    <w:p w14:paraId="66D095B2" w14:textId="77777777" w:rsidR="00EB4287" w:rsidRPr="00CD6915" w:rsidRDefault="00EB4287" w:rsidP="00EB4287">
      <w:r w:rsidRPr="00CD6915">
        <w:t>Suddenly_RB with_IN a_DT single_JJ bound_VBD he_PRP leaped_VBD into_IN the_DT room_NN ,_, winning_VBG a_DT way_NN past_IN us_PRP before_IN any_DT of_IN us_PRP could_MD raise_VB a_DT hand_NN to_TO stay_VB him_PRP ._.</w:t>
      </w:r>
    </w:p>
    <w:p w14:paraId="6B0BB583" w14:textId="77777777" w:rsidR="00EB4287" w:rsidRPr="00CD6915" w:rsidRDefault="00EB4287" w:rsidP="00EB4287">
      <w:r w:rsidRPr="00CD6915">
        <w:t>There_EX was_VBD something_NN so_RB panther-like_JJ in_IN the_DT movement_NN --_: something_NN so_RB unhuman_JJ ,_, that_IN it_PRP seemed_VBD to_TO sober_JJ us_PRP all_DT from_IN the_DT shock_NN of_IN his_PRP$ coming_VBG ._.</w:t>
      </w:r>
    </w:p>
    <w:p w14:paraId="3B3F595A" w14:textId="77777777" w:rsidR="00EB4287" w:rsidRPr="00CD6915" w:rsidRDefault="00EB4287" w:rsidP="00EB4287">
      <w:r w:rsidRPr="00CD6915">
        <w:t>The_DT first_JJ to_TO act_NN was_VBD Harker_NNP ,_, who_WP ,_, with_IN a_DT quick_JJ movement_NN ,_, threw_VBD himself_PRP before_IN the_DT door_NN leading_VBG into_IN the_DT room_NN in_IN the_DT front_NN of_IN the_DT house_NN ._.</w:t>
      </w:r>
    </w:p>
    <w:p w14:paraId="0853A7CB" w14:textId="77777777" w:rsidR="00EB4287" w:rsidRPr="00CD6915" w:rsidRDefault="00EB4287" w:rsidP="00EB4287">
      <w:r w:rsidRPr="00CD6915">
        <w:lastRenderedPageBreak/>
        <w:t>As_IN the_DT Count_NNP saw_VBD us_PRP ,_, a_DT horrible_JJ sort_NN of_IN snarl_NN passed_VBN over_IN his_PRP$ face_NN ,_, showing_VBG the_DT eye-teeth_JJ long_JJ and_CC pointed_JJ ;_: but_CC the_DT evil_JJ smile_NN as_IN quickly_RB passed_VBN into_IN a_DT cold_NN stare_VB of_IN lion-like_JJ disdain_NN ._.</w:t>
      </w:r>
    </w:p>
    <w:p w14:paraId="0C58BEE9" w14:textId="77777777" w:rsidR="00EB4287" w:rsidRPr="00CD6915" w:rsidRDefault="00EB4287" w:rsidP="00EB4287">
      <w:r w:rsidRPr="00CD6915">
        <w:t>His_PRP$ expression_NN again_RB changed_VBD as_IN ,_, with_IN a_DT single_JJ impulse_NN ,_, we_PRP all_DT advanced_VBD upon_IN him_PRP ._.</w:t>
      </w:r>
    </w:p>
    <w:p w14:paraId="43A0B1E8" w14:textId="77777777" w:rsidR="00EB4287" w:rsidRPr="00CD6915" w:rsidRDefault="00EB4287" w:rsidP="00EB4287">
      <w:r w:rsidRPr="00CD6915">
        <w:t>It_PRP was_VBD a_DT pity_NN that_IN we_PRP had_VBD not_RB some_DT better_RBR organised_VBN plan_NN of_IN attack_NN ,_, for_IN even_RB at_IN the_DT moment_NN I_PRP wondered_VBD what_WP we_PRP were_VBD to_TO do_VB ._.</w:t>
      </w:r>
    </w:p>
    <w:p w14:paraId="06D5F324" w14:textId="77777777" w:rsidR="00EB4287" w:rsidRPr="00CD6915" w:rsidRDefault="00EB4287" w:rsidP="00EB4287">
      <w:r w:rsidRPr="00CD6915">
        <w:t>I_PRP did_VBD not_RB myself_PRP know_VBP whether_IN our_PRP$ lethal_JJ weapons_NNS would_MD avail_NN us_PRP anything_NN ._.</w:t>
      </w:r>
    </w:p>
    <w:p w14:paraId="58DD6818" w14:textId="77777777" w:rsidR="00EB4287" w:rsidRPr="00CD6915" w:rsidRDefault="00EB4287" w:rsidP="00EB4287">
      <w:r w:rsidRPr="00CD6915">
        <w:t>Harker_NNP evidently_RB meant_VBD to_TO try_VB the_DT matter_NN ,_, for_IN he_PRP had_VBD ready_JJ his_PRP$ great_JJ Kukri_NNP knife_NN and_CC made_VBD a_DT fierce_JJ and_CC sudden_JJ cut_NN at_IN him_PRP ._.</w:t>
      </w:r>
    </w:p>
    <w:p w14:paraId="40EF4D84" w14:textId="77777777" w:rsidR="00EB4287" w:rsidRPr="00CD6915" w:rsidRDefault="00EB4287" w:rsidP="00EB4287">
      <w:r w:rsidRPr="00CD6915">
        <w:t>The_DT blow_NN was_VBD a_DT powerful_JJ one_CD ;_: only_RB the_DT diabolical_JJ quickness_NN of_IN the_DT Count_NNP 's_POS leap_NN back_RB saved_VBD him_PRP ._.</w:t>
      </w:r>
    </w:p>
    <w:p w14:paraId="377D90E7" w14:textId="77777777" w:rsidR="00EB4287" w:rsidRPr="00CD6915" w:rsidRDefault="00EB4287" w:rsidP="00EB4287">
      <w:r w:rsidRPr="00CD6915">
        <w:t>A_DT second_JJ less_JJR and_CC the_DT trenchant_JJ blade_NN had_VBD shorne_VBN through_IN his_PRP$ heart_NN ._.</w:t>
      </w:r>
    </w:p>
    <w:p w14:paraId="672CC07D" w14:textId="77777777" w:rsidR="00EB4287" w:rsidRPr="00CD6915" w:rsidRDefault="00EB4287" w:rsidP="00EB4287">
      <w:r w:rsidRPr="00CD6915">
        <w:t>As_IN it_PRP was_VBD ,_, the_DT point_NN just_RB cut_VBD the_DT cloth_NN of_IN his_PRP$ coat_NN ,_, making_VBG a_DT wide_JJ gap_NN whence_NN a_DT bundle_NN of_IN bank-notes_NNS and_CC a_DT stream_NN of_IN gold_NN fell_VBD out_RP ._.</w:t>
      </w:r>
    </w:p>
    <w:p w14:paraId="3AE15BB2" w14:textId="77777777" w:rsidR="00EB4287" w:rsidRPr="00CD6915" w:rsidRDefault="00EB4287" w:rsidP="00EB4287">
      <w:r w:rsidRPr="00CD6915">
        <w:t>The_DT expression_NN of_IN the_DT Count_NNP 's_POS face_NN was_VBD so_RB hellish_JJ ,_, that_IN for_IN a_DT moment_NN I_PRP feared_VBD for_IN Harker_NNP ,_, though_IN I_PRP saw_VBD him_PRP throw_VB the_DT terrible_JJ knife_NN aloft_RB again_RB for_IN another_DT stroke_NN ._.</w:t>
      </w:r>
    </w:p>
    <w:p w14:paraId="72877ECC" w14:textId="77777777" w:rsidR="00EB4287" w:rsidRPr="00CD6915" w:rsidRDefault="00EB4287" w:rsidP="00EB4287">
      <w:r w:rsidRPr="00CD6915">
        <w:t>Instinctively_RB I_PRP moved_VBD forward_RB with_IN a_DT protective_JJ impulse_NN ,_, holding_VBG the_DT Crucifix_NNP and_CC Wafer_NNP in_IN my_PRP$ left_JJ hand_NN ._.</w:t>
      </w:r>
    </w:p>
    <w:p w14:paraId="53184EB8" w14:textId="77777777" w:rsidR="00EB4287" w:rsidRPr="00CD6915" w:rsidRDefault="00EB4287" w:rsidP="00EB4287">
      <w:r w:rsidRPr="00CD6915">
        <w:t>I_PRP felt_VBD a_DT mighty_JJ power_NN fly_NN along_IN my_PRP$ arm_NN ;_: and_CC it_PRP was_VBD without_IN surprise_NN that_IN I_PRP saw_VBD the_DT monster_NN cower_VBP back_RB before_IN a_DT similar_JJ movement_NN made_VBN spontaneously_RB by_IN each_DT one_CD of_IN us_PRP ._.</w:t>
      </w:r>
    </w:p>
    <w:p w14:paraId="6690D75C" w14:textId="77777777" w:rsidR="00EB4287" w:rsidRPr="00CD6915" w:rsidRDefault="00EB4287" w:rsidP="00EB4287">
      <w:r w:rsidRPr="00CD6915">
        <w:t>It_PRP would_MD be_VB impossible_JJ to_TO describe_VB the_DT expression_NN of_IN hate_NN and_CC baffled_JJ malignity_NN --_: of_IN anger_NN and_CC hellish_JJ rage_NN --_: which_WDT came_VBD over_IN the_DT Count_NNP 's_POS face_NN ._.</w:t>
      </w:r>
    </w:p>
    <w:p w14:paraId="5DA2E18D" w14:textId="77777777" w:rsidR="00EB4287" w:rsidRPr="00CD6915" w:rsidRDefault="00EB4287" w:rsidP="00EB4287">
      <w:r w:rsidRPr="00CD6915">
        <w:t>His_PRP$ waxen_JJ hue_NN became_VBD greenish-yellow_JJ by_IN the_DT contrast_NN of_IN his_PRP$ burning_NN eyes_NNS ,_, and_CC the_DT red_JJ scar_NN on_IN the_DT forehead_NN showed_VBD on_IN the_DT pallid_JJ skin_NN like_IN a_DT palpitating_JJ wound_NN ._.</w:t>
      </w:r>
    </w:p>
    <w:p w14:paraId="4CB3C519" w14:textId="77777777" w:rsidR="00EB4287" w:rsidRPr="00CD6915" w:rsidRDefault="00EB4287" w:rsidP="00EB4287">
      <w:r w:rsidRPr="00CD6915">
        <w:t>The_DT next_JJ instant_NN ,_, with_IN a_DT sinuous_JJ dive_NN he_PRP swept_VBD under_IN Harker_NNP 's_POS arm_NN ,_, ere_VB his_PRP$ blow_NN could_MD fall_VB ,_, and_CC ,_, grasping_VBG a_DT handful_NN of_IN the_DT money_NN from_IN the_DT floor_NN ,_, dashed_VBN across_IN the_DT room_NN ,_, threw_VBD himself_PRP at_IN the_DT window_NN ._.</w:t>
      </w:r>
    </w:p>
    <w:p w14:paraId="279D38FC" w14:textId="77777777" w:rsidR="00EB4287" w:rsidRPr="00CD6915" w:rsidRDefault="00EB4287" w:rsidP="00EB4287">
      <w:r w:rsidRPr="00CD6915">
        <w:t>Amid_IN the_DT crash_NN and_CC glitter_NN of_IN the_DT falling_VBG glass_NN ,_, he_PRP tumbled_VBD into_IN the_DT flagged_VBN area_NN below_IN ._.</w:t>
      </w:r>
    </w:p>
    <w:p w14:paraId="559FDA69" w14:textId="77777777" w:rsidR="00EB4287" w:rsidRPr="00CD6915" w:rsidRDefault="00EB4287" w:rsidP="00EB4287">
      <w:r w:rsidRPr="00CD6915">
        <w:lastRenderedPageBreak/>
        <w:t>Through_IN the_DT sound_NN of_IN the_DT shivering_VBG glass_NN I_PRP could_MD hear_VB the_DT ``_`` ting_NN ''_'' of_IN the_DT gold_NN ,_, as_IN some_DT of_IN the_DT sovereigns_NNS fell_VBD on_IN the_DT flagging_JJ ._.</w:t>
      </w:r>
    </w:p>
    <w:p w14:paraId="708AD731" w14:textId="77777777" w:rsidR="00EB4287" w:rsidRPr="00CD6915" w:rsidRDefault="00EB4287" w:rsidP="00EB4287">
      <w:r w:rsidRPr="00CD6915">
        <w:t>We_PRP ran_VBD over_RB and_CC saw_VBD him_PRP spring_NN unhurt_NN from_IN the_DT ground_NN ._.</w:t>
      </w:r>
    </w:p>
    <w:p w14:paraId="196E65F8" w14:textId="77777777" w:rsidR="00EB4287" w:rsidRPr="00CD6915" w:rsidRDefault="00EB4287" w:rsidP="00EB4287">
      <w:r w:rsidRPr="00CD6915">
        <w:t>He_PRP ,_, rushing_VBG up_RP the_DT steps_NNS ,_, crossed_VBD the_DT flagged_VBN yard_NN ,_, and_CC pushed_VBD open_VB the_DT stable_JJ door_NN ._.</w:t>
      </w:r>
    </w:p>
    <w:p w14:paraId="3B4A959D" w14:textId="77777777" w:rsidR="00EB4287" w:rsidRPr="00CD6915" w:rsidRDefault="00EB4287" w:rsidP="00EB4287">
      <w:r w:rsidRPr="00CD6915">
        <w:t>There_EX he_PRP turned_VBD and_CC spoke_VBD to_TO us_PRP :_: --_: ``_`` You_PRP think_VBP to_TO baffle_VB me_PRP ,_, you_PRP --_: with_IN your_PRP$ pale_NN faces_VBZ all_DT in_IN a_DT row_NN ,_, like_IN sheep_NN in_IN a_DT butcher_NN 's_POS ._.</w:t>
      </w:r>
    </w:p>
    <w:p w14:paraId="375A7C8E" w14:textId="77777777" w:rsidR="00EB4287" w:rsidRPr="00CD6915" w:rsidRDefault="00EB4287" w:rsidP="00EB4287">
      <w:r w:rsidRPr="00CD6915">
        <w:t>You_PRP shall_MD be_VB sorry_JJ yet_RB ,_, each_DT one_CD of_IN you_PRP !_.</w:t>
      </w:r>
    </w:p>
    <w:p w14:paraId="2569293B" w14:textId="77777777" w:rsidR="00EB4287" w:rsidRPr="00CD6915" w:rsidRDefault="00EB4287" w:rsidP="00EB4287">
      <w:r w:rsidRPr="00CD6915">
        <w:t>You_PRP think_VBP you_PRP have_VBP left_VBN me_PRP without_IN a_DT place_NN to_TO rest_VB ;_: but_CC I_PRP have_VBP more_JJR ._.</w:t>
      </w:r>
    </w:p>
    <w:p w14:paraId="4E5F8783" w14:textId="77777777" w:rsidR="00EB4287" w:rsidRPr="00CD6915" w:rsidRDefault="00EB4287" w:rsidP="00EB4287">
      <w:r w:rsidRPr="00CD6915">
        <w:t>My_PRP$ revenge_NN is_VBZ just_RB begun_VBN !_.</w:t>
      </w:r>
    </w:p>
    <w:p w14:paraId="41DE8694" w14:textId="77777777" w:rsidR="00EB4287" w:rsidRPr="00CD6915" w:rsidRDefault="00EB4287" w:rsidP="00EB4287">
      <w:r w:rsidRPr="00CD6915">
        <w:t>I_PRP spread_VBD it_PRP over_IN centuries_NNS ,_, and_CC time_NN is_VBZ on_IN my_PRP$ side_NN ._.</w:t>
      </w:r>
    </w:p>
    <w:p w14:paraId="10DDBB61" w14:textId="77777777" w:rsidR="00EB4287" w:rsidRPr="00CD6915" w:rsidRDefault="00EB4287" w:rsidP="00EB4287">
      <w:r w:rsidRPr="00CD6915">
        <w:t>Your_PRP$ girls_NNS that_IN you_PRP all_DT love_NN are_VBP mine_JJ already_RB ;_: and_CC through_IN them_PRP you_PRP and_CC others_NNS shall_MD yet_RB be_VB mine_JJ --_: my_PRP$ creatures_NNS ,_, to_TO do_VB my_PRP$ bidding_NN and_CC to_TO be_VB my_PRP$ jackals_NNS when_WRB I_PRP want_VBP to_TO feed_VB ._.</w:t>
      </w:r>
    </w:p>
    <w:p w14:paraId="256A2306" w14:textId="77777777" w:rsidR="00EB4287" w:rsidRPr="00CD6915" w:rsidRDefault="00EB4287" w:rsidP="00EB4287">
      <w:r w:rsidRPr="00CD6915">
        <w:t>Bah_NN !_. ''_''</w:t>
      </w:r>
    </w:p>
    <w:p w14:paraId="73CE6C27" w14:textId="77777777" w:rsidR="00EB4287" w:rsidRPr="00CD6915" w:rsidRDefault="00EB4287" w:rsidP="00EB4287">
      <w:r w:rsidRPr="00CD6915">
        <w:t>With_IN a_DT contemptuous_JJ sneer_NN ,_, he_PRP passed_VBD quickly_RB through_IN the_DT door_NN ,_, and_CC we_PRP heard_VBD the_DT rusty_JJ bolt_NN creak_VBP as_IN he_PRP fastened_VBD it_PRP behind_IN him_PRP ._.</w:t>
      </w:r>
    </w:p>
    <w:p w14:paraId="5117FF3D" w14:textId="77777777" w:rsidR="00EB4287" w:rsidRPr="00CD6915" w:rsidRDefault="00EB4287" w:rsidP="00EB4287">
      <w:r w:rsidRPr="00CD6915">
        <w:t>A_DT door_NN beyond_IN opened_VBN and_CC shut_VBN ._.</w:t>
      </w:r>
    </w:p>
    <w:p w14:paraId="20A7B6BB" w14:textId="77777777" w:rsidR="00EB4287" w:rsidRPr="00CD6915" w:rsidRDefault="00EB4287" w:rsidP="00EB4287">
      <w:r w:rsidRPr="00CD6915">
        <w:t>The_DT first_JJ of_IN us_PRP to_TO speak_VB was_VBD the_DT Professor_NNP ,_, as_IN ,_, realising_VBG the_DT difficulty_NN of_IN following_VBG him_PRP through_IN the_DT stable_JJ ,_, we_PRP moved_VBD toward_IN the_DT hall_NN ._.</w:t>
      </w:r>
    </w:p>
    <w:p w14:paraId="5D19E92A" w14:textId="77777777" w:rsidR="00EB4287" w:rsidRPr="00CD6915" w:rsidRDefault="00EB4287" w:rsidP="00EB4287">
      <w:r w:rsidRPr="00CD6915">
        <w:t>``_`` We_PRP have_VBP learnt_VBN something_NN --_: much_JJ !_.</w:t>
      </w:r>
    </w:p>
    <w:p w14:paraId="4612EA2B" w14:textId="77777777" w:rsidR="00EB4287" w:rsidRPr="00CD6915" w:rsidRDefault="00EB4287" w:rsidP="00EB4287">
      <w:r w:rsidRPr="00CD6915">
        <w:t>Notwithstanding_IN his_PRP$ brave_VB words_NNS ,_, he_PRP fears_VBZ us_PRP ;_: he_PRP fear_VBP time_NN ,_, he_PRP fear_VBP want_VB !_.</w:t>
      </w:r>
    </w:p>
    <w:p w14:paraId="5EAE3B67" w14:textId="77777777" w:rsidR="00EB4287" w:rsidRPr="00CD6915" w:rsidRDefault="00EB4287" w:rsidP="00EB4287">
      <w:r w:rsidRPr="00CD6915">
        <w:t>For_IN if_IN not_RB ,_, why_WRB he_PRP hurry_VB so_RB ?_.</w:t>
      </w:r>
    </w:p>
    <w:p w14:paraId="5D29B8B5" w14:textId="77777777" w:rsidR="00EB4287" w:rsidRPr="00CD6915" w:rsidRDefault="00EB4287" w:rsidP="00EB4287">
      <w:r w:rsidRPr="00CD6915">
        <w:t>His_PRP$ very_JJ tone_NN betray_VB him_PRP ,_, or_CC my_PRP$ ears_NNS deceive_VBP ._.</w:t>
      </w:r>
    </w:p>
    <w:p w14:paraId="249FCCE0" w14:textId="77777777" w:rsidR="00EB4287" w:rsidRPr="00CD6915" w:rsidRDefault="00EB4287" w:rsidP="00EB4287">
      <w:r w:rsidRPr="00CD6915">
        <w:t>Why_WRB take_VBP that_DT money_NN ?_.</w:t>
      </w:r>
    </w:p>
    <w:p w14:paraId="21836E0A" w14:textId="77777777" w:rsidR="00EB4287" w:rsidRPr="00CD6915" w:rsidRDefault="00EB4287" w:rsidP="00EB4287">
      <w:r w:rsidRPr="00CD6915">
        <w:t>You_PRP follow_VBP quick_JJ ._.</w:t>
      </w:r>
    </w:p>
    <w:p w14:paraId="4A21461B" w14:textId="77777777" w:rsidR="00EB4287" w:rsidRPr="00CD6915" w:rsidRDefault="00EB4287" w:rsidP="00EB4287">
      <w:r w:rsidRPr="00CD6915">
        <w:t>You_PRP are_VBP hunters_NNS of_IN wild_JJ beast_NN ,_, and_CC understand_VB it_PRP so_RB ._.</w:t>
      </w:r>
    </w:p>
    <w:p w14:paraId="798B56CB" w14:textId="77777777" w:rsidR="00EB4287" w:rsidRPr="00CD6915" w:rsidRDefault="00EB4287" w:rsidP="00EB4287">
      <w:r w:rsidRPr="00CD6915">
        <w:t>For_IN me_PRP ,_, I_PRP make_VBP sure_JJ that_IN nothing_NN here_RB may_MD be_VB of_IN use_NN to_TO him_PRP ,_, if_IN so_RB that_IN he_PRP return_VB ._. ''_''</w:t>
      </w:r>
    </w:p>
    <w:p w14:paraId="718D938B" w14:textId="77777777" w:rsidR="00EB4287" w:rsidRPr="00CD6915" w:rsidRDefault="00EB4287" w:rsidP="00EB4287">
      <w:r w:rsidRPr="00CD6915">
        <w:t>As_IN he_PRP spoke_VBD he_PRP put_VBD the_DT money_NN remaining_VBG into_IN his_PRP$ pocket_NN ;_: took_VBD the_DT title-deeds_NNS in_IN the_DT bundle_NN as_IN Harker_NNP had_VBD left_VBN them_PRP ,_, and_CC swept_VBD the_DT remaining_VBG things_NNS into_IN the_DT open_JJ fireplace_NN ,_, where_WRB he_PRP set_VBD fire_NN to_TO them_PRP with_IN a_DT match_NN ._.</w:t>
      </w:r>
    </w:p>
    <w:p w14:paraId="5F62279E" w14:textId="77777777" w:rsidR="00EB4287" w:rsidRPr="00CD6915" w:rsidRDefault="00EB4287" w:rsidP="00EB4287">
      <w:r w:rsidRPr="00CD6915">
        <w:lastRenderedPageBreak/>
        <w:t>Godalming_NNP and_CC Morris_NNP had_VBD rushed_VBN out_RP into_IN the_DT yard_NN ,_, and_CC Harker_NNP had_VBD lowered_VBN himself_PRP from_IN the_DT window_NN to_TO follow_VB the_DT Count_NNP ._.</w:t>
      </w:r>
    </w:p>
    <w:p w14:paraId="5396B66F" w14:textId="77777777" w:rsidR="00EB4287" w:rsidRPr="00CD6915" w:rsidRDefault="00EB4287" w:rsidP="00EB4287">
      <w:r w:rsidRPr="00CD6915">
        <w:t>He_PRP had_VBD ,_, however_RB ,_, bolted_VBD the_DT stable_JJ door_NN ;_: and_CC by_IN the_DT time_NN they_PRP had_VBD forced_VBN it_PRP open_JJ there_EX was_VBD no_DT sign_NN of_IN him_PRP ._.</w:t>
      </w:r>
    </w:p>
    <w:p w14:paraId="57E19897" w14:textId="77777777" w:rsidR="00EB4287" w:rsidRPr="00CD6915" w:rsidRDefault="00EB4287" w:rsidP="00EB4287">
      <w:r w:rsidRPr="00CD6915">
        <w:t>Van_NNP Helsing_NNP and_CC I_PRP tried_VBD to_TO make_VB inquiry_NN at_IN the_DT back_NN of_IN the_DT house_NN ;_: but_CC the_DT mews_NNS was_VBD deserted_VBN and_CC no_DT one_NN had_VBD seen_VBN him_PRP depart_VBP ._.</w:t>
      </w:r>
    </w:p>
    <w:p w14:paraId="04A7B1A6" w14:textId="77777777" w:rsidR="00EB4287" w:rsidRPr="00CD6915" w:rsidRDefault="00EB4287" w:rsidP="00EB4287">
      <w:r w:rsidRPr="00CD6915">
        <w:t>It_PRP was_VBD now_RB late_JJ in_IN the_DT afternoon_NN ,_, and_CC sunset_NN was_VBD not_RB far_RB off_RB ._.</w:t>
      </w:r>
    </w:p>
    <w:p w14:paraId="3056EA26" w14:textId="77777777" w:rsidR="00EB4287" w:rsidRPr="00CD6915" w:rsidRDefault="00EB4287" w:rsidP="00EB4287">
      <w:r w:rsidRPr="00CD6915">
        <w:t>We_PRP had_VBD to_TO recognise_VB that_DT our_PRP$ game_NN was_VBD up_RB ;_: with_IN heavy_JJ hearts_NNS we_PRP agreed_VBD with_IN the_DT Professor_NNP when_WRB he_PRP said_VBD :_: --_: ``_`` Let_VB us_PRP go_VB back_RB to_TO Madam_NNP Mina_NNP --_: poor_JJ ,_, poor_JJ dear_RB Madam_NNP Mina_NNP ._.</w:t>
      </w:r>
    </w:p>
    <w:p w14:paraId="11617A2A" w14:textId="77777777" w:rsidR="00EB4287" w:rsidRPr="00CD6915" w:rsidRDefault="00EB4287" w:rsidP="00EB4287">
      <w:r w:rsidRPr="00CD6915">
        <w:t>All_DT we_PRP can_MD do_VB just_RB now_RB is_VBZ done_VBN ;_: and_CC we_PRP can_MD there_RB ,_, at_IN least_JJS ,_, protect_VB her_PRP ._.</w:t>
      </w:r>
    </w:p>
    <w:p w14:paraId="6398663C" w14:textId="77777777" w:rsidR="00EB4287" w:rsidRPr="00CD6915" w:rsidRDefault="00EB4287" w:rsidP="00EB4287">
      <w:r w:rsidRPr="00CD6915">
        <w:t>But_CC we_PRP need_VBP not_RB despair_NN ._.</w:t>
      </w:r>
    </w:p>
    <w:p w14:paraId="689708DA" w14:textId="77777777" w:rsidR="00EB4287" w:rsidRPr="00CD6915" w:rsidRDefault="00EB4287" w:rsidP="00EB4287">
      <w:r w:rsidRPr="00CD6915">
        <w:t>There_EX is_VBZ but_CC one_CD more_RBR earth-box_JJ ,_, and_CC we_PRP must_MD try_VB to_TO find_VB it_PRP ;_: when_WRB that_WDT is_VBZ done_VBN all_DT may_MD yet_RB be_VB well_RB ._. ''_''</w:t>
      </w:r>
    </w:p>
    <w:p w14:paraId="053B731C" w14:textId="77777777" w:rsidR="00EB4287" w:rsidRPr="00CD6915" w:rsidRDefault="00EB4287" w:rsidP="00EB4287">
      <w:r w:rsidRPr="00CD6915">
        <w:t>I_PRP could_MD see_VB that_IN he_PRP spoke_VBD as_RB bravely_RB as_IN he_PRP could_MD to_TO comfort_VB Harker_NNP ._.</w:t>
      </w:r>
    </w:p>
    <w:p w14:paraId="54BB9977" w14:textId="77777777" w:rsidR="00EB4287" w:rsidRPr="00CD6915" w:rsidRDefault="00EB4287" w:rsidP="00EB4287">
      <w:r w:rsidRPr="00CD6915">
        <w:t>The_DT poor_JJ fellow_NN was_VBD quite_RB broken_VBN down_RP ;_: now_RB and_CC again_RB he_PRP gave_VBD a_DT low_JJ groan_NN which_WDT he_PRP could_MD not_RB suppress_VB --_: he_PRP was_VBD thinking_VBG of_IN his_PRP$ wife_NN ._.</w:t>
      </w:r>
    </w:p>
    <w:p w14:paraId="3BFB4F16" w14:textId="77777777" w:rsidR="00EB4287" w:rsidRPr="00CD6915" w:rsidRDefault="00EB4287" w:rsidP="00EB4287">
      <w:r w:rsidRPr="00CD6915">
        <w:t>With_IN sad_JJ hearts_NNS we_PRP came_VBD back_RB to_TO my_PRP$ house_NN ,_, where_WRB we_PRP found_VBD Mrs._NNP Harker_NNP waiting_VBG us_PRP ,_, with_IN an_DT appearance_NN of_IN cheerfulness_NN which_WDT did_VBD honour_VB to_TO her_PRP$ bravery_NN and_CC unselfishness_NN ._.</w:t>
      </w:r>
    </w:p>
    <w:p w14:paraId="3315C533" w14:textId="77777777" w:rsidR="00EB4287" w:rsidRPr="00CD6915" w:rsidRDefault="00EB4287" w:rsidP="00EB4287">
      <w:r w:rsidRPr="00CD6915">
        <w:t>When_WRB she_PRP saw_VBD our_PRP$ faces_NNS ,_, her_PRP$ own_JJ became_VBD as_RB pale_JJ as_IN death_NN :_: for_IN a_DT second_JJ or_CC two_CD her_PRP$ eyes_NNS were_VBD closed_VBN as_IN if_IN she_PRP were_VBD in_IN secret_JJ prayer_NN ;_: and_CC then_RB she_PRP said_VBD cheerfully_RB :_: --_: ``_`` I_PRP can_MD never_RB thank_VB you_PRP all_RB enough_RB ._.</w:t>
      </w:r>
    </w:p>
    <w:p w14:paraId="653B16EF" w14:textId="77777777" w:rsidR="00EB4287" w:rsidRPr="00CD6915" w:rsidRDefault="00EB4287" w:rsidP="00EB4287">
      <w:r w:rsidRPr="00CD6915">
        <w:t>Oh_UH ,_, my_PRP$ poor_JJ darling_NN !_. ''_''</w:t>
      </w:r>
    </w:p>
    <w:p w14:paraId="26EBADC3" w14:textId="77777777" w:rsidR="00EB4287" w:rsidRPr="00CD6915" w:rsidRDefault="00EB4287" w:rsidP="00EB4287">
      <w:r w:rsidRPr="00CD6915">
        <w:t>As_IN she_PRP spoke_VBD ,_, she_PRP took_VBD her_PRP$ husband_NN 's_POS grey_JJ head_NN in_IN her_PRP$ hands_NNS and_CC kissed_VBD it_PRP --_: ``_`` Lay_VB your_PRP$ poor_JJ head_NN here_RB and_CC rest_VB it_PRP ._.</w:t>
      </w:r>
    </w:p>
    <w:p w14:paraId="3A75CAA3" w14:textId="77777777" w:rsidR="00EB4287" w:rsidRPr="00CD6915" w:rsidRDefault="00EB4287" w:rsidP="00EB4287">
      <w:r w:rsidRPr="00CD6915">
        <w:t>All_DT will_MD yet_RB be_VB well_RB ,_, dear_RB !_.</w:t>
      </w:r>
    </w:p>
    <w:p w14:paraId="53EB9CEA" w14:textId="77777777" w:rsidR="00EB4287" w:rsidRPr="00CD6915" w:rsidRDefault="00EB4287" w:rsidP="00EB4287">
      <w:r w:rsidRPr="00CD6915">
        <w:t>God_NNP will_MD protect_VB us_PRP if_IN He_PRP so_RB will_MD it_PRP in_IN His_PRP$ good_JJ intent_NN ._. ''_''</w:t>
      </w:r>
    </w:p>
    <w:p w14:paraId="10EFA4B6" w14:textId="77777777" w:rsidR="00EB4287" w:rsidRPr="00CD6915" w:rsidRDefault="00EB4287" w:rsidP="00EB4287">
      <w:r w:rsidRPr="00CD6915">
        <w:t>The_DT poor_JJ fellow_NN groaned_VBD ._.</w:t>
      </w:r>
    </w:p>
    <w:p w14:paraId="548E9C94" w14:textId="77777777" w:rsidR="00EB4287" w:rsidRPr="00CD6915" w:rsidRDefault="00EB4287" w:rsidP="00EB4287">
      <w:r w:rsidRPr="00CD6915">
        <w:lastRenderedPageBreak/>
        <w:t>There_EX was_VBD no_DT place_NN for_IN words_NNS in_IN his_PRP$ sublime_JJ misery_NN ._.</w:t>
      </w:r>
    </w:p>
    <w:p w14:paraId="7E19B806" w14:textId="77777777" w:rsidR="00EB4287" w:rsidRPr="00CD6915" w:rsidRDefault="00EB4287" w:rsidP="00EB4287">
      <w:r w:rsidRPr="00CD6915">
        <w:t>We_PRP had_VBD a_DT sort_NN of_IN perfunctory_JJ supper_NN together_RB ,_, and_CC I_PRP think_VBP it_PRP cheered_VBD us_PRP all_DT up_RP somewhat_RB ._.</w:t>
      </w:r>
    </w:p>
    <w:p w14:paraId="3BB5AB5A" w14:textId="77777777" w:rsidR="00EB4287" w:rsidRPr="00CD6915" w:rsidRDefault="00EB4287" w:rsidP="00EB4287">
      <w:r w:rsidRPr="00CD6915">
        <w:t>It_PRP was_VBD ,_, perhaps_RB ,_, the_DT mere_JJ animal_NN heat_NN of_IN food_NN to_TO hungry_JJ people_NNS --_: for_IN none_NN of_IN us_PRP had_VBD eaten_VBN anything_NN since_IN breakfast_NN --_: or_CC the_DT sense_NN of_IN companionship_NN may_MD have_VB helped_VBN us_PRP ;_: but_CC anyhow_RB we_PRP were_VBD all_DT less_RBR miserable_JJ ,_, and_CC saw_VBD the_DT morrow_NN as_IN not_RB altogether_RB without_IN hope_NN ._.</w:t>
      </w:r>
    </w:p>
    <w:p w14:paraId="437B6832" w14:textId="77777777" w:rsidR="00EB4287" w:rsidRPr="00CD6915" w:rsidRDefault="00EB4287" w:rsidP="00EB4287">
      <w:r w:rsidRPr="00CD6915">
        <w:t>True_JJ to_TO our_PRP$ promise_NN ,_, we_PRP told_VBD Mrs._NNP Harker_NNP everything_NN which_WDT had_VBD passed_VBN ;_: and_CC although_IN she_PRP grew_VBD snowy_JJ white_NN at_IN times_NNS when_WRB danger_NN had_VBD seemed_VBN to_TO threaten_VB her_PRP$ husband_NN ,_, and_CC red_NN at_IN others_NNS when_WRB his_PRP$ devotion_NN to_TO her_PRP was_VBD manifested_VBN ,_, she_PRP listened_VBD bravely_RB and_CC with_IN calmness_NN ._.</w:t>
      </w:r>
    </w:p>
    <w:p w14:paraId="70593175" w14:textId="77777777" w:rsidR="00EB4287" w:rsidRPr="00CD6915" w:rsidRDefault="00EB4287" w:rsidP="00EB4287">
      <w:r w:rsidRPr="00CD6915">
        <w:t>When_WRB we_PRP came_VBD to_TO the_DT part_NN where_WRB Harker_NNP had_VBD rushed_VBN at_IN the_DT Count_NNP so_RB recklessly_RB ,_, she_PRP clung_VBD to_TO her_PRP$ husband_NN 's_POS arm_NN ,_, and_CC held_VBD it_PRP tight_JJ as_IN though_IN her_PRP$ clinging_NN could_MD protect_VB him_PRP from_IN any_DT harm_NN that_WDT might_MD come_VB ._.</w:t>
      </w:r>
    </w:p>
    <w:p w14:paraId="28CB59E7" w14:textId="77777777" w:rsidR="00EB4287" w:rsidRPr="00CD6915" w:rsidRDefault="00EB4287" w:rsidP="00EB4287">
      <w:r w:rsidRPr="00CD6915">
        <w:t>She_PRP said_VBD nothing_NN ,_, however_RB ,_, till_IN the_DT narration_NN was_VBD all_DT done_VBN ,_, and_CC matters_NNS had_VBD been_VBN brought_VBN right_RB up_IN to_TO the_DT present_JJ time_NN ._.</w:t>
      </w:r>
    </w:p>
    <w:p w14:paraId="1C44CB43" w14:textId="77777777" w:rsidR="00EB4287" w:rsidRPr="00CD6915" w:rsidRDefault="00EB4287" w:rsidP="00EB4287">
      <w:r w:rsidRPr="00CD6915">
        <w:t>Then_RB without_IN letting_VBG go_VB her_PRP$ husband_NN 's_POS hand_NN she_PRP stood_VBD up_RP amongst_IN us_PRP and_CC spoke_VBD ._.</w:t>
      </w:r>
    </w:p>
    <w:p w14:paraId="163682BD" w14:textId="77777777" w:rsidR="00EB4287" w:rsidRPr="00CD6915" w:rsidRDefault="00EB4287" w:rsidP="00EB4287">
      <w:r w:rsidRPr="00CD6915">
        <w:t>Oh_UH ,_, that_IN I_PRP could_MD give_VB any_DT idea_NN of_IN the_DT scene_NN ;_: of_IN that_DT sweet_JJ ,_, sweet_JJ ,_, good_JJ ,_, good_JJ woman_NN in_IN all_PDT the_DT radiant_JJ beauty_NN of_IN her_PRP$ youth_NN and_CC animation_NN ,_, with_IN the_DT red_JJ scar_NN on_IN her_PRP$ forehead_NN ,_, of_IN which_WDT she_PRP was_VBD conscious_JJ ,_, and_CC which_WDT we_PRP saw_VBD with_IN grinding_VBG of_IN our_PRP$ teeth_NNS --_: remembering_VBG whence_NN and_CC how_WRB it_PRP came_VBD ;_: her_PRP$ loving_JJ kindness_NN against_IN our_PRP$ grim_JJ hate_NN ;_: her_PRP$ tender_NN faith_NN against_IN all_PDT our_PRP$ fears_NNS and_CC doubting_VBG ;_: and_CC we_PRP ,_, knowing_VBG that_IN so_RB far_RB as_IN symbols_NNS went_VBD ,_, she_PRP with_IN all_DT her_PRP$ goodness_NN and_CC purity_NN and_CC faith_NN ,_, was_VBD outcast_NN from_IN God_NNP ._.</w:t>
      </w:r>
    </w:p>
    <w:p w14:paraId="44424562" w14:textId="77777777" w:rsidR="00EB4287" w:rsidRPr="00CD6915" w:rsidRDefault="00EB4287" w:rsidP="00EB4287">
      <w:r w:rsidRPr="00CD6915">
        <w:t>``_`` Jonathan_NNP ,_, ''_'' she_PRP said_VBD ,_, and_CC the_DT word_NN sounded_VBD like_IN music_NN on_IN her_PRP$ lips_NNS it_PRP was_VBD so_RB full_JJ of_IN love_NN and_CC tenderness_NN ,_, ``_`` Jonathan_NNP dear_RB ,_, and_CC you_PRP all_DT my_PRP$ true_JJ ,_, true_JJ friends_NNS ,_, I_PRP want_VBP you_PRP to_TO bear_VB something_NN in_IN mind_NN through_IN all_PDT this_DT dreadful_JJ time_NN ._.</w:t>
      </w:r>
    </w:p>
    <w:p w14:paraId="3D6C8756" w14:textId="77777777" w:rsidR="00EB4287" w:rsidRPr="00CD6915" w:rsidRDefault="00EB4287" w:rsidP="00EB4287">
      <w:r w:rsidRPr="00CD6915">
        <w:t xml:space="preserve">I_PRP know_VBP that_IN you_PRP must_MD fight_VB --_: that_IN you_PRP must_MD destroy_VB even_RB as_IN you_PRP destroyed_VBD the_DT false_JJ Lucy_NNP so_IN that_IN </w:t>
      </w:r>
      <w:r w:rsidRPr="00CD6915">
        <w:lastRenderedPageBreak/>
        <w:t>the_DT true_JJ Lucy_NNP might_MD live_VB hereafter_RB ;_: but_CC it_PRP is_VBZ not_RB a_DT work_NN of_IN hate_NN ._.</w:t>
      </w:r>
    </w:p>
    <w:p w14:paraId="0790B3B4" w14:textId="77777777" w:rsidR="00EB4287" w:rsidRPr="00CD6915" w:rsidRDefault="00EB4287" w:rsidP="00EB4287">
      <w:r w:rsidRPr="00CD6915">
        <w:t>That_DT poor_JJ soul_NN who_WP has_VBZ wrought_VBN all_PDT this_DT misery_NN is_VBZ the_DT saddest_JJS case_NN of_IN all_DT ._.</w:t>
      </w:r>
    </w:p>
    <w:p w14:paraId="554AC27A" w14:textId="77777777" w:rsidR="00EB4287" w:rsidRPr="00CD6915" w:rsidRDefault="00EB4287" w:rsidP="00EB4287">
      <w:r w:rsidRPr="00CD6915">
        <w:t>Just_RB think_VBP what_WP will_MD be_VB his_PRP$ joy_NN when_WRB he_PRP ,_, too_RB ,_, is_VBZ destroyed_VBN in_IN his_PRP$ worser_NN part_NN that_IN his_PRP$ better_JJR part_NN may_MD have_VB spiritual_JJ immortality_NN ._.</w:t>
      </w:r>
    </w:p>
    <w:p w14:paraId="3013A41A" w14:textId="77777777" w:rsidR="00EB4287" w:rsidRPr="00CD6915" w:rsidRDefault="00EB4287" w:rsidP="00EB4287">
      <w:r w:rsidRPr="00CD6915">
        <w:t>You_PRP must_MD be_VB pitiful_JJ to_TO him_PRP ,_, too_RB ,_, though_IN it_PRP may_MD not_RB hold_VB your_PRP$ hands_NNS from_IN his_PRP$ destruction_NN ._. ''_''</w:t>
      </w:r>
    </w:p>
    <w:p w14:paraId="7C8B54DB" w14:textId="77777777" w:rsidR="00EB4287" w:rsidRPr="00CD6915" w:rsidRDefault="00EB4287" w:rsidP="00EB4287">
      <w:r w:rsidRPr="00CD6915">
        <w:t>As_IN she_PRP spoke_VBD I_PRP could_MD see_VB her_PRP$ husband_NN 's_POS face_NN darken_VB and_CC draw_VB together_RB ,_, as_IN though_IN the_DT passion_NN in_IN him_PRP were_VBD shrivelling_VBG his_PRP$ being_VBG to_TO its_PRP$ core_NN ._.</w:t>
      </w:r>
    </w:p>
    <w:p w14:paraId="0843467B" w14:textId="77777777" w:rsidR="00EB4287" w:rsidRPr="00CD6915" w:rsidRDefault="00EB4287" w:rsidP="00EB4287">
      <w:r w:rsidRPr="00CD6915">
        <w:t>Instinctively_RB the_DT clasp_NN on_IN his_PRP$ wife_NN 's_POS hand_NN grew_VBD closer_JJR ,_, till_IN his_PRP$ knuckles_NNS looked_VBD white_JJ ._.</w:t>
      </w:r>
    </w:p>
    <w:p w14:paraId="17F385F9" w14:textId="77777777" w:rsidR="00EB4287" w:rsidRPr="00CD6915" w:rsidRDefault="00EB4287" w:rsidP="00EB4287">
      <w:r w:rsidRPr="00CD6915">
        <w:t>She_PRP did_VBD not_RB flinch_VB from_IN the_DT pain_NN which_WDT I_PRP knew_VBD she_PRP must_MD have_VB suffered_VBN ,_, but_CC looked_VBD at_IN him_PRP with_IN eyes_NNS that_WDT were_VBD more_RBR appealing_JJ than_IN ever_RB ._.</w:t>
      </w:r>
    </w:p>
    <w:p w14:paraId="74675827" w14:textId="77777777" w:rsidR="00EB4287" w:rsidRPr="00CD6915" w:rsidRDefault="00EB4287" w:rsidP="00EB4287">
      <w:r w:rsidRPr="00CD6915">
        <w:t>As_IN she_PRP stopped_VBD speaking_VBG he_PRP leaped_VBD to_TO his_PRP$ feet_NNS ,_, almost_RB tearing_VBG his_PRP$ hand_NN from_IN hers_NNS as_IN he_PRP spoke_VBD :_: --_: ``_`` May_NNP God_NNP give_VB him_PRP into_IN my_PRP$ hand_NN just_RB for_IN long_RB enough_RB to_TO destroy_VB that_IN earthly_JJ life_NN of_IN him_PRP which_WDT we_PRP are_VBP aiming_VBG at_IN ._.</w:t>
      </w:r>
    </w:p>
    <w:p w14:paraId="3BADC0F0" w14:textId="77777777" w:rsidR="00EB4287" w:rsidRPr="00CD6915" w:rsidRDefault="00EB4287" w:rsidP="00EB4287">
      <w:r w:rsidRPr="00CD6915">
        <w:t>If_IN beyond_IN it_PRP I_PRP could_MD send_VB his_PRP$ soul_NN for_IN ever_RB and_CC ever_RB to_TO burning_NN hell_NN I_PRP would_MD do_VB it_PRP !_. ''_''</w:t>
      </w:r>
    </w:p>
    <w:p w14:paraId="13CF78E7" w14:textId="77777777" w:rsidR="00EB4287" w:rsidRPr="00CD6915" w:rsidRDefault="00EB4287" w:rsidP="00EB4287">
      <w:r w:rsidRPr="00CD6915">
        <w:t>``_`` Oh_UH ,_, hush_JJ !_.</w:t>
      </w:r>
    </w:p>
    <w:p w14:paraId="195DF4DC" w14:textId="77777777" w:rsidR="00EB4287" w:rsidRPr="00CD6915" w:rsidRDefault="00EB4287" w:rsidP="00EB4287">
      <w:r w:rsidRPr="00CD6915">
        <w:t>oh_UH ,_, hush_JJ !_.</w:t>
      </w:r>
    </w:p>
    <w:p w14:paraId="44876594" w14:textId="77777777" w:rsidR="00EB4287" w:rsidRPr="00CD6915" w:rsidRDefault="00EB4287" w:rsidP="00EB4287">
      <w:r w:rsidRPr="00CD6915">
        <w:t>in_IN the_DT name_NN of_IN the_DT good_JJ God_NNP ._.</w:t>
      </w:r>
    </w:p>
    <w:p w14:paraId="1950A773" w14:textId="77777777" w:rsidR="00EB4287" w:rsidRPr="00CD6915" w:rsidRDefault="00EB4287" w:rsidP="00EB4287">
      <w:r w:rsidRPr="00CD6915">
        <w:t>Do_VBP n't_RB say_VB such_JJ things_NNS ,_, Jonathan_NNP ,_, my_PRP$ husband_NN ;_: or_CC you_PRP will_MD crush_VB me_PRP with_IN fear_NN and_CC horror_NN ._.</w:t>
      </w:r>
    </w:p>
    <w:p w14:paraId="4634A199" w14:textId="77777777" w:rsidR="00EB4287" w:rsidRPr="00CD6915" w:rsidRDefault="00EB4287" w:rsidP="00EB4287">
      <w:r w:rsidRPr="00CD6915">
        <w:t>Just_RB think_VB ,_, my_PRP$ dear_RB --_: I_PRP have_VBP been_VBN thinking_VBG all_PDT this_DT long_JJ ,_, long_JJ day_NN of_IN it_PRP --_: that_IN ..._: perhaps_RB ..._: some_DT day_NN ..._: I_PRP ,_, too_RB ,_, may_MD need_VB such_JJ pity_NN ;_: and_CC that_IN some_DT other_JJ like_IN you_PRP --_: and_CC with_IN equal_JJ cause_NN for_IN anger_NN --_: may_MD deny_VB it_PRP to_TO me_PRP !_.</w:t>
      </w:r>
    </w:p>
    <w:p w14:paraId="6C28349C" w14:textId="77777777" w:rsidR="00EB4287" w:rsidRPr="00CD6915" w:rsidRDefault="00EB4287" w:rsidP="00EB4287">
      <w:r w:rsidRPr="00CD6915">
        <w:t>Oh_UH ,_, my_PRP$ husband_NN !_.</w:t>
      </w:r>
    </w:p>
    <w:p w14:paraId="5D773031" w14:textId="77777777" w:rsidR="00EB4287" w:rsidRPr="00CD6915" w:rsidRDefault="00EB4287" w:rsidP="00EB4287">
      <w:r w:rsidRPr="00CD6915">
        <w:t>my_PRP$ husband_NN ,_, indeed_RB I_PRP would_MD have_VB spared_VBN you_PRP such_PDT a_DT thought_NN had_VBD there_RB been_VBN another_DT way_NN ;_: but_CC I_PRP pray_VBP that_IN God_NNP may_MD not_RB have_VB treasured_JJ your_PRP$ wild_JJ words_NNS ,_, except_IN as_IN the_DT heart-broken_JJ wail_VB of_IN a_DT very_RB loving_JJ and_CC sorely_RB stricken_JJ man_NN ._.</w:t>
      </w:r>
    </w:p>
    <w:p w14:paraId="4080BAD1" w14:textId="77777777" w:rsidR="00EB4287" w:rsidRPr="00CD6915" w:rsidRDefault="00EB4287" w:rsidP="00EB4287">
      <w:r w:rsidRPr="00CD6915">
        <w:t>Oh_UH ,_, God_NNP ,_, let_VBD these_DT poor_JJ white_JJ hairs_NNS go_VBP in_IN evidence_NN of_IN what_WP he_PRP has_VBZ suffered_VBN ,_, who_WP all_PDT his_PRP$ life_NN has_VBZ done_VBN no_DT wrong_JJ ,_, and_CC on_IN whom_WP so_RB many_JJ sorrows_NNS have_VBP come_VBN ._. ''_''</w:t>
      </w:r>
    </w:p>
    <w:p w14:paraId="258BB6CC" w14:textId="77777777" w:rsidR="00EB4287" w:rsidRPr="00CD6915" w:rsidRDefault="00EB4287" w:rsidP="00EB4287">
      <w:r w:rsidRPr="00CD6915">
        <w:lastRenderedPageBreak/>
        <w:t>We_PRP men_NNS were_VBD all_DT in_IN tears_NNS now_RB ._.</w:t>
      </w:r>
    </w:p>
    <w:p w14:paraId="7BF085E6" w14:textId="77777777" w:rsidR="00EB4287" w:rsidRPr="00CD6915" w:rsidRDefault="00EB4287" w:rsidP="00EB4287">
      <w:r w:rsidRPr="00CD6915">
        <w:t>There_EX was_VBD no_DT resisting_VBG them_PRP ,_, and_CC we_PRP wept_VBD openly_RB ._.</w:t>
      </w:r>
    </w:p>
    <w:p w14:paraId="554DC7EF" w14:textId="77777777" w:rsidR="00EB4287" w:rsidRPr="00CD6915" w:rsidRDefault="00EB4287" w:rsidP="00EB4287">
      <w:r w:rsidRPr="00CD6915">
        <w:t>She_PRP wept_VBD ,_, too_RB ,_, to_TO see_VB that_DT her_PRP$ sweeter_NN counsels_VBZ had_VBD prevailed_VBN ._.</w:t>
      </w:r>
    </w:p>
    <w:p w14:paraId="23FBED93" w14:textId="77777777" w:rsidR="00EB4287" w:rsidRPr="00CD6915" w:rsidRDefault="00EB4287" w:rsidP="00EB4287">
      <w:r w:rsidRPr="00CD6915">
        <w:t>Her_PRP$ husband_NN flung_VBD himself_PRP on_IN his_PRP$ knees_NNS beside_IN her_PRP ,_, and_CC putting_VBG his_PRP$ arms_NNS round_VBP her_PRP ,_, hid_VBD his_PRP$ face_NN in_IN the_DT folds_VBZ of_IN her_PRP$ dress_NN ._.</w:t>
      </w:r>
    </w:p>
    <w:p w14:paraId="12D5DA66" w14:textId="77777777" w:rsidR="00EB4287" w:rsidRPr="00CD6915" w:rsidRDefault="00EB4287" w:rsidP="00EB4287">
      <w:r w:rsidRPr="00CD6915">
        <w:t>Van_NNP Helsing_NNP beckoned_VBD to_TO us_PRP and_CC we_PRP stole_VBD out_IN of_IN the_DT room_NN ,_, leaving_VBG the_DT two_CD loving_JJ hearts_NNS alone_RB with_IN their_PRP$ God_NNP ._.</w:t>
      </w:r>
    </w:p>
    <w:p w14:paraId="31284529" w14:textId="77777777" w:rsidR="00EB4287" w:rsidRPr="00CD6915" w:rsidRDefault="00EB4287" w:rsidP="00EB4287">
      <w:r w:rsidRPr="00CD6915">
        <w:t>Before_IN they_PRP retired_VBD the_DT Professor_NNP fixed_VBD up_RP the_DT room_NN against_IN any_DT coming_VBG of_IN the_DT Vampire_NNP ,_, and_CC assured_VBD Mrs._NNP Harker_NNP that_IN she_PRP might_MD rest_VB in_IN peace_NN ._.</w:t>
      </w:r>
    </w:p>
    <w:p w14:paraId="70F20205" w14:textId="77777777" w:rsidR="00EB4287" w:rsidRPr="00CD6915" w:rsidRDefault="00EB4287" w:rsidP="00EB4287">
      <w:r w:rsidRPr="00CD6915">
        <w:t>She_PRP tried_VBD to_TO school_VB herself_PRP to_TO the_DT belief_NN ,_, and_CC ,_, manifestly_RB for_IN her_PRP$ husband_NN 's_POS sake_NN ,_, tried_VBD to_TO seem_VB content_NN ._.</w:t>
      </w:r>
    </w:p>
    <w:p w14:paraId="0F4468A3" w14:textId="77777777" w:rsidR="00EB4287" w:rsidRPr="00CD6915" w:rsidRDefault="00EB4287" w:rsidP="00EB4287">
      <w:r w:rsidRPr="00CD6915">
        <w:t>It_PRP was_VBD a_DT brave_VBP struggle_NN ;_: and_CC was_VBD ,_, I_PRP think_VBP and_CC believe_VBP ,_, not_RB without_IN its_PRP$ reward_NN ._.</w:t>
      </w:r>
    </w:p>
    <w:p w14:paraId="4E6F0191" w14:textId="77777777" w:rsidR="00EB4287" w:rsidRPr="00CD6915" w:rsidRDefault="00EB4287" w:rsidP="00EB4287">
      <w:r w:rsidRPr="00CD6915">
        <w:t>Van_NNP Helsing_NNP had_VBD placed_VBN at_IN hand_NN a_DT bell_NN which_WDT either_CC of_IN them_PRP was_VBD to_TO sound_VB in_IN case_NN of_IN any_DT emergency_NN ._.</w:t>
      </w:r>
    </w:p>
    <w:p w14:paraId="139BF50A" w14:textId="77777777" w:rsidR="00EB4287" w:rsidRPr="00CD6915" w:rsidRDefault="00EB4287" w:rsidP="00EB4287">
      <w:r w:rsidRPr="00CD6915">
        <w:t>When_WRB they_PRP had_VBD retired_VBN ,_, Quincey_NNP ,_, Godalming_NNP ,_, and_CC I_PRP arranged_VBD that_IN we_PRP should_MD sit_VB up_RP ,_, dividing_VBG the_DT night_NN between_IN us_PRP ,_, and_CC watch_NN over_IN the_DT safety_NN of_IN the_DT poor_JJ stricken_JJ lady_NN ._.</w:t>
      </w:r>
    </w:p>
    <w:p w14:paraId="6114408C" w14:textId="77777777" w:rsidR="00EB4287" w:rsidRPr="00CD6915" w:rsidRDefault="00EB4287" w:rsidP="00EB4287">
      <w:r w:rsidRPr="00CD6915">
        <w:t>The_DT first_JJ watch_NN falls_VBZ to_TO Quincey_NNP ,_, so_IN the_DT rest_NN of_IN us_PRP shall_MD be_VB off_RB to_TO bed_NN as_RB soon_RB as_IN we_PRP can_MD ._.</w:t>
      </w:r>
    </w:p>
    <w:p w14:paraId="60FD1260" w14:textId="77777777" w:rsidR="00EB4287" w:rsidRPr="00CD6915" w:rsidRDefault="00EB4287" w:rsidP="00EB4287">
      <w:r w:rsidRPr="00CD6915">
        <w:t>Godalming_NNP has_VBZ already_RB turned_VBN in_RP ,_, for_IN his_PRP$ is_VBZ the_DT second_JJ watch_NN ._.</w:t>
      </w:r>
    </w:p>
    <w:p w14:paraId="67B6CCB5" w14:textId="77777777" w:rsidR="00EB4287" w:rsidRPr="00CD6915" w:rsidRDefault="00EB4287" w:rsidP="00EB4287">
      <w:r w:rsidRPr="00CD6915">
        <w:t>Now_RB that_IN my_PRP$ work_NN is_VBZ done_VBN I_PRP ,_, too_RB ,_, shall_MD go_VB to_TO bed_NN ._.</w:t>
      </w:r>
    </w:p>
    <w:p w14:paraId="6AD821CE" w14:textId="77777777" w:rsidR="00EB4287" w:rsidRPr="00CD6915" w:rsidRDefault="00EB4287" w:rsidP="00EB4287">
      <w:r w:rsidRPr="00CD6915">
        <w:t>Jonathan_NNP Harker_NNP 's_POS Journal_NNP ._.</w:t>
      </w:r>
    </w:p>
    <w:p w14:paraId="0095C4D1" w14:textId="77777777" w:rsidR="00EB4287" w:rsidRPr="00CD6915" w:rsidRDefault="00EB4287" w:rsidP="00EB4287">
      <w:r w:rsidRPr="00CD6915">
        <w:t>3-4_CD October_NNP ,_, close_RB to_TO midnight_NN ._.</w:t>
      </w:r>
    </w:p>
    <w:p w14:paraId="0CAC2579" w14:textId="77777777" w:rsidR="00EB4287" w:rsidRPr="00CD6915" w:rsidRDefault="00EB4287" w:rsidP="00EB4287">
      <w:r w:rsidRPr="00CD6915">
        <w:t>--_: I_PRP thought_VBD yesterday_NN would_MD never_RB end_VB ._.</w:t>
      </w:r>
    </w:p>
    <w:p w14:paraId="4326587E" w14:textId="77777777" w:rsidR="00EB4287" w:rsidRPr="00CD6915" w:rsidRDefault="00EB4287" w:rsidP="00EB4287">
      <w:r w:rsidRPr="00CD6915">
        <w:t>There_EX was_VBD over_IN me_PRP a_DT yearning_NN for_IN sleep_NN ,_, in_IN some_DT sort_NN of_IN blind_JJ belief_NN that_IN to_TO wake_VB would_MD be_VB to_TO find_VB things_NNS changed_VBD ,_, and_CC that_IN any_DT change_NN must_MD now_RB be_VB for_IN the_DT better_JJR ._.</w:t>
      </w:r>
    </w:p>
    <w:p w14:paraId="311DAE55" w14:textId="77777777" w:rsidR="00EB4287" w:rsidRPr="00CD6915" w:rsidRDefault="00EB4287" w:rsidP="00EB4287">
      <w:r w:rsidRPr="00CD6915">
        <w:t>Before_IN we_PRP parted_VBD ,_, we_PRP discussed_VBD what_WP our_PRP$ next_JJ step_NN was_VBD to_TO be_VB ,_, but_CC we_PRP could_MD arrive_VB at_IN no_DT result_NN ._.</w:t>
      </w:r>
    </w:p>
    <w:p w14:paraId="5AB5B8DC" w14:textId="77777777" w:rsidR="00EB4287" w:rsidRPr="00CD6915" w:rsidRDefault="00EB4287" w:rsidP="00EB4287">
      <w:r w:rsidRPr="00CD6915">
        <w:t>All_DT we_PRP knew_VBD was_VBD that_IN one_CD earth-box_NN remained_VBD ,_, and_CC that_IN the_DT Count_NN alone_RB knew_VBD where_WRB it_PRP was_VBD ._.</w:t>
      </w:r>
    </w:p>
    <w:p w14:paraId="0881C2CA" w14:textId="77777777" w:rsidR="00EB4287" w:rsidRPr="00CD6915" w:rsidRDefault="00EB4287" w:rsidP="00EB4287">
      <w:r w:rsidRPr="00CD6915">
        <w:lastRenderedPageBreak/>
        <w:t>If_IN he_PRP chooses_VBZ to_TO lie_VB hidden_JJ ,_, he_PRP may_MD baffle_VB us_PRP for_IN years_NNS ;_: and_CC in_IN the_DT meantime_NN !_.</w:t>
      </w:r>
    </w:p>
    <w:p w14:paraId="751A8450" w14:textId="77777777" w:rsidR="00EB4287" w:rsidRPr="00CD6915" w:rsidRDefault="00EB4287" w:rsidP="00EB4287">
      <w:r w:rsidRPr="00CD6915">
        <w:t>--_: the_DT thought_NN is_VBZ too_RB horrible_JJ ,_, I_PRP dare_VBP not_RB think_VB of_IN it_PRP even_RB now_RB ._.</w:t>
      </w:r>
    </w:p>
    <w:p w14:paraId="1552F577" w14:textId="77777777" w:rsidR="00EB4287" w:rsidRPr="00CD6915" w:rsidRDefault="00EB4287" w:rsidP="00EB4287">
      <w:r w:rsidRPr="00CD6915">
        <w:t>This_DT I_PRP know_VBP :_: that_IN if_IN ever_RB there_EX was_VBD a_DT woman_NN who_WP was_VBD all_DT perfection_NN ,_, that_IN one_CD is_VBZ my_PRP$ poor_JJ wronged_VBN darling_NN ._.</w:t>
      </w:r>
    </w:p>
    <w:p w14:paraId="2A9F8836" w14:textId="77777777" w:rsidR="00EB4287" w:rsidRPr="00CD6915" w:rsidRDefault="00EB4287" w:rsidP="00EB4287">
      <w:r w:rsidRPr="00CD6915">
        <w:t>I_PRP love_VBP her_PRP a_DT thousand_CD times_NNS more_JJR for_IN her_PRP$ sweet_JJ pity_NN of_IN last_JJ night_NN ,_, a_DT pity_NN that_WDT made_VBD my_PRP$ own_JJ hate_NN of_IN the_DT monster_NN seem_VBP despicable_JJ ._.</w:t>
      </w:r>
    </w:p>
    <w:p w14:paraId="45393903" w14:textId="77777777" w:rsidR="00EB4287" w:rsidRPr="00CD6915" w:rsidRDefault="00EB4287" w:rsidP="00EB4287">
      <w:r w:rsidRPr="00CD6915">
        <w:t>Surely_RB God_NNP will_MD not_RB permit_VB the_DT world_NN to_TO be_VB the_DT poorer_JJR by_IN the_DT loss_NN of_IN such_PDT a_DT creature_NN ._.</w:t>
      </w:r>
    </w:p>
    <w:p w14:paraId="3F4D072D" w14:textId="77777777" w:rsidR="00EB4287" w:rsidRPr="00CD6915" w:rsidRDefault="00EB4287" w:rsidP="00EB4287">
      <w:r w:rsidRPr="00CD6915">
        <w:t>This_DT is_VBZ hope_NN to_TO me_PRP ._.</w:t>
      </w:r>
    </w:p>
    <w:p w14:paraId="09191015" w14:textId="77777777" w:rsidR="00EB4287" w:rsidRPr="00CD6915" w:rsidRDefault="00EB4287" w:rsidP="00EB4287">
      <w:r w:rsidRPr="00CD6915">
        <w:t>We_PRP are_VBP all_DT drifting_VBG reefwards_NNS now_RB ,_, and_CC faith_NN is_VBZ our_PRP$ only_JJ anchor_NN ._.</w:t>
      </w:r>
    </w:p>
    <w:p w14:paraId="218ABB17" w14:textId="77777777" w:rsidR="00EB4287" w:rsidRPr="00CD6915" w:rsidRDefault="00EB4287" w:rsidP="00EB4287">
      <w:r w:rsidRPr="00CD6915">
        <w:t>Thank_VB God_NNP !_.</w:t>
      </w:r>
    </w:p>
    <w:p w14:paraId="62382371" w14:textId="77777777" w:rsidR="00EB4287" w:rsidRPr="00CD6915" w:rsidRDefault="00EB4287" w:rsidP="00EB4287">
      <w:r w:rsidRPr="00CD6915">
        <w:t>Mina_NNP is_VBZ sleeping_VBG ,_, and_CC sleeping_VBG without_IN dreams_NNS ._.</w:t>
      </w:r>
    </w:p>
    <w:p w14:paraId="1EB487D6" w14:textId="77777777" w:rsidR="00EB4287" w:rsidRPr="00CD6915" w:rsidRDefault="00EB4287" w:rsidP="00EB4287">
      <w:r w:rsidRPr="00CD6915">
        <w:t>I_PRP fear_VBP what_WP her_PRP$ dreams_NNS might_MD be_VB like_IN ,_, with_IN such_JJ terrible_JJ memories_NNS to_TO ground_VB them_PRP in_IN ._.</w:t>
      </w:r>
    </w:p>
    <w:p w14:paraId="0ECBD1CB" w14:textId="77777777" w:rsidR="00EB4287" w:rsidRPr="00CD6915" w:rsidRDefault="00EB4287" w:rsidP="00EB4287">
      <w:r w:rsidRPr="00CD6915">
        <w:t>She_PRP has_VBZ not_RB been_VBN so_RB calm_JJ ,_, within_IN my_PRP$ seeing_VBG ,_, since_IN the_DT sunset_NN ._.</w:t>
      </w:r>
    </w:p>
    <w:p w14:paraId="3C3C234D" w14:textId="77777777" w:rsidR="00EB4287" w:rsidRPr="00CD6915" w:rsidRDefault="00EB4287" w:rsidP="00EB4287">
      <w:r w:rsidRPr="00CD6915">
        <w:t>Then_RB ,_, for_IN a_DT while_NN ,_, there_EX came_VBD over_IN her_PRP face_VBP a_DT repose_NN which_WDT was_VBD like_IN spring_NN after_IN the_DT blasts_NNS of_IN March_NNP ._.</w:t>
      </w:r>
    </w:p>
    <w:p w14:paraId="6A23108B" w14:textId="77777777" w:rsidR="00EB4287" w:rsidRPr="00CD6915" w:rsidRDefault="00EB4287" w:rsidP="00EB4287">
      <w:r w:rsidRPr="00CD6915">
        <w:t>I_PRP thought_VBD at_IN the_DT time_NN that_IN it_PRP was_VBD the_DT softness_NN of_IN the_DT red_JJ sunset_NN on_IN her_PRP$ face_NN ,_, but_CC somehow_RB now_RB I_PRP think_VBP it_PRP has_VBZ a_DT deeper_JJR meaning_NN ._.</w:t>
      </w:r>
    </w:p>
    <w:p w14:paraId="5E3EA0F3" w14:textId="77777777" w:rsidR="00EB4287" w:rsidRPr="00CD6915" w:rsidRDefault="00EB4287" w:rsidP="00EB4287">
      <w:r w:rsidRPr="00CD6915">
        <w:t>I_PRP am_VBP not_RB sleepy_JJ myself_PRP ,_, though_IN I_PRP am_VBP weary_JJ --_: weary_JJ to_TO death_NN ._.</w:t>
      </w:r>
    </w:p>
    <w:p w14:paraId="23B17F2B" w14:textId="77777777" w:rsidR="00EB4287" w:rsidRPr="00CD6915" w:rsidRDefault="00EB4287" w:rsidP="00EB4287">
      <w:r w:rsidRPr="00CD6915">
        <w:t>However_RB ,_, I_PRP must_MD try_VB to_TO sleep_VB ;_: for_IN there_EX is_VBZ to-morrow_JJ to_TO think_VB of_IN ,_, and_CC there_EX is_VBZ no_DT rest_NN for_IN me_PRP until_IN ..._: ._.</w:t>
      </w:r>
    </w:p>
    <w:p w14:paraId="6B6855E2" w14:textId="77777777" w:rsidR="00EB4287" w:rsidRPr="00CD6915" w:rsidRDefault="00EB4287" w:rsidP="00EB4287">
      <w:r w:rsidRPr="00CD6915">
        <w:t>Later_RB ._.</w:t>
      </w:r>
    </w:p>
    <w:p w14:paraId="1CB3A0F6" w14:textId="77777777" w:rsidR="00EB4287" w:rsidRPr="00CD6915" w:rsidRDefault="00EB4287" w:rsidP="00EB4287">
      <w:r w:rsidRPr="00CD6915">
        <w:t>--_: I_PRP must_MD have_VB fallen_VBN asleep_RB ,_, for_IN I_PRP was_VBD awaked_VBN by_IN Mina_NNP ,_, who_WP was_VBD sitting_VBG up_RP in_IN bed_NN ,_, with_IN a_DT startled_JJ look_NN on_IN her_PRP$ face_NN ._.</w:t>
      </w:r>
    </w:p>
    <w:p w14:paraId="3232B989" w14:textId="77777777" w:rsidR="00EB4287" w:rsidRPr="00CD6915" w:rsidRDefault="00EB4287" w:rsidP="00EB4287">
      <w:r w:rsidRPr="00CD6915">
        <w:t>I_PRP could_MD see_VB easily_RB ,_, for_IN we_PRP did_VBD not_RB leave_VB the_DT room_NN in_IN darkness_NN ;_: she_PRP had_VBD placed_VBN a_DT warning_NN hand_NN over_IN my_PRP$ mouth_NN ,_, and_CC now_RB she_PRP whispered_VBD in_IN my_PRP$ ear_NN :_: --_: ``_`` Hush_JJ !_.</w:t>
      </w:r>
    </w:p>
    <w:p w14:paraId="5F049123" w14:textId="77777777" w:rsidR="00EB4287" w:rsidRPr="00CD6915" w:rsidRDefault="00EB4287" w:rsidP="00EB4287">
      <w:r w:rsidRPr="00CD6915">
        <w:t>there_EX is_VBZ someone_NN in_IN the_DT corridor_NN !_. ''_''</w:t>
      </w:r>
    </w:p>
    <w:p w14:paraId="4D40D9C9" w14:textId="77777777" w:rsidR="00EB4287" w:rsidRPr="00CD6915" w:rsidRDefault="00EB4287" w:rsidP="00EB4287">
      <w:r w:rsidRPr="00CD6915">
        <w:t>I_PRP got_VBD up_RP softly_RB ,_, and_CC crossing_VBG the_DT room_NN ,_, gently_RB opened_VBD the_DT door_NN ._.</w:t>
      </w:r>
    </w:p>
    <w:p w14:paraId="4BEFC757" w14:textId="77777777" w:rsidR="00EB4287" w:rsidRPr="00CD6915" w:rsidRDefault="00EB4287" w:rsidP="00EB4287">
      <w:r w:rsidRPr="00CD6915">
        <w:lastRenderedPageBreak/>
        <w:t>Just_RB outside_JJ ,_, stretched_VBN on_IN a_DT mattress_NN ,_, lay_VBD Mr._NNP Morris_NNP ,_, wide_JJ awake_RB ._.</w:t>
      </w:r>
    </w:p>
    <w:p w14:paraId="48BF2DD8" w14:textId="77777777" w:rsidR="00EB4287" w:rsidRPr="00CD6915" w:rsidRDefault="00EB4287" w:rsidP="00EB4287">
      <w:r w:rsidRPr="00CD6915">
        <w:t>He_PRP raised_VBD a_DT warning_NN hand_NN for_IN silence_NN as_IN he_PRP whispered_VBD to_TO me_PRP :_: --_: ``_`` Hush_JJ !_.</w:t>
      </w:r>
    </w:p>
    <w:p w14:paraId="694E9E1E" w14:textId="77777777" w:rsidR="00EB4287" w:rsidRPr="00CD6915" w:rsidRDefault="00EB4287" w:rsidP="00EB4287">
      <w:r w:rsidRPr="00CD6915">
        <w:t>go_VB back_RB to_TO bed_NN ;_: it_PRP is_VBZ all_DT right_NN ._.</w:t>
      </w:r>
    </w:p>
    <w:p w14:paraId="0814DF43" w14:textId="77777777" w:rsidR="00EB4287" w:rsidRPr="00CD6915" w:rsidRDefault="00EB4287" w:rsidP="00EB4287">
      <w:r w:rsidRPr="00CD6915">
        <w:t>One_CD of_IN us_PRP will_MD be_VB here_RB all_DT night_NN ._.</w:t>
      </w:r>
    </w:p>
    <w:p w14:paraId="23C5B235" w14:textId="77777777" w:rsidR="00EB4287" w:rsidRPr="00CD6915" w:rsidRDefault="00EB4287" w:rsidP="00EB4287">
      <w:r w:rsidRPr="00CD6915">
        <w:t>We_PRP do_VBP n't_RB mean_VB to_TO take_VB any_DT chances_NNS !_. ''_''</w:t>
      </w:r>
    </w:p>
    <w:p w14:paraId="72525CD0" w14:textId="77777777" w:rsidR="00EB4287" w:rsidRPr="00CD6915" w:rsidRDefault="00EB4287" w:rsidP="00EB4287">
      <w:r w:rsidRPr="00CD6915">
        <w:t>His_PRP$ look_NN and_CC gesture_NN forbade_VBD discussion_NN ,_, so_IN I_PRP came_VBD back_RB and_CC told_VBD Mina_NNP ._.</w:t>
      </w:r>
    </w:p>
    <w:p w14:paraId="5CBF954A" w14:textId="77777777" w:rsidR="00EB4287" w:rsidRPr="00CD6915" w:rsidRDefault="00EB4287" w:rsidP="00EB4287">
      <w:r w:rsidRPr="00CD6915">
        <w:t>She_PRP sighed_VBD and_CC positively_RB a_DT shadow_NN of_IN a_DT smile_NN stole_VBN over_IN her_PRP$ poor_JJ ,_, pale_JJ face_NN as_IN she_PRP put_VBD her_PRP$ arms_NNS round_VBP me_PRP and_CC said_VBD softly_RB :_: --_: ``_`` Oh_UH ,_, thank_VB God_NNP for_IN good_JJ brave_VB men_NNS !_. ''_''</w:t>
      </w:r>
    </w:p>
    <w:p w14:paraId="3CCF304B" w14:textId="77777777" w:rsidR="00EB4287" w:rsidRPr="00CD6915" w:rsidRDefault="00EB4287" w:rsidP="00EB4287">
      <w:r w:rsidRPr="00CD6915">
        <w:t>With_IN a_DT sigh_NN she_PRP sank_VBD back_RB again_RB to_TO sleep_VB ._.</w:t>
      </w:r>
    </w:p>
    <w:p w14:paraId="737C831C" w14:textId="77777777" w:rsidR="00EB4287" w:rsidRPr="00CD6915" w:rsidRDefault="00EB4287" w:rsidP="00EB4287">
      <w:r w:rsidRPr="00CD6915">
        <w:t>I_PRP write_VBP this_DT now_RB as_IN I_PRP am_VBP not_RB sleepy_JJ ,_, though_IN I_PRP must_MD try_VB again_RB ._.</w:t>
      </w:r>
    </w:p>
    <w:p w14:paraId="0ABECF86" w14:textId="77777777" w:rsidR="00EB4287" w:rsidRPr="00CD6915" w:rsidRDefault="00EB4287" w:rsidP="00EB4287">
      <w:r w:rsidRPr="00CD6915">
        <w:t>4_CD October_NNP ,_, morning_NN ._.</w:t>
      </w:r>
    </w:p>
    <w:p w14:paraId="552BEF04" w14:textId="77777777" w:rsidR="00EB4287" w:rsidRPr="00CD6915" w:rsidRDefault="00EB4287" w:rsidP="00EB4287">
      <w:r w:rsidRPr="00CD6915">
        <w:t>--_: Once_RB again_RB during_IN the_DT night_NN I_PRP was_VBD wakened_VBN by_IN Mina_NNP ._.</w:t>
      </w:r>
    </w:p>
    <w:p w14:paraId="117D5428" w14:textId="77777777" w:rsidR="00EB4287" w:rsidRPr="00CD6915" w:rsidRDefault="00EB4287" w:rsidP="00EB4287">
      <w:r w:rsidRPr="00CD6915">
        <w:t>This_DT time_NN we_PRP had_VBD all_DT had_VBD a_DT good_JJ sleep_NN ,_, for_IN the_DT grey_JJ of_IN the_DT coming_VBG dawn_NN was_VBD making_VBG the_DT windows_NNS into_IN sharp_JJ oblongs_NNS ,_, and_CC the_DT gas_NN flame_NN was_VBD like_IN a_DT speck_NN rather_RB than_IN a_DT disc_NN of_IN light_NN ._.</w:t>
      </w:r>
    </w:p>
    <w:p w14:paraId="101244FF" w14:textId="77777777" w:rsidR="00EB4287" w:rsidRPr="00CD6915" w:rsidRDefault="00EB4287" w:rsidP="00EB4287">
      <w:r w:rsidRPr="00CD6915">
        <w:t>She_PRP said_VBD to_TO me_PRP hurriedly_RB :_: --_: ``_`` Go_VB ,_, call_VB the_DT Professor_NNP ._.</w:t>
      </w:r>
    </w:p>
    <w:p w14:paraId="27EDA289" w14:textId="77777777" w:rsidR="00EB4287" w:rsidRPr="00CD6915" w:rsidRDefault="00EB4287" w:rsidP="00EB4287">
      <w:r w:rsidRPr="00CD6915">
        <w:t>I_PRP want_VBP to_TO see_VB him_PRP at_IN once_RB ._. ''_''</w:t>
      </w:r>
    </w:p>
    <w:p w14:paraId="62812893" w14:textId="77777777" w:rsidR="00EB4287" w:rsidRPr="00CD6915" w:rsidRDefault="00EB4287" w:rsidP="00EB4287">
      <w:r w:rsidRPr="00CD6915">
        <w:t>``_`` Why_WRB ?_. ''_''</w:t>
      </w:r>
    </w:p>
    <w:p w14:paraId="0FFE8232" w14:textId="77777777" w:rsidR="00EB4287" w:rsidRPr="00CD6915" w:rsidRDefault="00EB4287" w:rsidP="00EB4287">
      <w:r w:rsidRPr="00CD6915">
        <w:t>I_PRP asked_VBD ._.</w:t>
      </w:r>
    </w:p>
    <w:p w14:paraId="31D57622" w14:textId="77777777" w:rsidR="00EB4287" w:rsidRPr="00CD6915" w:rsidRDefault="00EB4287" w:rsidP="00EB4287">
      <w:r w:rsidRPr="00CD6915">
        <w:t>``_`` I_PRP have_VBP an_DT idea_NN ._.</w:t>
      </w:r>
    </w:p>
    <w:p w14:paraId="6521B224" w14:textId="77777777" w:rsidR="00EB4287" w:rsidRPr="00CD6915" w:rsidRDefault="00EB4287" w:rsidP="00EB4287">
      <w:r w:rsidRPr="00CD6915">
        <w:t>I_PRP suppose_VBP it_PRP must_MD have_VB come_VBN in_IN the_DT night_NN ,_, and_CC matured_VBD without_IN my_PRP$ knowing_VBG it_PRP ._.</w:t>
      </w:r>
    </w:p>
    <w:p w14:paraId="58BC0D55" w14:textId="77777777" w:rsidR="00EB4287" w:rsidRPr="00CD6915" w:rsidRDefault="00EB4287" w:rsidP="00EB4287">
      <w:r w:rsidRPr="00CD6915">
        <w:t>He_PRP must_MD hypnotise_VB me_PRP before_IN the_DT dawn_NN ,_, and_CC then_RB I_PRP shall_MD be_VB able_JJ to_TO speak_VB ._.</w:t>
      </w:r>
    </w:p>
    <w:p w14:paraId="41585231" w14:textId="77777777" w:rsidR="00EB4287" w:rsidRPr="00CD6915" w:rsidRDefault="00EB4287" w:rsidP="00EB4287">
      <w:r w:rsidRPr="00CD6915">
        <w:t>Go_VB quick_JJ ,_, dearest_JJ ;_: the_DT time_NN is_VBZ getting_VBG close_JJ ._. ''_''</w:t>
      </w:r>
    </w:p>
    <w:p w14:paraId="7455F33F" w14:textId="77777777" w:rsidR="00EB4287" w:rsidRPr="00CD6915" w:rsidRDefault="00EB4287" w:rsidP="00EB4287">
      <w:r w:rsidRPr="00CD6915">
        <w:t>I_PRP went_VBD to_TO the_DT door_NN ._.</w:t>
      </w:r>
    </w:p>
    <w:p w14:paraId="2061A2BD" w14:textId="77777777" w:rsidR="00EB4287" w:rsidRPr="00CD6915" w:rsidRDefault="00EB4287" w:rsidP="00EB4287">
      <w:r w:rsidRPr="00CD6915">
        <w:t>Dr._NNP Seward_NNP was_VBD resting_VBG on_IN the_DT mattress_NN ,_, and_CC ,_, seeing_VBG me_PRP ,_, he_PRP sprang_VBD to_TO his_PRP$ feet_NNS ._.</w:t>
      </w:r>
    </w:p>
    <w:p w14:paraId="5CACE109" w14:textId="77777777" w:rsidR="00EB4287" w:rsidRPr="00CD6915" w:rsidRDefault="00EB4287" w:rsidP="00EB4287">
      <w:r w:rsidRPr="00CD6915">
        <w:t>``_`` Is_VBZ anything_NN wrong_JJ ?_. ''_''</w:t>
      </w:r>
    </w:p>
    <w:p w14:paraId="6F41EED5" w14:textId="77777777" w:rsidR="00EB4287" w:rsidRPr="00CD6915" w:rsidRDefault="00EB4287" w:rsidP="00EB4287">
      <w:r w:rsidRPr="00CD6915">
        <w:t>he_PRP asked_VBD ,_, in_IN alarm_NN ._.</w:t>
      </w:r>
    </w:p>
    <w:p w14:paraId="4F74560B" w14:textId="77777777" w:rsidR="00EB4287" w:rsidRPr="00CD6915" w:rsidRDefault="00EB4287" w:rsidP="00EB4287">
      <w:r w:rsidRPr="00CD6915">
        <w:t>``_`` No_UH ,_, ''_'' I_PRP replied_VBD ;_: ``_`` but_CC Mina_NNP wants_VBZ to_TO see_VB Dr._NNP Van_NNP Helsing_NNP at_IN once_RB ._. ''_''</w:t>
      </w:r>
    </w:p>
    <w:p w14:paraId="3D15B6CB" w14:textId="77777777" w:rsidR="00EB4287" w:rsidRPr="00CD6915" w:rsidRDefault="00EB4287" w:rsidP="00EB4287">
      <w:r w:rsidRPr="00CD6915">
        <w:t>``_`` I_PRP will_MD go_VB ,_, ''_'' he_PRP said_VBD ,_, and_CC hurried_VBD into_IN the_DT Professor_NNP 's_POS room_NN ._.</w:t>
      </w:r>
    </w:p>
    <w:p w14:paraId="05125893" w14:textId="77777777" w:rsidR="00EB4287" w:rsidRPr="00CD6915" w:rsidRDefault="00EB4287" w:rsidP="00EB4287">
      <w:r w:rsidRPr="00CD6915">
        <w:lastRenderedPageBreak/>
        <w:t>In_IN two_CD or_CC three_CD minutes_NNS later_RB Van_NNP Helsing_NNP was_VBD in_IN the_DT room_NN in_IN his_PRP$ dressing-gown_NN ,_, and_CC Mr._NNP Morris_NNP and_CC Lord_NNP Godalming_NNP were_VBD with_IN Dr._NNP Seward_NNP at_IN the_DT door_NN asking_VBG questions_NNS ._.</w:t>
      </w:r>
    </w:p>
    <w:p w14:paraId="2BDCB62D" w14:textId="77777777" w:rsidR="00EB4287" w:rsidRPr="00CD6915" w:rsidRDefault="00EB4287" w:rsidP="00EB4287">
      <w:r w:rsidRPr="00CD6915">
        <w:t>When_WRB the_DT Professor_NNP saw_VBD Mina_NNP a_DT smile_NN --_: a_DT positive_JJ smile_NN ousted_VBD the_DT anxiety_NN of_IN his_PRP$ face_NN ;_: he_PRP rubbed_VBD his_PRP$ hands_NNS as_IN he_PRP said_VBD :_: --_: ``_`` Oh_UH ,_, my_PRP$ dear_RB Madam_NNP Mina_NNP ,_, this_DT is_VBZ indeed_RB a_DT change_NN ._.</w:t>
      </w:r>
    </w:p>
    <w:p w14:paraId="4D45ADB8" w14:textId="77777777" w:rsidR="00EB4287" w:rsidRPr="00CD6915" w:rsidRDefault="00EB4287" w:rsidP="00EB4287">
      <w:r w:rsidRPr="00CD6915">
        <w:t>See_VB !_.</w:t>
      </w:r>
    </w:p>
    <w:p w14:paraId="05264FBA" w14:textId="77777777" w:rsidR="00EB4287" w:rsidRPr="00CD6915" w:rsidRDefault="00EB4287" w:rsidP="00EB4287">
      <w:r w:rsidRPr="00CD6915">
        <w:t>friend_NN Jonathan_NNP ,_, we_PRP have_VBP got_VBN our_PRP$ dear_RB Madam_NNP Mina_NNP ,_, as_IN of_IN old_JJ ,_, back_RB to_TO us_PRP to-day_JJ !_. ''_''</w:t>
      </w:r>
    </w:p>
    <w:p w14:paraId="29CD4AEB" w14:textId="77777777" w:rsidR="00EB4287" w:rsidRPr="00CD6915" w:rsidRDefault="00EB4287" w:rsidP="00EB4287">
      <w:r w:rsidRPr="00CD6915">
        <w:t>Then_RB turning_VBG to_TO her_PRP ,_, he_PRP said_VBD ,_, cheerfully_RB :_: ``_`` And_CC what_WP am_VBP I_PRP do_VBP for_IN you_PRP ?_.</w:t>
      </w:r>
    </w:p>
    <w:p w14:paraId="43BFE3A0" w14:textId="77777777" w:rsidR="00EB4287" w:rsidRPr="00CD6915" w:rsidRDefault="00EB4287" w:rsidP="00EB4287">
      <w:r w:rsidRPr="00CD6915">
        <w:t>For_IN at_IN this_DT hour_NN you_PRP do_VBP not_RB want_VB me_PRP for_IN nothings_NNS ._. ''_''</w:t>
      </w:r>
    </w:p>
    <w:p w14:paraId="338C4B31" w14:textId="77777777" w:rsidR="00EB4287" w:rsidRPr="00CD6915" w:rsidRDefault="00EB4287" w:rsidP="00EB4287">
      <w:r w:rsidRPr="00CD6915">
        <w:t>``_`` I_PRP want_VBP you_PRP to_TO hypnotise_VB me_PRP !_. ''_''</w:t>
      </w:r>
    </w:p>
    <w:p w14:paraId="282D5704" w14:textId="77777777" w:rsidR="00EB4287" w:rsidRPr="00CD6915" w:rsidRDefault="00EB4287" w:rsidP="00EB4287">
      <w:r w:rsidRPr="00CD6915">
        <w:t>she_PRP said_VBD ._.</w:t>
      </w:r>
    </w:p>
    <w:p w14:paraId="6E70017A" w14:textId="77777777" w:rsidR="00EB4287" w:rsidRPr="00CD6915" w:rsidRDefault="00EB4287" w:rsidP="00EB4287">
      <w:r w:rsidRPr="00CD6915">
        <w:t>``_`` Do_VBP it_PRP before_IN the_DT dawn_NN ,_, for_IN I_PRP feel_VBP that_IN then_RB I_PRP can_MD speak_VB ,_, and_CC speak_VBP freely_RB ._.</w:t>
      </w:r>
    </w:p>
    <w:p w14:paraId="59F59B08" w14:textId="77777777" w:rsidR="00EB4287" w:rsidRPr="00CD6915" w:rsidRDefault="00EB4287" w:rsidP="00EB4287">
      <w:r w:rsidRPr="00CD6915">
        <w:t>Be_VB quick_JJ ,_, for_IN the_DT time_NN is_VBZ short_JJ !_. ''_''</w:t>
      </w:r>
    </w:p>
    <w:p w14:paraId="3E496988" w14:textId="77777777" w:rsidR="00EB4287" w:rsidRPr="00CD6915" w:rsidRDefault="00EB4287" w:rsidP="00EB4287">
      <w:r w:rsidRPr="00CD6915">
        <w:t>Without_IN a_DT word_NN he_PRP motioned_VBD her_PRP to_TO sit_VB up_RP in_IN bed_NN ._.</w:t>
      </w:r>
    </w:p>
    <w:p w14:paraId="21626844" w14:textId="77777777" w:rsidR="00EB4287" w:rsidRPr="00CD6915" w:rsidRDefault="00EB4287" w:rsidP="00EB4287">
      <w:r w:rsidRPr="00CD6915">
        <w:t>Looking_VBG fixedly_RB at_IN her_PRP ,_, he_PRP commenced_VBD to_TO make_VB passes_NNS in_IN front_NN of_IN her_PRP ,_, from_IN over_IN the_DT top_NN of_IN her_PRP$ head_NN downward_RB ,_, with_IN each_DT hand_NN in_IN turn_NN ._.</w:t>
      </w:r>
    </w:p>
    <w:p w14:paraId="5746B4B8" w14:textId="77777777" w:rsidR="00EB4287" w:rsidRPr="00CD6915" w:rsidRDefault="00EB4287" w:rsidP="00EB4287">
      <w:r w:rsidRPr="00CD6915">
        <w:t>Mina_NNP gazed_VBD at_IN him_PRP fixedly_RB for_IN a_DT few_JJ minutes_NNS ,_, during_IN which_WDT my_PRP$ own_JJ heart_NN beat_NN like_IN a_DT trip_NN hammer_NN ,_, for_IN I_PRP felt_VBD that_IN some_DT crisis_NN was_VBD at_IN hand_NN ._.</w:t>
      </w:r>
    </w:p>
    <w:p w14:paraId="4E8FE3A4" w14:textId="77777777" w:rsidR="00EB4287" w:rsidRPr="00CD6915" w:rsidRDefault="00EB4287" w:rsidP="00EB4287">
      <w:r w:rsidRPr="00CD6915">
        <w:t>Gradually_RB her_PRP$ eyes_NNS closed_VBD ,_, and_CC she_PRP sat_VBD ,_, stock_NN still_RB ;_: only_RB by_IN the_DT gentle_JJ heaving_NN of_IN her_PRP$ bosom_NN could_MD one_PRP know_VB that_IN she_PRP was_VBD alive_JJ ._.</w:t>
      </w:r>
    </w:p>
    <w:p w14:paraId="011CDA88" w14:textId="77777777" w:rsidR="00EB4287" w:rsidRPr="00CD6915" w:rsidRDefault="00EB4287" w:rsidP="00EB4287">
      <w:r w:rsidRPr="00CD6915">
        <w:t>The_DT Professor_NNP made_VBD a_DT few_JJ more_JJR passes_NNS and_CC then_RB stopped_VBD ,_, and_CC I_PRP could_MD see_VB that_IN his_PRP$ forehead_NN was_VBD covered_VBN with_IN great_JJ beads_NNS of_IN perspiration_NN ._.</w:t>
      </w:r>
    </w:p>
    <w:p w14:paraId="4AF83F9D" w14:textId="77777777" w:rsidR="00EB4287" w:rsidRPr="00CD6915" w:rsidRDefault="00EB4287" w:rsidP="00EB4287">
      <w:r w:rsidRPr="00CD6915">
        <w:t>Mina_NNP opened_VBD her_PRP$ eyes_NNS ;_: but_CC she_PRP did_VBD not_RB seem_VB the_DT same_JJ woman_NN ._.</w:t>
      </w:r>
    </w:p>
    <w:p w14:paraId="30AD4A52" w14:textId="77777777" w:rsidR="00EB4287" w:rsidRPr="00CD6915" w:rsidRDefault="00EB4287" w:rsidP="00EB4287">
      <w:r w:rsidRPr="00CD6915">
        <w:t>There_EX was_VBD a_DT far-away_JJ look_NN in_IN her_PRP$ eyes_NNS ,_, and_CC her_PRP$ voice_NN had_VBD a_DT sad_JJ dreaminess_NN which_WDT was_VBD new_JJ to_TO me_PRP ._.</w:t>
      </w:r>
    </w:p>
    <w:p w14:paraId="0308FA65" w14:textId="77777777" w:rsidR="00EB4287" w:rsidRPr="00CD6915" w:rsidRDefault="00EB4287" w:rsidP="00EB4287">
      <w:r w:rsidRPr="00CD6915">
        <w:t>Raising_NNP his_PRP$ hand_NN to_TO impose_VB silence_NN ,_, the_DT Professor_NNP motioned_VBD to_TO me_PRP to_TO bring_VB the_DT others_NNS in_IN ._.</w:t>
      </w:r>
    </w:p>
    <w:p w14:paraId="0A7A9690" w14:textId="77777777" w:rsidR="00EB4287" w:rsidRPr="00CD6915" w:rsidRDefault="00EB4287" w:rsidP="00EB4287">
      <w:r w:rsidRPr="00CD6915">
        <w:t>They_PRP came_VBD on_IN tip-toe_NN ,_, closing_VBG the_DT door_NN behind_IN them_PRP ,_, and_CC stood_VBD at_IN the_DT foot_NN of_IN the_DT bed_NN ,_, looking_VBG on_IN ._.</w:t>
      </w:r>
    </w:p>
    <w:p w14:paraId="1BEEC9B0" w14:textId="77777777" w:rsidR="00EB4287" w:rsidRPr="00CD6915" w:rsidRDefault="00EB4287" w:rsidP="00EB4287">
      <w:r w:rsidRPr="00CD6915">
        <w:lastRenderedPageBreak/>
        <w:t>Mina_NNP appeared_VBD not_RB to_TO see_VB them_PRP ._.</w:t>
      </w:r>
    </w:p>
    <w:p w14:paraId="32BC3853" w14:textId="77777777" w:rsidR="00EB4287" w:rsidRPr="00CD6915" w:rsidRDefault="00EB4287" w:rsidP="00EB4287">
      <w:r w:rsidRPr="00CD6915">
        <w:t>The_DT stillness_NN was_VBD broken_VBN by_IN Van_NNP Helsing_NNP 's_POS voice_NN speaking_NN in_IN a_DT low_JJ level_NN tone_NN which_WDT would_MD not_RB break_VB the_DT current_NN of_IN her_PRP$ thoughts_NNS :_: --_: ``_`` Where_WRB are_VBP you_PRP ?_. ''_''</w:t>
      </w:r>
    </w:p>
    <w:p w14:paraId="79C9991C" w14:textId="77777777" w:rsidR="00EB4287" w:rsidRPr="00CD6915" w:rsidRDefault="00EB4287" w:rsidP="00EB4287">
      <w:r w:rsidRPr="00CD6915">
        <w:t>The_DT answer_NN came_VBD in_IN a_DT neutral_JJ way_NN :_: --_: ``_`` I_PRP do_VBP not_RB know_VB ._.</w:t>
      </w:r>
    </w:p>
    <w:p w14:paraId="4603BE45" w14:textId="77777777" w:rsidR="00EB4287" w:rsidRPr="00CD6915" w:rsidRDefault="00EB4287" w:rsidP="00EB4287">
      <w:r w:rsidRPr="00CD6915">
        <w:t>Sleep_NNP has_VBZ no_DT place_NN it_PRP can_MD call_VB its_PRP$ own_JJ ._. ''_''</w:t>
      </w:r>
    </w:p>
    <w:p w14:paraId="18A73F4D" w14:textId="77777777" w:rsidR="00EB4287" w:rsidRPr="00CD6915" w:rsidRDefault="00EB4287" w:rsidP="00EB4287">
      <w:r w:rsidRPr="00CD6915">
        <w:t>For_IN several_JJ minutes_NNS there_RB was_VBD silence_NN ._.</w:t>
      </w:r>
    </w:p>
    <w:p w14:paraId="63342577" w14:textId="77777777" w:rsidR="00EB4287" w:rsidRPr="00CD6915" w:rsidRDefault="00EB4287" w:rsidP="00EB4287">
      <w:r w:rsidRPr="00CD6915">
        <w:t>Mina_NNP sat_VBD rigid_JJ ,_, and_CC the_DT Professor_NNP stood_VBD staring_VBG at_IN her_PRP fixedly_RB ;_: the_DT rest_NN of_IN us_PRP hardly_RB dared_VBD to_TO breathe_VB ._.</w:t>
      </w:r>
    </w:p>
    <w:p w14:paraId="628E44C8" w14:textId="77777777" w:rsidR="00EB4287" w:rsidRPr="00CD6915" w:rsidRDefault="00EB4287" w:rsidP="00EB4287">
      <w:r w:rsidRPr="00CD6915">
        <w:t>The_DT room_NN was_VBD growing_VBG lighter_JJR ;_: without_IN taking_VBG his_PRP$ eyes_NNS from_IN Mina_NNP 's_POS face_NN ,_, Dr._NNP Van_NNP Helsing_NNP motioned_VBD me_PRP to_TO pull_VB up_RP the_DT blind_JJ ._.</w:t>
      </w:r>
    </w:p>
    <w:p w14:paraId="06F1A4D8" w14:textId="77777777" w:rsidR="00EB4287" w:rsidRPr="00CD6915" w:rsidRDefault="00EB4287" w:rsidP="00EB4287">
      <w:r w:rsidRPr="00CD6915">
        <w:t>I_PRP did_VBD so_RB ,_, and_CC the_DT day_NN seemed_VBD just_RB upon_IN us_PRP ._.</w:t>
      </w:r>
    </w:p>
    <w:p w14:paraId="7F4DB36E" w14:textId="77777777" w:rsidR="00EB4287" w:rsidRPr="00CD6915" w:rsidRDefault="00EB4287" w:rsidP="00EB4287">
      <w:r w:rsidRPr="00CD6915">
        <w:t>A_DT red_JJ streak_NN shot_NN up_RB ,_, and_CC a_DT rosy_JJ light_NN seemed_VBD to_TO diffuse_VB itself_PRP through_IN the_DT room_NN ._.</w:t>
      </w:r>
    </w:p>
    <w:p w14:paraId="62E96F4E" w14:textId="77777777" w:rsidR="00EB4287" w:rsidRPr="00CD6915" w:rsidRDefault="00EB4287" w:rsidP="00EB4287">
      <w:r w:rsidRPr="00CD6915">
        <w:t>On_IN the_DT instant_NN the_DT Professor_NNP spoke_VBD again_RB :_: --_: ``_`` Where_WRB are_VBP you_PRP now_RB ?_. ''_''</w:t>
      </w:r>
    </w:p>
    <w:p w14:paraId="305FF65A" w14:textId="77777777" w:rsidR="00EB4287" w:rsidRPr="00CD6915" w:rsidRDefault="00EB4287" w:rsidP="00EB4287">
      <w:r w:rsidRPr="00CD6915">
        <w:t>The_DT answer_NN came_VBD dreamily_RB ,_, but_CC with_IN intention_NN ;_: it_PRP were_VBD as_IN though_IN she_PRP were_VBD interpreting_VBG something_NN ._.</w:t>
      </w:r>
    </w:p>
    <w:p w14:paraId="6C7AAD90" w14:textId="77777777" w:rsidR="00EB4287" w:rsidRPr="00CD6915" w:rsidRDefault="00EB4287" w:rsidP="00EB4287">
      <w:r w:rsidRPr="00CD6915">
        <w:t>I_PRP have_VBP heard_VBN her_PRP use_VBP the_DT same_JJ tone_NN when_WRB reading_VBG her_PRP$ shorthand_NN notes_NNS ._.</w:t>
      </w:r>
    </w:p>
    <w:p w14:paraId="39616978" w14:textId="77777777" w:rsidR="00EB4287" w:rsidRPr="00CD6915" w:rsidRDefault="00EB4287" w:rsidP="00EB4287">
      <w:r w:rsidRPr="00CD6915">
        <w:t>``_`` I_PRP do_VBP not_RB know_VB ._.</w:t>
      </w:r>
    </w:p>
    <w:p w14:paraId="6917F9AE" w14:textId="77777777" w:rsidR="00EB4287" w:rsidRPr="00CD6915" w:rsidRDefault="00EB4287" w:rsidP="00EB4287">
      <w:r w:rsidRPr="00CD6915">
        <w:t>It_PRP is_VBZ all_DT strange_JJ to_TO me_PRP !_. ''_''</w:t>
      </w:r>
    </w:p>
    <w:p w14:paraId="57D2874A" w14:textId="77777777" w:rsidR="00EB4287" w:rsidRPr="00CD6915" w:rsidRDefault="00EB4287" w:rsidP="00EB4287">
      <w:r w:rsidRPr="00CD6915">
        <w:t>``_`` What_WP do_VBP you_PRP see_VB ?_. ''_''</w:t>
      </w:r>
    </w:p>
    <w:p w14:paraId="429CFE1F" w14:textId="77777777" w:rsidR="00EB4287" w:rsidRPr="00CD6915" w:rsidRDefault="00EB4287" w:rsidP="00EB4287">
      <w:r w:rsidRPr="00CD6915">
        <w:t>``_`` I_PRP can_MD see_VB nothing_NN ;_: it_PRP is_VBZ all_DT dark_NN ._. ''_''</w:t>
      </w:r>
    </w:p>
    <w:p w14:paraId="1BCDB5BE" w14:textId="77777777" w:rsidR="00EB4287" w:rsidRPr="00CD6915" w:rsidRDefault="00EB4287" w:rsidP="00EB4287">
      <w:r w:rsidRPr="00CD6915">
        <w:t>``_`` What_WP do_VBP you_PRP hear_VB ?_. ''_''</w:t>
      </w:r>
    </w:p>
    <w:p w14:paraId="3DC202A1" w14:textId="77777777" w:rsidR="00EB4287" w:rsidRPr="00CD6915" w:rsidRDefault="00EB4287" w:rsidP="00EB4287">
      <w:r w:rsidRPr="00CD6915">
        <w:t>I_PRP could_MD detect_VB the_DT strain_NN in_IN the_DT Professor_NNP 's_POS patient_NN voice_NN ._.</w:t>
      </w:r>
    </w:p>
    <w:p w14:paraId="56EBB4B3" w14:textId="77777777" w:rsidR="00EB4287" w:rsidRPr="00CD6915" w:rsidRDefault="00EB4287" w:rsidP="00EB4287">
      <w:r w:rsidRPr="00CD6915">
        <w:t>``_`` The_DT lapping_NN of_IN water_NN ._.</w:t>
      </w:r>
    </w:p>
    <w:p w14:paraId="2B802B8B" w14:textId="77777777" w:rsidR="00EB4287" w:rsidRPr="00CD6915" w:rsidRDefault="00EB4287" w:rsidP="00EB4287">
      <w:r w:rsidRPr="00CD6915">
        <w:t>It_PRP is_VBZ gurgling_JJ by_IN ,_, and_CC little_JJ waves_NNS leap_VBP ._.</w:t>
      </w:r>
    </w:p>
    <w:p w14:paraId="6F133847" w14:textId="77777777" w:rsidR="00EB4287" w:rsidRPr="00CD6915" w:rsidRDefault="00EB4287" w:rsidP="00EB4287">
      <w:r w:rsidRPr="00CD6915">
        <w:t>I_PRP can_MD hear_VB them_PRP on_IN the_DT outside_NN ._. ''_''</w:t>
      </w:r>
    </w:p>
    <w:p w14:paraId="4F62F241" w14:textId="77777777" w:rsidR="00EB4287" w:rsidRPr="00CD6915" w:rsidRDefault="00EB4287" w:rsidP="00EB4287">
      <w:r w:rsidRPr="00CD6915">
        <w:t>``_`` Then_RB you_PRP are_VBP on_IN a_DT ship_NN ?_. ''_''</w:t>
      </w:r>
    </w:p>
    <w:p w14:paraId="21F48833" w14:textId="77777777" w:rsidR="00EB4287" w:rsidRPr="00CD6915" w:rsidRDefault="00EB4287" w:rsidP="00EB4287">
      <w:r w:rsidRPr="00CD6915">
        <w:t>We_PRP all_DT looked_VBD at_IN each_DT other_JJ ,_, trying_VBG to_TO glean_VB something_NN each_DT from_IN the_DT other_JJ ._.</w:t>
      </w:r>
    </w:p>
    <w:p w14:paraId="3D19C52C" w14:textId="77777777" w:rsidR="00EB4287" w:rsidRPr="00CD6915" w:rsidRDefault="00EB4287" w:rsidP="00EB4287">
      <w:r w:rsidRPr="00CD6915">
        <w:t>We_PRP were_VBD afraid_JJ to_TO think_VB ._.</w:t>
      </w:r>
    </w:p>
    <w:p w14:paraId="20AE0F1D" w14:textId="77777777" w:rsidR="00EB4287" w:rsidRPr="00CD6915" w:rsidRDefault="00EB4287" w:rsidP="00EB4287">
      <w:r w:rsidRPr="00CD6915">
        <w:t>The_DT answer_NN came_VBD quick_JJ :_: --_: ``_`` Oh_UH ,_, yes_UH !_. ''_''</w:t>
      </w:r>
    </w:p>
    <w:p w14:paraId="5086951D" w14:textId="77777777" w:rsidR="00EB4287" w:rsidRPr="00CD6915" w:rsidRDefault="00EB4287" w:rsidP="00EB4287">
      <w:r w:rsidRPr="00CD6915">
        <w:t>``_`` What_WP else_RB do_VBP you_PRP hear_VB ?_. ''_''</w:t>
      </w:r>
    </w:p>
    <w:p w14:paraId="5613619C" w14:textId="77777777" w:rsidR="00EB4287" w:rsidRPr="00CD6915" w:rsidRDefault="00EB4287" w:rsidP="00EB4287">
      <w:r w:rsidRPr="00CD6915">
        <w:t>``_`` The_DT sound_NN of_IN men_NNS stamping_VBG overhead_RB as_IN they_PRP run_VBP about_RB ._.</w:t>
      </w:r>
    </w:p>
    <w:p w14:paraId="409482FA" w14:textId="77777777" w:rsidR="00EB4287" w:rsidRPr="00CD6915" w:rsidRDefault="00EB4287" w:rsidP="00EB4287">
      <w:r w:rsidRPr="00CD6915">
        <w:lastRenderedPageBreak/>
        <w:t>There_EX is_VBZ the_DT creaking_NN of_IN a_DT chain_NN ,_, and_CC the_DT loud_JJ tinkle_NN as_IN the_DT check_NN of_IN the_DT capstan_NN falls_VBZ into_IN the_DT rachet_NN ._. ''_''</w:t>
      </w:r>
    </w:p>
    <w:p w14:paraId="1C717A7A" w14:textId="77777777" w:rsidR="00EB4287" w:rsidRPr="00CD6915" w:rsidRDefault="00EB4287" w:rsidP="00EB4287">
      <w:r w:rsidRPr="00CD6915">
        <w:t>``_`` What_WP are_VBP you_PRP doing_VBG ?_. ''_''</w:t>
      </w:r>
    </w:p>
    <w:p w14:paraId="48746300" w14:textId="77777777" w:rsidR="00EB4287" w:rsidRPr="00CD6915" w:rsidRDefault="00EB4287" w:rsidP="00EB4287">
      <w:r w:rsidRPr="00CD6915">
        <w:t>``_`` I_PRP am_VBP still_RB --_: oh_UH ,_, so_RB still_RB ._.</w:t>
      </w:r>
    </w:p>
    <w:p w14:paraId="3406D82F" w14:textId="77777777" w:rsidR="00EB4287" w:rsidRPr="00CD6915" w:rsidRDefault="00EB4287" w:rsidP="00EB4287">
      <w:r w:rsidRPr="00CD6915">
        <w:t>It_PRP is_VBZ like_IN death_NN !_. ''_''</w:t>
      </w:r>
    </w:p>
    <w:p w14:paraId="05A04D1B" w14:textId="77777777" w:rsidR="00EB4287" w:rsidRPr="00CD6915" w:rsidRDefault="00EB4287" w:rsidP="00EB4287">
      <w:r w:rsidRPr="00CD6915">
        <w:t>The_DT voice_NN faded_VBD away_RB into_IN a_DT deep_JJ breath_NN as_IN of_IN one_CD sleeping_NN ,_, and_CC the_DT open_JJ eyes_NNS closed_VBD again_RB ._.</w:t>
      </w:r>
    </w:p>
    <w:p w14:paraId="71BAC9F7" w14:textId="77777777" w:rsidR="00EB4287" w:rsidRPr="00CD6915" w:rsidRDefault="00EB4287" w:rsidP="00EB4287">
      <w:r w:rsidRPr="00CD6915">
        <w:t>By_IN this_DT time_NN the_DT sun_NN had_VBD risen_VBN ,_, and_CC we_PRP were_VBD all_DT in_IN the_DT full_JJ light_NN of_IN day_NN ._.</w:t>
      </w:r>
    </w:p>
    <w:p w14:paraId="25E2FBAC" w14:textId="77777777" w:rsidR="00EB4287" w:rsidRPr="00CD6915" w:rsidRDefault="00EB4287" w:rsidP="00EB4287">
      <w:r w:rsidRPr="00CD6915">
        <w:t>Dr._NNP Van_NNP Helsing_NNP placed_VBD his_PRP$ hands_NNS on_IN Mina_NNP 's_POS shoulders_NNS ,_, and_CC laid_VBD her_PRP$ head_NN down_RB softly_RB on_IN her_PRP$ pillow_NN ._.</w:t>
      </w:r>
    </w:p>
    <w:p w14:paraId="0FDDC18A" w14:textId="77777777" w:rsidR="00EB4287" w:rsidRPr="00CD6915" w:rsidRDefault="00EB4287" w:rsidP="00EB4287">
      <w:r w:rsidRPr="00CD6915">
        <w:t>She_PRP lay_VBD like_IN a_DT sleeping_VBG child_NN for_IN a_DT few_JJ moments_NNS ,_, and_CC then_RB ,_, with_IN a_DT long_JJ sigh_NN ,_, awoke_VBD and_CC stared_VBD in_IN wonder_NN to_TO see_VB us_PRP all_DT around_IN her_PRP ._.</w:t>
      </w:r>
    </w:p>
    <w:p w14:paraId="49568C9F" w14:textId="77777777" w:rsidR="00EB4287" w:rsidRPr="00CD6915" w:rsidRDefault="00EB4287" w:rsidP="00EB4287">
      <w:r w:rsidRPr="00CD6915">
        <w:t>``_`` Have_VBP I_PRP been_VBN talking_VBG in_IN my_PRP$ sleep_NN ?_. ''_''</w:t>
      </w:r>
    </w:p>
    <w:p w14:paraId="185D802A" w14:textId="77777777" w:rsidR="00EB4287" w:rsidRPr="00CD6915" w:rsidRDefault="00EB4287" w:rsidP="00EB4287">
      <w:r w:rsidRPr="00CD6915">
        <w:t>was_VBD all_DT she_PRP said_VBD ._.</w:t>
      </w:r>
    </w:p>
    <w:p w14:paraId="560A7AE9" w14:textId="77777777" w:rsidR="00EB4287" w:rsidRPr="00CD6915" w:rsidRDefault="00EB4287" w:rsidP="00EB4287">
      <w:r w:rsidRPr="00CD6915">
        <w:t>She_PRP seemed_VBD ,_, however_RB ,_, to_TO know_VB the_DT situation_NN without_IN telling_VBG ,_, though_IN she_PRP was_VBD eager_JJ to_TO know_VB what_WP she_PRP had_VBD told_VBN ._.</w:t>
      </w:r>
    </w:p>
    <w:p w14:paraId="6B1A2A90" w14:textId="77777777" w:rsidR="00EB4287" w:rsidRPr="00CD6915" w:rsidRDefault="00EB4287" w:rsidP="00EB4287">
      <w:r w:rsidRPr="00CD6915">
        <w:t>The_DT Professor_NNP repeated_VBD the_DT conversation_NN ,_, and_CC she_PRP said_VBD :_: --_: ``_`` Then_RB there_EX is_VBZ not_RB a_DT moment_NN to_TO lose_VB :_: it_PRP may_MD not_RB be_VB yet_RB too_RB late_JJ !_. ''_''</w:t>
      </w:r>
    </w:p>
    <w:p w14:paraId="65DFC20F" w14:textId="77777777" w:rsidR="00EB4287" w:rsidRPr="00CD6915" w:rsidRDefault="00EB4287" w:rsidP="00EB4287">
      <w:r w:rsidRPr="00CD6915">
        <w:t>Mr._NNP Morris_NNP and_CC Lord_NNP Godalming_NNP started_VBD for_IN the_DT door_NN but_CC the_DT Professor_NNP 's_POS calm_JJ voice_NN called_VBD them_PRP back_RB :_: --_: ``_`` Stay_NNP ,_, my_PRP$ friends_NNS ._.</w:t>
      </w:r>
    </w:p>
    <w:p w14:paraId="54249B14" w14:textId="77777777" w:rsidR="00EB4287" w:rsidRPr="00CD6915" w:rsidRDefault="00EB4287" w:rsidP="00EB4287">
      <w:r w:rsidRPr="00CD6915">
        <w:t>That_DT ship_NN ,_, wherever_WRB it_PRP was_VBD ,_, was_VBD weighing_VBG anchor_NN whilst_IN she_PRP spoke_VBD ._.</w:t>
      </w:r>
    </w:p>
    <w:p w14:paraId="1B5E421B" w14:textId="77777777" w:rsidR="00EB4287" w:rsidRPr="00CD6915" w:rsidRDefault="00EB4287" w:rsidP="00EB4287">
      <w:r w:rsidRPr="00CD6915">
        <w:t>There_EX are_VBP many_JJ ships_NNS weighing_VBG anchor_NN at_IN the_DT moment_NN in_IN your_PRP$ so_RB great_JJ Port_NNP of_IN London_NNP ._.</w:t>
      </w:r>
    </w:p>
    <w:p w14:paraId="0A1AD89C" w14:textId="77777777" w:rsidR="00EB4287" w:rsidRPr="00CD6915" w:rsidRDefault="00EB4287" w:rsidP="00EB4287">
      <w:r w:rsidRPr="00CD6915">
        <w:t>Which_WDT of_IN them_PRP is_VBZ it_PRP that_IN you_PRP seek_VB ?_.</w:t>
      </w:r>
    </w:p>
    <w:p w14:paraId="42F48122" w14:textId="77777777" w:rsidR="00EB4287" w:rsidRPr="00CD6915" w:rsidRDefault="00EB4287" w:rsidP="00EB4287">
      <w:r w:rsidRPr="00CD6915">
        <w:t>God_NNP be_VB thanked_VBN that_IN we_PRP have_VBP once_RB again_RB a_DT clue_NN ,_, though_IN whither_NN it_PRP may_MD lead_VB us_PRP we_PRP know_VBP not_RB ._.</w:t>
      </w:r>
    </w:p>
    <w:p w14:paraId="390AD27D" w14:textId="77777777" w:rsidR="00EB4287" w:rsidRPr="00CD6915" w:rsidRDefault="00EB4287" w:rsidP="00EB4287">
      <w:r w:rsidRPr="00CD6915">
        <w:t>We_PRP have_VBP been_VBN blind_JJ somewhat_RB ;_: blind_JJ after_IN the_DT manner_NN of_IN men_NNS ,_, since_IN when_WRB we_PRP can_MD look_VB back_RB we_PRP see_VBP what_WP we_PRP might_MD have_VB seen_VBN looking_VBG forward_RB if_IN we_PRP had_VBD been_VBN able_JJ to_TO see_VB what_WP we_PRP might_MD have_VB seen_VBN !_.</w:t>
      </w:r>
    </w:p>
    <w:p w14:paraId="6F39D6C8" w14:textId="77777777" w:rsidR="00EB4287" w:rsidRPr="00CD6915" w:rsidRDefault="00EB4287" w:rsidP="00EB4287">
      <w:r w:rsidRPr="00CD6915">
        <w:t>Alas_RB ,_, but_CC that_DT sentence_NN is_VBZ a_DT puddle_NN ;_: is_VBZ it_PRP not_RB ?_.</w:t>
      </w:r>
    </w:p>
    <w:p w14:paraId="18F19A8A" w14:textId="77777777" w:rsidR="00EB4287" w:rsidRPr="00CD6915" w:rsidRDefault="00EB4287" w:rsidP="00EB4287">
      <w:r w:rsidRPr="00CD6915">
        <w:t>We_PRP can_MD know_VB now_RB what_WP was_VBD in_IN the_DT Count_NNP 's_POS mind_NN ,_, when_WRB he_PRP seize_VBP that_IN money_NN ,_, though_IN Jonathan_NNP 's_POS so_RB fierce_JJ knife_NN put_VBD him_PRP in_IN the_DT danger_NN that_IN even_RB he_PRP dread_NN ._.</w:t>
      </w:r>
    </w:p>
    <w:p w14:paraId="07C2588F" w14:textId="77777777" w:rsidR="00EB4287" w:rsidRPr="00CD6915" w:rsidRDefault="00EB4287" w:rsidP="00EB4287">
      <w:r w:rsidRPr="00CD6915">
        <w:lastRenderedPageBreak/>
        <w:t>He_PRP meant_VBD escape_NN ._.</w:t>
      </w:r>
    </w:p>
    <w:p w14:paraId="45CC10CF" w14:textId="77777777" w:rsidR="00EB4287" w:rsidRPr="00CD6915" w:rsidRDefault="00EB4287" w:rsidP="00EB4287">
      <w:r w:rsidRPr="00CD6915">
        <w:t>Hear_VB me_PRP ,_, ESCAPE_NN !_.</w:t>
      </w:r>
    </w:p>
    <w:p w14:paraId="40ADAB24" w14:textId="77777777" w:rsidR="00EB4287" w:rsidRPr="00CD6915" w:rsidRDefault="00EB4287" w:rsidP="00EB4287">
      <w:r w:rsidRPr="00CD6915">
        <w:t>He_PRP saw_VBD that_IN with_IN but_CC one_CD earth-box_JJ left_NN ,_, and_CC a_DT pack_NN of_IN men_NNS following_VBG like_IN dogs_NNS after_IN a_DT fox_NN ,_, this_DT London_NNP was_VBD no_DT place_NN for_IN him_PRP ._.</w:t>
      </w:r>
    </w:p>
    <w:p w14:paraId="618B6B07" w14:textId="77777777" w:rsidR="00EB4287" w:rsidRPr="00CD6915" w:rsidRDefault="00EB4287" w:rsidP="00EB4287">
      <w:r w:rsidRPr="00CD6915">
        <w:t>He_PRP have_VBP take_VB his_PRP$ last_JJ earth-box_NN on_IN board_NN a_DT ship_NN ,_, and_CC he_PRP leave_VBP the_DT land_NN ._.</w:t>
      </w:r>
    </w:p>
    <w:p w14:paraId="3C95DB69" w14:textId="77777777" w:rsidR="00EB4287" w:rsidRPr="00CD6915" w:rsidRDefault="00EB4287" w:rsidP="00EB4287">
      <w:r w:rsidRPr="00CD6915">
        <w:t>He_PRP think_VBP to_TO escape_VB ,_, but_CC no_DT !_.</w:t>
      </w:r>
    </w:p>
    <w:p w14:paraId="5C0F2C40" w14:textId="77777777" w:rsidR="00EB4287" w:rsidRPr="00CD6915" w:rsidRDefault="00EB4287" w:rsidP="00EB4287">
      <w:r w:rsidRPr="00CD6915">
        <w:t>we_PRP follow_VBP him_PRP ._.</w:t>
      </w:r>
    </w:p>
    <w:p w14:paraId="4D217CAC" w14:textId="77777777" w:rsidR="00EB4287" w:rsidRPr="00CD6915" w:rsidRDefault="00EB4287" w:rsidP="00EB4287">
      <w:r w:rsidRPr="00CD6915">
        <w:t>Tally_NNP Ho_NNP !_.</w:t>
      </w:r>
    </w:p>
    <w:p w14:paraId="18B8C221" w14:textId="77777777" w:rsidR="00EB4287" w:rsidRPr="00CD6915" w:rsidRDefault="00EB4287" w:rsidP="00EB4287">
      <w:r w:rsidRPr="00CD6915">
        <w:t>as_IN friend_NN Arthur_NNP would_MD say_VB when_WRB he_PRP put_VBD on_IN his_PRP$ red_JJ frock_NN !_.</w:t>
      </w:r>
    </w:p>
    <w:p w14:paraId="02FC3832" w14:textId="77777777" w:rsidR="00EB4287" w:rsidRPr="00CD6915" w:rsidRDefault="00EB4287" w:rsidP="00EB4287">
      <w:r w:rsidRPr="00CD6915">
        <w:t>Our_PRP$ old_JJ fox_NN is_VBZ wily_JJ ;_: oh_UH !_.</w:t>
      </w:r>
    </w:p>
    <w:p w14:paraId="21047F3A" w14:textId="77777777" w:rsidR="00EB4287" w:rsidRPr="00CD6915" w:rsidRDefault="00EB4287" w:rsidP="00EB4287">
      <w:r w:rsidRPr="00CD6915">
        <w:t>so_RB wily_JJ ,_, and_CC we_PRP must_MD follow_VB with_IN wile_NN ._.</w:t>
      </w:r>
    </w:p>
    <w:p w14:paraId="44919C3B" w14:textId="77777777" w:rsidR="00EB4287" w:rsidRPr="00CD6915" w:rsidRDefault="00EB4287" w:rsidP="00EB4287">
      <w:r w:rsidRPr="00CD6915">
        <w:t>I_PRP ,_, too_RB ,_, am_VBP wily_JJ and_CC I_PRP think_VBP his_PRP$ mind_NN in_IN a_DT little_JJ while_NN ._.</w:t>
      </w:r>
    </w:p>
    <w:p w14:paraId="21234AD8" w14:textId="77777777" w:rsidR="00EB4287" w:rsidRPr="00CD6915" w:rsidRDefault="00EB4287" w:rsidP="00EB4287">
      <w:r w:rsidRPr="00CD6915">
        <w:t>In_IN meantime_NN we_PRP may_MD rest_VB and_CC in_IN peace_NN ,_, for_IN there_EX are_VBP waters_NNS between_IN us_PRP which_WDT he_PRP do_VBP not_RB want_VB to_TO pass_VB ,_, and_CC which_WDT he_PRP could_MD not_RB if_IN he_PRP would_MD --_: unless_IN the_DT ship_NN were_VBD to_TO touch_VB the_DT land_NN ,_, and_CC then_RB only_RB at_IN full_JJ or_CC slack_JJ tide_NN ._.</w:t>
      </w:r>
    </w:p>
    <w:p w14:paraId="61FAF7EA" w14:textId="77777777" w:rsidR="00EB4287" w:rsidRPr="00CD6915" w:rsidRDefault="00EB4287" w:rsidP="00EB4287">
      <w:r w:rsidRPr="00CD6915">
        <w:t>See_VB ,_, and_CC the_DT sun_NN is_VBZ just_RB rose_VBN ,_, and_CC all_DT day_NN to_TO sunset_NN is_VBZ to_TO us_PRP ._.</w:t>
      </w:r>
    </w:p>
    <w:p w14:paraId="7405B5BB" w14:textId="77777777" w:rsidR="00EB4287" w:rsidRPr="00CD6915" w:rsidRDefault="00EB4287" w:rsidP="00EB4287">
      <w:r w:rsidRPr="00CD6915">
        <w:t>Let_VB us_PRP take_VB bath_NN ,_, and_CC dress_NN ,_, and_CC have_VBP breakfast_NN which_WDT we_PRP all_DT need_VBP ,_, and_CC which_WDT we_PRP can_MD eat_VB comfortably_RB since_IN he_PRP be_VB not_RB in_IN the_DT same_JJ land_NN with_IN us_PRP ._. ''_''</w:t>
      </w:r>
    </w:p>
    <w:p w14:paraId="1A19AC17" w14:textId="77777777" w:rsidR="00EB4287" w:rsidRPr="00CD6915" w:rsidRDefault="00EB4287" w:rsidP="00EB4287">
      <w:r w:rsidRPr="00CD6915">
        <w:t>Mina_NNP looked_VBD at_IN him_PRP appealingly_RB as_IN she_PRP asked_VBD :_: --_: ``_`` But_CC why_WRB need_VBP we_PRP seek_VB him_PRP further_RBR ,_, when_WRB he_PRP is_VBZ gone_VBN away_RB from_IN us_PRP ?_. ''_''</w:t>
      </w:r>
    </w:p>
    <w:p w14:paraId="65EBAA39" w14:textId="77777777" w:rsidR="00EB4287" w:rsidRPr="00CD6915" w:rsidRDefault="00EB4287" w:rsidP="00EB4287">
      <w:r w:rsidRPr="00CD6915">
        <w:t>He_PRP took_VBD her_PRP$ hand_NN and_CC patted_VBD it_PRP as_IN he_PRP replied_VBD :_: --_: ``_`` Ask_VB me_PRP nothings_NNS as_RB yet_RB ._.</w:t>
      </w:r>
    </w:p>
    <w:p w14:paraId="1CEE2B92" w14:textId="77777777" w:rsidR="00EB4287" w:rsidRPr="00CD6915" w:rsidRDefault="00EB4287" w:rsidP="00EB4287">
      <w:r w:rsidRPr="00CD6915">
        <w:t>When_WRB we_PRP have_VBP breakfast_NN ,_, then_RB I_PRP answer_VBP all_DT questions_NNS ._. ''_''</w:t>
      </w:r>
    </w:p>
    <w:p w14:paraId="780A31DD" w14:textId="77777777" w:rsidR="00EB4287" w:rsidRPr="00CD6915" w:rsidRDefault="00EB4287" w:rsidP="00EB4287">
      <w:r w:rsidRPr="00CD6915">
        <w:t>He_PRP would_MD say_VB no_DT more_JJR ,_, and_CC we_PRP separated_VBD to_TO dress_VB ._.</w:t>
      </w:r>
    </w:p>
    <w:p w14:paraId="3A27E379" w14:textId="77777777" w:rsidR="00EB4287" w:rsidRPr="00CD6915" w:rsidRDefault="00EB4287" w:rsidP="00EB4287">
      <w:r w:rsidRPr="00CD6915">
        <w:t>After_IN breakfast_NN Mina_NNP repeated_VBD her_PRP$ question_NN ._.</w:t>
      </w:r>
    </w:p>
    <w:p w14:paraId="274E59EC" w14:textId="77777777" w:rsidR="00EB4287" w:rsidRPr="00CD6915" w:rsidRDefault="00EB4287" w:rsidP="00EB4287">
      <w:r w:rsidRPr="00CD6915">
        <w:t>He_PRP looked_VBD at_IN her_PRP gravely_RB for_IN a_DT minute_NN and_CC then_RB said_VBD sorrowfully_RB :_: --_: ``_`` Because_IN my_PRP$ dear_RB ,_, dear_RB Madam_NNP Mina_NNP ,_, now_RB more_RBR than_IN ever_RB must_MD we_PRP find_VB him_PRP even_RB if_IN we_PRP have_VBP to_TO follow_VB him_PRP to_TO the_DT jaws_NNS of_IN Hell_NNP !_. ''_''</w:t>
      </w:r>
    </w:p>
    <w:p w14:paraId="03DC78B9" w14:textId="77777777" w:rsidR="00EB4287" w:rsidRPr="00CD6915" w:rsidRDefault="00EB4287" w:rsidP="00EB4287">
      <w:r w:rsidRPr="00CD6915">
        <w:t>She_PRP grew_VBD paler_JJR as_IN she_PRP asked_VBD faintly_RB :_: --_: ``_`` Why_WRB ?_. ''_''</w:t>
      </w:r>
    </w:p>
    <w:p w14:paraId="3C0FF759" w14:textId="77777777" w:rsidR="00EB4287" w:rsidRPr="00CD6915" w:rsidRDefault="00EB4287" w:rsidP="00EB4287">
      <w:r w:rsidRPr="00CD6915">
        <w:lastRenderedPageBreak/>
        <w:t>``_`` Because_IN ,_, ''_'' he_PRP answered_VBD solemnly_RB ,_, ``_`` he_PRP can_MD live_VB for_IN centuries_NNS ,_, and_CC you_PRP are_VBP but_CC mortal_JJ woman_NN ._.</w:t>
      </w:r>
    </w:p>
    <w:p w14:paraId="4B90D644" w14:textId="77777777" w:rsidR="00EB4287" w:rsidRPr="00CD6915" w:rsidRDefault="00EB4287" w:rsidP="00EB4287">
      <w:r w:rsidRPr="00CD6915">
        <w:t>Time_NNP is_VBZ now_RB to_TO be_VB dreaded_VBN --_: since_IN once_RB he_PRP put_VBD that_DT mark_NN upon_IN your_PRP$ throat_NN ._. ''_''</w:t>
      </w:r>
    </w:p>
    <w:p w14:paraId="0E78CCBE" w14:textId="77777777" w:rsidR="00EB4287" w:rsidRPr="00CD6915" w:rsidRDefault="00EB4287" w:rsidP="00EB4287">
      <w:pPr>
        <w:rPr>
          <w:ins w:id="46" w:author="Lee Ji Eun" w:date="2019-09-25T13:00:00Z"/>
        </w:rPr>
      </w:pPr>
      <w:r w:rsidRPr="00CD6915">
        <w:t>I_PRP was_VBD just_RB in_IN time_NN to_TO catch_VB her_PRP as_IN she_PRP fell_VBD forward_RB in_IN a_DT faint_JJ ._.</w:t>
      </w:r>
    </w:p>
    <w:p w14:paraId="62282029" w14:textId="77777777" w:rsidR="00683FDA" w:rsidRPr="00CD6915" w:rsidRDefault="00683FDA" w:rsidP="00EB4287">
      <w:pPr>
        <w:rPr>
          <w:ins w:id="47" w:author="Lee Ji Eun" w:date="2019-09-25T13:00:00Z"/>
        </w:rPr>
      </w:pPr>
    </w:p>
    <w:p w14:paraId="3866BECE" w14:textId="77777777" w:rsidR="00683FDA" w:rsidRPr="00CD6915" w:rsidRDefault="00683FDA" w:rsidP="00EB4287">
      <w:pPr>
        <w:rPr>
          <w:ins w:id="48" w:author="Lee Ji Eun" w:date="2019-09-25T13:00:00Z"/>
        </w:rPr>
      </w:pPr>
    </w:p>
    <w:p w14:paraId="58B2AC9E" w14:textId="77777777" w:rsidR="00683FDA" w:rsidRPr="00CD6915" w:rsidRDefault="00683FDA" w:rsidP="00EB4287">
      <w:pPr>
        <w:rPr>
          <w:ins w:id="49" w:author="Lee Ji Eun" w:date="2019-09-25T13:00:00Z"/>
        </w:rPr>
      </w:pPr>
    </w:p>
    <w:p w14:paraId="599503B0" w14:textId="77777777" w:rsidR="00683FDA" w:rsidRPr="00CD6915" w:rsidRDefault="00683FDA" w:rsidP="00EB4287">
      <w:pPr>
        <w:rPr>
          <w:ins w:id="50" w:author="Lee Ji Eun" w:date="2019-09-25T13:00:00Z"/>
        </w:rPr>
      </w:pPr>
    </w:p>
    <w:p w14:paraId="44BB4C0E" w14:textId="77777777" w:rsidR="00683FDA" w:rsidRPr="00CD6915" w:rsidRDefault="00683FDA" w:rsidP="00EB4287">
      <w:pPr>
        <w:rPr>
          <w:ins w:id="51" w:author="Lee Ji Eun" w:date="2019-09-25T13:00:00Z"/>
        </w:rPr>
      </w:pPr>
    </w:p>
    <w:p w14:paraId="60619C1C" w14:textId="77777777" w:rsidR="00683FDA" w:rsidRPr="00CD6915" w:rsidRDefault="00683FDA" w:rsidP="00EB4287">
      <w:pPr>
        <w:rPr>
          <w:ins w:id="52" w:author="Lee Ji Eun" w:date="2019-09-25T13:00:00Z"/>
        </w:rPr>
      </w:pPr>
    </w:p>
    <w:p w14:paraId="1BAED503" w14:textId="77777777" w:rsidR="00683FDA" w:rsidRPr="00CD6915" w:rsidRDefault="00683FDA" w:rsidP="00EB4287">
      <w:pPr>
        <w:rPr>
          <w:ins w:id="53" w:author="Lee Ji Eun" w:date="2019-09-25T13:00:00Z"/>
        </w:rPr>
      </w:pPr>
    </w:p>
    <w:p w14:paraId="1D2E8AB7" w14:textId="77777777" w:rsidR="00683FDA" w:rsidRPr="00CD6915" w:rsidRDefault="00683FDA" w:rsidP="00EB4287">
      <w:pPr>
        <w:rPr>
          <w:ins w:id="54" w:author="Lee Ji Eun" w:date="2019-09-25T13:00:00Z"/>
        </w:rPr>
      </w:pPr>
    </w:p>
    <w:p w14:paraId="1D8C51EB" w14:textId="77777777" w:rsidR="00683FDA" w:rsidRPr="00CD6915" w:rsidRDefault="00683FDA" w:rsidP="00EB4287">
      <w:pPr>
        <w:rPr>
          <w:ins w:id="55" w:author="Lee Ji Eun" w:date="2019-09-25T13:00:00Z"/>
        </w:rPr>
      </w:pPr>
    </w:p>
    <w:p w14:paraId="2B2F6A22" w14:textId="77777777" w:rsidR="00683FDA" w:rsidRPr="00CD6915" w:rsidRDefault="00683FDA" w:rsidP="00EB4287">
      <w:pPr>
        <w:rPr>
          <w:ins w:id="56" w:author="Lee Ji Eun" w:date="2019-09-25T13:00:00Z"/>
        </w:rPr>
      </w:pPr>
    </w:p>
    <w:p w14:paraId="550751F3" w14:textId="77777777" w:rsidR="00683FDA" w:rsidRPr="00CD6915" w:rsidRDefault="00683FDA" w:rsidP="00EB4287">
      <w:pPr>
        <w:rPr>
          <w:ins w:id="57" w:author="Lee Ji Eun" w:date="2019-09-25T13:00:00Z"/>
        </w:rPr>
      </w:pPr>
    </w:p>
    <w:p w14:paraId="14DFA894" w14:textId="77777777" w:rsidR="00683FDA" w:rsidRPr="00CD6915" w:rsidRDefault="00683FDA" w:rsidP="00EB4287">
      <w:pPr>
        <w:rPr>
          <w:ins w:id="58" w:author="Lee Ji Eun" w:date="2019-09-25T13:00:00Z"/>
        </w:rPr>
      </w:pPr>
    </w:p>
    <w:p w14:paraId="6352EC50" w14:textId="77777777" w:rsidR="00683FDA" w:rsidRPr="00CD6915" w:rsidRDefault="00683FDA" w:rsidP="00EB4287">
      <w:pPr>
        <w:rPr>
          <w:ins w:id="59" w:author="Lee Ji Eun" w:date="2019-09-25T13:00:00Z"/>
        </w:rPr>
      </w:pPr>
    </w:p>
    <w:p w14:paraId="7F409BE4" w14:textId="77777777" w:rsidR="00683FDA" w:rsidRPr="00CD6915" w:rsidRDefault="00683FDA" w:rsidP="00EB4287">
      <w:pPr>
        <w:rPr>
          <w:ins w:id="60" w:author="Lee Ji Eun" w:date="2019-09-25T13:00:00Z"/>
        </w:rPr>
      </w:pPr>
    </w:p>
    <w:p w14:paraId="6CA96A11" w14:textId="77777777" w:rsidR="00683FDA" w:rsidRPr="00CD6915" w:rsidRDefault="00683FDA" w:rsidP="00EB4287">
      <w:pPr>
        <w:rPr>
          <w:ins w:id="61" w:author="Lee Ji Eun" w:date="2019-09-25T13:00:00Z"/>
        </w:rPr>
      </w:pPr>
    </w:p>
    <w:p w14:paraId="3A571246" w14:textId="77777777" w:rsidR="00683FDA" w:rsidRPr="00CD6915" w:rsidRDefault="00683FDA" w:rsidP="00EB4287">
      <w:pPr>
        <w:rPr>
          <w:ins w:id="62" w:author="Lee Ji Eun" w:date="2019-09-25T13:00:00Z"/>
        </w:rPr>
      </w:pPr>
    </w:p>
    <w:p w14:paraId="3964EA43" w14:textId="77777777" w:rsidR="00683FDA" w:rsidRPr="00CD6915" w:rsidRDefault="00683FDA" w:rsidP="00EB4287">
      <w:pPr>
        <w:rPr>
          <w:ins w:id="63" w:author="Lee Ji Eun" w:date="2019-09-25T13:00:00Z"/>
        </w:rPr>
      </w:pPr>
    </w:p>
    <w:p w14:paraId="6F7BD637" w14:textId="77777777" w:rsidR="00683FDA" w:rsidRPr="00CD6915" w:rsidRDefault="00683FDA" w:rsidP="00EB4287">
      <w:pPr>
        <w:rPr>
          <w:ins w:id="64" w:author="Lee Ji Eun" w:date="2019-09-25T13:00:00Z"/>
        </w:rPr>
      </w:pPr>
    </w:p>
    <w:p w14:paraId="7CD5FFED" w14:textId="77777777" w:rsidR="00683FDA" w:rsidRPr="00CD6915" w:rsidRDefault="00683FDA" w:rsidP="00EB4287">
      <w:pPr>
        <w:rPr>
          <w:ins w:id="65" w:author="Lee Ji Eun" w:date="2019-09-25T13:00:00Z"/>
        </w:rPr>
      </w:pPr>
    </w:p>
    <w:p w14:paraId="38C8225B" w14:textId="77777777" w:rsidR="00683FDA" w:rsidRPr="00CD6915" w:rsidRDefault="00683FDA" w:rsidP="00EB4287">
      <w:pPr>
        <w:rPr>
          <w:ins w:id="66" w:author="Lee Ji Eun" w:date="2019-09-25T13:00:00Z"/>
        </w:rPr>
      </w:pPr>
    </w:p>
    <w:p w14:paraId="70DACF41" w14:textId="77777777" w:rsidR="00683FDA" w:rsidRPr="00CD6915" w:rsidRDefault="00683FDA" w:rsidP="00EB4287">
      <w:pPr>
        <w:rPr>
          <w:ins w:id="67" w:author="Lee Ji Eun" w:date="2019-09-25T13:00:00Z"/>
        </w:rPr>
      </w:pPr>
    </w:p>
    <w:p w14:paraId="154DD46C" w14:textId="77777777" w:rsidR="00683FDA" w:rsidRPr="00CD6915" w:rsidRDefault="00683FDA" w:rsidP="00EB4287">
      <w:pPr>
        <w:rPr>
          <w:ins w:id="68" w:author="Lee Ji Eun" w:date="2019-09-25T13:00:00Z"/>
        </w:rPr>
      </w:pPr>
    </w:p>
    <w:p w14:paraId="65DAE49C" w14:textId="77777777" w:rsidR="00683FDA" w:rsidRPr="00CD6915" w:rsidRDefault="00683FDA" w:rsidP="00EB4287">
      <w:pPr>
        <w:rPr>
          <w:ins w:id="69" w:author="Lee Ji Eun" w:date="2019-09-25T13:00:00Z"/>
        </w:rPr>
      </w:pPr>
    </w:p>
    <w:p w14:paraId="1981296A" w14:textId="77777777" w:rsidR="00683FDA" w:rsidRPr="00CD6915" w:rsidRDefault="00683FDA" w:rsidP="00EB4287">
      <w:pPr>
        <w:rPr>
          <w:ins w:id="70" w:author="Lee Ji Eun" w:date="2019-09-25T13:00:00Z"/>
        </w:rPr>
      </w:pPr>
    </w:p>
    <w:p w14:paraId="0B1E7AD6" w14:textId="77777777" w:rsidR="00683FDA" w:rsidRPr="00CD6915" w:rsidRDefault="00683FDA" w:rsidP="00EB4287">
      <w:pPr>
        <w:rPr>
          <w:ins w:id="71" w:author="Lee Ji Eun" w:date="2019-09-25T13:00:00Z"/>
        </w:rPr>
      </w:pPr>
    </w:p>
    <w:p w14:paraId="2B5B277B" w14:textId="77777777" w:rsidR="00683FDA" w:rsidRPr="00CD6915" w:rsidRDefault="00683FDA" w:rsidP="00EB4287">
      <w:pPr>
        <w:rPr>
          <w:ins w:id="72" w:author="Lee Ji Eun" w:date="2019-09-25T13:01:00Z"/>
        </w:rPr>
      </w:pPr>
    </w:p>
    <w:p w14:paraId="630654F3" w14:textId="77777777" w:rsidR="00683FDA" w:rsidRPr="00CD6915" w:rsidRDefault="00683FDA" w:rsidP="00EB4287">
      <w:pPr>
        <w:rPr>
          <w:ins w:id="73" w:author="Lee Ji Eun" w:date="2019-09-25T13:01:00Z"/>
        </w:rPr>
      </w:pPr>
    </w:p>
    <w:p w14:paraId="04F5E21F" w14:textId="77777777" w:rsidR="00683FDA" w:rsidRPr="00CD6915" w:rsidRDefault="00683FDA" w:rsidP="00EB4287">
      <w:pPr>
        <w:rPr>
          <w:ins w:id="74" w:author="Lee Ji Eun" w:date="2019-09-25T13:01:00Z"/>
        </w:rPr>
      </w:pPr>
    </w:p>
    <w:p w14:paraId="67F06BB1" w14:textId="77777777" w:rsidR="00683FDA" w:rsidRPr="00CD6915" w:rsidRDefault="00683FDA" w:rsidP="00EB4287">
      <w:pPr>
        <w:rPr>
          <w:ins w:id="75" w:author="Lee Ji Eun" w:date="2019-09-25T13:01:00Z"/>
        </w:rPr>
      </w:pPr>
    </w:p>
    <w:p w14:paraId="0D605A7E" w14:textId="77777777" w:rsidR="00683FDA" w:rsidRPr="00CD6915" w:rsidRDefault="00683FDA" w:rsidP="00EB4287">
      <w:pPr>
        <w:rPr>
          <w:ins w:id="76" w:author="Lee Ji Eun" w:date="2019-09-25T13:01:00Z"/>
        </w:rPr>
      </w:pPr>
    </w:p>
    <w:p w14:paraId="447C4A8C" w14:textId="77777777" w:rsidR="00683FDA" w:rsidRPr="00CD6915" w:rsidRDefault="00683FDA" w:rsidP="00EB4287">
      <w:pPr>
        <w:rPr>
          <w:ins w:id="77" w:author="Lee Ji Eun" w:date="2019-09-25T13:01:00Z"/>
        </w:rPr>
      </w:pPr>
    </w:p>
    <w:p w14:paraId="6F44AE3B" w14:textId="77777777" w:rsidR="00683FDA" w:rsidRPr="00CD6915" w:rsidRDefault="00683FDA" w:rsidP="00EB4287">
      <w:pPr>
        <w:rPr>
          <w:ins w:id="78" w:author="Lee Ji Eun" w:date="2019-09-25T13:01:00Z"/>
        </w:rPr>
      </w:pPr>
    </w:p>
    <w:p w14:paraId="38DCF150" w14:textId="77777777" w:rsidR="00683FDA" w:rsidRPr="00CD6915" w:rsidRDefault="00683FDA" w:rsidP="00EB4287">
      <w:pPr>
        <w:rPr>
          <w:ins w:id="79" w:author="Lee Ji Eun" w:date="2019-09-25T13:01:00Z"/>
        </w:rPr>
      </w:pPr>
    </w:p>
    <w:p w14:paraId="0F2268DA" w14:textId="77777777" w:rsidR="00683FDA" w:rsidRPr="00CD6915" w:rsidRDefault="00683FDA" w:rsidP="00EB4287">
      <w:pPr>
        <w:rPr>
          <w:ins w:id="80" w:author="Lee Ji Eun" w:date="2019-09-25T13:01:00Z"/>
        </w:rPr>
      </w:pPr>
    </w:p>
    <w:p w14:paraId="361D1E0E" w14:textId="77777777" w:rsidR="00683FDA" w:rsidRPr="00CD6915" w:rsidRDefault="00683FDA" w:rsidP="00EB4287">
      <w:pPr>
        <w:rPr>
          <w:ins w:id="81" w:author="Lee Ji Eun" w:date="2019-09-25T13:01:00Z"/>
        </w:rPr>
      </w:pPr>
    </w:p>
    <w:p w14:paraId="1616D508" w14:textId="77777777" w:rsidR="00683FDA" w:rsidRPr="00CD6915" w:rsidRDefault="00683FDA" w:rsidP="00EB4287">
      <w:pPr>
        <w:rPr>
          <w:ins w:id="82" w:author="Lee Ji Eun" w:date="2019-09-25T13:01:00Z"/>
        </w:rPr>
      </w:pPr>
    </w:p>
    <w:p w14:paraId="04F75480" w14:textId="77777777" w:rsidR="00683FDA" w:rsidRPr="00CD6915" w:rsidRDefault="00683FDA" w:rsidP="00EB4287">
      <w:pPr>
        <w:rPr>
          <w:ins w:id="83" w:author="Lee Ji Eun" w:date="2019-09-25T13:01:00Z"/>
        </w:rPr>
      </w:pPr>
    </w:p>
    <w:p w14:paraId="1F7155A5" w14:textId="77777777" w:rsidR="00683FDA" w:rsidRPr="00CD6915" w:rsidRDefault="00683FDA" w:rsidP="00EB4287"/>
    <w:p w14:paraId="4B5346ED" w14:textId="77777777" w:rsidR="00EB4287" w:rsidRPr="00CD6915" w:rsidRDefault="00EB4287" w:rsidP="00EB4287">
      <w:r w:rsidRPr="00CD6915">
        <w:lastRenderedPageBreak/>
        <w:t>CHAPTER_NNP XXIV_NNP DR._NNP SEWARD_NNP 'S_POS PHONOGRAPH_NNP DIARY_NNP ,_, SPOKEN_NNP BY_NNP VAN_NNP HELSING_NNP THIS_NNP to_TO Jonathan_NNP Harker_NNP ._.</w:t>
      </w:r>
    </w:p>
    <w:p w14:paraId="54D4CAE3" w14:textId="77777777" w:rsidR="00EB4287" w:rsidRPr="00CD6915" w:rsidRDefault="00EB4287" w:rsidP="00EB4287">
      <w:r w:rsidRPr="00CD6915">
        <w:t>You_PRP are_VBP to_TO stay_VB with_IN your_PRP$ dear_RB Madam_NNP Mina_NNP ._.</w:t>
      </w:r>
    </w:p>
    <w:p w14:paraId="027849AD" w14:textId="77777777" w:rsidR="00EB4287" w:rsidRPr="00CD6915" w:rsidRDefault="00EB4287" w:rsidP="00EB4287">
      <w:r w:rsidRPr="00CD6915">
        <w:t>We_PRP shall_MD go_VB to_TO make_VB our_PRP$ search_NN --_: if_IN I_PRP can_MD call_VB it_PRP so_RB ,_, for_IN it_PRP is_VBZ not_RB search_NN but_CC knowing_VBG ,_, and_CC we_PRP seek_VBP confirmation_NN only_RB ._.</w:t>
      </w:r>
    </w:p>
    <w:p w14:paraId="5BAF11D7" w14:textId="77777777" w:rsidR="00EB4287" w:rsidRPr="00CD6915" w:rsidRDefault="00EB4287" w:rsidP="00EB4287">
      <w:r w:rsidRPr="00CD6915">
        <w:t>But_CC do_VBP you_PRP stay_VB and_CC take_VB care_NN of_IN her_PRP$ to-day_NN ._.</w:t>
      </w:r>
    </w:p>
    <w:p w14:paraId="664C5473" w14:textId="77777777" w:rsidR="00EB4287" w:rsidRPr="00CD6915" w:rsidRDefault="00EB4287" w:rsidP="00EB4287">
      <w:r w:rsidRPr="00CD6915">
        <w:t>This_DT is_VBZ your_PRP$ best_JJS and_CC most_RBS holiest_JJ office_NN ._.</w:t>
      </w:r>
    </w:p>
    <w:p w14:paraId="1950AD7A" w14:textId="77777777" w:rsidR="00EB4287" w:rsidRPr="00CD6915" w:rsidRDefault="00EB4287" w:rsidP="00EB4287">
      <w:r w:rsidRPr="00CD6915">
        <w:t>This_DT day_NN nothing_NN can_MD find_VB him_PRP here_RB ._.</w:t>
      </w:r>
    </w:p>
    <w:p w14:paraId="471BD1CC" w14:textId="77777777" w:rsidR="00EB4287" w:rsidRPr="00CD6915" w:rsidRDefault="00EB4287" w:rsidP="00EB4287">
      <w:r w:rsidRPr="00CD6915">
        <w:t>Let_VB me_PRP tell_VB you_PRP that_IN so_IN you_PRP will_MD know_VB what_WP we_PRP four_CD know_VBP already_RB ,_, for_IN I_PRP have_VBP tell_VB them_PRP ._.</w:t>
      </w:r>
    </w:p>
    <w:p w14:paraId="114C6CF5" w14:textId="77777777" w:rsidR="00EB4287" w:rsidRPr="00CD6915" w:rsidRDefault="00EB4287" w:rsidP="00EB4287">
      <w:r w:rsidRPr="00CD6915">
        <w:t>He_PRP ,_, our_PRP$ enemy_NN ,_, have_VBP gone_VBN away_RB ;_: he_PRP have_VBP gone_VBN back_RB to_TO his_PRP$ Castle_NNP in_IN Transylvania_NNP ._.</w:t>
      </w:r>
    </w:p>
    <w:p w14:paraId="3BFCB16B" w14:textId="77777777" w:rsidR="00EB4287" w:rsidRPr="00CD6915" w:rsidRDefault="00EB4287" w:rsidP="00EB4287">
      <w:r w:rsidRPr="00CD6915">
        <w:t>I_PRP know_VBP it_PRP so_RB well_RB ,_, as_IN if_IN a_DT great_JJ hand_NN of_IN fire_NN wrote_VBD it_PRP on_IN the_DT wall_NN ._.</w:t>
      </w:r>
    </w:p>
    <w:p w14:paraId="682F3B79" w14:textId="77777777" w:rsidR="00EB4287" w:rsidRPr="00CD6915" w:rsidRDefault="00EB4287" w:rsidP="00EB4287">
      <w:r w:rsidRPr="00CD6915">
        <w:t>He_PRP have_VBP prepare_VB for_IN this_DT in_IN some_DT way_NN ,_, and_CC that_IN last_JJ earth-box_NN was_VBD ready_JJ to_TO ship_VB somewheres_NNS ._.</w:t>
      </w:r>
    </w:p>
    <w:p w14:paraId="7709767B" w14:textId="77777777" w:rsidR="00EB4287" w:rsidRPr="00CD6915" w:rsidRDefault="00EB4287" w:rsidP="00EB4287">
      <w:r w:rsidRPr="00CD6915">
        <w:t>For_IN this_DT he_PRP took_VBD the_DT money_NN ;_: for_IN this_DT he_PRP hurry_VB at_IN the_DT last_JJ ,_, lest_IN we_PRP catch_VBP him_PRP before_IN the_DT sun_NN go_VB down_RB ._.</w:t>
      </w:r>
    </w:p>
    <w:p w14:paraId="4113519B" w14:textId="77777777" w:rsidR="00EB4287" w:rsidRPr="00CD6915" w:rsidRDefault="00EB4287" w:rsidP="00EB4287">
      <w:r w:rsidRPr="00CD6915">
        <w:t>It_PRP was_VBD his_PRP$ last_JJ hope_NN ,_, save_VBP that_IN he_PRP might_MD hide_VB in_IN the_DT tomb_NN that_IN he_PRP think_VBP poor_JJ Miss_NNP Lucy_NNP ,_, being_VBG as_IN he_PRP thought_VBD like_IN him_PRP ,_, keep_VB open_JJ to_TO him_PRP ._.</w:t>
      </w:r>
    </w:p>
    <w:p w14:paraId="1D2E8A24" w14:textId="77777777" w:rsidR="00EB4287" w:rsidRPr="00CD6915" w:rsidRDefault="00EB4287" w:rsidP="00EB4287">
      <w:r w:rsidRPr="00CD6915">
        <w:t>But_CC there_EX was_VBD not_RB of_IN time_NN ._.</w:t>
      </w:r>
    </w:p>
    <w:p w14:paraId="1D7650F6" w14:textId="77777777" w:rsidR="00EB4287" w:rsidRPr="00CD6915" w:rsidRDefault="00EB4287" w:rsidP="00EB4287">
      <w:r w:rsidRPr="00CD6915">
        <w:t>When_WRB that_WDT fail_VBP he_PRP make_VB straight_RB for_IN his_PRP$ last_JJ resource_NN --_: his_PRP$ last_JJ earth-work_NN I_PRP might_MD say_VB did_VBD I_PRP wish_VB double_JJ entente_NN ._.</w:t>
      </w:r>
    </w:p>
    <w:p w14:paraId="5F0CA496" w14:textId="77777777" w:rsidR="00EB4287" w:rsidRPr="00CD6915" w:rsidRDefault="00EB4287" w:rsidP="00EB4287">
      <w:r w:rsidRPr="00CD6915">
        <w:t>He_PRP is_VBZ clever_JJ ,_, oh_UH ,_, so_RB clever_JJ !_.</w:t>
      </w:r>
    </w:p>
    <w:p w14:paraId="031309AE" w14:textId="77777777" w:rsidR="00EB4287" w:rsidRPr="00CD6915" w:rsidRDefault="00EB4287" w:rsidP="00EB4287">
      <w:r w:rsidRPr="00CD6915">
        <w:t>he_PRP know_VBP that_IN his_PRP$ game_NN here_RB was_VBD finish_NN ;_: and_CC so_RB he_PRP decide_VBP he_PRP go_VB back_RP home_NN ._.</w:t>
      </w:r>
    </w:p>
    <w:p w14:paraId="0C66FD01" w14:textId="77777777" w:rsidR="00EB4287" w:rsidRPr="00CD6915" w:rsidRDefault="00EB4287" w:rsidP="00EB4287">
      <w:r w:rsidRPr="00CD6915">
        <w:t>He_PRP find_VBP ship_NN going_VBG by_IN the_DT route_NN he_PRP came_VBD ,_, and_CC he_PRP go_VB in_IN it_PRP ._.</w:t>
      </w:r>
    </w:p>
    <w:p w14:paraId="6604C9F5" w14:textId="77777777" w:rsidR="00EB4287" w:rsidRPr="00CD6915" w:rsidRDefault="00EB4287" w:rsidP="00EB4287">
      <w:r w:rsidRPr="00CD6915">
        <w:t>We_PRP go_VBP off_RB now_RB to_TO find_VB what_WP ship_NN ,_, and_CC whither_NN bound_VBD ;_: when_WRB we_PRP have_VBP discover_VBP that_IN ,_, we_PRP come_VBP back_RB and_CC tell_VB you_PRP all_DT ._.</w:t>
      </w:r>
    </w:p>
    <w:p w14:paraId="60C4AE7C" w14:textId="77777777" w:rsidR="00EB4287" w:rsidRPr="00CD6915" w:rsidRDefault="00EB4287" w:rsidP="00EB4287">
      <w:r w:rsidRPr="00CD6915">
        <w:t>Then_RB we_PRP will_MD comfort_VB you_PRP and_CC poor_JJ dear_RB Madam_NNP Mina_NNP with_IN new_JJ hope_NN ._.</w:t>
      </w:r>
    </w:p>
    <w:p w14:paraId="7466AA94" w14:textId="77777777" w:rsidR="00EB4287" w:rsidRPr="00CD6915" w:rsidRDefault="00EB4287" w:rsidP="00EB4287">
      <w:r w:rsidRPr="00CD6915">
        <w:t>For_IN it_PRP will_MD be_VB hope_NN when_WRB you_PRP think_VBP it_PRP over_IN :_: that_IN all_DT is_VBZ not_RB lost_VBN ._.</w:t>
      </w:r>
    </w:p>
    <w:p w14:paraId="21AAE04F" w14:textId="77777777" w:rsidR="00EB4287" w:rsidRPr="00CD6915" w:rsidRDefault="00EB4287" w:rsidP="00EB4287">
      <w:r w:rsidRPr="00CD6915">
        <w:t>This_DT very_JJ creature_NN that_IN we_PRP pursue_VBP ,_, he_PRP take_VBP hundreds_NNS of_IN years_NNS to_TO get_VB so_RB far_RB as_IN London_NNP ;_: and_CC yet_RB in_IN one_CD day_NN ,_, when_WRB we_PRP know_VBP of_IN the_DT disposal_NN of_IN him_PRP we_PRP drive_VBP him_PRP out_RP ._.</w:t>
      </w:r>
    </w:p>
    <w:p w14:paraId="336C09F2" w14:textId="77777777" w:rsidR="00EB4287" w:rsidRPr="00CD6915" w:rsidRDefault="00EB4287" w:rsidP="00EB4287">
      <w:r w:rsidRPr="00CD6915">
        <w:lastRenderedPageBreak/>
        <w:t>He_PRP is_VBZ finite_JJ ,_, though_IN he_PRP is_VBZ powerful_JJ to_TO do_VB much_JJ harm_NN and_CC suffers_VBZ not_RB as_IN we_PRP do_VBP ._.</w:t>
      </w:r>
    </w:p>
    <w:p w14:paraId="52C65B2F" w14:textId="77777777" w:rsidR="00EB4287" w:rsidRPr="00CD6915" w:rsidRDefault="00EB4287" w:rsidP="00EB4287">
      <w:r w:rsidRPr="00CD6915">
        <w:t>But_CC we_PRP are_VBP strong_JJ ,_, each_DT in_IN our_PRP$ purpose_NN ;_: and_CC we_PRP are_VBP all_DT more_RBR strong_JJ together_RB ._.</w:t>
      </w:r>
    </w:p>
    <w:p w14:paraId="1EA504D9" w14:textId="77777777" w:rsidR="00EB4287" w:rsidRPr="00CD6915" w:rsidRDefault="00EB4287" w:rsidP="00EB4287">
      <w:r w:rsidRPr="00CD6915">
        <w:t>Take_VB heart_NN afresh_RB ,_, dear_RB husband_NN of_IN Madam_NNP Mina_NNP ._.</w:t>
      </w:r>
    </w:p>
    <w:p w14:paraId="3BB7CC74" w14:textId="77777777" w:rsidR="00EB4287" w:rsidRPr="00CD6915" w:rsidRDefault="00EB4287" w:rsidP="00EB4287">
      <w:r w:rsidRPr="00CD6915">
        <w:t>This_DT battle_NN is_VBZ but_CC begun_VBN ,_, and_CC in_IN the_DT end_NN we_PRP shall_MD win_VB --_: so_RB sure_JJ as_IN that_DT God_NNP sits_VBZ on_IN high_JJ to_TO watch_VB over_IN His_PRP$ children_NNS ._.</w:t>
      </w:r>
    </w:p>
    <w:p w14:paraId="152B4CE5" w14:textId="77777777" w:rsidR="00EB4287" w:rsidRPr="00CD6915" w:rsidRDefault="00EB4287" w:rsidP="00EB4287">
      <w:r w:rsidRPr="00CD6915">
        <w:t>Therefore_RB be_VB of_IN much_JJ comfort_NN till_IN we_PRP return_VBP ._.</w:t>
      </w:r>
    </w:p>
    <w:p w14:paraId="39319CFF" w14:textId="77777777" w:rsidR="00EB4287" w:rsidRPr="00CD6915" w:rsidRDefault="00EB4287" w:rsidP="00EB4287">
      <w:r w:rsidRPr="00CD6915">
        <w:t>Van_NNP Helsing_NNP ._.</w:t>
      </w:r>
    </w:p>
    <w:p w14:paraId="3F60B821" w14:textId="77777777" w:rsidR="00EB4287" w:rsidRPr="00CD6915" w:rsidRDefault="00EB4287" w:rsidP="00EB4287">
      <w:r w:rsidRPr="00CD6915">
        <w:t>Jonathan_NNP Harker_NNP 's_POS Journal_NNP ._.</w:t>
      </w:r>
    </w:p>
    <w:p w14:paraId="7C84AD7D" w14:textId="77777777" w:rsidR="00EB4287" w:rsidRPr="00CD6915" w:rsidRDefault="00EB4287" w:rsidP="00EB4287">
      <w:r w:rsidRPr="00CD6915">
        <w:t>4_CD October_NNP ._.</w:t>
      </w:r>
    </w:p>
    <w:p w14:paraId="09009D02" w14:textId="77777777" w:rsidR="00EB4287" w:rsidRPr="00CD6915" w:rsidRDefault="00EB4287" w:rsidP="00EB4287">
      <w:r w:rsidRPr="00CD6915">
        <w:t>--_: When_WRB I_PRP read_VBP to_TO Mina_NNP ,_, Van_NNP Helsing_NNP 's_POS message_NN in_IN the_DT phonograph_NN ,_, the_DT poor_JJ girl_NN brightened_VBN up_RP considerably_RB ._.</w:t>
      </w:r>
    </w:p>
    <w:p w14:paraId="77940E4B" w14:textId="77777777" w:rsidR="00EB4287" w:rsidRPr="00CD6915" w:rsidRDefault="00EB4287" w:rsidP="00EB4287">
      <w:r w:rsidRPr="00CD6915">
        <w:t>Already_RB the_DT certainty_NN that_IN the_DT Count_NNP is_VBZ out_IN of_IN the_DT country_NN has_VBZ given_VBN her_PRP$ comfort_NN ;_: and_CC comfort_NN is_VBZ strength_NN to_TO her_PRP ._.</w:t>
      </w:r>
    </w:p>
    <w:p w14:paraId="05F558C6" w14:textId="77777777" w:rsidR="00EB4287" w:rsidRPr="00CD6915" w:rsidRDefault="00EB4287" w:rsidP="00EB4287">
      <w:r w:rsidRPr="00CD6915">
        <w:t>For_IN my_PRP$ own_JJ part_NN ,_, now_RB that_IN his_PRP$ horrible_JJ danger_NN is_VBZ not_RB face_JJ to_TO face_VB with_IN us_PRP ,_, it_PRP seems_VBZ almost_RB impossible_JJ to_TO believe_VB in_IN it_PRP ._.</w:t>
      </w:r>
    </w:p>
    <w:p w14:paraId="305B4B6B" w14:textId="77777777" w:rsidR="00EB4287" w:rsidRPr="00CD6915" w:rsidRDefault="00EB4287" w:rsidP="00EB4287">
      <w:r w:rsidRPr="00CD6915">
        <w:t>Even_RB my_PRP$ own_JJ terrible_JJ experiences_NNS in_IN Castle_NNP Dracula_NNP seem_VBP like_IN a_DT long-forgotten_JJ dream_NN ._.</w:t>
      </w:r>
    </w:p>
    <w:p w14:paraId="39691725" w14:textId="77777777" w:rsidR="00EB4287" w:rsidRPr="00CD6915" w:rsidRDefault="00EB4287" w:rsidP="00EB4287">
      <w:r w:rsidRPr="00CD6915">
        <w:t>Here_RB in_IN the_DT crisp_JJ autumn_NN air_NN in_IN the_DT bright_JJ sunlight_NN --_: --_: Alas_NNPS !_.</w:t>
      </w:r>
    </w:p>
    <w:p w14:paraId="0FA9C707" w14:textId="77777777" w:rsidR="00EB4287" w:rsidRPr="00CD6915" w:rsidRDefault="00EB4287" w:rsidP="00EB4287">
      <w:r w:rsidRPr="00CD6915">
        <w:t>how_WRB can_MD I_PRP disbelieve_VB !_.</w:t>
      </w:r>
    </w:p>
    <w:p w14:paraId="7F45102F" w14:textId="77777777" w:rsidR="00EB4287" w:rsidRPr="00CD6915" w:rsidRDefault="00EB4287" w:rsidP="00EB4287">
      <w:r w:rsidRPr="00CD6915">
        <w:t>In_IN the_DT midst_NN of_IN my_PRP$ thought_NN my_PRP$ eye_NN fell_VBD on_IN the_DT red_JJ scar_NN on_IN my_PRP$ poor_JJ darling_NN 's_POS white_JJ forehead_NN ._.</w:t>
      </w:r>
    </w:p>
    <w:p w14:paraId="178AE791" w14:textId="77777777" w:rsidR="00EB4287" w:rsidRPr="00CD6915" w:rsidRDefault="00EB4287" w:rsidP="00EB4287">
      <w:r w:rsidRPr="00CD6915">
        <w:t>Whilst_IN that_DT lasts_VBZ ,_, there_EX can_MD be_VB no_DT disbelief_NN ._.</w:t>
      </w:r>
    </w:p>
    <w:p w14:paraId="46E26F55" w14:textId="77777777" w:rsidR="00EB4287" w:rsidRPr="00CD6915" w:rsidRDefault="00EB4287" w:rsidP="00EB4287">
      <w:r w:rsidRPr="00CD6915">
        <w:t>And_CC afterwards_RB the_DT very_JJ memory_NN of_IN it_PRP will_MD keep_VB faith_NN crystal_NN clear_JJ ._.</w:t>
      </w:r>
    </w:p>
    <w:p w14:paraId="77D5D88E" w14:textId="77777777" w:rsidR="00EB4287" w:rsidRPr="00CD6915" w:rsidRDefault="00EB4287" w:rsidP="00EB4287">
      <w:r w:rsidRPr="00CD6915">
        <w:t>Mina_NNP and_CC I_PRP fear_VBP to_TO be_VB idle_JJ ,_, so_IN we_PRP have_VBP been_VBN over_IN all_PDT the_DT diaries_NNS again_RB and_CC again_RB ._.</w:t>
      </w:r>
    </w:p>
    <w:p w14:paraId="61E1C721" w14:textId="77777777" w:rsidR="00EB4287" w:rsidRPr="00CD6915" w:rsidRDefault="00EB4287" w:rsidP="00EB4287">
      <w:r w:rsidRPr="00CD6915">
        <w:t>Somehow_RB ,_, although_IN the_DT reality_NN seems_VBZ greater_JJR each_DT time_NN ,_, the_DT pain_NN and_CC the_DT fear_NN seem_VBP less_JJR ._.</w:t>
      </w:r>
    </w:p>
    <w:p w14:paraId="2DA12D75" w14:textId="77777777" w:rsidR="00EB4287" w:rsidRPr="00CD6915" w:rsidRDefault="00EB4287" w:rsidP="00EB4287">
      <w:r w:rsidRPr="00CD6915">
        <w:t>There_EX is_VBZ something_NN of_IN a_DT guiding_VBG purpose_NN manifest_JJ throughout_IN ,_, which_WDT is_VBZ comforting_JJ ._.</w:t>
      </w:r>
    </w:p>
    <w:p w14:paraId="1B59ADA2" w14:textId="77777777" w:rsidR="00EB4287" w:rsidRPr="00CD6915" w:rsidRDefault="00EB4287" w:rsidP="00EB4287">
      <w:r w:rsidRPr="00CD6915">
        <w:t>Mina_NNP says_VBZ that_IN perhaps_RB we_PRP are_VBP the_DT instruments_NNS of_IN ultimate_JJ good_NN ._.</w:t>
      </w:r>
    </w:p>
    <w:p w14:paraId="5A66E84E" w14:textId="77777777" w:rsidR="00EB4287" w:rsidRPr="00CD6915" w:rsidRDefault="00EB4287" w:rsidP="00EB4287">
      <w:r w:rsidRPr="00CD6915">
        <w:t>It_PRP may_MD be_VB !_.</w:t>
      </w:r>
    </w:p>
    <w:p w14:paraId="38EAEAFA" w14:textId="77777777" w:rsidR="00EB4287" w:rsidRPr="00CD6915" w:rsidRDefault="00EB4287" w:rsidP="00EB4287">
      <w:r w:rsidRPr="00CD6915">
        <w:t>I_PRP shall_MD try_VB to_TO think_VB as_IN she_PRP does_VBZ ._.</w:t>
      </w:r>
    </w:p>
    <w:p w14:paraId="27454F37" w14:textId="77777777" w:rsidR="00EB4287" w:rsidRPr="00CD6915" w:rsidRDefault="00EB4287" w:rsidP="00EB4287">
      <w:r w:rsidRPr="00CD6915">
        <w:t>We_PRP have_VBP never_RB spoken_VBN to_TO each_DT other_JJ yet_RB of_IN the_DT future_NN ._.</w:t>
      </w:r>
    </w:p>
    <w:p w14:paraId="28FCB504" w14:textId="77777777" w:rsidR="00EB4287" w:rsidRPr="00CD6915" w:rsidRDefault="00EB4287" w:rsidP="00EB4287">
      <w:r w:rsidRPr="00CD6915">
        <w:lastRenderedPageBreak/>
        <w:t>It_PRP is_VBZ better_JJR to_TO wait_VB till_IN we_PRP see_VBP the_DT Professor_NNP and_CC the_DT others_NNS after_IN their_PRP$ investigations_NNS ._.</w:t>
      </w:r>
    </w:p>
    <w:p w14:paraId="01B93199" w14:textId="77777777" w:rsidR="00EB4287" w:rsidRPr="00CD6915" w:rsidRDefault="00EB4287" w:rsidP="00EB4287">
      <w:r w:rsidRPr="00CD6915">
        <w:t>The_DT day_NN is_VBZ running_VBG by_IN more_RBR quickly_RB than_IN I_PRP ever_RB thought_VBD a_DT day_NN could_MD run_VB for_IN me_PRP again_RB ._.</w:t>
      </w:r>
    </w:p>
    <w:p w14:paraId="38B07793" w14:textId="77777777" w:rsidR="00EB4287" w:rsidRPr="00CD6915" w:rsidRDefault="00EB4287" w:rsidP="00EB4287">
      <w:r w:rsidRPr="00CD6915">
        <w:t>It_PRP is_VBZ now_RB three_CD o'clock_RB ._.</w:t>
      </w:r>
    </w:p>
    <w:p w14:paraId="64E816B2" w14:textId="77777777" w:rsidR="00EB4287" w:rsidRPr="00CD6915" w:rsidRDefault="00EB4287" w:rsidP="00EB4287">
      <w:r w:rsidRPr="00CD6915">
        <w:t>Mina_NNP Harker_NNP 's_POS Journal_NNP ._.</w:t>
      </w:r>
    </w:p>
    <w:p w14:paraId="36BBA8C5" w14:textId="77777777" w:rsidR="00EB4287" w:rsidRPr="00CD6915" w:rsidRDefault="00EB4287" w:rsidP="00EB4287">
      <w:r w:rsidRPr="00CD6915">
        <w:t>5_CD October_NNP ,_, 5_CD p._NN m._NN --_: Our_PRP$ meeting_NN for_IN report_NN ._.</w:t>
      </w:r>
    </w:p>
    <w:p w14:paraId="58465BF1" w14:textId="77777777" w:rsidR="00EB4287" w:rsidRPr="00CD6915" w:rsidRDefault="00EB4287" w:rsidP="00EB4287">
      <w:r w:rsidRPr="00CD6915">
        <w:t>Present_JJ :_: Professor_NNP Van_NNP Helsing_NNP ,_, Lord_NNP Godalming_NNP ,_, Dr._NNP Seward_NNP ,_, Mr._NNP Quincey_NNP Morris_NNP ,_, Jonathan_NNP Harker_NNP ,_, Mina_NNP Harker_NNP ._.</w:t>
      </w:r>
    </w:p>
    <w:p w14:paraId="1E42063E" w14:textId="77777777" w:rsidR="00EB4287" w:rsidRPr="00CD6915" w:rsidRDefault="00EB4287" w:rsidP="00EB4287">
      <w:r w:rsidRPr="00CD6915">
        <w:t>Dr._NNP Van_NNP Helsing_NNP described_VBD what_WP steps_NNS were_VBD taken_VBN during_IN the_DT day_NN to_TO discover_VB on_IN what_WDT boat_NN and_CC whither_NN bound_VBD Count_NNP Dracula_NNP made_VBD his_PRP$ escape_NN :_: --_: ``_`` As_IN I_PRP knew_VBD that_IN he_PRP wanted_VBD to_TO get_VB back_RB to_TO Transylvania_NNP ,_, I_PRP felt_VBD sure_JJ that_IN he_PRP must_MD go_VB by_IN the_DT Danube_NNP mouth_NN ;_: or_CC by_IN somewhere_RB in_IN the_DT Black_NNP Sea_NNP ,_, since_IN by_IN that_DT way_NN he_PRP come_VBD ._.</w:t>
      </w:r>
    </w:p>
    <w:p w14:paraId="65F63C42" w14:textId="77777777" w:rsidR="00EB4287" w:rsidRPr="00CD6915" w:rsidRDefault="00EB4287" w:rsidP="00EB4287">
      <w:r w:rsidRPr="00CD6915">
        <w:t>It_PRP was_VBD a_DT dreary_JJ blank_NN that_WDT was_VBD before_IN us_PRP ._.</w:t>
      </w:r>
    </w:p>
    <w:p w14:paraId="3272919C" w14:textId="77777777" w:rsidR="00EB4287" w:rsidRPr="00CD6915" w:rsidRDefault="00EB4287" w:rsidP="00EB4287">
      <w:r w:rsidRPr="00CD6915">
        <w:t>Omne_FW ignotum_FW pro_FW magnifico_FW ;_: and_CC so_RB with_IN heavy_JJ hearts_NNS we_PRP start_VBP to_TO find_VB what_WP ships_NNS leave_VBP for_IN the_DT Black_NNP Sea_NNP last_JJ night_NN ._.</w:t>
      </w:r>
    </w:p>
    <w:p w14:paraId="7048DB25" w14:textId="77777777" w:rsidR="00EB4287" w:rsidRPr="00CD6915" w:rsidRDefault="00EB4287" w:rsidP="00EB4287">
      <w:r w:rsidRPr="00CD6915">
        <w:t>He_PRP was_VBD in_IN sailing_NN ship_NN ,_, since_IN Madam_NNP Mina_NNP tell_VB of_IN sails_NNS being_VBG set_VBN ._.</w:t>
      </w:r>
    </w:p>
    <w:p w14:paraId="360C139A" w14:textId="77777777" w:rsidR="00EB4287" w:rsidRPr="00CD6915" w:rsidRDefault="00EB4287" w:rsidP="00EB4287">
      <w:r w:rsidRPr="00CD6915">
        <w:t>These_DT not_RB so_RB important_JJ as_IN to_TO go_VB in_IN your_PRP$ list_NN of_IN the_DT shipping_NN in_IN the_DT Times_NNP ,_, and_CC so_RB we_PRP go_VBP ,_, by_IN suggestion_NN of_IN Lord_NNP Godalming_NNP ,_, to_TO your_PRP$ Lloyd_NNP 's_POS ,_, where_WRB are_VBP note_NN of_IN all_DT ships_NNS that_WDT sail_VBP ,_, however_RB so_RB small_JJ ._.</w:t>
      </w:r>
    </w:p>
    <w:p w14:paraId="0858C9D9" w14:textId="77777777" w:rsidR="00EB4287" w:rsidRPr="00CD6915" w:rsidRDefault="00EB4287" w:rsidP="00EB4287">
      <w:r w:rsidRPr="00CD6915">
        <w:t>There_EX we_PRP find_VBP that_IN only_RB one_CD Black-Sea-bound_JJ ship_NN go_VB out_RP with_IN the_DT tide_NN ._.</w:t>
      </w:r>
    </w:p>
    <w:p w14:paraId="51444792" w14:textId="77777777" w:rsidR="00EB4287" w:rsidRPr="00CD6915" w:rsidRDefault="00EB4287" w:rsidP="00EB4287">
      <w:r w:rsidRPr="00CD6915">
        <w:t>She_PRP is_VBZ the_DT Czarina_NNP Catherine_NNP ,_, and_CC she_PRP sail_VBP from_IN Doolittle_NNP 's_POS Wharf_NNP for_IN Varna_NNP ,_, and_CC thence_RB on_IN to_TO other_JJ parts_NNS and_CC up_IN the_DT Danube_NNP ._.</w:t>
      </w:r>
    </w:p>
    <w:p w14:paraId="437A9FA7" w14:textId="77777777" w:rsidR="00EB4287" w:rsidRPr="00CD6915" w:rsidRDefault="00EB4287" w:rsidP="00EB4287">
      <w:r w:rsidRPr="00CD6915">
        <w:t>`_`` Soh_NN !_. '_''</w:t>
      </w:r>
    </w:p>
    <w:p w14:paraId="524BADEC" w14:textId="77777777" w:rsidR="00EB4287" w:rsidRPr="00CD6915" w:rsidRDefault="00EB4287" w:rsidP="00EB4287">
      <w:r w:rsidRPr="00CD6915">
        <w:t>said_VBD I_PRP ,_, `_`` this_DT is_VBZ the_DT ship_NN whereon_NN is_VBZ the_DT Count_NNP ._. '_''</w:t>
      </w:r>
    </w:p>
    <w:p w14:paraId="3C5C11EC" w14:textId="77777777" w:rsidR="00EB4287" w:rsidRPr="00CD6915" w:rsidRDefault="00EB4287" w:rsidP="00EB4287">
      <w:r w:rsidRPr="00CD6915">
        <w:t>So_RB off_IN we_PRP go_VBP to_TO Doolittle_NNP 's_POS Wharf_NNP ,_, and_CC there_RB we_PRP find_VBP a_DT man_NN in_IN an_DT office_NN of_IN wood_NN so_RB small_JJ that_IN the_DT man_NN look_NN bigger_JJR than_IN the_DT office_NN ._.</w:t>
      </w:r>
    </w:p>
    <w:p w14:paraId="332866BF" w14:textId="77777777" w:rsidR="00EB4287" w:rsidRPr="00CD6915" w:rsidRDefault="00EB4287" w:rsidP="00EB4287">
      <w:r w:rsidRPr="00CD6915">
        <w:t>From_IN him_PRP we_PRP inquire_VBP of_IN the_DT goings_NNS of_IN the_DT Czarina_NNP Catherine_NNP ._.</w:t>
      </w:r>
    </w:p>
    <w:p w14:paraId="2FFA8953" w14:textId="77777777" w:rsidR="00EB4287" w:rsidRPr="00CD6915" w:rsidRDefault="00EB4287" w:rsidP="00EB4287">
      <w:r w:rsidRPr="00CD6915">
        <w:t xml:space="preserve">He_PRP swear_VBP much_JJ ,_, and_CC he_PRP red_JJ face_NN and_CC loud_JJ of_IN voice_NN ,_, but_CC he_PRP good_JJ fellow_NN all_DT the_DT same_JJ ;_: and_CC when_WRB Quincey_NNP give_VBP him_PRP something_NN from_IN his_PRP$ pocket_NN which_WDT </w:t>
      </w:r>
      <w:r w:rsidRPr="00CD6915">
        <w:lastRenderedPageBreak/>
        <w:t>crackle_VBP as_IN he_PRP roll_VBP it_PRP up_RP ,_, and_CC put_VBD it_PRP in_IN a_DT so_RB small_JJ bag_NN which_WDT he_PRP have_VBP hid_VBN deep_RB in_IN his_PRP$ clothing_NN ,_, he_PRP still_RB better_JJR fellow_NN and_CC humble_JJ servant_NN to_TO us_PRP ._.</w:t>
      </w:r>
    </w:p>
    <w:p w14:paraId="39730A1F" w14:textId="77777777" w:rsidR="00EB4287" w:rsidRPr="00CD6915" w:rsidRDefault="00EB4287" w:rsidP="00EB4287">
      <w:r w:rsidRPr="00CD6915">
        <w:t>He_PRP come_VBP with_IN us_PRP ,_, and_CC ask_VB many_JJ men_NNS who_WP are_VBP rough_JJ and_CC hot_JJ ;_: these_DT be_VB better_JJR fellows_NNS too_RB when_WRB they_PRP have_VBP been_VBN no_DT more_RBR thirsty_JJ ._.</w:t>
      </w:r>
    </w:p>
    <w:p w14:paraId="0D58205B" w14:textId="77777777" w:rsidR="00EB4287" w:rsidRPr="00CD6915" w:rsidRDefault="00EB4287" w:rsidP="00EB4287">
      <w:r w:rsidRPr="00CD6915">
        <w:t>They_PRP say_VBP much_JJ of_IN blood_NN and_CC bloom_NN ,_, and_CC of_IN others_NNS which_WDT I_PRP comprehend_VBD not_RB ,_, though_IN I_PRP guess_VBP what_WP they_PRP mean_VBP ;_: but_CC nevertheless_RB they_PRP tell_VBP us_PRP all_DT things_NNS which_WDT we_PRP want_VBP to_TO know_VB ._.</w:t>
      </w:r>
    </w:p>
    <w:p w14:paraId="08DDF56A" w14:textId="77777777" w:rsidR="00EB4287" w:rsidRPr="00CD6915" w:rsidRDefault="00EB4287" w:rsidP="00EB4287">
      <w:r w:rsidRPr="00CD6915">
        <w:t>``_`` They_PRP make_VBP known_VBN to_TO us_PRP among_IN them_PRP ,_, how_WRB last_JJ afternoon_NN at_IN about_RB five_CD o'clock_RB comes_VBZ a_DT man_NN so_IN hurry_NN ._.</w:t>
      </w:r>
    </w:p>
    <w:p w14:paraId="461C9962" w14:textId="77777777" w:rsidR="00EB4287" w:rsidRPr="00CD6915" w:rsidRDefault="00EB4287" w:rsidP="00EB4287">
      <w:r w:rsidRPr="00CD6915">
        <w:t>A_DT tall_JJ man_NN ,_, thin_JJ and_CC pale_JJ ,_, with_IN high_JJ nose_NN and_CC teeth_NNS so_RB white_JJ ,_, and_CC eyes_NNS that_WDT seem_VBP to_TO be_VB burning_NN ._.</w:t>
      </w:r>
    </w:p>
    <w:p w14:paraId="52350F14" w14:textId="77777777" w:rsidR="00EB4287" w:rsidRPr="00CD6915" w:rsidRDefault="00EB4287" w:rsidP="00EB4287">
      <w:r w:rsidRPr="00CD6915">
        <w:t>That_IN he_PRP be_VB all_DT in_IN black_JJ ,_, except_IN that_IN he_PRP have_VB a_DT hat_NN of_IN straw_NN which_WDT suit_VBP not_RB him_PRP or_CC the_DT time_NN ._.</w:t>
      </w:r>
    </w:p>
    <w:p w14:paraId="5890613C" w14:textId="77777777" w:rsidR="00EB4287" w:rsidRPr="00CD6915" w:rsidRDefault="00EB4287" w:rsidP="00EB4287">
      <w:r w:rsidRPr="00CD6915">
        <w:t>That_IN he_PRP scatter_VBD his_PRP$ money_NN in_IN making_VBG quick_JJ inquiry_NN as_IN to_TO what_WP ship_NN sails_VBZ for_IN the_DT Black_NNP Sea_NNP and_CC for_IN where_WRB ._.</w:t>
      </w:r>
    </w:p>
    <w:p w14:paraId="35EF1503" w14:textId="77777777" w:rsidR="00EB4287" w:rsidRPr="00CD6915" w:rsidRDefault="00EB4287" w:rsidP="00EB4287">
      <w:r w:rsidRPr="00CD6915">
        <w:t>Some_DT took_VBD him_PRP to_TO the_DT office_NN and_CC then_RB to_TO the_DT ship_NN ,_, where_WRB he_PRP will_MD not_RB go_VB aboard_IN but_CC halt_NN at_IN shore_NN end_NN of_IN gang-plank_NN ,_, and_CC ask_VB that_IN the_DT captain_NN come_VBN to_TO him_PRP ._.</w:t>
      </w:r>
    </w:p>
    <w:p w14:paraId="3005E23E" w14:textId="77777777" w:rsidR="00EB4287" w:rsidRPr="00CD6915" w:rsidRDefault="00EB4287" w:rsidP="00EB4287">
      <w:r w:rsidRPr="00CD6915">
        <w:t>The_DT captain_NN come_VBN ,_, when_WRB told_VBN that_IN he_PRP will_MD be_VB pay_VB well_RB ;_: and_CC though_IN he_PRP swear_VB much_RB at_IN the_DT first_JJ he_PRP agree_VBP to_TO term_VB ._.</w:t>
      </w:r>
    </w:p>
    <w:p w14:paraId="6CC5294E" w14:textId="77777777" w:rsidR="00EB4287" w:rsidRPr="00CD6915" w:rsidRDefault="00EB4287" w:rsidP="00EB4287">
      <w:r w:rsidRPr="00CD6915">
        <w:t>Then_RB the_DT thin_JJ man_NN go_VB and_CC some_DT one_CD tell_VB him_PRP where_WRB horse_NN and_CC cart_NN can_MD be_VB hired_VBN ._.</w:t>
      </w:r>
    </w:p>
    <w:p w14:paraId="62CE8BCC" w14:textId="77777777" w:rsidR="00EB4287" w:rsidRPr="00CD6915" w:rsidRDefault="00EB4287" w:rsidP="00EB4287">
      <w:r w:rsidRPr="00CD6915">
        <w:t>He_PRP go_VBP there_RB and_CC soon_RB he_PRP come_VB again_RB ,_, himself_PRP driving_VBG cart_NN on_IN which_WDT a_DT great_JJ box_NN ;_: this_DT he_PRP himself_PRP lift_VBP down_RP ,_, though_IN it_PRP take_VB several_JJ to_TO put_VB it_PRP on_IN truck_NN for_IN the_DT ship_NN ._.</w:t>
      </w:r>
    </w:p>
    <w:p w14:paraId="28D5F1B2" w14:textId="77777777" w:rsidR="00EB4287" w:rsidRPr="00CD6915" w:rsidRDefault="00EB4287" w:rsidP="00EB4287">
      <w:r w:rsidRPr="00CD6915">
        <w:t>He_PRP give_VBP much_JJ talk_NN to_TO captain_VB as_IN to_TO how_WRB and_CC where_WRB his_PRP$ box_NN is_VBZ to_TO be_VB place_NN ;_: but_CC the_DT captain_NN like_IN it_PRP not_RB and_CC swear_VB at_IN him_PRP in_IN many_JJ tongues_NNS ,_, and_CC tell_VB him_PRP that_IN if_IN he_PRP like_IN he_PRP can_MD come_VB and_CC see_VB where_WRB it_PRP shall_MD be_VB ._.</w:t>
      </w:r>
    </w:p>
    <w:p w14:paraId="32A5F250" w14:textId="77777777" w:rsidR="00EB4287" w:rsidRPr="00CD6915" w:rsidRDefault="00EB4287" w:rsidP="00EB4287">
      <w:r w:rsidRPr="00CD6915">
        <w:t>But_CC he_PRP say_VBP `_`` no_DT '_'' ;_: that_IN he_PRP come_VB not_RB yet_RB ,_, for_IN that_IN he_PRP have_VBP much_RB to_TO do_VB ._.</w:t>
      </w:r>
    </w:p>
    <w:p w14:paraId="234DA6D4" w14:textId="77777777" w:rsidR="00EB4287" w:rsidRPr="00CD6915" w:rsidRDefault="00EB4287" w:rsidP="00EB4287">
      <w:r w:rsidRPr="00CD6915">
        <w:t xml:space="preserve">Whereupon_VB the_DT captain_NN tell_VBP him_PRP that_IN he_PRP had_VBD better_RBR be_VB quick_JJ --_: with_IN blood_NN --_: for_IN that_DT his_PRP$ ship_NN will_MD leave_VB </w:t>
      </w:r>
      <w:r w:rsidRPr="00CD6915">
        <w:lastRenderedPageBreak/>
        <w:t>the_DT place_NN --_: of_IN blood_NN --_: before_IN the_DT turn_NN of_IN the_DT tide_NN --_: with_IN blood_NN ._.</w:t>
      </w:r>
    </w:p>
    <w:p w14:paraId="7505DC98" w14:textId="77777777" w:rsidR="00EB4287" w:rsidRPr="00CD6915" w:rsidRDefault="00EB4287" w:rsidP="00EB4287">
      <w:r w:rsidRPr="00CD6915">
        <w:t>Then_RB the_DT thin_JJ man_NN smile_NN and_CC say_VB that_DT of_IN course_NN he_PRP must_MD go_VB when_WRB he_PRP think_VBP fit_NN ;_: but_CC he_PRP will_MD be_VB surprise_JJ if_IN he_PRP go_VBP quite_RB so_RB soon_RB ._.</w:t>
      </w:r>
    </w:p>
    <w:p w14:paraId="7CEC9B4A" w14:textId="77777777" w:rsidR="00EB4287" w:rsidRPr="00CD6915" w:rsidRDefault="00EB4287" w:rsidP="00EB4287">
      <w:r w:rsidRPr="00CD6915">
        <w:t>The_DT captain_NN swear_VBP again_RB ,_, polyglot_NN ,_, and_CC the_DT thin_JJ man_NN make_VBP him_PRP bow_VB ,_, and_CC thank_VB him_PRP ,_, and_CC say_VB that_IN he_PRP will_MD so_RB far_RB intrude_VB on_IN his_PRP$ kindness_NN as_IN to_TO come_VB aboard_RB before_IN the_DT sailing_NN ._.</w:t>
      </w:r>
    </w:p>
    <w:p w14:paraId="1C0E71A0" w14:textId="77777777" w:rsidR="00EB4287" w:rsidRPr="00CD6915" w:rsidRDefault="00EB4287" w:rsidP="00EB4287">
      <w:r w:rsidRPr="00CD6915">
        <w:t>Final_NNP the_DT captain_NN ,_, more_RBR red_JJ than_IN ever_RB ,_, and_CC in_IN more_JJR tongues_NNS tell_VBP him_PRP that_IN he_PRP does_VBZ n't_RB want_VB no_DT Frenchmen_NNP --_: with_IN bloom_NN upon_IN them_PRP and_CC also_RB with_IN blood_NN --_: in_IN his_PRP$ ship_NN --_: with_IN blood_NN on_IN her_PRP also_RB ._.</w:t>
      </w:r>
    </w:p>
    <w:p w14:paraId="7129D7D2" w14:textId="77777777" w:rsidR="00EB4287" w:rsidRPr="00CD6915" w:rsidRDefault="00EB4287" w:rsidP="00EB4287">
      <w:r w:rsidRPr="00CD6915">
        <w:t>And_CC so_RB ,_, after_IN asking_VBG where_WRB there_EX might_MD be_VB close_JJ at_IN hand_NN a_DT ship_NN where_WRB he_PRP might_MD purchase_VB ship_NN forms_NNS ,_, he_PRP departed_VBD ._.</w:t>
      </w:r>
    </w:p>
    <w:p w14:paraId="6D49852D" w14:textId="77777777" w:rsidR="00EB4287" w:rsidRPr="00CD6915" w:rsidRDefault="00EB4287" w:rsidP="00EB4287">
      <w:r w:rsidRPr="00CD6915">
        <w:t>``_`` No_DT one_NN knew_VBD where_WRB he_PRP went_VBD `_`` or_CC bloomin_NN '_'' well_RB cared_VBD ,_, '_'' as_IN they_PRP said_VBD ,_, for_IN they_PRP had_VBD something_NN else_RB to_TO think_VB of_IN --_: well_RB with_IN blood_NN again_RB ;_: for_IN it_PRP soon_RB became_VBD apparent_JJ to_TO all_DT that_IN the_DT Czarina_NNP Catherine_NNP would_MD not_RB sail_VB as_IN was_VBD expected_VBN ._.</w:t>
      </w:r>
    </w:p>
    <w:p w14:paraId="38871326" w14:textId="77777777" w:rsidR="00EB4287" w:rsidRPr="00CD6915" w:rsidRDefault="00EB4287" w:rsidP="00EB4287">
      <w:r w:rsidRPr="00CD6915">
        <w:t>A_DT thin_JJ mist_NN began_VBD to_TO creep_VB up_RP from_IN the_DT river_NN ,_, and_CC it_PRP grew_VBD ,_, and_CC grew_VBD ;_: till_IN soon_RB a_DT dense_JJ fog_NN enveloped_VBD the_DT ship_NN and_CC all_DT around_IN her_PRP ._.</w:t>
      </w:r>
    </w:p>
    <w:p w14:paraId="30F65FC3" w14:textId="77777777" w:rsidR="00EB4287" w:rsidRPr="00CD6915" w:rsidRDefault="00EB4287" w:rsidP="00EB4287">
      <w:r w:rsidRPr="00CD6915">
        <w:t>The_DT captain_NN swore_VBD polyglot_JJ --_: very_RB polyglot_JJ --_: polyglot_NN with_IN bloom_NN and_CC blood_NN ;_: but_CC he_PRP could_MD do_VB nothing_NN ._.</w:t>
      </w:r>
    </w:p>
    <w:p w14:paraId="76C49633" w14:textId="77777777" w:rsidR="00EB4287" w:rsidRPr="00CD6915" w:rsidRDefault="00EB4287" w:rsidP="00EB4287">
      <w:r w:rsidRPr="00CD6915">
        <w:t>The_DT water_NN rose_VBD and_CC rose_VBD ;_: and_CC he_PRP began_VBD to_TO fear_VB that_IN he_PRP would_MD lose_VB the_DT tide_NN altogether_RB ._.</w:t>
      </w:r>
    </w:p>
    <w:p w14:paraId="6EC324FA" w14:textId="77777777" w:rsidR="00EB4287" w:rsidRPr="00CD6915" w:rsidRDefault="00EB4287" w:rsidP="00EB4287">
      <w:r w:rsidRPr="00CD6915">
        <w:t>He_PRP was_VBD in_IN no_DT friendly_JJ mood_NN ,_, when_WRB just_RB at_IN full_JJ tide_NN ,_, the_DT thin_JJ man_NN came_VBD up_RP the_DT gang-plank_NN again_RB and_CC asked_VBD to_TO see_VB where_WRB his_PRP$ box_NN had_VBD been_VBN stowed_VBN ._.</w:t>
      </w:r>
    </w:p>
    <w:p w14:paraId="4F6E6DCD" w14:textId="77777777" w:rsidR="00EB4287" w:rsidRPr="00CD6915" w:rsidRDefault="00EB4287" w:rsidP="00EB4287">
      <w:r w:rsidRPr="00CD6915">
        <w:t>Then_RB the_DT captain_NN replied_VBD that_IN he_PRP wished_VBD that_IN he_PRP and_CC his_PRP$ box_NN --_: old_JJ and_CC with_IN much_JJ bloom_NN and_CC blood_NN --_: were_VBD in_IN hell_NN ._.</w:t>
      </w:r>
    </w:p>
    <w:p w14:paraId="5A77295D" w14:textId="77777777" w:rsidR="00EB4287" w:rsidRPr="00CD6915" w:rsidRDefault="00EB4287" w:rsidP="00EB4287">
      <w:r w:rsidRPr="00CD6915">
        <w:t>But_CC the_DT thin_JJ man_NN did_VBD not_RB be_VB offend_VB ,_, and_CC went_VBD down_RP with_IN the_DT mate_NN and_CC saw_VBD where_WRB it_PRP was_VBD place_NN ,_, and_CC came_VBD up_RB and_CC stood_VBD awhile_RB on_IN deck_NN in_IN fog_NN ._.</w:t>
      </w:r>
    </w:p>
    <w:p w14:paraId="287AB119" w14:textId="77777777" w:rsidR="00EB4287" w:rsidRPr="00CD6915" w:rsidRDefault="00EB4287" w:rsidP="00EB4287">
      <w:r w:rsidRPr="00CD6915">
        <w:t>He_PRP must_MD have_VB come_VBN off_RP by_IN himself_PRP ,_, for_IN none_NN notice_NN him_PRP ._.</w:t>
      </w:r>
    </w:p>
    <w:p w14:paraId="05E8DD88" w14:textId="77777777" w:rsidR="00EB4287" w:rsidRPr="00CD6915" w:rsidRDefault="00EB4287" w:rsidP="00EB4287">
      <w:r w:rsidRPr="00CD6915">
        <w:t>Indeed_RB they_PRP thought_VBD not_RB of_IN him_PRP ;_: for_IN soon_RB the_DT fog_NN begin_VB to_TO melt_VB away_RB ,_, and_CC all_DT was_VBD clear_JJ again_RB ._.</w:t>
      </w:r>
    </w:p>
    <w:p w14:paraId="51876EE4" w14:textId="77777777" w:rsidR="00EB4287" w:rsidRPr="00CD6915" w:rsidRDefault="00EB4287" w:rsidP="00EB4287">
      <w:r w:rsidRPr="00CD6915">
        <w:lastRenderedPageBreak/>
        <w:t>My_PRP$ friends_NNS of_IN the_DT thirst_NN and_CC the_DT language_NN that_WDT was_VBD of_IN bloom_NN and_CC blood_NN laughed_VBD ,_, as_IN they_PRP told_VBD how_WRB the_DT captain_NN 's_POS swears_NNS exceeded_VBD even_RB his_PRP$ usual_JJ polyglot_NN ,_, and_CC was_VBD more_RBR than_IN ever_RB full_JJ of_IN picturesque_NN ,_, when_WRB on_IN questioning_VBG other_JJ mariners_NNS who_WP were_VBD on_IN movement_NN up_IN and_CC down_IN on_IN the_DT river_NN that_IN hour_NN ,_, he_PRP found_VBD that_IN few_JJ of_IN them_PRP had_VBD seen_VBN any_DT of_IN fog_NN at_IN all_DT ,_, except_IN where_WRB it_PRP lay_VBD round_NN the_DT wharf_NN ._.</w:t>
      </w:r>
    </w:p>
    <w:p w14:paraId="53B5FB6A" w14:textId="77777777" w:rsidR="00EB4287" w:rsidRPr="00CD6915" w:rsidRDefault="00EB4287" w:rsidP="00EB4287">
      <w:r w:rsidRPr="00CD6915">
        <w:t>However_RB ,_, the_DT ship_NN went_VBD out_RP on_IN the_DT ebb_NN tide_NN ;_: and_CC was_VBD doubtless_JJ by_IN morning_NN far_RB down_IN the_DT river_NN mouth_NN ._.</w:t>
      </w:r>
    </w:p>
    <w:p w14:paraId="077B0281" w14:textId="77777777" w:rsidR="00EB4287" w:rsidRPr="00CD6915" w:rsidRDefault="00EB4287" w:rsidP="00EB4287">
      <w:r w:rsidRPr="00CD6915">
        <w:t>She_PRP was_VBD by_IN then_RB ,_, when_WRB they_PRP told_VBD us_PRP ,_, well_RB out_IN to_TO sea_NN ._.</w:t>
      </w:r>
    </w:p>
    <w:p w14:paraId="151BBF0C" w14:textId="77777777" w:rsidR="00EB4287" w:rsidRPr="00CD6915" w:rsidRDefault="00EB4287" w:rsidP="00EB4287">
      <w:r w:rsidRPr="00CD6915">
        <w:t>``_`` And_CC so_RB ,_, my_PRP$ dear_RB Madam_NNP Mina_NNP ,_, it_PRP is_VBZ that_IN we_PRP have_VBP to_TO rest_VB for_IN a_DT time_NN ,_, for_IN our_PRP$ enemy_NN is_VBZ on_IN the_DT sea_NN ,_, with_IN the_DT fog_NN at_IN his_PRP$ command_NN ,_, on_IN his_PRP$ way_NN to_TO the_DT Danube_NNP mouth_NN ._.</w:t>
      </w:r>
    </w:p>
    <w:p w14:paraId="647CDAF7" w14:textId="77777777" w:rsidR="00EB4287" w:rsidRPr="00CD6915" w:rsidRDefault="00EB4287" w:rsidP="00EB4287">
      <w:r w:rsidRPr="00CD6915">
        <w:t>To_TO sail_VB a_DT ship_NN takes_VBZ time_NN ,_, go_VB she_PRP never_RB so_RB quick_JJ ;_: and_CC when_WRB we_PRP start_VBP we_PRP go_VBP on_IN land_NN more_RBR quick_JJ ,_, and_CC we_PRP meet_VBP him_PRP there_RB ._.</w:t>
      </w:r>
    </w:p>
    <w:p w14:paraId="24E92AFF" w14:textId="77777777" w:rsidR="00EB4287" w:rsidRPr="00CD6915" w:rsidRDefault="00EB4287" w:rsidP="00EB4287">
      <w:r w:rsidRPr="00CD6915">
        <w:t>Our_PRP$ best_JJS hope_NN is_VBZ to_TO come_VB on_IN him_PRP when_WRB in_IN the_DT box_NN between_IN sunrise_NN and_CC sunset_NN ;_: for_IN then_RB he_PRP can_MD make_VB no_DT struggle_NN ,_, and_CC we_PRP may_MD deal_VB with_IN him_PRP as_IN we_PRP should_MD ._.</w:t>
      </w:r>
    </w:p>
    <w:p w14:paraId="20233661" w14:textId="77777777" w:rsidR="00EB4287" w:rsidRPr="00CD6915" w:rsidRDefault="00EB4287" w:rsidP="00EB4287">
      <w:r w:rsidRPr="00CD6915">
        <w:t>There_EX are_VBP days_NNS for_IN us_PRP ,_, in_IN which_WDT we_PRP can_MD make_VB ready_JJ our_PRP$ plan_NN ._.</w:t>
      </w:r>
    </w:p>
    <w:p w14:paraId="01E9F47E" w14:textId="77777777" w:rsidR="00EB4287" w:rsidRPr="00CD6915" w:rsidRDefault="00EB4287" w:rsidP="00EB4287">
      <w:r w:rsidRPr="00CD6915">
        <w:t>We_PRP know_VBP all_DT about_IN where_WRB he_PRP go_VB ;_: for_IN we_PRP have_VBP seen_VBN the_DT owner_NN of_IN the_DT ship_NN ,_, who_WP have_VBP shown_VBN us_PRP invoices_NNS and_CC all_DT papers_NNS that_WDT can_MD be_VB ._.</w:t>
      </w:r>
    </w:p>
    <w:p w14:paraId="075543AB" w14:textId="77777777" w:rsidR="00EB4287" w:rsidRPr="00CD6915" w:rsidRDefault="00EB4287" w:rsidP="00EB4287">
      <w:r w:rsidRPr="00CD6915">
        <w:t>The_DT box_NN we_PRP seek_VBP is_VBZ to_TO be_VB landed_VBN in_IN Varna_NNP ,_, and_CC to_TO be_VB given_VBN to_TO an_DT agent_NN ,_, one_CD Ristics_NNPS who_WP will_MD there_RB present_VB his_PRP$ credentials_NNS ;_: and_CC so_RB our_PRP$ merchant_NN friend_NN will_MD have_VB done_VBN his_PRP$ part_NN ._.</w:t>
      </w:r>
    </w:p>
    <w:p w14:paraId="6D11ABF2" w14:textId="77777777" w:rsidR="00EB4287" w:rsidRPr="00CD6915" w:rsidRDefault="00EB4287" w:rsidP="00EB4287">
      <w:r w:rsidRPr="00CD6915">
        <w:t>When_WRB he_PRP ask_VB if_IN there_EX be_VB any_DT wrong_JJ ,_, for_IN that_DT so_RB ,_, he_PRP can_MD telegraph_VB and_CC have_VB inquiry_NN made_VBN at_IN Varna_NNP ,_, we_PRP say_VBP `_`` no_DT '_'' ;_: for_IN what_WP is_VBZ to_TO be_VB done_VBN is_VBZ not_RB for_IN police_NN or_CC of_IN the_DT customs_NNS ._.</w:t>
      </w:r>
    </w:p>
    <w:p w14:paraId="59FE55EB" w14:textId="77777777" w:rsidR="00EB4287" w:rsidRPr="00CD6915" w:rsidRDefault="00EB4287" w:rsidP="00EB4287">
      <w:r w:rsidRPr="00CD6915">
        <w:t>It_PRP must_MD be_VB done_VBN by_IN us_PRP alone_RB and_CC in_IN our_PRP$ own_JJ way_NN ._. ''_''</w:t>
      </w:r>
    </w:p>
    <w:p w14:paraId="0D330266" w14:textId="77777777" w:rsidR="00EB4287" w:rsidRPr="00CD6915" w:rsidRDefault="00EB4287" w:rsidP="00EB4287">
      <w:r w:rsidRPr="00CD6915">
        <w:t>When_WRB Dr._NNP Van_NNP Helsing_NNP had_VBD done_VBN speaking_NN ,_, I_PRP asked_VBD him_PRP if_IN he_PRP were_VBD certain_JJ that_IN the_DT Count_NNP had_VBD remained_VBN on_IN board_NN the_DT ship_NN ._.</w:t>
      </w:r>
    </w:p>
    <w:p w14:paraId="78EFB75A" w14:textId="77777777" w:rsidR="00EB4287" w:rsidRPr="00CD6915" w:rsidRDefault="00EB4287" w:rsidP="00EB4287">
      <w:r w:rsidRPr="00CD6915">
        <w:t>He_PRP replied_VBD :_: ``_`` We_PRP have_VBP the_DT best_JJS proof_NN of_IN that_DT :_: your_PRP$ own_JJ evidence_NN ,_, when_WRB in_IN the_DT hypnotic_JJ trance_NN this_DT morning_NN ._. ''_''</w:t>
      </w:r>
    </w:p>
    <w:p w14:paraId="1F59EFA8" w14:textId="77777777" w:rsidR="00EB4287" w:rsidRPr="00CD6915" w:rsidRDefault="00EB4287" w:rsidP="00EB4287">
      <w:r w:rsidRPr="00CD6915">
        <w:lastRenderedPageBreak/>
        <w:t>I_PRP asked_VBD him_PRP again_RB if_IN it_PRP were_VBD really_RB necessary_JJ that_IN they_PRP should_MD pursue_VB the_DT Count_NNP ,_, for_IN oh_UH !_.</w:t>
      </w:r>
    </w:p>
    <w:p w14:paraId="584BD287" w14:textId="77777777" w:rsidR="00EB4287" w:rsidRPr="00CD6915" w:rsidRDefault="00EB4287" w:rsidP="00EB4287">
      <w:r w:rsidRPr="00CD6915">
        <w:t>I_NN dread_NN Jonathan_NNP leaving_VBG me_PRP ,_, and_CC I_PRP know_VBP that_IN he_PRP would_MD surely_RB go_VB if_IN the_DT others_NNS went_VBD ._.</w:t>
      </w:r>
    </w:p>
    <w:p w14:paraId="6FD85E5B" w14:textId="77777777" w:rsidR="00EB4287" w:rsidRPr="00CD6915" w:rsidRDefault="00EB4287" w:rsidP="00EB4287">
      <w:r w:rsidRPr="00CD6915">
        <w:t>He_PRP answered_VBD in_IN growing_VBG passion_NN ,_, at_IN first_RB quietly_RB ._.</w:t>
      </w:r>
    </w:p>
    <w:p w14:paraId="5AA8B6AD" w14:textId="77777777" w:rsidR="00EB4287" w:rsidRPr="00CD6915" w:rsidRDefault="00EB4287" w:rsidP="00EB4287">
      <w:r w:rsidRPr="00CD6915">
        <w:t>As_IN he_PRP went_VBD on_IN ,_, however_RB ,_, he_PRP grew_VBD more_RBR angry_JJ and_CC more_RBR forceful_JJ ,_, till_IN in_IN the_DT end_NN we_PRP could_MD not_RB but_CC see_VB wherein_WRB was_VBD at_IN least_JJS some_DT of_IN that_DT personal_JJ dominance_NN which_WDT made_VBD him_PRP so_RB long_RB a_DT master_NN amongst_IN men_NNS :_: --_: ``_`` Yes_UH ,_, it_PRP is_VBZ necessary_JJ --_: necessary_JJ --_: necessary_JJ !_.</w:t>
      </w:r>
    </w:p>
    <w:p w14:paraId="1575012A" w14:textId="77777777" w:rsidR="00EB4287" w:rsidRPr="00CD6915" w:rsidRDefault="00EB4287" w:rsidP="00EB4287">
      <w:r w:rsidRPr="00CD6915">
        <w:t>For_IN your_PRP$ sake_NN in_IN the_DT first_JJ ,_, and_CC then_RB for_IN the_DT sake_NN of_IN humanity_NN ._.</w:t>
      </w:r>
    </w:p>
    <w:p w14:paraId="44BA5477" w14:textId="77777777" w:rsidR="00EB4287" w:rsidRPr="00CD6915" w:rsidRDefault="00EB4287" w:rsidP="00EB4287">
      <w:r w:rsidRPr="00CD6915">
        <w:t>This_DT monster_NN has_VBZ done_VBN much_JJ harm_NN already_RB ,_, in_IN the_DT narrow_JJ scope_NN where_WRB he_PRP find_VB himself_PRP ,_, and_CC in_IN the_DT short_JJ time_NN when_WRB as_RB yet_RB he_PRP was_VBD only_RB as_IN a_DT body_NN groping_VBG his_PRP$ so_RB small_JJ measure_NN in_IN darkness_NN and_CC not_RB knowing_VBG ._.</w:t>
      </w:r>
    </w:p>
    <w:p w14:paraId="3B473984" w14:textId="77777777" w:rsidR="00EB4287" w:rsidRPr="00CD6915" w:rsidRDefault="00EB4287" w:rsidP="00EB4287">
      <w:r w:rsidRPr="00CD6915">
        <w:t>All_PDT this_DT have_VBP I_PRP told_VBD these_DT others_NNS ;_: you_PRP ,_, my_PRP$ dear_RB Madam_NNP Mina_NNP ,_, will_MD learn_VB it_PRP in_IN the_DT phonograph_NN of_IN my_PRP$ friend_NN John_NNP ,_, or_CC in_IN that_DT of_IN your_PRP$ husband_NN ._.</w:t>
      </w:r>
    </w:p>
    <w:p w14:paraId="36764017" w14:textId="77777777" w:rsidR="00EB4287" w:rsidRPr="00CD6915" w:rsidRDefault="00EB4287" w:rsidP="00EB4287">
      <w:r w:rsidRPr="00CD6915">
        <w:t>I_PRP have_VBP told_VBN them_PRP how_WRB the_DT measure_NN of_IN leaving_VBG his_PRP$ own_JJ barren_JJ land_NN --_: barren_JJ of_IN peoples_NNS --_: and_CC coming_VBG to_TO a_DT new_JJ land_NN where_WRB life_NN of_IN man_NN teems_NNS till_IN they_PRP are_VBP like_IN the_DT multitude_NN of_IN standing_NN corn_NN ,_, was_VBD the_DT work_NN of_IN centuries_NNS ._.</w:t>
      </w:r>
    </w:p>
    <w:p w14:paraId="7185829A" w14:textId="77777777" w:rsidR="00EB4287" w:rsidRPr="00CD6915" w:rsidRDefault="00EB4287" w:rsidP="00EB4287">
      <w:r w:rsidRPr="00CD6915">
        <w:t>Were_VBD another_DT of_IN the_DT Un-Dead_NNP ,_, like_IN him_PRP ,_, to_TO try_VB to_TO do_VB what_WP he_PRP has_VBZ done_VBN ,_, perhaps_RB not_RB all_PDT the_DT centuries_NNS of_IN the_DT world_NN that_WDT have_VBP been_VBN ,_, or_CC that_DT will_MD be_VB ,_, could_MD aid_VB him_PRP ._.</w:t>
      </w:r>
    </w:p>
    <w:p w14:paraId="29F03C64" w14:textId="77777777" w:rsidR="00EB4287" w:rsidRPr="00CD6915" w:rsidRDefault="00EB4287" w:rsidP="00EB4287">
      <w:r w:rsidRPr="00CD6915">
        <w:t>With_IN this_DT one_CD ,_, all_PDT the_DT forces_NNS of_IN nature_NN that_WDT are_VBP occult_JJ and_CC deep_JJ and_CC strong_JJ must_MD have_VB worked_VBN together_RB in_IN some_DT wondrous_JJ way_NN ._.</w:t>
      </w:r>
    </w:p>
    <w:p w14:paraId="00499848" w14:textId="77777777" w:rsidR="00EB4287" w:rsidRPr="00CD6915" w:rsidRDefault="00EB4287" w:rsidP="00EB4287">
      <w:r w:rsidRPr="00CD6915">
        <w:t>The_DT very_JJ place_NN ,_, where_WRB he_PRP have_VBP been_VBN alive_JJ ,_, Un-Dead_JJ for_IN all_PDT these_DT centuries_NNS ,_, is_VBZ full_JJ of_IN strangeness_NN of_IN the_DT geologic_JJ and_CC chemical_JJ world_NN ._.</w:t>
      </w:r>
    </w:p>
    <w:p w14:paraId="2263AE5E" w14:textId="77777777" w:rsidR="00EB4287" w:rsidRPr="00CD6915" w:rsidRDefault="00EB4287" w:rsidP="00EB4287">
      <w:r w:rsidRPr="00CD6915">
        <w:t>There_EX are_VBP deep_JJ caverns_NNS and_CC fissures_NNS that_WDT reach_VBP none_NN know_VBP whither_NN ._.</w:t>
      </w:r>
    </w:p>
    <w:p w14:paraId="65250611" w14:textId="77777777" w:rsidR="00EB4287" w:rsidRPr="00CD6915" w:rsidRDefault="00EB4287" w:rsidP="00EB4287">
      <w:r w:rsidRPr="00CD6915">
        <w:t>There_EX have_VBP been_VBN volcanoes_NNS ,_, some_DT of_IN whose_WP$ openings_NNS still_RB send_VBP out_RP waters_NNS of_IN strange_JJ properties_NNS ,_, and_CC gases_NNS that_WDT kill_VBP or_CC make_VBP to_TO vivify_VB ._.</w:t>
      </w:r>
    </w:p>
    <w:p w14:paraId="5866B20F" w14:textId="77777777" w:rsidR="00EB4287" w:rsidRPr="00CD6915" w:rsidRDefault="00EB4287" w:rsidP="00EB4287">
      <w:r w:rsidRPr="00CD6915">
        <w:t xml:space="preserve">Doubtless_NNP ,_, there_EX is_VBZ something_NN magnetic_JJ or_CC electric_JJ in_IN some_DT of_IN these_DT combinations_NNS of_IN occult_NN forces_NNS which_WDT </w:t>
      </w:r>
      <w:r w:rsidRPr="00CD6915">
        <w:lastRenderedPageBreak/>
        <w:t>work_VBP for_IN physical_JJ life_NN in_IN strange_JJ way_NN ;_: and_CC in_IN himself_PRP were_VBD from_IN the_DT first_JJ some_DT great_JJ qualities_NNS ._.</w:t>
      </w:r>
    </w:p>
    <w:p w14:paraId="76C9DB43" w14:textId="77777777" w:rsidR="00EB4287" w:rsidRPr="00CD6915" w:rsidRDefault="00EB4287" w:rsidP="00EB4287">
      <w:r w:rsidRPr="00CD6915">
        <w:t>In_IN a_DT hard_JJ and_CC warlike_JJ time_NN he_PRP was_VBD celebrate_VB that_IN he_PRP have_VB more_JJR iron_NN nerve_NN ,_, more_RBR subtle_JJ brain_NN ,_, more_RBR braver_JJ heart_NN ,_, than_IN any_DT man_NN ._.</w:t>
      </w:r>
    </w:p>
    <w:p w14:paraId="38ED962C" w14:textId="77777777" w:rsidR="00EB4287" w:rsidRPr="00CD6915" w:rsidRDefault="00EB4287" w:rsidP="00EB4287">
      <w:r w:rsidRPr="00CD6915">
        <w:t>In_IN him_PRP some_DT vital_JJ principle_NN have_VBP in_IN strange_JJ way_NN found_VBD their_PRP$ utmost_JJ ;_: and_CC as_IN his_PRP$ body_NN keep_VB strong_JJ and_CC grow_VB and_CC thrive_VB ,_, so_IN his_PRP$ brain_NN grow_VB too_RB ._.</w:t>
      </w:r>
    </w:p>
    <w:p w14:paraId="0DA6E124" w14:textId="77777777" w:rsidR="00EB4287" w:rsidRPr="00CD6915" w:rsidRDefault="00EB4287" w:rsidP="00EB4287">
      <w:r w:rsidRPr="00CD6915">
        <w:t>All_PDT this_DT without_IN that_DT diabolic_JJ aid_NN which_WDT is_VBZ surely_RB to_TO him_PRP ;_: for_IN it_PRP have_VBP to_TO yield_VB to_TO the_DT powers_NNS that_WDT come_VBP from_IN ,_, and_CC are_VBP ,_, symbolic_JJ of_IN good_NN ._.</w:t>
      </w:r>
    </w:p>
    <w:p w14:paraId="5617DCAC" w14:textId="77777777" w:rsidR="00EB4287" w:rsidRPr="00CD6915" w:rsidRDefault="00EB4287" w:rsidP="00EB4287">
      <w:r w:rsidRPr="00CD6915">
        <w:t>And_CC now_RB this_DT is_VBZ what_WP he_PRP is_VBZ to_TO us_PRP ._.</w:t>
      </w:r>
    </w:p>
    <w:p w14:paraId="6C798DF8" w14:textId="77777777" w:rsidR="00EB4287" w:rsidRPr="00CD6915" w:rsidRDefault="00EB4287" w:rsidP="00EB4287">
      <w:r w:rsidRPr="00CD6915">
        <w:t>He_PRP have_VBP infect_VB you_PRP --_: oh_UH ,_, forgive_VB me_PRP ,_, my_PRP$ dear_RB ,_, that_IN I_PRP must_MD say_VB such_JJ ;_: but_CC it_PRP is_VBZ for_IN good_NN of_IN you_PRP that_IN I_PRP speak_VBP ._.</w:t>
      </w:r>
    </w:p>
    <w:p w14:paraId="0E485AFB" w14:textId="77777777" w:rsidR="00EB4287" w:rsidRPr="00CD6915" w:rsidRDefault="00EB4287" w:rsidP="00EB4287">
      <w:r w:rsidRPr="00CD6915">
        <w:t>He_PRP infect_VBP you_PRP in_IN such_JJ wise_JJ ,_, that_IN even_RB if_IN he_PRP do_VBP no_RB more_JJR ,_, you_PRP have_VBP only_RB to_TO live_VB --_: to_TO live_VB in_IN your_PRP$ own_JJ old_JJ ,_, sweet_JJ way_NN ;_: and_CC so_RB in_IN time_NN ,_, death_NN ,_, which_WDT is_VBZ of_IN man_NN 's_POS common_JJ lot_NN and_CC with_IN God_NNP 's_POS sanction_NN ,_, shall_MD make_VB you_PRP like_VB to_TO him_PRP ._.</w:t>
      </w:r>
    </w:p>
    <w:p w14:paraId="08D71AA4" w14:textId="77777777" w:rsidR="00EB4287" w:rsidRPr="00CD6915" w:rsidRDefault="00EB4287" w:rsidP="00EB4287">
      <w:r w:rsidRPr="00CD6915">
        <w:t>This_DT must_MD not_RB be_VB !_.</w:t>
      </w:r>
    </w:p>
    <w:p w14:paraId="3F25B5AF" w14:textId="77777777" w:rsidR="00EB4287" w:rsidRPr="00CD6915" w:rsidRDefault="00EB4287" w:rsidP="00EB4287">
      <w:r w:rsidRPr="00CD6915">
        <w:t>We_PRP have_VBP sworn_VBN together_RB that_IN it_PRP must_MD not_RB ._.</w:t>
      </w:r>
    </w:p>
    <w:p w14:paraId="24B7C594" w14:textId="77777777" w:rsidR="00EB4287" w:rsidRPr="00CD6915" w:rsidRDefault="00EB4287" w:rsidP="00EB4287">
      <w:r w:rsidRPr="00CD6915">
        <w:t>Thus_RB are_VBP we_PRP ministers_NNS of_IN God_NNP 's_POS own_JJ wish_NN :_: that_IN the_DT world_NN ,_, and_CC men_NNS for_IN whom_WP His_PRP$ Son_NNP die_NN ,_, will_MD not_RB be_VB given_VBN over_RP to_TO monsters_NNS ,_, whose_WP$ very_JJ existence_NN would_MD defame_VB Him_PRP ._.</w:t>
      </w:r>
    </w:p>
    <w:p w14:paraId="392391C9" w14:textId="77777777" w:rsidR="00EB4287" w:rsidRPr="00CD6915" w:rsidRDefault="00EB4287" w:rsidP="00EB4287">
      <w:r w:rsidRPr="00CD6915">
        <w:t>He_PRP have_VBP allowed_VBN us_PRP to_TO redeem_VB one_CD soul_NN already_RB ,_, and_CC we_PRP go_VBP out_RP as_IN the_DT old_JJ knights_NNS of_IN the_DT Cross_NNP to_TO redeem_VB more_JJR ._.</w:t>
      </w:r>
    </w:p>
    <w:p w14:paraId="249CAFC0" w14:textId="77777777" w:rsidR="00EB4287" w:rsidRPr="00CD6915" w:rsidRDefault="00EB4287" w:rsidP="00EB4287">
      <w:r w:rsidRPr="00CD6915">
        <w:t>Like_IN them_PRP we_PRP shall_MD travel_VB towards_IN the_DT sunrise_NN ;_: and_CC like_IN them_PRP ,_, if_IN we_PRP fall_VBP ,_, we_PRP fall_VBP in_IN good_JJ cause_NN ._. ''_''</w:t>
      </w:r>
    </w:p>
    <w:p w14:paraId="2A0F2986" w14:textId="77777777" w:rsidR="00EB4287" w:rsidRPr="00CD6915" w:rsidRDefault="00EB4287" w:rsidP="00EB4287">
      <w:r w:rsidRPr="00CD6915">
        <w:t>He_PRP paused_VBD and_CC I_PRP said_VBD :_: --_: ``_`` But_CC will_MD not_RB the_DT Count_NNP take_VB his_PRP$ rebuff_NN wisely_RB ?_.</w:t>
      </w:r>
    </w:p>
    <w:p w14:paraId="22B8CC2E" w14:textId="77777777" w:rsidR="00EB4287" w:rsidRPr="00CD6915" w:rsidRDefault="00EB4287" w:rsidP="00EB4287">
      <w:r w:rsidRPr="00CD6915">
        <w:t>Since_IN he_PRP has_VBZ been_VBN driven_VBN from_IN England_NNP ,_, will_MD he_PRP not_RB avoid_VB it_PRP ,_, as_IN a_DT tiger_NN does_VBZ the_DT village_NN from_IN which_WDT he_PRP has_VBZ been_VBN hunted_VBN ?_. ''_''</w:t>
      </w:r>
    </w:p>
    <w:p w14:paraId="267DB3AA" w14:textId="77777777" w:rsidR="00EB4287" w:rsidRPr="00CD6915" w:rsidRDefault="00EB4287" w:rsidP="00EB4287">
      <w:r w:rsidRPr="00CD6915">
        <w:t>``_`` Aha_NN !_. ''_''</w:t>
      </w:r>
    </w:p>
    <w:p w14:paraId="3F624804" w14:textId="77777777" w:rsidR="00EB4287" w:rsidRPr="00CD6915" w:rsidRDefault="00EB4287" w:rsidP="00EB4287">
      <w:r w:rsidRPr="00CD6915">
        <w:t>he_PRP said_VBD ,_, ``_`` your_PRP$ simile_NN of_IN the_DT tiger_NN good_NN ,_, for_IN me_PRP ,_, and_CC I_PRP shall_MD adopt_VB him_PRP ._.</w:t>
      </w:r>
    </w:p>
    <w:p w14:paraId="38719154" w14:textId="77777777" w:rsidR="00EB4287" w:rsidRPr="00CD6915" w:rsidRDefault="00EB4287" w:rsidP="00EB4287">
      <w:r w:rsidRPr="00CD6915">
        <w:t>Your_PRP$ man-eater_NN ,_, as_IN they_PRP of_IN India_NNP call_VB the_DT tiger_NN who_WP has_VBZ once_RB tasted_VBN blood_NN of_IN the_DT human_JJ ,_, care_NN no_RB more_JJR for_IN the_DT other_JJ prey_NN ,_, but_CC prowl_NN unceasing_JJ till_IN he_PRP get_VB him_PRP ._.</w:t>
      </w:r>
    </w:p>
    <w:p w14:paraId="77E10F1D" w14:textId="77777777" w:rsidR="00EB4287" w:rsidRPr="00CD6915" w:rsidRDefault="00EB4287" w:rsidP="00EB4287">
      <w:r w:rsidRPr="00CD6915">
        <w:lastRenderedPageBreak/>
        <w:t>This_DT that_IN we_PRP hunt_NN from_IN our_PRP$ village_NN is_VBZ a_DT tiger_NN ,_, too_RB ,_, a_DT man-eater_NN ,_, and_CC he_PRP never_RB cease_VBP to_TO prowl_NN ._.</w:t>
      </w:r>
    </w:p>
    <w:p w14:paraId="100DD64E" w14:textId="77777777" w:rsidR="00EB4287" w:rsidRPr="00CD6915" w:rsidRDefault="00EB4287" w:rsidP="00EB4287">
      <w:r w:rsidRPr="00CD6915">
        <w:t>Nay_NNP ,_, in_IN himself_PRP he_PRP is_VBZ not_RB one_CD to_TO retire_VB and_CC stay_VB afar_NN ._.</w:t>
      </w:r>
    </w:p>
    <w:p w14:paraId="7DE33118" w14:textId="77777777" w:rsidR="00EB4287" w:rsidRPr="00CD6915" w:rsidRDefault="00EB4287" w:rsidP="00EB4287">
      <w:r w:rsidRPr="00CD6915">
        <w:t>In_IN his_PRP$ life_NN ,_, his_PRP$ living_VBG life_NN ,_, he_PRP go_VBP over_IN the_DT Turkey_NNP frontier_NN and_CC attack_VB his_PRP$ enemy_NN on_IN his_PRP$ own_JJ ground_NN ;_: he_PRP be_VB beaten_VBN back_RB ,_, but_CC did_VBD he_PRP stay_VB ?_.</w:t>
      </w:r>
    </w:p>
    <w:p w14:paraId="0FDF5FDB" w14:textId="77777777" w:rsidR="00EB4287" w:rsidRPr="00CD6915" w:rsidRDefault="00EB4287" w:rsidP="00EB4287">
      <w:r w:rsidRPr="00CD6915">
        <w:t>No_DT !_.</w:t>
      </w:r>
    </w:p>
    <w:p w14:paraId="076D0B09" w14:textId="77777777" w:rsidR="00EB4287" w:rsidRPr="00CD6915" w:rsidRDefault="00EB4287" w:rsidP="00EB4287">
      <w:r w:rsidRPr="00CD6915">
        <w:t>He_PRP come_VBP again_RB ,_, and_CC again_RB ,_, and_CC again_RB ._.</w:t>
      </w:r>
    </w:p>
    <w:p w14:paraId="7D4D0DC4" w14:textId="77777777" w:rsidR="00EB4287" w:rsidRPr="00CD6915" w:rsidRDefault="00EB4287" w:rsidP="00EB4287">
      <w:r w:rsidRPr="00CD6915">
        <w:t>Look_VB at_IN his_PRP$ persistence_NN and_CC endurance_JJ ._.</w:t>
      </w:r>
    </w:p>
    <w:p w14:paraId="10160C92" w14:textId="77777777" w:rsidR="00EB4287" w:rsidRPr="00CD6915" w:rsidRDefault="00EB4287" w:rsidP="00EB4287">
      <w:r w:rsidRPr="00CD6915">
        <w:t>With_IN the_DT child-brain_NN that_WDT was_VBD to_TO him_PRP he_PRP have_VBP long_RB since_RB conceive_VBP the_DT idea_NN of_IN coming_VBG to_TO a_DT great_JJ city_NN ._.</w:t>
      </w:r>
    </w:p>
    <w:p w14:paraId="38ECF3F6" w14:textId="77777777" w:rsidR="00EB4287" w:rsidRPr="00CD6915" w:rsidRDefault="00EB4287" w:rsidP="00EB4287">
      <w:r w:rsidRPr="00CD6915">
        <w:t>What_WP does_VBZ he_PRP do_VB ?_.</w:t>
      </w:r>
    </w:p>
    <w:p w14:paraId="755803AC" w14:textId="77777777" w:rsidR="00EB4287" w:rsidRPr="00CD6915" w:rsidRDefault="00EB4287" w:rsidP="00EB4287">
      <w:r w:rsidRPr="00CD6915">
        <w:t>He_PRP find_VBP out_RP the_DT place_NN of_IN all_PDT the_DT world_NN most_JJS of_IN promise_NN for_IN him_PRP ._.</w:t>
      </w:r>
    </w:p>
    <w:p w14:paraId="4C91DF7C" w14:textId="77777777" w:rsidR="00EB4287" w:rsidRPr="00CD6915" w:rsidRDefault="00EB4287" w:rsidP="00EB4287">
      <w:r w:rsidRPr="00CD6915">
        <w:t>Then_RB he_PRP deliberately_RB set_VBD himself_PRP down_RP to_TO prepare_VB for_IN the_DT task_NN ._.</w:t>
      </w:r>
    </w:p>
    <w:p w14:paraId="13377795" w14:textId="77777777" w:rsidR="00EB4287" w:rsidRPr="00CD6915" w:rsidRDefault="00EB4287" w:rsidP="00EB4287">
      <w:r w:rsidRPr="00CD6915">
        <w:t>He_PRP find_VBP in_IN patience_NN just_RB how_WRB is_VBZ his_PRP$ strength_NN ,_, and_CC what_WP are_VBP his_PRP$ powers_NNS ._.</w:t>
      </w:r>
    </w:p>
    <w:p w14:paraId="51F3594F" w14:textId="77777777" w:rsidR="00EB4287" w:rsidRPr="00CD6915" w:rsidRDefault="00EB4287" w:rsidP="00EB4287">
      <w:r w:rsidRPr="00CD6915">
        <w:t>He_PRP study_VBD new_JJ tongues_NNS ._.</w:t>
      </w:r>
    </w:p>
    <w:p w14:paraId="7FB5FECB" w14:textId="77777777" w:rsidR="00EB4287" w:rsidRPr="00CD6915" w:rsidRDefault="00EB4287" w:rsidP="00EB4287">
      <w:r w:rsidRPr="00CD6915">
        <w:t>He_PRP learn_VBP new_JJ social_JJ life_NN ;_: new_JJ environment_NN of_IN old_JJ ways_NNS ,_, the_DT politic_NN ,_, the_DT law_NN ,_, the_DT finance_NN ,_, the_DT science_NN ,_, the_DT habit_NN of_IN a_DT new_JJ land_NN and_CC a_DT new_JJ people_NNS who_WP have_VBP come_VBN to_TO be_VB since_IN he_PRP was_VBD ._.</w:t>
      </w:r>
    </w:p>
    <w:p w14:paraId="03FC9C73" w14:textId="77777777" w:rsidR="00EB4287" w:rsidRPr="00CD6915" w:rsidRDefault="00EB4287" w:rsidP="00EB4287">
      <w:r w:rsidRPr="00CD6915">
        <w:t>His_PRP$ glimpse_NN that_IN he_PRP have_VBP had_VBN ,_, whet_VB his_PRP$ appetite_NN only_RB and_CC enkeen_VB his_PRP$ desire_NN ._.</w:t>
      </w:r>
    </w:p>
    <w:p w14:paraId="0D0A8E12" w14:textId="77777777" w:rsidR="00EB4287" w:rsidRPr="00CD6915" w:rsidRDefault="00EB4287" w:rsidP="00EB4287">
      <w:r w:rsidRPr="00CD6915">
        <w:t>Nay_NNP ,_, it_PRP help_VB him_PRP to_TO grow_VB as_IN to_TO his_PRP$ brain_NN ;_: for_IN it_PRP all_DT prove_VBP to_TO him_PRP how_WRB right_RB he_PRP was_VBD at_IN the_DT first_JJ in_IN his_PRP$ surmises_NNS ._.</w:t>
      </w:r>
    </w:p>
    <w:p w14:paraId="68F8F50B" w14:textId="77777777" w:rsidR="00EB4287" w:rsidRPr="00CD6915" w:rsidRDefault="00EB4287" w:rsidP="00EB4287">
      <w:r w:rsidRPr="00CD6915">
        <w:t>He_PRP have_VBP done_VBN this_DT alone_RB ;_: all_RB alone_RB !_.</w:t>
      </w:r>
    </w:p>
    <w:p w14:paraId="31DDA327" w14:textId="77777777" w:rsidR="00EB4287" w:rsidRPr="00CD6915" w:rsidRDefault="00EB4287" w:rsidP="00EB4287">
      <w:r w:rsidRPr="00CD6915">
        <w:t>from_IN a_DT ruin_VBP tomb_NN in_IN a_DT forgotten_VBN land_NN ._.</w:t>
      </w:r>
    </w:p>
    <w:p w14:paraId="1EC8E82F" w14:textId="77777777" w:rsidR="00EB4287" w:rsidRPr="00CD6915" w:rsidRDefault="00EB4287" w:rsidP="00EB4287">
      <w:r w:rsidRPr="00CD6915">
        <w:t>What_WP more_JJR may_MD he_PRP not_RB do_VB when_WRB the_DT greater_JJR world_NN of_IN thought_NN is_VBZ open_JJ to_TO him_PRP ._.</w:t>
      </w:r>
    </w:p>
    <w:p w14:paraId="1C8024D3" w14:textId="77777777" w:rsidR="00EB4287" w:rsidRPr="00CD6915" w:rsidRDefault="00EB4287" w:rsidP="00EB4287">
      <w:r w:rsidRPr="00CD6915">
        <w:t>He_PRP that_WDT can_MD smile_VB at_IN death_NN ,_, as_IN we_PRP know_VBP him_PRP ;_: who_WP can_MD flourish_VB in_IN the_DT midst_NN of_IN diseases_NNS that_WDT kill_VBP off_RP whole_JJ peoples_NNS ._.</w:t>
      </w:r>
    </w:p>
    <w:p w14:paraId="7B116CA5" w14:textId="77777777" w:rsidR="00EB4287" w:rsidRPr="00CD6915" w:rsidRDefault="00EB4287" w:rsidP="00EB4287">
      <w:r w:rsidRPr="00CD6915">
        <w:t>Oh_UH ,_, if_IN such_PDT an_DT one_NN was_VBD to_TO come_VB from_IN God_NNP ,_, and_CC not_RB the_DT Devil_NNP ,_, what_WP a_DT force_NN for_IN good_JJ might_NN he_PRP not_RB be_VB in_IN this_DT old_JJ world_NN of_IN ours_PRP ._.</w:t>
      </w:r>
    </w:p>
    <w:p w14:paraId="6681E668" w14:textId="77777777" w:rsidR="00EB4287" w:rsidRPr="00CD6915" w:rsidRDefault="00EB4287" w:rsidP="00EB4287">
      <w:r w:rsidRPr="00CD6915">
        <w:t>But_CC we_PRP are_VBP pledged_VBN to_TO set_VB the_DT world_NN free_JJ ._.</w:t>
      </w:r>
    </w:p>
    <w:p w14:paraId="20711659" w14:textId="77777777" w:rsidR="00EB4287" w:rsidRPr="00CD6915" w:rsidRDefault="00EB4287" w:rsidP="00EB4287">
      <w:r w:rsidRPr="00CD6915">
        <w:t xml:space="preserve">Our_PRP$ toil_VBP must_MD be_VB in_IN silence_NN ,_, and_CC our_PRP$ efforts_NNS all_DT in_IN secret_NN ;_: for_IN in_IN this_DT enlightened_VBN age_NN ,_, when_WRB men_NNS </w:t>
      </w:r>
      <w:r w:rsidRPr="00CD6915">
        <w:lastRenderedPageBreak/>
        <w:t>believe_VBP not_RB even_RB what_WP they_PRP see_VBP ,_, the_DT doubting_NN of_IN wise_JJ men_NNS would_MD be_VB his_PRP$ greatest_JJS strength_NN ._.</w:t>
      </w:r>
    </w:p>
    <w:p w14:paraId="2D7323C2" w14:textId="77777777" w:rsidR="00EB4287" w:rsidRPr="00CD6915" w:rsidRDefault="00EB4287" w:rsidP="00EB4287">
      <w:r w:rsidRPr="00CD6915">
        <w:t>It_PRP would_MD be_VB at_IN once_RB his_PRP$ sheath_NN and_CC his_PRP$ armour_NN ,_, and_CC his_PRP$ weapons_NNS to_TO destroy_VB us_PRP ,_, his_PRP$ enemies_NNS ,_, who_WP are_VBP willing_JJ to_TO peril_NN even_RB our_PRP$ own_JJ souls_NNS for_IN the_DT safety_NN of_IN one_CD we_PRP love_VBP --_: for_IN the_DT good_NN of_IN mankind_NN ,_, and_CC for_IN the_DT honour_NN and_CC glory_NN of_IN God_NNP ._. ''_''</w:t>
      </w:r>
    </w:p>
    <w:p w14:paraId="352F91A2" w14:textId="77777777" w:rsidR="00EB4287" w:rsidRPr="00CD6915" w:rsidRDefault="00EB4287" w:rsidP="00EB4287">
      <w:r w:rsidRPr="00CD6915">
        <w:t>After_IN a_DT general_JJ discussion_NN it_PRP was_VBD determined_VBN that_IN for_IN to-night_JJ nothing_NN be_VB definitely_RB settled_VBN ;_: that_IN we_PRP should_MD all_DT sleep_VB on_IN the_DT facts_NNS ,_, and_CC try_VB to_TO think_VB out_RP the_DT proper_JJ conclusions_NNS ._.</w:t>
      </w:r>
    </w:p>
    <w:p w14:paraId="7CF2CA9D" w14:textId="77777777" w:rsidR="00EB4287" w:rsidRPr="00CD6915" w:rsidRDefault="00EB4287" w:rsidP="00EB4287">
      <w:r w:rsidRPr="00CD6915">
        <w:t>To-morrow_NN ,_, at_IN breakfast_NN ,_, we_PRP are_VBP to_TO meet_VB again_RB ,_, and_CC ,_, after_IN making_VBG our_PRP$ conclusions_NNS known_VBN to_TO one_CD another_DT ,_, we_PRP shall_MD decide_VB on_IN some_DT definite_JJ cause_NN of_IN action_NN ._.</w:t>
      </w:r>
    </w:p>
    <w:p w14:paraId="0953F647" w14:textId="77777777" w:rsidR="00EB4287" w:rsidRPr="00CD6915" w:rsidRDefault="00EB4287" w:rsidP="00EB4287">
      <w:r w:rsidRPr="00CD6915">
        <w:t>..._: ._.</w:t>
      </w:r>
    </w:p>
    <w:p w14:paraId="751BC467" w14:textId="77777777" w:rsidR="00EB4287" w:rsidRPr="00CD6915" w:rsidRDefault="00EB4287" w:rsidP="00EB4287">
      <w:r w:rsidRPr="00CD6915">
        <w:t>I_PRP feel_VBP a_DT wonderful_JJ peace_NN and_CC rest_NN to-night_NN ._.</w:t>
      </w:r>
    </w:p>
    <w:p w14:paraId="454A8F9D" w14:textId="77777777" w:rsidR="00EB4287" w:rsidRPr="00CD6915" w:rsidRDefault="00EB4287" w:rsidP="00EB4287">
      <w:r w:rsidRPr="00CD6915">
        <w:t>It_PRP is_VBZ as_IN if_IN some_DT haunting_VBG presence_NN were_VBD removed_VBN from_IN me_PRP ._.</w:t>
      </w:r>
    </w:p>
    <w:p w14:paraId="58745EF6" w14:textId="77777777" w:rsidR="00EB4287" w:rsidRPr="00CD6915" w:rsidRDefault="00EB4287" w:rsidP="00EB4287">
      <w:r w:rsidRPr="00CD6915">
        <w:t>Perhaps_RB ..._: My_PRP$ surmise_NN was_VBD not_RB finished_VBN ,_, could_MD not_RB be_VB ;_: for_IN I_PRP caught_VBD sight_NN in_IN the_DT mirror_NN of_IN the_DT red_JJ mark_NN upon_IN my_PRP$ forehead_NN ;_: and_CC I_PRP knew_VBD that_IN I_PRP was_VBD still_RB unclean_JJ ._.</w:t>
      </w:r>
    </w:p>
    <w:p w14:paraId="036BF6E9" w14:textId="77777777" w:rsidR="00EB4287" w:rsidRPr="00CD6915" w:rsidRDefault="00EB4287" w:rsidP="00EB4287">
      <w:r w:rsidRPr="00CD6915">
        <w:t>Dr._NNP Seward_NNP 's_POS Diary_NNP ._.</w:t>
      </w:r>
    </w:p>
    <w:p w14:paraId="5FEBFF91" w14:textId="77777777" w:rsidR="00EB4287" w:rsidRPr="00CD6915" w:rsidRDefault="00EB4287" w:rsidP="00EB4287">
      <w:r w:rsidRPr="00CD6915">
        <w:t>5_CD October_NNP ._.</w:t>
      </w:r>
    </w:p>
    <w:p w14:paraId="7BB83CFB" w14:textId="77777777" w:rsidR="00EB4287" w:rsidRPr="00CD6915" w:rsidRDefault="00EB4287" w:rsidP="00EB4287">
      <w:r w:rsidRPr="00CD6915">
        <w:t>--_: We_PRP all_DT rose_VBD early_RB ,_, and_CC I_PRP think_VBP that_IN sleep_NN did_VBD much_JJ for_IN each_DT and_CC all_DT of_IN us_PRP ._.</w:t>
      </w:r>
    </w:p>
    <w:p w14:paraId="66086B2F" w14:textId="77777777" w:rsidR="00EB4287" w:rsidRPr="00CD6915" w:rsidRDefault="00EB4287" w:rsidP="00EB4287">
      <w:r w:rsidRPr="00CD6915">
        <w:t>When_WRB we_PRP met_VBD at_IN early_JJ breakfast_NN there_EX was_VBD more_RBR general_JJ cheerfulness_NN than_IN any_DT of_IN us_PRP had_VBD ever_RB expected_VBN to_TO experience_VB again_RB ._.</w:t>
      </w:r>
    </w:p>
    <w:p w14:paraId="6C04C99B" w14:textId="77777777" w:rsidR="00EB4287" w:rsidRPr="00CD6915" w:rsidRDefault="00EB4287" w:rsidP="00EB4287">
      <w:r w:rsidRPr="00CD6915">
        <w:t>It_PRP is_VBZ really_RB wonderful_JJ how_WRB much_JJ resilience_NN there_EX is_VBZ in_IN human_JJ nature_NN ._.</w:t>
      </w:r>
    </w:p>
    <w:p w14:paraId="0EB72FDB" w14:textId="77777777" w:rsidR="00EB4287" w:rsidRPr="00CD6915" w:rsidRDefault="00EB4287" w:rsidP="00EB4287">
      <w:r w:rsidRPr="00CD6915">
        <w:t>Let_VB any_DT obstructing_VBG cause_NN ,_, no_DT matter_NN what_WP ,_, be_VB removed_VBN in_IN any_DT way_NN --_: even_RB by_IN death_NN --_: and_CC we_PRP fly_VBP back_RB to_TO first_JJ principles_NNS of_IN hope_NN and_CC enjoyment_NN ._.</w:t>
      </w:r>
    </w:p>
    <w:p w14:paraId="24B39171" w14:textId="77777777" w:rsidR="00EB4287" w:rsidRPr="00CD6915" w:rsidRDefault="00EB4287" w:rsidP="00EB4287">
      <w:r w:rsidRPr="00CD6915">
        <w:t>More_JJR than_IN once_RB as_IN we_PRP sat_VBD around_IN the_DT table_NN ,_, my_PRP$ eyes_NNS opened_VBN in_IN wonder_NN whether_IN the_DT whole_NN of_IN the_DT past_JJ days_NNS had_VBD not_RB been_VBN a_DT dream_NN ._.</w:t>
      </w:r>
    </w:p>
    <w:p w14:paraId="17DF6E53" w14:textId="77777777" w:rsidR="00EB4287" w:rsidRPr="00CD6915" w:rsidRDefault="00EB4287" w:rsidP="00EB4287">
      <w:r w:rsidRPr="00CD6915">
        <w:t>It_PRP was_VBD only_RB when_WRB I_PRP caught_VBD sight_NN of_IN the_DT red_JJ blotch_NN on_IN Mrs._NNP Harker_NNP 's_POS forehead_NN that_IN I_PRP was_VBD brought_VBN back_RB to_TO reality_NN ._.</w:t>
      </w:r>
    </w:p>
    <w:p w14:paraId="71982A8F" w14:textId="77777777" w:rsidR="00EB4287" w:rsidRPr="00CD6915" w:rsidRDefault="00EB4287" w:rsidP="00EB4287">
      <w:r w:rsidRPr="00CD6915">
        <w:t>Even_RB now_RB ,_, when_WRB I_PRP am_VBP gravely_RB revolving_VBG the_DT matter_NN ,_, it_PRP is_VBZ almost_RB impossible_JJ to_TO realise_VB that_IN the_DT cause_NN of_IN all_DT our_PRP$ trouble_NN is_VBZ still_RB existent_JJ ._.</w:t>
      </w:r>
    </w:p>
    <w:p w14:paraId="75A5A9EE" w14:textId="77777777" w:rsidR="00EB4287" w:rsidRPr="00CD6915" w:rsidRDefault="00EB4287" w:rsidP="00EB4287">
      <w:r w:rsidRPr="00CD6915">
        <w:lastRenderedPageBreak/>
        <w:t>Even_RB Mrs._NNP Harker_NNP seems_VBZ to_TO lose_VB sight_NN of_IN her_PRP$ trouble_NN for_IN whole_JJ spells_NNS ;_: it_PRP is_VBZ only_RB now_RB and_CC again_RB ,_, when_WRB something_NN recalls_VBZ it_PRP to_TO her_PRP$ mind_NN ,_, that_IN she_PRP thinks_VBZ of_IN her_PRP$ terrible_JJ scar_NN ._.</w:t>
      </w:r>
    </w:p>
    <w:p w14:paraId="6F750492" w14:textId="77777777" w:rsidR="00EB4287" w:rsidRPr="00CD6915" w:rsidRDefault="00EB4287" w:rsidP="00EB4287">
      <w:r w:rsidRPr="00CD6915">
        <w:t>We_PRP are_VBP to_TO meet_VB here_RB in_IN my_PRP$ study_NN in_IN half_PDT an_DT hour_NN and_CC decide_VB on_IN our_PRP$ course_NN of_IN action_NN ._.</w:t>
      </w:r>
    </w:p>
    <w:p w14:paraId="773D51A4" w14:textId="77777777" w:rsidR="00EB4287" w:rsidRPr="00CD6915" w:rsidRDefault="00EB4287" w:rsidP="00EB4287">
      <w:r w:rsidRPr="00CD6915">
        <w:t>I_PRP see_VBP only_RB one_CD immediate_JJ difficulty_NN ,_, I_PRP know_VBP it_PRP by_IN instinct_NN rather_RB than_IN reason_NN :_: we_PRP shall_MD all_DT have_VBP to_TO speak_VB frankly_RB ;_: and_CC yet_RB I_PRP fear_VBP that_IN in_IN some_DT mysterious_JJ way_NN poor_JJ Mrs._NNP Harker_NNP 's_POS tongue_NN is_VBZ tied_VBN ._.</w:t>
      </w:r>
    </w:p>
    <w:p w14:paraId="0672037B" w14:textId="77777777" w:rsidR="00EB4287" w:rsidRPr="00CD6915" w:rsidRDefault="00EB4287" w:rsidP="00EB4287">
      <w:r w:rsidRPr="00CD6915">
        <w:t>I_PRP know_VBP that_IN she_PRP forms_VBZ conclusions_NNS of_IN her_PRP$ own_JJ ,_, and_CC from_IN all_DT that_WDT has_VBZ been_VBN I_PRP can_MD guess_VB how_WRB brilliant_JJ and_CC how_WRB true_JJ they_PRP must_MD be_VB ;_: but_CC she_PRP will_MD not_RB ,_, or_CC can_MD not_RB ,_, give_VB them_PRP utterance_NN ._.</w:t>
      </w:r>
    </w:p>
    <w:p w14:paraId="5EFC45BF" w14:textId="77777777" w:rsidR="00EB4287" w:rsidRPr="00CD6915" w:rsidRDefault="00EB4287" w:rsidP="00EB4287">
      <w:r w:rsidRPr="00CD6915">
        <w:t>I_PRP have_VBP mentioned_VBN this_DT to_TO Van_NNP Helsing_NNP ,_, and_CC he_PRP and_CC I_PRP are_VBP to_TO talk_VB it_PRP over_IN when_WRB we_PRP are_VBP alone_RB ._.</w:t>
      </w:r>
    </w:p>
    <w:p w14:paraId="0F0C95D8" w14:textId="77777777" w:rsidR="00EB4287" w:rsidRPr="00CD6915" w:rsidRDefault="00EB4287" w:rsidP="00EB4287">
      <w:r w:rsidRPr="00CD6915">
        <w:t>I_PRP suppose_VBP it_PRP is_VBZ some_DT of_IN that_DT horrid_JJ poison_NN which_WDT has_VBZ got_VBN into_IN her_PRP$ veins_NNS beginning_VBG to_TO work_VB ._.</w:t>
      </w:r>
    </w:p>
    <w:p w14:paraId="70DD30B2" w14:textId="77777777" w:rsidR="00EB4287" w:rsidRPr="00CD6915" w:rsidRDefault="00EB4287" w:rsidP="00EB4287">
      <w:r w:rsidRPr="00CD6915">
        <w:t>The_DT Count_NNP had_VBD his_PRP$ own_JJ purposes_NNS when_WRB he_PRP gave_VBD her_PRP what_WP Van_NNP Helsing_NNP called_VBD ``_`` the_DT Vampire_NNP 's_POS baptism_NN of_IN blood_NN ._. ''_''</w:t>
      </w:r>
    </w:p>
    <w:p w14:paraId="70A20377" w14:textId="77777777" w:rsidR="00EB4287" w:rsidRPr="00CD6915" w:rsidRDefault="00EB4287" w:rsidP="00EB4287">
      <w:r w:rsidRPr="00CD6915">
        <w:t>Well_RB ,_, there_EX may_MD be_VB a_DT poison_NN that_WDT distils_VBZ itself_PRP out_IN of_IN good_JJ things_NNS ;_: in_IN an_DT age_NN when_WRB the_DT existence_NN of_IN ptomaines_NNS is_VBZ a_DT mystery_NN we_PRP should_MD not_RB wonder_VB at_IN anything_NN !_.</w:t>
      </w:r>
    </w:p>
    <w:p w14:paraId="126BCE2A" w14:textId="77777777" w:rsidR="00EB4287" w:rsidRPr="00CD6915" w:rsidRDefault="00EB4287" w:rsidP="00EB4287">
      <w:r w:rsidRPr="00CD6915">
        <w:t>One_CD thing_NN I_PRP know_VBP :_: that_IN if_IN my_PRP$ instinct_NN be_VB true_JJ regarding_VBG poor_JJ Mrs._NNP Harker_NNP 's_POS silences_NNS ,_, then_RB there_EX is_VBZ a_DT terrible_JJ difficulty_NN --_: an_DT unknown_JJ danger_NN --_: in_IN the_DT work_NN before_IN us_PRP ._.</w:t>
      </w:r>
    </w:p>
    <w:p w14:paraId="4CD0E451" w14:textId="77777777" w:rsidR="00EB4287" w:rsidRPr="00CD6915" w:rsidRDefault="00EB4287" w:rsidP="00EB4287">
      <w:r w:rsidRPr="00CD6915">
        <w:t>The_DT same_JJ power_NN that_WDT compels_VBZ her_PRP$ silence_NN may_MD compel_VB her_PRP$ speech_NN ._.</w:t>
      </w:r>
    </w:p>
    <w:p w14:paraId="04D3E713" w14:textId="77777777" w:rsidR="00EB4287" w:rsidRPr="00CD6915" w:rsidRDefault="00EB4287" w:rsidP="00EB4287">
      <w:r w:rsidRPr="00CD6915">
        <w:t>I_PRP dare_VBP not_RB think_VB further_RB ;_: for_IN so_RB I_PRP should_MD in_IN my_PRP$ thoughts_NNS dishonour_VBP a_DT noble_JJ woman_NN !_.</w:t>
      </w:r>
    </w:p>
    <w:p w14:paraId="505469BE" w14:textId="77777777" w:rsidR="00EB4287" w:rsidRPr="00CD6915" w:rsidRDefault="00EB4287" w:rsidP="00EB4287">
      <w:r w:rsidRPr="00CD6915">
        <w:t>Van_NNP Helsing_NNP is_VBZ coming_VBG to_TO my_PRP$ study_NN a_DT little_JJ before_IN the_DT others_NNS ._.</w:t>
      </w:r>
    </w:p>
    <w:p w14:paraId="51696D72" w14:textId="77777777" w:rsidR="00EB4287" w:rsidRPr="00CD6915" w:rsidRDefault="00EB4287" w:rsidP="00EB4287">
      <w:r w:rsidRPr="00CD6915">
        <w:t>I_PRP shall_MD try_VB to_TO open_VB the_DT subject_NN with_IN him_PRP ._.</w:t>
      </w:r>
    </w:p>
    <w:p w14:paraId="54989CEF" w14:textId="77777777" w:rsidR="00EB4287" w:rsidRPr="00CD6915" w:rsidRDefault="00EB4287" w:rsidP="00EB4287">
      <w:r w:rsidRPr="00CD6915">
        <w:t>Later_RB ._.</w:t>
      </w:r>
    </w:p>
    <w:p w14:paraId="7DC95396" w14:textId="77777777" w:rsidR="00EB4287" w:rsidRPr="00CD6915" w:rsidRDefault="00EB4287" w:rsidP="00EB4287">
      <w:r w:rsidRPr="00CD6915">
        <w:t>--_: When_WRB the_DT Professor_NNP came_VBD in_RP ,_, we_PRP talked_VBD over_IN the_DT state_NN of_IN things_NNS ._.</w:t>
      </w:r>
    </w:p>
    <w:p w14:paraId="2F98AEBC" w14:textId="77777777" w:rsidR="00EB4287" w:rsidRPr="00CD6915" w:rsidRDefault="00EB4287" w:rsidP="00EB4287">
      <w:r w:rsidRPr="00CD6915">
        <w:t>I_PRP could_MD see_VB that_IN he_PRP had_VBD something_NN on_IN his_PRP$ mind_NN which_WDT he_PRP wanted_VBD to_TO say_VB ,_, but_CC felt_VBD some_DT hesitancy_NN about_IN broaching_VBG the_DT subject_NN ._.</w:t>
      </w:r>
    </w:p>
    <w:p w14:paraId="0F7424E9" w14:textId="77777777" w:rsidR="00EB4287" w:rsidRPr="00CD6915" w:rsidRDefault="00EB4287" w:rsidP="00EB4287">
      <w:r w:rsidRPr="00CD6915">
        <w:lastRenderedPageBreak/>
        <w:t>After_IN beating_VBG about_IN the_DT bush_NN a_DT little_JJ ,_, he_PRP said_VBD suddenly_RB :_: --_: ``_`` Friend_NN John_NNP ,_, there_EX is_VBZ something_NN that_IN you_PRP and_CC I_PRP must_MD talk_VB of_IN alone_RB ,_, just_RB at_IN the_DT first_JJ at_IN any_DT rate_NN ._.</w:t>
      </w:r>
    </w:p>
    <w:p w14:paraId="75B8C47A" w14:textId="77777777" w:rsidR="00EB4287" w:rsidRPr="00CD6915" w:rsidRDefault="00EB4287" w:rsidP="00EB4287">
      <w:r w:rsidRPr="00CD6915">
        <w:t>Later_RB ,_, we_PRP may_MD have_VB to_TO take_VB the_DT others_NNS into_IN our_PRP$ confidence_NN ''_'' ;_: then_RB he_PRP stopped_VBD ,_, so_IN I_PRP waited_VBD ;_: he_PRP went_VBD on_IN :_: --_: ``_`` Madam_NNP Mina_NNP ,_, our_PRP$ poor_JJ ,_, dear_RB Madam_NNP Mina_NNP is_VBZ changing_VBG ._. ''_''</w:t>
      </w:r>
    </w:p>
    <w:p w14:paraId="4C566140" w14:textId="77777777" w:rsidR="00EB4287" w:rsidRPr="00CD6915" w:rsidRDefault="00EB4287" w:rsidP="00EB4287">
      <w:r w:rsidRPr="00CD6915">
        <w:t>A_DT cold_NN shiver_VB ran_VBD through_IN me_PRP to_TO find_VB my_PRP$ worst_JJS fears_NNS thus_RB endorsed_VBN ._.</w:t>
      </w:r>
    </w:p>
    <w:p w14:paraId="28DDA181" w14:textId="77777777" w:rsidR="00EB4287" w:rsidRPr="00CD6915" w:rsidRDefault="00EB4287" w:rsidP="00EB4287">
      <w:r w:rsidRPr="00CD6915">
        <w:t>Van_NNP Helsing_NNP continued_VBD :_: --_: ``_`` With_IN the_DT sad_JJ experience_NN of_IN Miss_NNP Lucy_NNP ,_, we_PRP must_MD this_DT time_NN be_VB warned_VBN before_IN things_NNS go_VBP too_RB far_RB ._.</w:t>
      </w:r>
    </w:p>
    <w:p w14:paraId="59898FC1" w14:textId="77777777" w:rsidR="00EB4287" w:rsidRPr="00CD6915" w:rsidRDefault="00EB4287" w:rsidP="00EB4287">
      <w:r w:rsidRPr="00CD6915">
        <w:t>Our_PRP$ task_NN is_VBZ now_RB in_IN reality_NN more_RBR difficult_JJ than_IN ever_RB ,_, and_CC this_DT new_JJ trouble_NN makes_VBZ every_DT hour_NN of_IN the_DT direst_JJS importance_NN ._.</w:t>
      </w:r>
    </w:p>
    <w:p w14:paraId="0D5CBA4E" w14:textId="77777777" w:rsidR="00EB4287" w:rsidRPr="00CD6915" w:rsidRDefault="00EB4287" w:rsidP="00EB4287">
      <w:r w:rsidRPr="00CD6915">
        <w:t>I_PRP can_MD see_VB the_DT characteristics_NNS of_IN the_DT vampire_NN coming_VBG in_IN her_PRP$ face_NN ._.</w:t>
      </w:r>
    </w:p>
    <w:p w14:paraId="3963F7FC" w14:textId="77777777" w:rsidR="00EB4287" w:rsidRPr="00CD6915" w:rsidRDefault="00EB4287" w:rsidP="00EB4287">
      <w:r w:rsidRPr="00CD6915">
        <w:t>It_PRP is_VBZ now_RB but_CC very_RB ,_, very_RB slight_JJ ;_: but_CC it_PRP is_VBZ to_TO be_VB seen_VBN if_IN we_PRP have_VBP eyes_NNS to_TO notice_VB without_IN to_TO prejudge_VB ._.</w:t>
      </w:r>
    </w:p>
    <w:p w14:paraId="4B2D5A7C" w14:textId="77777777" w:rsidR="00EB4287" w:rsidRPr="00CD6915" w:rsidRDefault="00EB4287" w:rsidP="00EB4287">
      <w:r w:rsidRPr="00CD6915">
        <w:t>Her_PRP$ teeth_NNS are_VBP some_DT sharper_JJR ,_, and_CC at_IN times_NNS her_PRP$ eyes_NNS are_VBP more_RBR hard_JJ ._.</w:t>
      </w:r>
    </w:p>
    <w:p w14:paraId="25F51C04" w14:textId="77777777" w:rsidR="00EB4287" w:rsidRPr="00CD6915" w:rsidRDefault="00EB4287" w:rsidP="00EB4287">
      <w:r w:rsidRPr="00CD6915">
        <w:t>But_CC these_DT are_VBP not_RB all_DT ,_, there_EX is_VBZ to_TO her_PRP$ the_DT silence_NN now_RB often_RB ;_: as_IN so_IN it_PRP was_VBD with_IN Miss_NNP Lucy_NNP ._.</w:t>
      </w:r>
    </w:p>
    <w:p w14:paraId="47409E8B" w14:textId="77777777" w:rsidR="00EB4287" w:rsidRPr="00CD6915" w:rsidRDefault="00EB4287" w:rsidP="00EB4287">
      <w:r w:rsidRPr="00CD6915">
        <w:t>She_PRP did_VBD not_RB speak_VB ,_, even_RB when_WRB she_PRP wrote_VBD that_IN which_WDT she_PRP wished_VBD to_TO be_VB known_VBN later_RB ._.</w:t>
      </w:r>
    </w:p>
    <w:p w14:paraId="150F1337" w14:textId="77777777" w:rsidR="00EB4287" w:rsidRPr="00CD6915" w:rsidRDefault="00EB4287" w:rsidP="00EB4287">
      <w:r w:rsidRPr="00CD6915">
        <w:t>Now_RB my_PRP$ fear_NN is_VBZ this_DT ._.</w:t>
      </w:r>
    </w:p>
    <w:p w14:paraId="7E60DADA" w14:textId="77777777" w:rsidR="00EB4287" w:rsidRPr="00CD6915" w:rsidRDefault="00EB4287" w:rsidP="00EB4287">
      <w:r w:rsidRPr="00CD6915">
        <w:t>If_IN it_PRP be_VB that_IN she_PRP can_MD ,_, by_IN our_PRP$ hypnotic_JJ trance_NN ,_, tell_VBP what_WP the_DT Count_NNP see_VB and_CC hear_VB ,_, is_VBZ it_PRP not_RB more_RBR true_JJ that_IN he_PRP who_WP have_VBP hypnotise_VBN her_PRP$ first_JJ ,_, and_CC who_WP have_VBP drink_NN of_IN her_PRP$ very_JJ blood_NN and_CC make_VB her_PRP$ drink_NN of_IN his_PRP$ ,_, should_MD ,_, if_IN he_PRP will_MD ,_, compel_VB her_PRP$ mind_NN to_TO disclose_VB to_TO him_PRP that_IN which_WDT she_PRP know_VB ?_. ''_''</w:t>
      </w:r>
    </w:p>
    <w:p w14:paraId="64B8CE09" w14:textId="77777777" w:rsidR="00EB4287" w:rsidRPr="00CD6915" w:rsidRDefault="00EB4287" w:rsidP="00EB4287">
      <w:r w:rsidRPr="00CD6915">
        <w:t>I_PRP nodded_VBD acquiescence_NN ;_: he_PRP went_VBD on_IN :_: --_: ``_`` Then_RB ,_, what_WP we_PRP must_MD do_VB is_VBZ to_TO prevent_VB this_DT ;_: we_PRP must_MD keep_VB her_PRP$ ignorant_NN of_IN our_PRP$ intent_NN ,_, and_CC so_RB she_PRP can_MD not_RB tell_VB what_WP she_PRP know_VBP not_RB ._.</w:t>
      </w:r>
    </w:p>
    <w:p w14:paraId="20C51E64" w14:textId="77777777" w:rsidR="00EB4287" w:rsidRPr="00CD6915" w:rsidRDefault="00EB4287" w:rsidP="00EB4287">
      <w:r w:rsidRPr="00CD6915">
        <w:t>This_DT is_VBZ a_DT painful_JJ task_NN !_.</w:t>
      </w:r>
    </w:p>
    <w:p w14:paraId="452BA41D" w14:textId="77777777" w:rsidR="00EB4287" w:rsidRPr="00CD6915" w:rsidRDefault="00EB4287" w:rsidP="00EB4287">
      <w:r w:rsidRPr="00CD6915">
        <w:t>Oh_UH ,_, so_RB painful_JJ that_IN it_PRP heart-break_JJ me_PRP to_TO think_VB of_IN ;_: but_CC it_PRP must_MD be_VB ._.</w:t>
      </w:r>
    </w:p>
    <w:p w14:paraId="3643D8CF" w14:textId="77777777" w:rsidR="00EB4287" w:rsidRPr="00CD6915" w:rsidRDefault="00EB4287" w:rsidP="00EB4287">
      <w:r w:rsidRPr="00CD6915">
        <w:t xml:space="preserve">When_WRB to-day_JJ we_PRP meet_VBP ,_, I_PRP must_MD tell_VB her_PRP that_IN for_IN reason_NN which_WDT we_PRP will_MD not_RB to_TO speak_VB she_PRP must_MD not_RB </w:t>
      </w:r>
      <w:r w:rsidRPr="00CD6915">
        <w:lastRenderedPageBreak/>
        <w:t>more_RBR be_VB of_IN our_PRP$ council_NN ,_, but_CC be_VB simply_RB guarded_VBN by_IN us_PRP ._. ''_''</w:t>
      </w:r>
    </w:p>
    <w:p w14:paraId="63E142BB" w14:textId="77777777" w:rsidR="00EB4287" w:rsidRPr="00CD6915" w:rsidRDefault="00EB4287" w:rsidP="00EB4287">
      <w:r w:rsidRPr="00CD6915">
        <w:t>He_PRP wiped_VBD his_PRP$ forehead_NN ,_, which_WDT had_VBD broken_VBN out_RP in_IN profuse_JJ perspiration_NN at_IN the_DT thought_NN of_IN the_DT pain_NN which_WDT he_PRP might_MD have_VB to_TO inflict_VB upon_IN the_DT poor_JJ soul_NN already_RB so_RB tortured_JJ ._.</w:t>
      </w:r>
    </w:p>
    <w:p w14:paraId="53C9EF5A" w14:textId="77777777" w:rsidR="00EB4287" w:rsidRPr="00CD6915" w:rsidRDefault="00EB4287" w:rsidP="00EB4287">
      <w:r w:rsidRPr="00CD6915">
        <w:t>I_PRP knew_VBD that_IN it_PRP would_MD be_VB some_DT sort_NN of_IN comfort_NN to_TO him_PRP if_IN I_PRP told_VBD him_PRP that_IN I_PRP also_RB had_VBD come_VBN to_TO the_DT same_JJ conclusion_NN ;_: for_IN at_IN any_DT rate_NN it_PRP would_MD take_VB away_RP the_DT pain_NN of_IN doubt_NN ._.</w:t>
      </w:r>
    </w:p>
    <w:p w14:paraId="04F02D5C" w14:textId="77777777" w:rsidR="00EB4287" w:rsidRPr="00CD6915" w:rsidRDefault="00EB4287" w:rsidP="00EB4287">
      <w:r w:rsidRPr="00CD6915">
        <w:t>I_PRP told_VBD him_PRP ,_, and_CC the_DT effect_NN was_VBD as_IN I_PRP expected_VBD ._.</w:t>
      </w:r>
    </w:p>
    <w:p w14:paraId="0D08D7D9" w14:textId="77777777" w:rsidR="00EB4287" w:rsidRPr="00CD6915" w:rsidRDefault="00EB4287" w:rsidP="00EB4287">
      <w:r w:rsidRPr="00CD6915">
        <w:t>It_PRP is_VBZ now_RB close_RB to_TO the_DT time_NN of_IN our_PRP$ general_JJ gathering_NN ._.</w:t>
      </w:r>
    </w:p>
    <w:p w14:paraId="274D66DE" w14:textId="77777777" w:rsidR="00EB4287" w:rsidRPr="00CD6915" w:rsidRDefault="00EB4287" w:rsidP="00EB4287">
      <w:r w:rsidRPr="00CD6915">
        <w:t>Van_NNP Helsing_NNP has_VBZ gone_VBN away_RB to_TO prepare_VB for_IN the_DT meeting_NN ,_, and_CC his_PRP$ painful_JJ part_NN of_IN it_PRP ._.</w:t>
      </w:r>
    </w:p>
    <w:p w14:paraId="5F700D9E" w14:textId="77777777" w:rsidR="00EB4287" w:rsidRPr="00CD6915" w:rsidRDefault="00EB4287" w:rsidP="00EB4287">
      <w:r w:rsidRPr="00CD6915">
        <w:t>I_PRP really_RB believe_VB his_PRP$ purpose_NN is_VBZ to_TO be_VB able_JJ to_TO pray_VB alone_RB ._.</w:t>
      </w:r>
    </w:p>
    <w:p w14:paraId="68C73E5D" w14:textId="77777777" w:rsidR="00EB4287" w:rsidRPr="00CD6915" w:rsidRDefault="00EB4287" w:rsidP="00EB4287">
      <w:r w:rsidRPr="00CD6915">
        <w:t>Later_RB ._.</w:t>
      </w:r>
    </w:p>
    <w:p w14:paraId="3EB05911" w14:textId="77777777" w:rsidR="00EB4287" w:rsidRPr="00CD6915" w:rsidRDefault="00EB4287" w:rsidP="00EB4287">
      <w:r w:rsidRPr="00CD6915">
        <w:t>--_: At_IN the_DT very_JJ outset_NN of_IN our_PRP$ meeting_NN a_DT great_JJ personal_JJ relief_NN was_VBD experienced_VBN by_IN both_DT Van_NNP Helsing_NNP and_CC myself_PRP ._.</w:t>
      </w:r>
    </w:p>
    <w:p w14:paraId="0E55AE81" w14:textId="77777777" w:rsidR="00EB4287" w:rsidRPr="00CD6915" w:rsidRDefault="00EB4287" w:rsidP="00EB4287">
      <w:r w:rsidRPr="00CD6915">
        <w:t>Mrs._NNP Harker_NNP had_VBD sent_VBN a_DT message_NN by_IN her_PRP$ husband_NN to_TO say_VB that_IN she_PRP would_MD not_RB join_VB us_PRP at_IN present_NN ,_, as_IN she_PRP thought_VBD it_PRP better_RBR that_IN we_PRP should_MD be_VB free_JJ to_TO discuss_VB our_PRP$ movements_NNS without_IN her_PRP$ presence_NN to_TO embarrass_VB us_PRP ._.</w:t>
      </w:r>
    </w:p>
    <w:p w14:paraId="08144FBA" w14:textId="77777777" w:rsidR="00EB4287" w:rsidRPr="00CD6915" w:rsidRDefault="00EB4287" w:rsidP="00EB4287">
      <w:r w:rsidRPr="00CD6915">
        <w:t>The_DT Professor_NNP and_CC I_PRP looked_VBD at_IN each_DT other_JJ for_IN an_DT instant_NN ,_, and_CC somehow_RB we_PRP both_DT seemed_VBD relieved_JJ ._.</w:t>
      </w:r>
    </w:p>
    <w:p w14:paraId="0E434347" w14:textId="77777777" w:rsidR="00EB4287" w:rsidRPr="00CD6915" w:rsidRDefault="00EB4287" w:rsidP="00EB4287">
      <w:r w:rsidRPr="00CD6915">
        <w:t>For_IN my_PRP$ own_JJ part_NN ,_, I_PRP thought_VBD that_IN if_IN Mrs._NNP Harker_NNP realised_VBD the_DT danger_NN herself_PRP ,_, it_PRP was_VBD much_JJ pain_NN as_RB well_RB as_IN much_JJ danger_NN averted_VBN ._.</w:t>
      </w:r>
    </w:p>
    <w:p w14:paraId="4578B0D1" w14:textId="77777777" w:rsidR="00EB4287" w:rsidRPr="00CD6915" w:rsidRDefault="00EB4287" w:rsidP="00EB4287">
      <w:r w:rsidRPr="00CD6915">
        <w:t>Under_IN the_DT circumstances_NNS we_PRP agreed_VBD ,_, by_IN a_DT questioning_VBG look_NN and_CC answer_NN ,_, with_IN finger_NN on_IN lip_NN ,_, to_TO preserve_VB silence_NN in_IN our_PRP$ suspicions_NNS ,_, until_IN we_PRP should_MD have_VB been_VBN able_JJ to_TO confer_VB alone_RB again_RB ._.</w:t>
      </w:r>
    </w:p>
    <w:p w14:paraId="42241A57" w14:textId="77777777" w:rsidR="00EB4287" w:rsidRPr="00CD6915" w:rsidRDefault="00EB4287" w:rsidP="00EB4287">
      <w:r w:rsidRPr="00CD6915">
        <w:t>We_PRP went_VBD at_IN once_RB into_IN our_PRP$ Plan_NNP of_IN Campaign_NNP ._.</w:t>
      </w:r>
    </w:p>
    <w:p w14:paraId="7E136254" w14:textId="77777777" w:rsidR="00EB4287" w:rsidRPr="00CD6915" w:rsidRDefault="00EB4287" w:rsidP="00EB4287">
      <w:r w:rsidRPr="00CD6915">
        <w:t>Van_NNP Helsing_NNP roughly_RB put_VBD the_DT facts_NNS before_IN us_PRP first_RB :_: --_: ``_`` The_DT Czarina_NNP Catherine_NNP left_VBD the_DT Thames_NNP yesterday_NN morning_NN ._.</w:t>
      </w:r>
    </w:p>
    <w:p w14:paraId="48B031D7" w14:textId="77777777" w:rsidR="00EB4287" w:rsidRPr="00CD6915" w:rsidRDefault="00EB4287" w:rsidP="00EB4287">
      <w:r w:rsidRPr="00CD6915">
        <w:t>It_PRP will_MD take_VB her_PRP at_IN the_DT quickest_JJS speed_NN she_PRP has_VBZ ever_RB made_VBN at_IN least_JJS three_CD weeks_NNS to_TO reach_VB Varna_NNP ;_: but_CC we_PRP can_MD travel_VB overland_NN to_TO the_DT same_JJ place_NN in_IN three_CD days_NNS ._.</w:t>
      </w:r>
    </w:p>
    <w:p w14:paraId="2A74F2BA" w14:textId="77777777" w:rsidR="00EB4287" w:rsidRPr="00CD6915" w:rsidRDefault="00EB4287" w:rsidP="00EB4287">
      <w:r w:rsidRPr="00CD6915">
        <w:lastRenderedPageBreak/>
        <w:t>Now_RB ,_, if_IN we_PRP allow_VBP for_IN two_CD days_NNS less_JJR for_IN the_DT ship_NN 's_POS voyage_NN ,_, owing_VBG to_TO such_JJ weather_NN influences_NNS as_IN we_PRP know_VBP that_IN the_DT Count_NN can_MD bring_VB to_TO bear_VB ;_: and_CC if_IN we_PRP allow_VBP a_DT whole_JJ day_NN and_CC night_NN for_IN any_DT delays_NNS which_WDT may_MD occur_VB to_TO us_PRP ,_, then_RB we_PRP have_VBP a_DT margin_NN of_IN nearly_RB two_CD weeks_NNS ._.</w:t>
      </w:r>
    </w:p>
    <w:p w14:paraId="63909971" w14:textId="77777777" w:rsidR="00EB4287" w:rsidRPr="00CD6915" w:rsidRDefault="00EB4287" w:rsidP="00EB4287">
      <w:r w:rsidRPr="00CD6915">
        <w:t>Thus_RB ,_, in_IN order_NN to_TO be_VB quite_RB safe_JJ ,_, we_PRP must_MD leave_VB here_RB on_IN 17th_JJ at_IN latest_JJS ._.</w:t>
      </w:r>
    </w:p>
    <w:p w14:paraId="3D5B7604" w14:textId="77777777" w:rsidR="00EB4287" w:rsidRPr="00CD6915" w:rsidRDefault="00EB4287" w:rsidP="00EB4287">
      <w:r w:rsidRPr="00CD6915">
        <w:t>Then_RB we_PRP shall_MD at_IN any_DT rate_NN be_VB in_IN Varna_NNP a_DT day_NN before_IN the_DT ship_NN arrives_VBZ ,_, and_CC able_JJ to_TO make_VB such_JJ preparations_NNS as_IN may_MD be_VB necessary_JJ ._.</w:t>
      </w:r>
    </w:p>
    <w:p w14:paraId="78CB5BDB" w14:textId="77777777" w:rsidR="00EB4287" w:rsidRPr="00CD6915" w:rsidRDefault="00EB4287" w:rsidP="00EB4287">
      <w:r w:rsidRPr="00CD6915">
        <w:t>Of_IN course_NN we_PRP shall_MD all_RB go_VB armed_VBN --_: armed_VBN against_IN evil_JJ things_NNS ,_, spiritual_JJ as_RB well_RB as_IN physical_NN ._. ''_''</w:t>
      </w:r>
    </w:p>
    <w:p w14:paraId="2C8FC9AF" w14:textId="77777777" w:rsidR="00EB4287" w:rsidRPr="00CD6915" w:rsidRDefault="00EB4287" w:rsidP="00EB4287">
      <w:r w:rsidRPr="00CD6915">
        <w:t>Here_RB Quincey_NNP Morris_NNP added_VBD :_: --_: ``_`` I_PRP understand_VBP that_IN the_DT Count_NN comes_VBZ from_IN a_DT wolf_NN country_NN ,_, and_CC it_PRP may_MD be_VB that_IN he_PRP shall_MD get_VB there_RB before_IN us_PRP ._.</w:t>
      </w:r>
    </w:p>
    <w:p w14:paraId="2339126C" w14:textId="77777777" w:rsidR="00EB4287" w:rsidRPr="00CD6915" w:rsidRDefault="00EB4287" w:rsidP="00EB4287">
      <w:r w:rsidRPr="00CD6915">
        <w:t>I_PRP propose_VBP that_IN we_PRP add_VBP Winchesters_NNS to_TO our_PRP$ armament_NN ._.</w:t>
      </w:r>
    </w:p>
    <w:p w14:paraId="5F847686" w14:textId="77777777" w:rsidR="00EB4287" w:rsidRPr="00CD6915" w:rsidRDefault="00EB4287" w:rsidP="00EB4287">
      <w:r w:rsidRPr="00CD6915">
        <w:t>I_PRP have_VBP a_DT kind_NN of_IN belief_NN in_IN a_DT Winchester_NNP when_WRB there_EX is_VBZ any_DT trouble_NN of_IN that_DT sort_NN around_RB ._.</w:t>
      </w:r>
    </w:p>
    <w:p w14:paraId="77C3E2D8" w14:textId="77777777" w:rsidR="00EB4287" w:rsidRPr="00CD6915" w:rsidRDefault="00EB4287" w:rsidP="00EB4287">
      <w:r w:rsidRPr="00CD6915">
        <w:t>Do_VBP you_PRP remember_VB ,_, Art_NNP ,_, when_WRB we_PRP had_VBD the_DT pack_NN after_IN us_PRP at_IN Tobolsk_NNP ?_.</w:t>
      </w:r>
    </w:p>
    <w:p w14:paraId="30E27573" w14:textId="77777777" w:rsidR="00EB4287" w:rsidRPr="00CD6915" w:rsidRDefault="00EB4287" w:rsidP="00EB4287">
      <w:r w:rsidRPr="00CD6915">
        <w:t>What_WP would_MD n't_RB we_PRP have_VBP given_VBN then_RB for_IN a_DT repeater_NN apiece_RB !_. ''_''</w:t>
      </w:r>
    </w:p>
    <w:p w14:paraId="7AC095B7" w14:textId="77777777" w:rsidR="00EB4287" w:rsidRPr="00CD6915" w:rsidRDefault="00EB4287" w:rsidP="00EB4287">
      <w:r w:rsidRPr="00CD6915">
        <w:t>``_`` Good_JJ !_. ''_''</w:t>
      </w:r>
    </w:p>
    <w:p w14:paraId="493C7E9F" w14:textId="77777777" w:rsidR="00EB4287" w:rsidRPr="00CD6915" w:rsidRDefault="00EB4287" w:rsidP="00EB4287">
      <w:r w:rsidRPr="00CD6915">
        <w:t>said_VBD Van_NNP Helsing_NNP ,_, ``_`` Winchesters_NNS it_PRP shall_MD be_VB ._.</w:t>
      </w:r>
    </w:p>
    <w:p w14:paraId="30D27E64" w14:textId="77777777" w:rsidR="00EB4287" w:rsidRPr="00CD6915" w:rsidRDefault="00EB4287" w:rsidP="00EB4287">
      <w:r w:rsidRPr="00CD6915">
        <w:t>Quincey_NNP 's_POS head_NN is_VBZ level_NN at_IN all_DT times_NNS ,_, but_CC most_RBS so_RB when_WRB there_EX is_VBZ to_TO hunt_NN ,_, metaphor_NN be_VB more_JJR dishonour_NN to_TO science_NN than_IN wolves_NNS be_VB of_IN danger_NN to_TO man_NN ._.</w:t>
      </w:r>
    </w:p>
    <w:p w14:paraId="164799FF" w14:textId="77777777" w:rsidR="00EB4287" w:rsidRPr="00CD6915" w:rsidRDefault="00EB4287" w:rsidP="00EB4287">
      <w:r w:rsidRPr="00CD6915">
        <w:t>In_IN the_DT meantime_NN we_PRP can_MD do_VB nothing_NN here_RB ;_: and_CC as_IN I_PRP think_VBP that_IN Varna_NNP is_VBZ not_RB familiar_JJ to_TO any_DT of_IN us_PRP ,_, why_WRB not_RB go_VB there_RB more_RBR soon_RB ?_.</w:t>
      </w:r>
    </w:p>
    <w:p w14:paraId="53EB930B" w14:textId="77777777" w:rsidR="00EB4287" w:rsidRPr="00CD6915" w:rsidRDefault="00EB4287" w:rsidP="00EB4287">
      <w:r w:rsidRPr="00CD6915">
        <w:t>It_PRP is_VBZ as_RB long_JJ to_TO wait_VB here_RB as_RB there_RB ._.</w:t>
      </w:r>
    </w:p>
    <w:p w14:paraId="0F74EACF" w14:textId="77777777" w:rsidR="00EB4287" w:rsidRPr="00CD6915" w:rsidRDefault="00EB4287" w:rsidP="00EB4287">
      <w:r w:rsidRPr="00CD6915">
        <w:t>To-night_NN and_CC to-morrow_NN we_PRP can_MD get_VB ready_JJ ,_, and_CC then_RB ,_, if_IN all_DT be_VB well_RB ,_, we_PRP four_CD can_MD set_VB out_RP on_IN our_PRP$ journey_NN ._. ''_''</w:t>
      </w:r>
    </w:p>
    <w:p w14:paraId="1360CA90" w14:textId="77777777" w:rsidR="00EB4287" w:rsidRPr="00CD6915" w:rsidRDefault="00EB4287" w:rsidP="00EB4287">
      <w:r w:rsidRPr="00CD6915">
        <w:t>``_`` We_PRP four_CD ?_. ''_''</w:t>
      </w:r>
    </w:p>
    <w:p w14:paraId="0347B51B" w14:textId="77777777" w:rsidR="00EB4287" w:rsidRPr="00CD6915" w:rsidRDefault="00EB4287" w:rsidP="00EB4287">
      <w:r w:rsidRPr="00CD6915">
        <w:t>said_VBD Harker_NNP interrogatively_RB ,_, looking_VBG from_IN one_CD to_TO another_DT of_IN us_PRP ._.</w:t>
      </w:r>
    </w:p>
    <w:p w14:paraId="70FB8886" w14:textId="77777777" w:rsidR="00EB4287" w:rsidRPr="00CD6915" w:rsidRDefault="00EB4287" w:rsidP="00EB4287">
      <w:r w:rsidRPr="00CD6915">
        <w:t>``_`` Of_IN course_NN !_. ''_''</w:t>
      </w:r>
    </w:p>
    <w:p w14:paraId="7CB173F7" w14:textId="77777777" w:rsidR="00EB4287" w:rsidRPr="00CD6915" w:rsidRDefault="00EB4287" w:rsidP="00EB4287">
      <w:r w:rsidRPr="00CD6915">
        <w:t>answered_VBD the_DT Professor_NNP quickly_RB ,_, ``_`` you_PRP must_MD remain_VB to_TO take_VB care_NN of_IN your_PRP$ so_RB sweet_JJ wife_NN !_. ''_''</w:t>
      </w:r>
    </w:p>
    <w:p w14:paraId="3EBAC23E" w14:textId="77777777" w:rsidR="00EB4287" w:rsidRPr="00CD6915" w:rsidRDefault="00EB4287" w:rsidP="00EB4287">
      <w:r w:rsidRPr="00CD6915">
        <w:lastRenderedPageBreak/>
        <w:t>Harker_NNP was_VBD silent_JJ for_IN awhile_RB and_CC then_RB said_VBD in_IN a_DT hollow_JJ voice_NN :_: --_: ``_`` Let_VB us_PRP talk_NN of_IN that_DT part_NN of_IN it_PRP in_IN the_DT morning_NN ._.</w:t>
      </w:r>
    </w:p>
    <w:p w14:paraId="1DBA9393" w14:textId="77777777" w:rsidR="00EB4287" w:rsidRPr="00CD6915" w:rsidRDefault="00EB4287" w:rsidP="00EB4287">
      <w:r w:rsidRPr="00CD6915">
        <w:t>I_PRP want_VBP to_TO consult_VB with_IN Mina_NNP ._. ''_''</w:t>
      </w:r>
    </w:p>
    <w:p w14:paraId="19BC3A15" w14:textId="77777777" w:rsidR="00EB4287" w:rsidRPr="00CD6915" w:rsidRDefault="00EB4287" w:rsidP="00EB4287">
      <w:r w:rsidRPr="00CD6915">
        <w:t>I_PRP thought_VBD that_IN now_RB was_VBD the_DT time_NN for_IN Van_NNP Helsing_NNP to_TO warn_VB him_PRP not_RB to_TO disclose_VB our_PRP$ plans_NNS to_TO her_PRP$ ;_: but_CC he_PRP took_VBD no_DT notice_NN ._.</w:t>
      </w:r>
    </w:p>
    <w:p w14:paraId="650CFCA3" w14:textId="77777777" w:rsidR="00EB4287" w:rsidRPr="00CD6915" w:rsidRDefault="00EB4287" w:rsidP="00EB4287">
      <w:r w:rsidRPr="00CD6915">
        <w:t>I_PRP looked_VBD at_IN him_PRP significantly_RB and_CC coughed_VBD ._.</w:t>
      </w:r>
    </w:p>
    <w:p w14:paraId="3E44DE38" w14:textId="77777777" w:rsidR="00EB4287" w:rsidRPr="00CD6915" w:rsidRDefault="00EB4287" w:rsidP="00EB4287">
      <w:r w:rsidRPr="00CD6915">
        <w:t>For_IN answer_NN he_PRP put_VBD his_PRP$ finger_NN on_IN his_PRP$ lips_NNS and_CC turned_VBD away_RB ._.</w:t>
      </w:r>
    </w:p>
    <w:p w14:paraId="730DDE7C" w14:textId="77777777" w:rsidR="00EB4287" w:rsidRPr="00CD6915" w:rsidRDefault="00EB4287" w:rsidP="00EB4287">
      <w:r w:rsidRPr="00CD6915">
        <w:t>Jonathan_NNP Harker_NNP 's_POS Journal_NNP ._.</w:t>
      </w:r>
    </w:p>
    <w:p w14:paraId="761D3A92" w14:textId="77777777" w:rsidR="00EB4287" w:rsidRPr="00CD6915" w:rsidRDefault="00EB4287" w:rsidP="00EB4287">
      <w:r w:rsidRPr="00CD6915">
        <w:t>5_CD October_NNP ,_, afternoon_NN ._.</w:t>
      </w:r>
    </w:p>
    <w:p w14:paraId="5A5CF93C" w14:textId="77777777" w:rsidR="00EB4287" w:rsidRPr="00CD6915" w:rsidRDefault="00EB4287" w:rsidP="00EB4287">
      <w:r w:rsidRPr="00CD6915">
        <w:t>--_: For_IN some_DT time_NN after_IN our_PRP$ meeting_NN this_DT morning_NN I_PRP could_MD not_RB think_VB ._.</w:t>
      </w:r>
    </w:p>
    <w:p w14:paraId="3BD258ED" w14:textId="77777777" w:rsidR="00EB4287" w:rsidRPr="00CD6915" w:rsidRDefault="00EB4287" w:rsidP="00EB4287">
      <w:r w:rsidRPr="00CD6915">
        <w:t>The_DT new_JJ phases_NNS of_IN things_NNS leave_VBP my_PRP$ mind_NN in_IN a_DT state_NN of_IN wonder_NN which_WDT allows_VBZ no_DT room_NN for_IN active_JJ thought_NN ._.</w:t>
      </w:r>
    </w:p>
    <w:p w14:paraId="0FAA45AE" w14:textId="77777777" w:rsidR="00EB4287" w:rsidRPr="00CD6915" w:rsidRDefault="00EB4287" w:rsidP="00EB4287">
      <w:r w:rsidRPr="00CD6915">
        <w:t>Mina_NNP 's_POS determination_NN not_RB to_TO take_VB any_DT part_NN in_IN the_DT discussion_NN set_VBD me_PRP thinking_NN ;_: and_CC as_IN I_PRP could_MD not_RB argue_VB the_DT matter_NN with_IN her_PRP ,_, I_PRP could_MD only_RB guess_VB ._.</w:t>
      </w:r>
    </w:p>
    <w:p w14:paraId="123FE5ED" w14:textId="77777777" w:rsidR="00EB4287" w:rsidRPr="00CD6915" w:rsidRDefault="00EB4287" w:rsidP="00EB4287">
      <w:r w:rsidRPr="00CD6915">
        <w:t>I_PRP am_VBP as_RB far_RB as_IN ever_RB from_IN a_DT solution_NN now_RB ._.</w:t>
      </w:r>
    </w:p>
    <w:p w14:paraId="3864740A" w14:textId="77777777" w:rsidR="00EB4287" w:rsidRPr="00CD6915" w:rsidRDefault="00EB4287" w:rsidP="00EB4287">
      <w:r w:rsidRPr="00CD6915">
        <w:t>The_DT way_NN the_DT others_NNS received_VBD it_PRP ,_, too_RB ,_, puzzled_VBD me_PRP ;_: the_DT last_JJ time_NN we_PRP talked_VBD of_IN the_DT subject_NN we_PRP agreed_VBD that_IN there_EX was_VBD to_TO be_VB no_RB more_JJR concealment_NN of_IN anything_NN amongst_IN us_PRP ._.</w:t>
      </w:r>
    </w:p>
    <w:p w14:paraId="00C46D4B" w14:textId="77777777" w:rsidR="00EB4287" w:rsidRPr="00CD6915" w:rsidRDefault="00EB4287" w:rsidP="00EB4287">
      <w:r w:rsidRPr="00CD6915">
        <w:t>Mina_NNP is_VBZ sleeping_VBG now_RB ,_, calmly_RB and_CC sweetly_RB like_IN a_DT little_JJ child_NN ._.</w:t>
      </w:r>
    </w:p>
    <w:p w14:paraId="0AA17891" w14:textId="77777777" w:rsidR="00EB4287" w:rsidRPr="00CD6915" w:rsidRDefault="00EB4287" w:rsidP="00EB4287">
      <w:r w:rsidRPr="00CD6915">
        <w:t>Her_PRP$ lips_NNS are_VBP curved_VBN and_CC her_PRP$ face_NN beams_NNS with_IN happiness_NN ._.</w:t>
      </w:r>
    </w:p>
    <w:p w14:paraId="6F9B0D7E" w14:textId="77777777" w:rsidR="00EB4287" w:rsidRPr="00CD6915" w:rsidRDefault="00EB4287" w:rsidP="00EB4287">
      <w:r w:rsidRPr="00CD6915">
        <w:t>Thank_VB God_NNP ,_, there_EX are_VBP such_JJ moments_NNS still_RB for_IN her_PRP ._.</w:t>
      </w:r>
    </w:p>
    <w:p w14:paraId="2A6196AB" w14:textId="77777777" w:rsidR="00EB4287" w:rsidRPr="00CD6915" w:rsidRDefault="00EB4287" w:rsidP="00EB4287">
      <w:r w:rsidRPr="00CD6915">
        <w:t>Later_RB ._.</w:t>
      </w:r>
    </w:p>
    <w:p w14:paraId="7CDDF1F6" w14:textId="77777777" w:rsidR="00EB4287" w:rsidRPr="00CD6915" w:rsidRDefault="00EB4287" w:rsidP="00EB4287">
      <w:r w:rsidRPr="00CD6915">
        <w:t>--_: How_WRB strange_JJ it_PRP all_DT is_VBZ ._.</w:t>
      </w:r>
    </w:p>
    <w:p w14:paraId="69987462" w14:textId="77777777" w:rsidR="00EB4287" w:rsidRPr="00CD6915" w:rsidRDefault="00EB4287" w:rsidP="00EB4287">
      <w:r w:rsidRPr="00CD6915">
        <w:t>I_PRP sat_VBD watching_VBG Mina_NNP 's_POS happy_JJ sleep_NN ,_, and_CC came_VBD as_RB near_JJ to_TO being_VBG happy_JJ myself_PRP as_IN I_PRP suppose_VBP I_PRP shall_MD ever_RB be_VB ._.</w:t>
      </w:r>
    </w:p>
    <w:p w14:paraId="18B5C3EC" w14:textId="77777777" w:rsidR="00EB4287" w:rsidRPr="00CD6915" w:rsidRDefault="00EB4287" w:rsidP="00EB4287">
      <w:r w:rsidRPr="00CD6915">
        <w:t>As_IN the_DT evening_NN drew_VBD on_IN ,_, and_CC the_DT earth_NN took_VBD its_PRP$ shadows_NNS from_IN the_DT sun_NN sinking_NN lower_RBR ,_, the_DT silence_NN of_IN the_DT room_NN grew_VBD more_RBR and_CC more_RBR solemn_JJ to_TO me_PRP ._.</w:t>
      </w:r>
    </w:p>
    <w:p w14:paraId="1029F2EE" w14:textId="77777777" w:rsidR="00EB4287" w:rsidRPr="00CD6915" w:rsidRDefault="00EB4287" w:rsidP="00EB4287">
      <w:r w:rsidRPr="00CD6915">
        <w:t>All_DT at_IN once_RB Mina_NNP opened_VBD her_PRP$ eyes_NNS ,_, and_CC looking_VBG at_IN me_PRP tenderly_RB ,_, said_VBD :_: --_: ``_`` Jonathan_NNP ,_, I_PRP want_VBP you_PRP to_TO promise_VB me_PRP something_NN on_IN your_PRP$ word_NN of_IN honour_NN ._.</w:t>
      </w:r>
    </w:p>
    <w:p w14:paraId="34593ECC" w14:textId="77777777" w:rsidR="00EB4287" w:rsidRPr="00CD6915" w:rsidRDefault="00EB4287" w:rsidP="00EB4287">
      <w:r w:rsidRPr="00CD6915">
        <w:t xml:space="preserve">A_DT promise_NN made_VBN to_TO me_PRP ,_, but_CC made_VBD holily_RB in_IN God_NNP 's_POS hearing_NN ,_, and_CC not_RB to_TO be_VB broken_VBN though_IN I_PRP should_MD </w:t>
      </w:r>
      <w:r w:rsidRPr="00CD6915">
        <w:lastRenderedPageBreak/>
        <w:t>go_VB down_RP on_IN my_PRP$ knees_NNS and_CC implore_VB you_PRP with_IN bitter_JJ tears_NNS ._.</w:t>
      </w:r>
    </w:p>
    <w:p w14:paraId="5ECAE3A3" w14:textId="77777777" w:rsidR="00EB4287" w:rsidRPr="00CD6915" w:rsidRDefault="00EB4287" w:rsidP="00EB4287">
      <w:r w:rsidRPr="00CD6915">
        <w:t>Quick_RB ,_, you_PRP must_MD make_VB it_PRP to_TO me_PRP at_IN once_RB ._. ''_''</w:t>
      </w:r>
    </w:p>
    <w:p w14:paraId="288BC1A7" w14:textId="77777777" w:rsidR="00EB4287" w:rsidRPr="00CD6915" w:rsidRDefault="00EB4287" w:rsidP="00EB4287">
      <w:r w:rsidRPr="00CD6915">
        <w:t>``_`` Mina_NNP ,_, ''_'' I_PRP said_VBD ,_, ``_`` a_DT promise_NN like_IN that_DT ,_, I_PRP can_MD not_RB make_VB at_IN once_RB ._.</w:t>
      </w:r>
    </w:p>
    <w:p w14:paraId="1490EA8E" w14:textId="77777777" w:rsidR="00EB4287" w:rsidRPr="00CD6915" w:rsidRDefault="00EB4287" w:rsidP="00EB4287">
      <w:r w:rsidRPr="00CD6915">
        <w:t>I_PRP may_MD have_VB no_DT right_NN to_TO make_VB it_PRP ._. ''_''</w:t>
      </w:r>
    </w:p>
    <w:p w14:paraId="1682F69F" w14:textId="77777777" w:rsidR="00EB4287" w:rsidRPr="00CD6915" w:rsidRDefault="00EB4287" w:rsidP="00EB4287">
      <w:r w:rsidRPr="00CD6915">
        <w:t>``_`` But_CC ,_, dear_RB one_CD ,_, ''_'' she_PRP said_VBD ,_, with_IN such_JJ spiritual_JJ intensity_NN that_IN her_PRP$ eyes_NNS were_VBD like_IN pole_NN stars_NNS ,_, ``_`` it_PRP is_VBZ I_PRP who_WP wish_VBP it_PRP ;_: and_CC it_PRP is_VBZ not_RB for_IN myself_PRP ._.</w:t>
      </w:r>
    </w:p>
    <w:p w14:paraId="393BEB9B" w14:textId="77777777" w:rsidR="00EB4287" w:rsidRPr="00CD6915" w:rsidRDefault="00EB4287" w:rsidP="00EB4287">
      <w:r w:rsidRPr="00CD6915">
        <w:t>You_PRP can_MD ask_VB Dr._NNP Van_NNP Helsing_NNP if_IN I_PRP am_VBP not_RB right_JJ ;_: if_IN he_PRP disagrees_VBZ you_PRP may_MD do_VB as_IN you_PRP will_MD ._.</w:t>
      </w:r>
    </w:p>
    <w:p w14:paraId="4ACA7BD7" w14:textId="77777777" w:rsidR="00EB4287" w:rsidRPr="00CD6915" w:rsidRDefault="00EB4287" w:rsidP="00EB4287">
      <w:r w:rsidRPr="00CD6915">
        <w:t>Nay_NNP ,_, more_JJR ,_, if_IN you_PRP all_DT agree_VBP ,_, later_RB ,_, you_PRP are_VBP absolved_JJ from_IN the_DT promise_NN ._. ''_''</w:t>
      </w:r>
    </w:p>
    <w:p w14:paraId="54FDBB79" w14:textId="77777777" w:rsidR="00EB4287" w:rsidRPr="00CD6915" w:rsidRDefault="00EB4287" w:rsidP="00EB4287">
      <w:r w:rsidRPr="00CD6915">
        <w:t>``_`` I_PRP promise_VBP !_. ''_''</w:t>
      </w:r>
    </w:p>
    <w:p w14:paraId="250DFF07" w14:textId="77777777" w:rsidR="00EB4287" w:rsidRPr="00CD6915" w:rsidRDefault="00EB4287" w:rsidP="00EB4287">
      <w:r w:rsidRPr="00CD6915">
        <w:t>I_PRP said_VBD ,_, and_CC for_IN a_DT moment_NN she_PRP looked_VBD supremely_RB happy_JJ ;_: though_IN to_TO me_PRP all_DT happiness_NN for_IN her_PRP was_VBD denied_VBN by_IN the_DT red_JJ scar_NN on_IN her_PRP$ forehead_NN ._.</w:t>
      </w:r>
    </w:p>
    <w:p w14:paraId="24FD82DD" w14:textId="77777777" w:rsidR="00EB4287" w:rsidRPr="00CD6915" w:rsidRDefault="00EB4287" w:rsidP="00EB4287">
      <w:r w:rsidRPr="00CD6915">
        <w:t>She_PRP said_VBD :_: --_: ``_`` Promise_NNP me_PRP that_IN you_PRP will_MD not_RB tell_VB me_PRP anything_NN of_IN the_DT plans_NNS formed_VBN for_IN the_DT campaign_NN against_IN the_DT Count_NN ._.</w:t>
      </w:r>
    </w:p>
    <w:p w14:paraId="2C923187" w14:textId="77777777" w:rsidR="00EB4287" w:rsidRPr="00CD6915" w:rsidRDefault="00EB4287" w:rsidP="00EB4287">
      <w:r w:rsidRPr="00CD6915">
        <w:t>Not_RB by_IN word_NN ,_, or_CC inference_NN ,_, or_CC implication_NN ;_: not_RB at_IN any_DT time_NN whilst_IN this_DT remains_VBZ to_TO me_PRP !_. ''_''</w:t>
      </w:r>
    </w:p>
    <w:p w14:paraId="7F82C854" w14:textId="77777777" w:rsidR="00EB4287" w:rsidRPr="00CD6915" w:rsidRDefault="00EB4287" w:rsidP="00EB4287">
      <w:r w:rsidRPr="00CD6915">
        <w:t>and_CC she_PRP solemnly_RB pointed_VBD to_TO the_DT scar_NN ._.</w:t>
      </w:r>
    </w:p>
    <w:p w14:paraId="574C38DF" w14:textId="77777777" w:rsidR="00EB4287" w:rsidRPr="00CD6915" w:rsidRDefault="00EB4287" w:rsidP="00EB4287">
      <w:r w:rsidRPr="00CD6915">
        <w:t>I_PRP saw_VBD that_IN she_PRP was_VBD in_IN earnest_NN ,_, and_CC said_VBD solemnly_RB :_: --_: ``_`` I_PRP promise_VBP !_. ''_''</w:t>
      </w:r>
    </w:p>
    <w:p w14:paraId="222EB4AE" w14:textId="77777777" w:rsidR="00EB4287" w:rsidRPr="00CD6915" w:rsidRDefault="00EB4287" w:rsidP="00EB4287">
      <w:r w:rsidRPr="00CD6915">
        <w:t>and_CC as_IN I_PRP said_VBD it_PRP I_PRP felt_VBD that_IN from_IN that_DT instant_NN a_DT door_NN had_VBD been_VBN shut_VBN between_IN us_PRP ._.</w:t>
      </w:r>
    </w:p>
    <w:p w14:paraId="74D63FBD" w14:textId="77777777" w:rsidR="00EB4287" w:rsidRPr="00CD6915" w:rsidRDefault="00EB4287" w:rsidP="00EB4287">
      <w:r w:rsidRPr="00CD6915">
        <w:t>Later_RB ,_, midnight_NN ._.</w:t>
      </w:r>
    </w:p>
    <w:p w14:paraId="5A582F44" w14:textId="77777777" w:rsidR="00EB4287" w:rsidRPr="00CD6915" w:rsidRDefault="00EB4287" w:rsidP="00EB4287">
      <w:r w:rsidRPr="00CD6915">
        <w:t>--_: Mina_NNP has_VBZ been_VBN bright_JJ and_CC cheerful_JJ all_PDT the_DT evening_NN ._.</w:t>
      </w:r>
    </w:p>
    <w:p w14:paraId="041A3C6B" w14:textId="77777777" w:rsidR="00EB4287" w:rsidRPr="00CD6915" w:rsidRDefault="00EB4287" w:rsidP="00EB4287">
      <w:r w:rsidRPr="00CD6915">
        <w:t>So_RB much_RB so_IN that_IN all_PDT the_DT rest_NN seemed_VBD to_TO take_VB courage_NN ,_, as_IN if_IN infected_JJ somewhat_RB with_IN her_PRP$ gaiety_NN ;_: as_IN a_DT result_NN even_RB I_PRP myself_PRP felt_VBD as_IN if_IN the_DT pall_NN of_IN gloom_NN which_WDT weighs_VBZ us_PRP down_RB were_VBD somewhat_RB lifted_VBN ._.</w:t>
      </w:r>
    </w:p>
    <w:p w14:paraId="7D8C79E2" w14:textId="77777777" w:rsidR="00EB4287" w:rsidRPr="00CD6915" w:rsidRDefault="00EB4287" w:rsidP="00EB4287">
      <w:r w:rsidRPr="00CD6915">
        <w:t>We_PRP all_DT retired_VBD early_RB ._.</w:t>
      </w:r>
    </w:p>
    <w:p w14:paraId="112CC8F8" w14:textId="77777777" w:rsidR="00EB4287" w:rsidRPr="00CD6915" w:rsidRDefault="00EB4287" w:rsidP="00EB4287">
      <w:r w:rsidRPr="00CD6915">
        <w:t>Mina_NNP is_VBZ now_RB sleeping_VBG like_IN a_DT little_JJ child_NN ;_: it_PRP is_VBZ a_DT wonderful_JJ thing_NN that_IN her_PRP$ faculty_NN of_IN sleep_NN remains_VBZ to_TO her_PRP in_IN the_DT midst_NN of_IN her_PRP$ terrible_JJ trouble_NN ._.</w:t>
      </w:r>
    </w:p>
    <w:p w14:paraId="7E267AED" w14:textId="77777777" w:rsidR="00EB4287" w:rsidRPr="00CD6915" w:rsidRDefault="00EB4287" w:rsidP="00EB4287">
      <w:r w:rsidRPr="00CD6915">
        <w:t>Thank_VB God_NNP for_IN it_PRP ,_, for_IN then_RB at_IN least_JJS she_PRP can_MD forget_VB her_PRP$ care_NN ._.</w:t>
      </w:r>
    </w:p>
    <w:p w14:paraId="2546D614" w14:textId="77777777" w:rsidR="00EB4287" w:rsidRPr="00CD6915" w:rsidRDefault="00EB4287" w:rsidP="00EB4287">
      <w:r w:rsidRPr="00CD6915">
        <w:t>Perhaps_RB her_PRP$ example_NN may_MD affect_VB me_PRP as_IN her_PRP$ gaiety_NN did_VBD to-night_JJ ._.</w:t>
      </w:r>
    </w:p>
    <w:p w14:paraId="298F7A09" w14:textId="77777777" w:rsidR="00EB4287" w:rsidRPr="00CD6915" w:rsidRDefault="00EB4287" w:rsidP="00EB4287">
      <w:r w:rsidRPr="00CD6915">
        <w:t>I_PRP shall_MD try_VB it_PRP ._.</w:t>
      </w:r>
    </w:p>
    <w:p w14:paraId="00496AAA" w14:textId="77777777" w:rsidR="00EB4287" w:rsidRPr="00CD6915" w:rsidRDefault="00EB4287" w:rsidP="00EB4287">
      <w:r w:rsidRPr="00CD6915">
        <w:t>Oh_UH !_.</w:t>
      </w:r>
    </w:p>
    <w:p w14:paraId="1B8DA280" w14:textId="77777777" w:rsidR="00EB4287" w:rsidRPr="00CD6915" w:rsidRDefault="00EB4287" w:rsidP="00EB4287">
      <w:r w:rsidRPr="00CD6915">
        <w:t>for_IN a_DT dreamless_JJ sleep_NN ._.</w:t>
      </w:r>
    </w:p>
    <w:p w14:paraId="239FB875" w14:textId="77777777" w:rsidR="00EB4287" w:rsidRPr="00CD6915" w:rsidRDefault="00EB4287" w:rsidP="00EB4287">
      <w:r w:rsidRPr="00CD6915">
        <w:lastRenderedPageBreak/>
        <w:t>6_CD October_NNP ,_, morning_NN ._.</w:t>
      </w:r>
    </w:p>
    <w:p w14:paraId="41742BF5" w14:textId="77777777" w:rsidR="00EB4287" w:rsidRPr="00CD6915" w:rsidRDefault="00EB4287" w:rsidP="00EB4287">
      <w:r w:rsidRPr="00CD6915">
        <w:t>--_: Another_DT surprise_NN ._.</w:t>
      </w:r>
    </w:p>
    <w:p w14:paraId="20C72C79" w14:textId="77777777" w:rsidR="00EB4287" w:rsidRPr="00CD6915" w:rsidRDefault="00EB4287" w:rsidP="00EB4287">
      <w:r w:rsidRPr="00CD6915">
        <w:t>Mina_NNP woke_VBD me_PRP early_RB ,_, about_IN the_DT same_JJ time_NN as_IN yesterday_NN ,_, and_CC asked_VBD me_PRP to_TO bring_VB Dr._NNP Van_NNP Helsing_NNP ._.</w:t>
      </w:r>
    </w:p>
    <w:p w14:paraId="1401E8F7" w14:textId="77777777" w:rsidR="00EB4287" w:rsidRPr="00CD6915" w:rsidRDefault="00EB4287" w:rsidP="00EB4287">
      <w:r w:rsidRPr="00CD6915">
        <w:t>I_PRP thought_VBD that_IN it_PRP was_VBD another_DT occasion_NN for_IN hypnotism_NN ,_, and_CC without_IN question_NN went_VBD for_IN the_DT Professor_NNP ._.</w:t>
      </w:r>
    </w:p>
    <w:p w14:paraId="2852F864" w14:textId="77777777" w:rsidR="00EB4287" w:rsidRPr="00CD6915" w:rsidRDefault="00EB4287" w:rsidP="00EB4287">
      <w:r w:rsidRPr="00CD6915">
        <w:t>He_PRP had_VBD evidently_RB expected_VBN some_DT such_JJ call_NN ,_, for_IN I_PRP found_VBD him_PRP dressed_VBN in_IN his_PRP$ room_NN ._.</w:t>
      </w:r>
    </w:p>
    <w:p w14:paraId="120FD1B3" w14:textId="77777777" w:rsidR="00EB4287" w:rsidRPr="00CD6915" w:rsidRDefault="00EB4287" w:rsidP="00EB4287">
      <w:r w:rsidRPr="00CD6915">
        <w:t>His_PRP$ door_NN was_VBD ajar_JJ ,_, so_IN that_IN he_PRP could_MD hear_VB the_DT opening_NN of_IN the_DT door_NN of_IN our_PRP$ room_NN ._.</w:t>
      </w:r>
    </w:p>
    <w:p w14:paraId="03EC6A71" w14:textId="77777777" w:rsidR="00EB4287" w:rsidRPr="00CD6915" w:rsidRDefault="00EB4287" w:rsidP="00EB4287">
      <w:r w:rsidRPr="00CD6915">
        <w:t>He_PRP came_VBD at_IN once_RB ;_: as_IN he_PRP passed_VBD into_IN the_DT room_NN ,_, he_PRP asked_VBD Mina_NNP if_IN the_DT others_NNS might_MD come_VB ,_, too_RB ._.</w:t>
      </w:r>
    </w:p>
    <w:p w14:paraId="1FBC1D30" w14:textId="77777777" w:rsidR="00EB4287" w:rsidRPr="00CD6915" w:rsidRDefault="00EB4287" w:rsidP="00EB4287">
      <w:r w:rsidRPr="00CD6915">
        <w:t>``_`` No_UH ,_, ''_'' she_PRP said_VBD quite_RB simply_RB ,_, ``_`` it_PRP will_MD not_RB be_VB necessary_JJ ._.</w:t>
      </w:r>
    </w:p>
    <w:p w14:paraId="0EB86D64" w14:textId="77777777" w:rsidR="00EB4287" w:rsidRPr="00CD6915" w:rsidRDefault="00EB4287" w:rsidP="00EB4287">
      <w:r w:rsidRPr="00CD6915">
        <w:t>You_PRP can_MD tell_VB them_PRP just_RB as_RB well_RB ._.</w:t>
      </w:r>
    </w:p>
    <w:p w14:paraId="54495C96" w14:textId="77777777" w:rsidR="00EB4287" w:rsidRPr="00CD6915" w:rsidRDefault="00EB4287" w:rsidP="00EB4287">
      <w:r w:rsidRPr="00CD6915">
        <w:t>I_PRP must_MD go_VB with_IN you_PRP on_IN your_PRP$ journey_NN ._. ''_''</w:t>
      </w:r>
    </w:p>
    <w:p w14:paraId="1D71B65E" w14:textId="77777777" w:rsidR="00EB4287" w:rsidRPr="00CD6915" w:rsidRDefault="00EB4287" w:rsidP="00EB4287">
      <w:r w:rsidRPr="00CD6915">
        <w:t>Dr._NNP Van_NNP Helsing_NNP was_VBD as_RB startled_VBN as_IN I_PRP was_VBD ._.</w:t>
      </w:r>
    </w:p>
    <w:p w14:paraId="2E6DFFC1" w14:textId="77777777" w:rsidR="00EB4287" w:rsidRPr="00CD6915" w:rsidRDefault="00EB4287" w:rsidP="00EB4287">
      <w:r w:rsidRPr="00CD6915">
        <w:t>After_IN a_DT moment_NN 's_POS pause_NN he_PRP asked_VBD :_: --_: ``_`` But_CC why_WRB ?_. ''_''</w:t>
      </w:r>
    </w:p>
    <w:p w14:paraId="4CF94D27" w14:textId="77777777" w:rsidR="00EB4287" w:rsidRPr="00CD6915" w:rsidRDefault="00EB4287" w:rsidP="00EB4287">
      <w:r w:rsidRPr="00CD6915">
        <w:t>``_`` You_PRP must_MD take_VB me_PRP with_IN you_PRP ._.</w:t>
      </w:r>
    </w:p>
    <w:p w14:paraId="1311BA4C" w14:textId="77777777" w:rsidR="00EB4287" w:rsidRPr="00CD6915" w:rsidRDefault="00EB4287" w:rsidP="00EB4287">
      <w:r w:rsidRPr="00CD6915">
        <w:t>I_PRP am_VBP safer_JJR with_IN you_PRP ,_, and_CC you_PRP shall_MD be_VB safer_JJR ,_, too_RB ._. ''_''</w:t>
      </w:r>
    </w:p>
    <w:p w14:paraId="2A24A305" w14:textId="77777777" w:rsidR="00EB4287" w:rsidRPr="00CD6915" w:rsidRDefault="00EB4287" w:rsidP="00EB4287">
      <w:r w:rsidRPr="00CD6915">
        <w:t>``_`` But_CC why_WRB ,_, dear_RB Madam_NNP Mina_NNP ?_.</w:t>
      </w:r>
    </w:p>
    <w:p w14:paraId="5A8EAD23" w14:textId="77777777" w:rsidR="00EB4287" w:rsidRPr="00CD6915" w:rsidRDefault="00EB4287" w:rsidP="00EB4287">
      <w:r w:rsidRPr="00CD6915">
        <w:t>You_PRP know_VBP that_IN your_PRP$ safety_NN is_VBZ our_PRP$ solemnest_JJ duty_NN ._.</w:t>
      </w:r>
    </w:p>
    <w:p w14:paraId="2E950C01" w14:textId="77777777" w:rsidR="00EB4287" w:rsidRPr="00CD6915" w:rsidRDefault="00EB4287" w:rsidP="00EB4287">
      <w:r w:rsidRPr="00CD6915">
        <w:t>We_PRP go_VBP into_IN danger_NN ,_, to_TO which_WDT you_PRP are_VBP ,_, or_CC may_MD be_VB ,_, more_RBR liable_JJ than_IN any_DT of_IN us_PRP from_IN --_: from_IN circumstances_NNS --_: things_NNS that_WDT have_VBP been_VBN ._. ''_''</w:t>
      </w:r>
    </w:p>
    <w:p w14:paraId="26FA589C" w14:textId="77777777" w:rsidR="00EB4287" w:rsidRPr="00CD6915" w:rsidRDefault="00EB4287" w:rsidP="00EB4287">
      <w:r w:rsidRPr="00CD6915">
        <w:t>He_PRP paused_VBD ,_, embarrassed_JJ ._.</w:t>
      </w:r>
    </w:p>
    <w:p w14:paraId="6D260EC5" w14:textId="77777777" w:rsidR="00EB4287" w:rsidRPr="00CD6915" w:rsidRDefault="00EB4287" w:rsidP="00EB4287">
      <w:r w:rsidRPr="00CD6915">
        <w:t>As_IN she_PRP replied_VBD ,_, she_PRP raised_VBD her_PRP$ finger_NN and_CC pointed_VBD to_TO her_PRP$ forehead_NN :_: --_: ``_`` I_PRP know_VBP ._.</w:t>
      </w:r>
    </w:p>
    <w:p w14:paraId="68117AF3" w14:textId="77777777" w:rsidR="00EB4287" w:rsidRPr="00CD6915" w:rsidRDefault="00EB4287" w:rsidP="00EB4287">
      <w:r w:rsidRPr="00CD6915">
        <w:t>That_DT is_VBZ why_WRB I_PRP must_MD go_VB ._.</w:t>
      </w:r>
    </w:p>
    <w:p w14:paraId="01A69EF6" w14:textId="77777777" w:rsidR="00EB4287" w:rsidRPr="00CD6915" w:rsidRDefault="00EB4287" w:rsidP="00EB4287">
      <w:r w:rsidRPr="00CD6915">
        <w:t>I_PRP can_MD tell_VB you_PRP now_RB ,_, whilst_IN the_DT sun_NN is_VBZ coming_VBG up_RP ;_: I_PRP may_MD not_RB be_VB able_JJ again_RB ._.</w:t>
      </w:r>
    </w:p>
    <w:p w14:paraId="702CFF4F" w14:textId="77777777" w:rsidR="00EB4287" w:rsidRPr="00CD6915" w:rsidRDefault="00EB4287" w:rsidP="00EB4287">
      <w:r w:rsidRPr="00CD6915">
        <w:t>I_PRP know_VBP that_IN when_WRB the_DT Count_NN wills_NNS me_PRP I_PRP must_MD go_VB ._.</w:t>
      </w:r>
    </w:p>
    <w:p w14:paraId="094B5F88" w14:textId="77777777" w:rsidR="00EB4287" w:rsidRPr="00CD6915" w:rsidRDefault="00EB4287" w:rsidP="00EB4287">
      <w:r w:rsidRPr="00CD6915">
        <w:t>I_PRP know_VBP that_IN if_IN he_PRP tells_VBZ me_PRP to_TO come_VB in_IN secret_NN ,_, I_PRP must_MD come_VB by_IN wile_NN ;_: by_IN any_DT device_NN to_TO hoodwink_VB --_: even_RB Jonathan_NNP ._. ''_''</w:t>
      </w:r>
    </w:p>
    <w:p w14:paraId="2B9C9DBA" w14:textId="77777777" w:rsidR="00EB4287" w:rsidRPr="00CD6915" w:rsidRDefault="00EB4287" w:rsidP="00EB4287">
      <w:r w:rsidRPr="00CD6915">
        <w:t>God_NNP saw_VBD the_DT look_NN that_IN she_PRP turned_VBD on_RP me_PRP as_IN she_PRP spoke_VBD ,_, and_CC if_IN there_RB be_VB indeed_RB a_DT Recording_NNP Angel_NNP that_IN look_NN is_VBZ noted_VBN to_TO her_PRP$ everlasting_JJ honour_NN ._.</w:t>
      </w:r>
    </w:p>
    <w:p w14:paraId="325BC0B0" w14:textId="77777777" w:rsidR="00EB4287" w:rsidRPr="00CD6915" w:rsidRDefault="00EB4287" w:rsidP="00EB4287">
      <w:r w:rsidRPr="00CD6915">
        <w:t>I_PRP could_MD only_RB clasp_VB her_PRP$ hand_NN ._.</w:t>
      </w:r>
    </w:p>
    <w:p w14:paraId="04FBEACB" w14:textId="77777777" w:rsidR="00EB4287" w:rsidRPr="00CD6915" w:rsidRDefault="00EB4287" w:rsidP="00EB4287">
      <w:r w:rsidRPr="00CD6915">
        <w:lastRenderedPageBreak/>
        <w:t>I_PRP could_MD not_RB speak_VB ;_: my_PRP$ emotion_NN was_VBD too_RB great_JJ for_IN even_RB the_DT relief_NN of_IN tears_NNS ._.</w:t>
      </w:r>
    </w:p>
    <w:p w14:paraId="4F6B32D4" w14:textId="77777777" w:rsidR="00EB4287" w:rsidRPr="00CD6915" w:rsidRDefault="00EB4287" w:rsidP="00EB4287">
      <w:r w:rsidRPr="00CD6915">
        <w:t>She_PRP went_VBD on_IN :_: --_: ``_`` You_PRP men_NNS are_VBP brave_VB and_CC strong_JJ ._.</w:t>
      </w:r>
    </w:p>
    <w:p w14:paraId="5E89DAFC" w14:textId="77777777" w:rsidR="00EB4287" w:rsidRPr="00CD6915" w:rsidRDefault="00EB4287" w:rsidP="00EB4287">
      <w:r w:rsidRPr="00CD6915">
        <w:t>You_PRP are_VBP strong_JJ in_IN your_PRP$ numbers_NNS ,_, for_IN you_PRP can_MD defy_VB that_IN which_WDT would_MD break_VB down_RP the_DT human_JJ endurance_JJ of_IN one_CD who_WP had_VBD to_TO guard_VB alone_RB ._.</w:t>
      </w:r>
    </w:p>
    <w:p w14:paraId="69A2EBEE" w14:textId="77777777" w:rsidR="00EB4287" w:rsidRPr="00CD6915" w:rsidRDefault="00EB4287" w:rsidP="00EB4287">
      <w:r w:rsidRPr="00CD6915">
        <w:t>Besides_IN ,_, I_PRP may_MD be_VB of_IN service_NN ,_, since_IN you_PRP can_MD hypnotise_VB me_PRP and_CC so_RB learn_VB that_IN which_WDT even_RB I_PRP myself_PRP do_VBP not_RB know_VB ._. ''_''</w:t>
      </w:r>
    </w:p>
    <w:p w14:paraId="2A42095D" w14:textId="77777777" w:rsidR="00EB4287" w:rsidRPr="00CD6915" w:rsidRDefault="00EB4287" w:rsidP="00EB4287">
      <w:r w:rsidRPr="00CD6915">
        <w:t>Dr._NNP Van_NNP Helsing_NNP said_VBD very_RB gravely_RB :_: --_: ``_`` Madam_NNP Mina_NNP ,_, you_PRP are_VBP ,_, as_IN always_RB ,_, most_RBS wise_JJ ._.</w:t>
      </w:r>
    </w:p>
    <w:p w14:paraId="426E10F2" w14:textId="77777777" w:rsidR="00EB4287" w:rsidRPr="00CD6915" w:rsidRDefault="00EB4287" w:rsidP="00EB4287">
      <w:r w:rsidRPr="00CD6915">
        <w:t>You_PRP shall_MD with_IN us_PRP come_VB ;_: and_CC together_RB we_PRP shall_MD do_VB that_DT which_WDT we_PRP go_VBP forth_RB to_TO achieve_VB ._. ''_''</w:t>
      </w:r>
    </w:p>
    <w:p w14:paraId="138CFDCA" w14:textId="77777777" w:rsidR="00EB4287" w:rsidRPr="00CD6915" w:rsidRDefault="00EB4287" w:rsidP="00EB4287">
      <w:r w:rsidRPr="00CD6915">
        <w:t>When_WRB he_PRP had_VBD spoken_VBN ,_, Mina_NNP 's_POS long_JJ spell_NN of_IN silence_NN made_VBD me_PRP look_VB at_IN her_PRP ._.</w:t>
      </w:r>
    </w:p>
    <w:p w14:paraId="22F0FB1D" w14:textId="77777777" w:rsidR="00EB4287" w:rsidRPr="00CD6915" w:rsidRDefault="00EB4287" w:rsidP="00EB4287">
      <w:r w:rsidRPr="00CD6915">
        <w:t>She_PRP had_VBD fallen_VBN back_RB on_IN her_PRP$ pillow_NN asleep_RB ;_: she_PRP did_VBD not_RB even_RB wake_VB when_WRB I_PRP had_VBD pulled_VBN up_RP the_DT blind_JJ and_CC let_VB in_IN the_DT sunlight_NN which_WDT flooded_VBD the_DT room_NN ._.</w:t>
      </w:r>
    </w:p>
    <w:p w14:paraId="11DE3B04" w14:textId="77777777" w:rsidR="00EB4287" w:rsidRPr="00CD6915" w:rsidRDefault="00EB4287" w:rsidP="00EB4287">
      <w:r w:rsidRPr="00CD6915">
        <w:t>Van_NNP Helsing_NNP motioned_VBD to_TO me_PRP to_TO come_VB with_IN him_PRP quietly_RB ._.</w:t>
      </w:r>
    </w:p>
    <w:p w14:paraId="158AB3C4" w14:textId="77777777" w:rsidR="00EB4287" w:rsidRPr="00CD6915" w:rsidRDefault="00EB4287" w:rsidP="00EB4287">
      <w:r w:rsidRPr="00CD6915">
        <w:t>We_PRP went_VBD to_TO his_PRP$ room_NN ,_, and_CC within_IN a_DT minute_NN Lord_NNP Godalming_NNP ,_, Dr._NNP Seward_NNP ,_, and_CC Mr._NNP Morris_NNP were_VBD with_IN us_PRP also_RB ._.</w:t>
      </w:r>
    </w:p>
    <w:p w14:paraId="051F193C" w14:textId="77777777" w:rsidR="00EB4287" w:rsidRPr="00CD6915" w:rsidRDefault="00EB4287" w:rsidP="00EB4287">
      <w:r w:rsidRPr="00CD6915">
        <w:t>He_PRP told_VBD them_PRP what_WP Mina_NNP had_VBD said_VBN ,_, and_CC went_VBD on_IN :_: --_: ``_`` In_IN the_DT morning_NN we_PRP shall_MD leave_VB for_IN Varna_NNP ._.</w:t>
      </w:r>
    </w:p>
    <w:p w14:paraId="1517BAA9" w14:textId="77777777" w:rsidR="00EB4287" w:rsidRPr="00CD6915" w:rsidRDefault="00EB4287" w:rsidP="00EB4287">
      <w:r w:rsidRPr="00CD6915">
        <w:t>We_PRP have_VBP now_RB to_TO deal_VB with_IN a_DT new_JJ factor_NN :_: Madam_NNP Mina_NNP ._.</w:t>
      </w:r>
    </w:p>
    <w:p w14:paraId="4A60B126" w14:textId="77777777" w:rsidR="00EB4287" w:rsidRPr="00CD6915" w:rsidRDefault="00EB4287" w:rsidP="00EB4287">
      <w:r w:rsidRPr="00CD6915">
        <w:t>Oh_UH ,_, but_CC her_PRP$ soul_NN is_VBZ true_JJ ._.</w:t>
      </w:r>
    </w:p>
    <w:p w14:paraId="7A78CAC7" w14:textId="77777777" w:rsidR="00EB4287" w:rsidRPr="00CD6915" w:rsidRDefault="00EB4287" w:rsidP="00EB4287">
      <w:r w:rsidRPr="00CD6915">
        <w:t>It_PRP is_VBZ to_TO her_PRP an_DT agony_NN to_TO tell_VB us_PRP so_RB much_RB as_IN she_PRP has_VBZ done_VBN ;_: but_CC it_PRP is_VBZ most_RBS right_JJ ,_, and_CC we_PRP are_VBP warned_VBN in_IN time_NN ._.</w:t>
      </w:r>
    </w:p>
    <w:p w14:paraId="07083B8B" w14:textId="77777777" w:rsidR="00EB4287" w:rsidRPr="00CD6915" w:rsidRDefault="00EB4287" w:rsidP="00EB4287">
      <w:r w:rsidRPr="00CD6915">
        <w:t>There_EX must_MD be_VB no_DT chance_NN lost_VBD ,_, and_CC in_IN Varna_NNP we_PRP must_MD be_VB ready_JJ to_TO act_VB the_DT instant_NN when_WRB that_DT ship_NN arrives_VBZ ._. ''_''</w:t>
      </w:r>
    </w:p>
    <w:p w14:paraId="61E0F1BA" w14:textId="77777777" w:rsidR="00EB4287" w:rsidRPr="00CD6915" w:rsidRDefault="00EB4287" w:rsidP="00EB4287">
      <w:r w:rsidRPr="00CD6915">
        <w:t>``_`` What_WP shall_MD we_PRP do_VB exactly_RB ?_. ''_''</w:t>
      </w:r>
    </w:p>
    <w:p w14:paraId="0DA6492F" w14:textId="77777777" w:rsidR="00EB4287" w:rsidRPr="00CD6915" w:rsidRDefault="00EB4287" w:rsidP="00EB4287">
      <w:r w:rsidRPr="00CD6915">
        <w:t>asked_VBD Mr._NNP Morris_NNP laconically_RB ._.</w:t>
      </w:r>
    </w:p>
    <w:p w14:paraId="3F525708" w14:textId="77777777" w:rsidR="00EB4287" w:rsidRPr="00CD6915" w:rsidRDefault="00EB4287" w:rsidP="00EB4287">
      <w:r w:rsidRPr="00CD6915">
        <w:t>The_DT Professor_NNP paused_VBD before_IN replying_VBG :_: --_: ``_`` We_PRP shall_MD at_IN the_DT first_JJ board_NN that_IN ship_NN ;_: then_RB ,_, when_WRB we_PRP have_VBP identified_VBN the_DT box_NN ,_, we_PRP shall_MD place_VB a_DT branch_NN of_IN the_DT wild_JJ rose_NN on_IN it_PRP ._.</w:t>
      </w:r>
    </w:p>
    <w:p w14:paraId="54E1A845" w14:textId="77777777" w:rsidR="00EB4287" w:rsidRPr="00CD6915" w:rsidRDefault="00EB4287" w:rsidP="00EB4287">
      <w:r w:rsidRPr="00CD6915">
        <w:t>This_DT we_PRP shall_MD fasten_VB ,_, for_IN when_WRB it_PRP is_VBZ there_RB none_NN can_MD emerge_VB ;_: so_RB at_IN least_JJS says_VBZ the_DT superstition_NN ._.</w:t>
      </w:r>
    </w:p>
    <w:p w14:paraId="70013B27" w14:textId="77777777" w:rsidR="00EB4287" w:rsidRPr="00CD6915" w:rsidRDefault="00EB4287" w:rsidP="00EB4287">
      <w:r w:rsidRPr="00CD6915">
        <w:lastRenderedPageBreak/>
        <w:t>And_CC to_TO superstition_NN must_MD we_VB trust_NN at_IN the_DT first_JJ ;_: it_PRP was_VBD man_NN 's_POS faith_NN in_IN the_DT early_JJ ,_, and_CC it_PRP have_VBP its_PRP$ root_NN in_IN faith_NN still_RB ._.</w:t>
      </w:r>
    </w:p>
    <w:p w14:paraId="7A472A12" w14:textId="77777777" w:rsidR="00EB4287" w:rsidRPr="00CD6915" w:rsidRDefault="00EB4287" w:rsidP="00EB4287">
      <w:r w:rsidRPr="00CD6915">
        <w:t>Then_RB ,_, when_WRB we_PRP get_VBP the_DT opportunity_NN that_IN we_PRP seek_VBP ,_, when_WRB none_NN are_VBP near_JJ to_TO see_VB ,_, we_PRP shall_MD open_VB the_DT box_NN ,_, and_CC --_: and_CC all_DT will_MD be_VB well_RB ._. ''_''</w:t>
      </w:r>
    </w:p>
    <w:p w14:paraId="1725EBC1" w14:textId="77777777" w:rsidR="00EB4287" w:rsidRPr="00CD6915" w:rsidRDefault="00EB4287" w:rsidP="00EB4287">
      <w:r w:rsidRPr="00CD6915">
        <w:t>``_`` I_PRP shall_MD not_RB wait_VB for_IN any_DT opportunity_NN ,_, ''_'' said_VBD Morris_NNP ._.</w:t>
      </w:r>
    </w:p>
    <w:p w14:paraId="24D1FE4B" w14:textId="77777777" w:rsidR="00EB4287" w:rsidRPr="00CD6915" w:rsidRDefault="00EB4287" w:rsidP="00EB4287">
      <w:r w:rsidRPr="00CD6915">
        <w:t>``_`` When_WRB I_PRP see_VBP the_DT box_NN I_PRP shall_MD open_VB it_PRP and_CC destroy_VB the_DT monster_NN ,_, though_IN there_EX were_VBD a_DT thousand_CD men_NNS looking_VBG on_IN ,_, and_CC if_IN I_PRP am_VBP to_TO be_VB wiped_VBN out_RP for_IN it_PRP the_DT next_JJ moment_NN !_. ''_''</w:t>
      </w:r>
    </w:p>
    <w:p w14:paraId="2715390C" w14:textId="77777777" w:rsidR="00EB4287" w:rsidRPr="00CD6915" w:rsidRDefault="00EB4287" w:rsidP="00EB4287">
      <w:r w:rsidRPr="00CD6915">
        <w:t>I_PRP grasped_VBD his_PRP$ hand_NN instinctively_RB and_CC found_VBD it_PRP as_IN firm_NN as_IN a_DT piece_NN of_IN steel_NN ._.</w:t>
      </w:r>
    </w:p>
    <w:p w14:paraId="743A44DE" w14:textId="77777777" w:rsidR="00EB4287" w:rsidRPr="00CD6915" w:rsidRDefault="00EB4287" w:rsidP="00EB4287">
      <w:r w:rsidRPr="00CD6915">
        <w:t>I_PRP think_VBP he_PRP understood_VBD my_PRP$ look_NN ;_: I_PRP hope_VBP he_PRP did_VBD ._.</w:t>
      </w:r>
    </w:p>
    <w:p w14:paraId="7A70EBBC" w14:textId="77777777" w:rsidR="00EB4287" w:rsidRPr="00CD6915" w:rsidRDefault="00EB4287" w:rsidP="00EB4287">
      <w:r w:rsidRPr="00CD6915">
        <w:t>``_`` Good_JJ boy_NN ,_, ''_'' said_VBD Dr._NNP Van_NNP Helsing_NNP ._.</w:t>
      </w:r>
    </w:p>
    <w:p w14:paraId="59108B7F" w14:textId="77777777" w:rsidR="00EB4287" w:rsidRPr="00CD6915" w:rsidRDefault="00EB4287" w:rsidP="00EB4287">
      <w:r w:rsidRPr="00CD6915">
        <w:t>``_`` Brave_NNP boy_NN ._.</w:t>
      </w:r>
    </w:p>
    <w:p w14:paraId="6AC47F3F" w14:textId="77777777" w:rsidR="00EB4287" w:rsidRPr="00CD6915" w:rsidRDefault="00EB4287" w:rsidP="00EB4287">
      <w:r w:rsidRPr="00CD6915">
        <w:t>Quincey_NNP is_VBZ all_DT man_NN ._.</w:t>
      </w:r>
    </w:p>
    <w:p w14:paraId="0F52743F" w14:textId="77777777" w:rsidR="00EB4287" w:rsidRPr="00CD6915" w:rsidRDefault="00EB4287" w:rsidP="00EB4287">
      <w:r w:rsidRPr="00CD6915">
        <w:t>God_NNP bless_VBP him_PRP for_IN it_PRP ._.</w:t>
      </w:r>
    </w:p>
    <w:p w14:paraId="69425EFD" w14:textId="77777777" w:rsidR="00EB4287" w:rsidRPr="00CD6915" w:rsidRDefault="00EB4287" w:rsidP="00EB4287">
      <w:r w:rsidRPr="00CD6915">
        <w:t>My_PRP$ child_NN ,_, believe_VB me_PRP none_NN of_IN us_PRP shall_MD lag_VB behind_RB or_CC pause_VB from_IN any_DT fear_NN ._.</w:t>
      </w:r>
    </w:p>
    <w:p w14:paraId="32430267" w14:textId="77777777" w:rsidR="00EB4287" w:rsidRPr="00CD6915" w:rsidRDefault="00EB4287" w:rsidP="00EB4287">
      <w:r w:rsidRPr="00CD6915">
        <w:t>I_PRP do_VBP but_CC say_VBP what_WP we_PRP may_MD do_VB --_: what_WP we_PRP must_MD do_VB ._.</w:t>
      </w:r>
    </w:p>
    <w:p w14:paraId="4FBFF1DF" w14:textId="77777777" w:rsidR="00EB4287" w:rsidRPr="00CD6915" w:rsidRDefault="00EB4287" w:rsidP="00EB4287">
      <w:r w:rsidRPr="00CD6915">
        <w:t>But_CC ,_, indeed_RB ,_, indeed_RB we_PRP can_MD not_RB say_VB what_WP we_PRP shall_MD do_VB ._.</w:t>
      </w:r>
    </w:p>
    <w:p w14:paraId="11AEEAA8" w14:textId="77777777" w:rsidR="00EB4287" w:rsidRPr="00CD6915" w:rsidRDefault="00EB4287" w:rsidP="00EB4287">
      <w:r w:rsidRPr="00CD6915">
        <w:t>There_EX are_VBP so_RB many_JJ things_NNS which_WDT may_MD happen_VB ,_, and_CC their_PRP$ ways_NNS and_CC their_PRP$ ends_NNS are_VBP so_RB various_JJ that_IN until_IN the_DT moment_NN we_PRP may_MD not_RB say_VB ._.</w:t>
      </w:r>
    </w:p>
    <w:p w14:paraId="7E6CDF0F" w14:textId="77777777" w:rsidR="00EB4287" w:rsidRPr="00CD6915" w:rsidRDefault="00EB4287" w:rsidP="00EB4287">
      <w:r w:rsidRPr="00CD6915">
        <w:t>We_PRP shall_MD all_RB be_VB armed_VBN ,_, in_IN all_DT ways_NNS ;_: and_CC when_WRB the_DT time_NN for_IN the_DT end_NN has_VBZ come_VBN ,_, our_PRP$ effort_NN shall_MD not_RB be_VB lack_NN ._.</w:t>
      </w:r>
    </w:p>
    <w:p w14:paraId="31B62CD9" w14:textId="77777777" w:rsidR="00EB4287" w:rsidRPr="00CD6915" w:rsidRDefault="00EB4287" w:rsidP="00EB4287">
      <w:r w:rsidRPr="00CD6915">
        <w:t>Now_RB let_VB us_PRP to-day_JJ put_NN all_DT our_PRP$ affairs_NNS in_IN order_NN ._.</w:t>
      </w:r>
    </w:p>
    <w:p w14:paraId="34E357FA" w14:textId="77777777" w:rsidR="00EB4287" w:rsidRPr="00CD6915" w:rsidRDefault="00EB4287" w:rsidP="00EB4287">
      <w:r w:rsidRPr="00CD6915">
        <w:t>Let_VB all_DT things_NNS which_WDT touch_VBP on_IN others_NNS dear_RB to_TO us_PRP ,_, and_CC who_WP on_IN us_PRP depend_VB ,_, be_VB complete_JJ ;_: for_IN none_NN of_IN us_PRP can_MD tell_VB what_WP ,_, or_CC when_WRB ,_, or_CC how_WRB ,_, the_DT end_NN may_MD be_VB ._.</w:t>
      </w:r>
    </w:p>
    <w:p w14:paraId="10B2CED1" w14:textId="77777777" w:rsidR="00EB4287" w:rsidRPr="00CD6915" w:rsidRDefault="00EB4287" w:rsidP="00EB4287">
      <w:r w:rsidRPr="00CD6915">
        <w:t>As_IN for_IN me_PRP ,_, my_PRP$ own_JJ affairs_NNS are_VBP regulate_VB ;_: and_CC as_IN I_PRP have_VBP nothing_NN else_RB to_TO do_VB ,_, I_PRP shall_MD go_VB make_NN arrangements_NNS for_IN the_DT travel_NN ._.</w:t>
      </w:r>
    </w:p>
    <w:p w14:paraId="36B4D5DC" w14:textId="77777777" w:rsidR="00EB4287" w:rsidRPr="00CD6915" w:rsidRDefault="00EB4287" w:rsidP="00EB4287">
      <w:r w:rsidRPr="00CD6915">
        <w:t>I_PRP shall_MD have_VB all_DT tickets_NNS and_CC so_RB forth_RB for_IN our_PRP$ journey_NN ._. ''_''</w:t>
      </w:r>
    </w:p>
    <w:p w14:paraId="527D19A9" w14:textId="77777777" w:rsidR="00EB4287" w:rsidRPr="00CD6915" w:rsidRDefault="00EB4287" w:rsidP="00EB4287">
      <w:r w:rsidRPr="00CD6915">
        <w:t>There_EX was_VBD nothing_NN further_JJ to_TO be_VB said_VBN ,_, and_CC we_PRP parted_VBD ._.</w:t>
      </w:r>
    </w:p>
    <w:p w14:paraId="244E3FD6" w14:textId="77777777" w:rsidR="00EB4287" w:rsidRPr="00CD6915" w:rsidRDefault="00EB4287" w:rsidP="00EB4287">
      <w:r w:rsidRPr="00CD6915">
        <w:lastRenderedPageBreak/>
        <w:t>I_PRP shall_MD now_RB settle_VB up_RP all_DT my_PRP$ affairs_NNS of_IN earth_NN ,_, and_CC be_VB ready_JJ for_IN whatever_WDT may_MD come_VB ..._: ._.</w:t>
      </w:r>
    </w:p>
    <w:p w14:paraId="68F3CD9B" w14:textId="77777777" w:rsidR="00EB4287" w:rsidRPr="00CD6915" w:rsidRDefault="00EB4287" w:rsidP="00EB4287">
      <w:r w:rsidRPr="00CD6915">
        <w:t>Later_RB ._.</w:t>
      </w:r>
    </w:p>
    <w:p w14:paraId="6C239D7B" w14:textId="77777777" w:rsidR="00EB4287" w:rsidRPr="00CD6915" w:rsidRDefault="00EB4287" w:rsidP="00EB4287">
      <w:r w:rsidRPr="00CD6915">
        <w:t>--_: It_PRP is_VBZ all_DT done_VBN ;_: my_PRP$ will_NN is_VBZ made_VBN ,_, and_CC all_DT complete_JJ ._.</w:t>
      </w:r>
    </w:p>
    <w:p w14:paraId="2D5D6049" w14:textId="77777777" w:rsidR="00EB4287" w:rsidRPr="00CD6915" w:rsidRDefault="00EB4287" w:rsidP="00EB4287">
      <w:r w:rsidRPr="00CD6915">
        <w:t>Mina_NNP if_IN she_PRP survive_VBP is_VBZ my_PRP$ sole_JJ heir_NN ._.</w:t>
      </w:r>
    </w:p>
    <w:p w14:paraId="724399DF" w14:textId="77777777" w:rsidR="00EB4287" w:rsidRPr="00CD6915" w:rsidRDefault="00EB4287" w:rsidP="00EB4287">
      <w:r w:rsidRPr="00CD6915">
        <w:t>If_IN it_PRP should_MD not_RB be_VB so_RB ,_, then_RB the_DT others_NNS who_WP have_VBP been_VBN so_RB good_JJ to_TO us_PRP shall_MD have_VB remainder_NN ._.</w:t>
      </w:r>
    </w:p>
    <w:p w14:paraId="2672F98C" w14:textId="77777777" w:rsidR="00EB4287" w:rsidRPr="00CD6915" w:rsidRDefault="00EB4287" w:rsidP="00EB4287">
      <w:r w:rsidRPr="00CD6915">
        <w:t>It_PRP is_VBZ now_RB drawing_VBG towards_IN the_DT sunset_NN ;_: Mina_NNP 's_POS uneasiness_NN calls_VBZ my_PRP$ attention_NN to_TO it_PRP ._.</w:t>
      </w:r>
    </w:p>
    <w:p w14:paraId="23DC3B50" w14:textId="77777777" w:rsidR="00EB4287" w:rsidRPr="00CD6915" w:rsidRDefault="00EB4287" w:rsidP="00EB4287">
      <w:r w:rsidRPr="00CD6915">
        <w:t>I_PRP am_VBP sure_JJ that_IN there_EX is_VBZ something_NN on_IN her_PRP$ mind_NN which_WDT the_DT time_NN of_IN exact_JJ sunset_NN will_MD reveal_VB ._.</w:t>
      </w:r>
    </w:p>
    <w:p w14:paraId="52DC4287" w14:textId="77777777" w:rsidR="00EB4287" w:rsidRPr="00CD6915" w:rsidRDefault="00EB4287" w:rsidP="00EB4287">
      <w:r w:rsidRPr="00CD6915">
        <w:t>These_DT occasions_NNS are_VBP becoming_VBG harrowing_JJ times_NNS for_IN us_PRP all_DT ,_, for_IN each_DT sunrise_NN and_CC sunset_NN opens_VBZ up_RP some_DT new_JJ danger_NN --_: some_DT new_JJ pain_NN ,_, which_WDT ,_, however_RB ,_, may_MD in_IN God_NNP 's_POS will_MD be_VB means_NNS to_TO a_DT good_JJ end_NN ._.</w:t>
      </w:r>
    </w:p>
    <w:p w14:paraId="66F12668" w14:textId="77777777" w:rsidR="00EB4287" w:rsidRPr="00CD6915" w:rsidRDefault="00EB4287" w:rsidP="00EB4287">
      <w:r w:rsidRPr="00CD6915">
        <w:t>I_PRP write_VBP all_PDT these_DT things_NNS in_IN the_DT diary_NN since_IN my_PRP$ darling_NN must_MD not_RB hear_VB them_PRP now_RB ;_: but_CC if_IN it_PRP may_MD be_VB that_IN she_PRP can_MD see_VB them_PRP again_RB ,_, they_PRP shall_MD be_VB ready_JJ ._.</w:t>
      </w:r>
    </w:p>
    <w:p w14:paraId="4C5B5D2A" w14:textId="77777777" w:rsidR="00EB4287" w:rsidRPr="00CD6915" w:rsidRDefault="00EB4287" w:rsidP="00EB4287">
      <w:pPr>
        <w:rPr>
          <w:ins w:id="84" w:author="Lee Ji Eun" w:date="2019-09-25T13:13:00Z"/>
        </w:rPr>
      </w:pPr>
      <w:r w:rsidRPr="00CD6915">
        <w:t>She_PRP is_VBZ calling_VBG to_TO me_PRP ._.</w:t>
      </w:r>
    </w:p>
    <w:p w14:paraId="5703AF55" w14:textId="77777777" w:rsidR="00173390" w:rsidRPr="00CD6915" w:rsidRDefault="00173390" w:rsidP="00EB4287"/>
    <w:p w14:paraId="6811F7FC" w14:textId="77777777" w:rsidR="00EB4287" w:rsidRPr="00CD6915" w:rsidRDefault="00EB4287" w:rsidP="00EB4287">
      <w:r w:rsidRPr="00CD6915">
        <w:t>CHAPTER_NNP XXV_NNP DR._NNP SEWARD_NNP 'S_POS DIARY_NN 11_CD October_NNP ,_, Evening_NNP ._.</w:t>
      </w:r>
    </w:p>
    <w:p w14:paraId="146375B0" w14:textId="77777777" w:rsidR="00EB4287" w:rsidRPr="00CD6915" w:rsidRDefault="00EB4287" w:rsidP="00EB4287">
      <w:r w:rsidRPr="00CD6915">
        <w:t>--_: Jonathan_NNP Harker_NNP has_VBZ asked_VBN me_PRP to_TO note_VB this_DT ,_, as_IN he_PRP says_VBZ he_PRP is_VBZ hardly_RB equal_JJ to_TO the_DT task_NN ,_, and_CC he_PRP wants_VBZ an_DT exact_JJ record_NN kept_VBD ._.</w:t>
      </w:r>
    </w:p>
    <w:p w14:paraId="46A68D12" w14:textId="77777777" w:rsidR="00EB4287" w:rsidRPr="00CD6915" w:rsidRDefault="00EB4287" w:rsidP="00EB4287">
      <w:r w:rsidRPr="00CD6915">
        <w:t>I_PRP think_VBP that_IN none_NN of_IN us_PRP were_VBD surprised_VBN when_WRB we_PRP were_VBD asked_VBN to_TO see_VB Mrs._NNP Harker_NNP a_DT little_JJ before_IN the_DT time_NN of_IN sunset_NN ._.</w:t>
      </w:r>
    </w:p>
    <w:p w14:paraId="7E7EC4DA" w14:textId="77777777" w:rsidR="00EB4287" w:rsidRPr="00CD6915" w:rsidRDefault="00EB4287" w:rsidP="00EB4287">
      <w:r w:rsidRPr="00CD6915">
        <w:t>We_PRP have_VBP of_IN late_RB come_VBN to_TO understand_VB that_DT sunrise_NN and_CC sunset_NN are_VBP to_TO her_PRP$ times_NNS of_IN peculiar_JJ freedom_NN ;_: when_WRB her_PRP$ old_JJ self_NN can_MD be_VB manifest_JJ without_IN any_DT controlling_VBG force_NN subduing_VBG or_CC restraining_VBG her_PRP ,_, or_CC inciting_VBG her_PRP to_TO action_NN ._.</w:t>
      </w:r>
    </w:p>
    <w:p w14:paraId="6052CCD0" w14:textId="77777777" w:rsidR="00EB4287" w:rsidRPr="00CD6915" w:rsidRDefault="00EB4287" w:rsidP="00EB4287">
      <w:r w:rsidRPr="00CD6915">
        <w:t>This_DT mood_NN or_CC condition_NN begins_VBZ some_DT half_JJ hour_NN or_CC more_JJR before_IN actual_JJ sunrise_NN or_CC sunset_NN ,_, and_CC lasts_VBZ till_IN either_CC the_DT sun_NN is_VBZ high_JJ ,_, or_CC whilst_IN the_DT clouds_NNS are_VBP still_RB aglow_JJ with_IN the_DT rays_NNS streaming_NN above_IN the_DT horizon_NN ._.</w:t>
      </w:r>
    </w:p>
    <w:p w14:paraId="63883DDF" w14:textId="77777777" w:rsidR="00EB4287" w:rsidRPr="00CD6915" w:rsidRDefault="00EB4287" w:rsidP="00EB4287">
      <w:r w:rsidRPr="00CD6915">
        <w:t>At_IN first_JJ there_EX is_VBZ a_DT sort_NN of_IN negative_JJ condition_NN ,_, as_IN if_IN some_DT tie_NN were_VBD loosened_VBN ,_, and_CC then_RB the_DT absolute_JJ freedom_NN quickly_RB follows_VBZ ;_: when_WRB ,_, however_RB ,_, the_DT freedom_NN ceases_VBZ the_DT change-back_NN or_CC relapse_NN comes_VBZ quickly_RB ,_, preceded_VBD only_RB by_IN a_DT spell_NN of_IN warning_NN silence_NN ._.</w:t>
      </w:r>
    </w:p>
    <w:p w14:paraId="7CBA8CF1" w14:textId="77777777" w:rsidR="00EB4287" w:rsidRPr="00CD6915" w:rsidRDefault="00EB4287" w:rsidP="00EB4287">
      <w:r w:rsidRPr="00CD6915">
        <w:lastRenderedPageBreak/>
        <w:t>To-night_JJ ,_, when_WRB we_PRP met_VBD ,_, she_PRP was_VBD somewhat_RB constrained_VBN ,_, and_CC bore_VBD all_PDT the_DT signs_NNS of_IN an_DT internal_JJ struggle_NN ._.</w:t>
      </w:r>
    </w:p>
    <w:p w14:paraId="1BBE0033" w14:textId="77777777" w:rsidR="00EB4287" w:rsidRPr="00CD6915" w:rsidRDefault="00EB4287" w:rsidP="00EB4287">
      <w:r w:rsidRPr="00CD6915">
        <w:t>I_PRP put_VBP it_PRP down_IN myself_PRP to_TO her_PRP$ making_VBG a_DT violent_JJ effort_NN at_IN the_DT earliest_JJS instant_NN she_PRP could_MD do_VB so_RB ._.</w:t>
      </w:r>
    </w:p>
    <w:p w14:paraId="631A67BC" w14:textId="77777777" w:rsidR="00EB4287" w:rsidRPr="00CD6915" w:rsidRDefault="00EB4287" w:rsidP="00EB4287">
      <w:r w:rsidRPr="00CD6915">
        <w:t>A_DT very_RB few_JJ minutes_NNS ,_, however_RB ,_, gave_VBD her_PRP$ complete_JJ control_NN of_IN herself_PRP ;_: then_RB ,_, motioning_VBG her_PRP$ husband_NN to_TO sit_VB beside_IN her_PRP on_IN the_DT sofa_NN where_WRB she_PRP was_VBD half_JJ reclining_NN ,_, she_PRP made_VBD the_DT rest_NN of_IN us_PRP bring_VBP chairs_NNS up_RB close_RB ._.</w:t>
      </w:r>
    </w:p>
    <w:p w14:paraId="070A94E1" w14:textId="77777777" w:rsidR="00EB4287" w:rsidRPr="00CD6915" w:rsidRDefault="00EB4287" w:rsidP="00EB4287">
      <w:r w:rsidRPr="00CD6915">
        <w:t>Taking_VBG her_PRP$ husband_NN 's_POS hand_NN in_IN hers_NNS began_VBD :_: --_: ``_`` We_PRP are_VBP all_RB here_RB together_RB in_IN freedom_NN ,_, for_IN perhaps_RB the_DT last_JJ time_NN !_.</w:t>
      </w:r>
    </w:p>
    <w:p w14:paraId="3BFE3FB3" w14:textId="77777777" w:rsidR="00EB4287" w:rsidRPr="00CD6915" w:rsidRDefault="00EB4287" w:rsidP="00EB4287">
      <w:r w:rsidRPr="00CD6915">
        <w:t>I_PRP know_VBP ,_, dear_RB ;_: I_PRP know_VBP that_IN you_PRP will_MD always_RB be_VB with_IN me_PRP to_TO the_DT end_NN ._. ''_''</w:t>
      </w:r>
    </w:p>
    <w:p w14:paraId="23DE8634" w14:textId="77777777" w:rsidR="00EB4287" w:rsidRPr="00CD6915" w:rsidRDefault="00EB4287" w:rsidP="00EB4287">
      <w:r w:rsidRPr="00CD6915">
        <w:t>This_DT was_VBD to_TO her_PRP$ husband_NN whose_WP$ hand_NN had_VBD ,_, as_IN we_PRP could_MD see_VB ,_, tightened_VBN upon_IN hers_NNS ._.</w:t>
      </w:r>
    </w:p>
    <w:p w14:paraId="2ACF3A01" w14:textId="77777777" w:rsidR="00EB4287" w:rsidRPr="00CD6915" w:rsidRDefault="00EB4287" w:rsidP="00EB4287">
      <w:r w:rsidRPr="00CD6915">
        <w:t>``_`` In_IN the_DT morning_NN we_PRP go_VBP out_RB upon_IN our_PRP$ task_NN ,_, and_CC God_NNP alone_RB knows_VBZ what_WP may_MD be_VB in_IN store_NN for_IN any_DT of_IN us_PRP ._.</w:t>
      </w:r>
    </w:p>
    <w:p w14:paraId="6AF10C48" w14:textId="77777777" w:rsidR="00EB4287" w:rsidRPr="00CD6915" w:rsidRDefault="00EB4287" w:rsidP="00EB4287">
      <w:r w:rsidRPr="00CD6915">
        <w:t>You_PRP are_VBP going_VBG to_TO be_VB so_RB good_JJ to_TO me_PRP as_IN to_TO take_VB me_PRP with_IN you_PRP ._.</w:t>
      </w:r>
    </w:p>
    <w:p w14:paraId="3C7110C8" w14:textId="77777777" w:rsidR="00EB4287" w:rsidRPr="00CD6915" w:rsidRDefault="00EB4287" w:rsidP="00EB4287">
      <w:r w:rsidRPr="00CD6915">
        <w:t>I_PRP know_VBP that_IN all_DT that_WDT brave_VBP earnest_JJ men_NNS can_MD do_VB for_IN a_DT poor_JJ weak_JJ woman_NN ,_, whose_WP$ soul_NN perhaps_RB is_VBZ lost_VBN --_: no_RB ,_, no_DT ,_, not_RB yet_RB ,_, but_CC is_VBZ at_IN any_DT rate_NN at_IN stake_NN --_: you_PRP will_MD do_VB ._.</w:t>
      </w:r>
    </w:p>
    <w:p w14:paraId="589D8E6A" w14:textId="77777777" w:rsidR="00EB4287" w:rsidRPr="00CD6915" w:rsidRDefault="00EB4287" w:rsidP="00EB4287">
      <w:r w:rsidRPr="00CD6915">
        <w:t>But_CC you_PRP must_MD remember_VB that_IN I_PRP am_VBP not_RB as_IN you_PRP are_VBP ._.</w:t>
      </w:r>
    </w:p>
    <w:p w14:paraId="2F6D5678" w14:textId="77777777" w:rsidR="00EB4287" w:rsidRPr="00CD6915" w:rsidRDefault="00EB4287" w:rsidP="00EB4287">
      <w:r w:rsidRPr="00CD6915">
        <w:t>There_EX is_VBZ a_DT poison_NN in_IN my_PRP$ blood_NN ,_, in_IN my_PRP$ soul_NN ,_, which_WDT may_MD destroy_VB me_PRP ;_: which_WDT must_MD destroy_VB me_PRP ,_, unless_IN some_DT relief_NN comes_VBZ to_TO us_PRP ._.</w:t>
      </w:r>
    </w:p>
    <w:p w14:paraId="109B0AE5" w14:textId="77777777" w:rsidR="00EB4287" w:rsidRPr="00CD6915" w:rsidRDefault="00EB4287" w:rsidP="00EB4287">
      <w:r w:rsidRPr="00CD6915">
        <w:t>Oh_UH ,_, my_PRP$ friends_NNS ,_, you_PRP know_VBP as_RB well_RB as_IN I_PRP do_VBP ,_, that_IN my_PRP$ soul_NN is_VBZ at_IN stake_NN ;_: and_CC though_IN I_PRP know_VBP there_EX is_VBZ one_CD way_NN out_RP for_IN me_PRP ,_, you_PRP must_MD not_RB and_CC I_PRP must_MD not_RB take_VB it_PRP !_. ''_''</w:t>
      </w:r>
    </w:p>
    <w:p w14:paraId="26FDA9BE" w14:textId="77777777" w:rsidR="00EB4287" w:rsidRPr="00CD6915" w:rsidRDefault="00EB4287" w:rsidP="00EB4287">
      <w:r w:rsidRPr="00CD6915">
        <w:t>She_PRP looked_VBD appealingly_RB to_TO us_PRP all_DT in_IN turn_NN ,_, beginning_VBG and_CC ending_VBG with_IN her_PRP$ husband_NN ._.</w:t>
      </w:r>
    </w:p>
    <w:p w14:paraId="6C659A7D" w14:textId="77777777" w:rsidR="00EB4287" w:rsidRPr="00CD6915" w:rsidRDefault="00EB4287" w:rsidP="00EB4287">
      <w:r w:rsidRPr="00CD6915">
        <w:t>``_`` What_WP is_VBZ that_DT way_NN ?_. ''_''</w:t>
      </w:r>
    </w:p>
    <w:p w14:paraId="10E49DA8" w14:textId="77777777" w:rsidR="00EB4287" w:rsidRPr="00CD6915" w:rsidRDefault="00EB4287" w:rsidP="00EB4287">
      <w:r w:rsidRPr="00CD6915">
        <w:t>asked_VBD Van_NNP Helsing_NNP in_IN a_DT hoarse_JJ voice_NN ._.</w:t>
      </w:r>
    </w:p>
    <w:p w14:paraId="2D80ED68" w14:textId="77777777" w:rsidR="00EB4287" w:rsidRPr="00CD6915" w:rsidRDefault="00EB4287" w:rsidP="00EB4287">
      <w:r w:rsidRPr="00CD6915">
        <w:t>``_`` What_WP is_VBZ that_DT way_NN ,_, which_WDT we_PRP must_MD not_RB --_: may_MD not_RB --_: take_VB ?_. ''_''</w:t>
      </w:r>
    </w:p>
    <w:p w14:paraId="46206B2C" w14:textId="77777777" w:rsidR="00EB4287" w:rsidRPr="00CD6915" w:rsidRDefault="00EB4287" w:rsidP="00EB4287">
      <w:r w:rsidRPr="00CD6915">
        <w:t>``_`` That_IN I_PRP may_MD die_VB now_RB ,_, either_CC by_IN my_PRP$ own_JJ hand_NN or_CC that_DT of_IN another_DT ,_, before_IN the_DT greater_JJR evil_NN is_VBZ entirely_RB wrought_VBN ._.</w:t>
      </w:r>
    </w:p>
    <w:p w14:paraId="64BC6042" w14:textId="77777777" w:rsidR="00EB4287" w:rsidRPr="00CD6915" w:rsidRDefault="00EB4287" w:rsidP="00EB4287">
      <w:r w:rsidRPr="00CD6915">
        <w:lastRenderedPageBreak/>
        <w:t>I_PRP know_VBP ,_, and_CC you_PRP know_VBP ,_, that_WDT were_VBD I_PRP once_RB dead_VBD you_PRP could_MD and_CC would_MD set_VB free_JJ my_PRP$ immortal_JJ spirit_NN ,_, even_RB as_IN you_PRP did_VBD my_PRP$ poor_JJ Lucy_NNP 's_POS ._.</w:t>
      </w:r>
    </w:p>
    <w:p w14:paraId="29C5A5AF" w14:textId="77777777" w:rsidR="00EB4287" w:rsidRPr="00CD6915" w:rsidRDefault="00EB4287" w:rsidP="00EB4287">
      <w:r w:rsidRPr="00CD6915">
        <w:t>Were_VBD death_NN ,_, or_CC the_DT fear_NN of_IN death_NN ,_, the_DT only_JJ thing_NN that_WDT stood_VBD in_IN the_DT way_NN I_PRP would_MD not_RB shrink_VB to_TO die_VB here_RB ,_, now_RB ,_, amidst_IN the_DT friends_NNS who_WP love_VBP me_PRP ._.</w:t>
      </w:r>
    </w:p>
    <w:p w14:paraId="1E71FF05" w14:textId="77777777" w:rsidR="00EB4287" w:rsidRPr="00CD6915" w:rsidRDefault="00EB4287" w:rsidP="00EB4287">
      <w:r w:rsidRPr="00CD6915">
        <w:t>But_CC death_NN is_VBZ not_RB all_DT ._.</w:t>
      </w:r>
    </w:p>
    <w:p w14:paraId="1651317E" w14:textId="77777777" w:rsidR="00EB4287" w:rsidRPr="00CD6915" w:rsidRDefault="00EB4287" w:rsidP="00EB4287">
      <w:r w:rsidRPr="00CD6915">
        <w:t>I_PRP can_MD not_RB believe_VB that_DT to_TO die_VB in_IN such_PDT a_DT case_NN ,_, when_WRB there_EX is_VBZ hope_NN before_IN us_PRP and_CC a_DT bitter_JJ task_NN to_TO be_VB done_VBN ,_, is_VBZ God_NNP 's_POS will_NN ._.</w:t>
      </w:r>
    </w:p>
    <w:p w14:paraId="43E47DF9" w14:textId="77777777" w:rsidR="00EB4287" w:rsidRPr="00CD6915" w:rsidRDefault="00EB4287" w:rsidP="00EB4287">
      <w:r w:rsidRPr="00CD6915">
        <w:t>Therefore_RB ,_, I_PRP ,_, on_IN my_PRP$ part_NN ,_, give_VB up_RP here_RB the_DT certainty_NN of_IN eternal_JJ rest_NN ,_, and_CC go_VB out_RP into_IN the_DT dark_NN where_WRB may_MD be_VB the_DT blackest_JJS things_NNS that_IN the_DT world_NN or_CC the_DT nether_JJ world_NN holds_VBZ !_. ''_''</w:t>
      </w:r>
    </w:p>
    <w:p w14:paraId="2FC19313" w14:textId="77777777" w:rsidR="00EB4287" w:rsidRPr="00CD6915" w:rsidRDefault="00EB4287" w:rsidP="00EB4287">
      <w:r w:rsidRPr="00CD6915">
        <w:t>We_PRP were_VBD all_DT silent_JJ ,_, for_IN we_PRP knew_VBD instinctively_RB that_IN this_DT was_VBD only_RB a_DT prelude_NN ._.</w:t>
      </w:r>
    </w:p>
    <w:p w14:paraId="3033FCAC" w14:textId="77777777" w:rsidR="00EB4287" w:rsidRPr="00CD6915" w:rsidRDefault="00EB4287" w:rsidP="00EB4287">
      <w:r w:rsidRPr="00CD6915">
        <w:t>The_DT faces_NNS of_IN the_DT others_NNS were_VBD set_VBN and_CC Harker_NNP 's_POS grew_VBD ashen_JJ grey_JJ ;_: perhaps_RB he_PRP guessed_VBD better_RBR than_IN any_DT of_IN us_PRP what_WP was_VBD coming_VBG ._.</w:t>
      </w:r>
    </w:p>
    <w:p w14:paraId="557111DF" w14:textId="77777777" w:rsidR="00EB4287" w:rsidRPr="00CD6915" w:rsidRDefault="00EB4287" w:rsidP="00EB4287">
      <w:r w:rsidRPr="00CD6915">
        <w:t>She_PRP continued_VBD :_: --_: ``_`` This_DT is_VBZ what_WP I_PRP can_MD give_VB into_IN the_DT hotch-pot_NN ._. ''_''</w:t>
      </w:r>
    </w:p>
    <w:p w14:paraId="6DC78B79" w14:textId="77777777" w:rsidR="00EB4287" w:rsidRPr="00CD6915" w:rsidRDefault="00EB4287" w:rsidP="00EB4287">
      <w:r w:rsidRPr="00CD6915">
        <w:t>I_PRP could_MD not_RB but_CC note_VB the_DT quaint_JJ legal_JJ phrase_NN which_WDT she_PRP used_VBD in_IN such_PDT a_DT place_NN ,_, and_CC with_IN all_DT seriousness_NN ._.</w:t>
      </w:r>
    </w:p>
    <w:p w14:paraId="1B3E9DA4" w14:textId="77777777" w:rsidR="00EB4287" w:rsidRPr="00CD6915" w:rsidRDefault="00EB4287" w:rsidP="00EB4287">
      <w:r w:rsidRPr="00CD6915">
        <w:t>``_`` What_WP will_MD each_DT of_IN you_PRP give_VB ?_.</w:t>
      </w:r>
    </w:p>
    <w:p w14:paraId="4C3259A5" w14:textId="77777777" w:rsidR="00EB4287" w:rsidRPr="00CD6915" w:rsidRDefault="00EB4287" w:rsidP="00EB4287">
      <w:r w:rsidRPr="00CD6915">
        <w:t>Your_PRP$ lives_NNS I_PRP know_VBP ,_, ''_'' she_PRP went_VBD on_IN quickly_RB ,_, ``_`` that_DT is_VBZ easy_JJ for_IN brave_VB men_NNS ._.</w:t>
      </w:r>
    </w:p>
    <w:p w14:paraId="42A5EA34" w14:textId="77777777" w:rsidR="00EB4287" w:rsidRPr="00CD6915" w:rsidRDefault="00EB4287" w:rsidP="00EB4287">
      <w:r w:rsidRPr="00CD6915">
        <w:t>Your_PRP$ lives_NNS are_VBP God_NNP 's_POS ,_, and_CC you_PRP can_MD give_VB them_PRP back_RB to_TO Him_PRP ;_: but_CC what_WP will_MD you_PRP give_VB to_TO me_PRP ?_. ''_''</w:t>
      </w:r>
    </w:p>
    <w:p w14:paraId="7216AFDE" w14:textId="77777777" w:rsidR="00EB4287" w:rsidRPr="00CD6915" w:rsidRDefault="00EB4287" w:rsidP="00EB4287">
      <w:r w:rsidRPr="00CD6915">
        <w:t>She_PRP looked_VBD again_RB questioningly_RB ,_, but_CC this_DT time_NN avoided_VBD her_PRP$ husband_NN 's_POS face_NN ._.</w:t>
      </w:r>
    </w:p>
    <w:p w14:paraId="6B65D5D3" w14:textId="77777777" w:rsidR="00EB4287" w:rsidRPr="00CD6915" w:rsidRDefault="00EB4287" w:rsidP="00EB4287">
      <w:r w:rsidRPr="00CD6915">
        <w:t>Quincey_NNP seemed_VBD to_TO understand_VB ;_: he_PRP nodded_VBD ,_, and_CC her_PRP face_VBP lit_VBN up_RP ._.</w:t>
      </w:r>
    </w:p>
    <w:p w14:paraId="3CC8FB5C" w14:textId="77777777" w:rsidR="00EB4287" w:rsidRPr="00CD6915" w:rsidRDefault="00EB4287" w:rsidP="00EB4287">
      <w:r w:rsidRPr="00CD6915">
        <w:t>``_`` Then_RB I_PRP shall_MD tell_VB you_PRP plainly_RB what_WP I_PRP want_VBP ,_, for_IN there_EX must_MD be_VB no_DT doubtful_JJ matter_NN in_IN this_DT connection_NN between_IN us_PRP now_RB ._.</w:t>
      </w:r>
    </w:p>
    <w:p w14:paraId="055FCE12" w14:textId="77777777" w:rsidR="00EB4287" w:rsidRPr="00CD6915" w:rsidRDefault="00EB4287" w:rsidP="00EB4287">
      <w:r w:rsidRPr="00CD6915">
        <w:t>You_PRP must_MD promise_VB me_PRP ,_, one_CD and_CC all_DT --_: even_RB you_PRP ,_, my_PRP$ beloved_JJ husband_NN --_: that_IN ,_, should_MD the_DT time_NN come_VBN ,_, you_PRP will_MD kill_VB me_PRP ._. ''_''</w:t>
      </w:r>
    </w:p>
    <w:p w14:paraId="47712D41" w14:textId="77777777" w:rsidR="00EB4287" w:rsidRPr="00CD6915" w:rsidRDefault="00EB4287" w:rsidP="00EB4287">
      <w:r w:rsidRPr="00CD6915">
        <w:t>``_`` What_WP is_VBZ that_DT time_NN ?_. ''_''</w:t>
      </w:r>
    </w:p>
    <w:p w14:paraId="5BE1F09A" w14:textId="77777777" w:rsidR="00EB4287" w:rsidRPr="00CD6915" w:rsidRDefault="00EB4287" w:rsidP="00EB4287">
      <w:r w:rsidRPr="00CD6915">
        <w:t>The_DT voice_NN was_VBD Quincey_NNP 's_POS ,_, but_CC it_PRP was_VBD low_JJ and_CC strained_JJ ._.</w:t>
      </w:r>
    </w:p>
    <w:p w14:paraId="05D8238F" w14:textId="77777777" w:rsidR="00EB4287" w:rsidRPr="00CD6915" w:rsidRDefault="00EB4287" w:rsidP="00EB4287">
      <w:r w:rsidRPr="00CD6915">
        <w:lastRenderedPageBreak/>
        <w:t>``_`` When_WRB you_PRP shall_MD be_VB convinced_VBN that_IN I_PRP am_VBP so_RB changed_JJ that_IN it_PRP is_VBZ better_JJR that_IN I_PRP die_VBP that_IN I_PRP may_MD live_VB ._.</w:t>
      </w:r>
    </w:p>
    <w:p w14:paraId="4FD8CFBC" w14:textId="77777777" w:rsidR="00EB4287" w:rsidRPr="00CD6915" w:rsidRDefault="00EB4287" w:rsidP="00EB4287">
      <w:r w:rsidRPr="00CD6915">
        <w:t>When_WRB I_PRP am_VBP thus_RB dead_JJ in_IN the_DT flesh_NN ,_, then_RB you_PRP will_MD ,_, without_IN a_DT moment_NN 's_POS delay_NN ,_, drive_VBP a_DT stake_NN through_IN me_PRP and_CC cut_VB off_RP my_PRP$ head_NN ;_: or_CC do_VB whatever_WDT else_RB may_MD be_VB wanting_VBG to_TO give_VB me_PRP rest_VB !_. ''_''</w:t>
      </w:r>
    </w:p>
    <w:p w14:paraId="4BA62E45" w14:textId="77777777" w:rsidR="00EB4287" w:rsidRPr="00CD6915" w:rsidRDefault="00EB4287" w:rsidP="00EB4287">
      <w:r w:rsidRPr="00CD6915">
        <w:t>Quincey_NNP was_VBD the_DT first_JJ to_TO rise_VB after_IN the_DT pause_NN ._.</w:t>
      </w:r>
    </w:p>
    <w:p w14:paraId="4149F824" w14:textId="77777777" w:rsidR="00EB4287" w:rsidRPr="00CD6915" w:rsidRDefault="00EB4287" w:rsidP="00EB4287">
      <w:r w:rsidRPr="00CD6915">
        <w:t>He_PRP knelt_VBD down_RP before_IN her_PRP and_CC taking_VBG her_PRP$ hand_NN in_IN his_PRP$ said_VBD solemnly_RB :_: --_: ``_`` I_PRP 'm_VBP only_RB a_DT rough_JJ fellow_NN ,_, who_WP has_VBZ n't_RB ,_, perhaps_RB ,_, lived_VBD as_IN a_DT man_NN should_MD to_TO win_VB such_PDT a_DT distinction_NN ,_, but_CC I_PRP swear_VBP to_TO you_PRP by_IN all_DT that_IN I_PRP hold_VBP sacred_JJ and_CC dear_RB that_IN ,_, should_MD the_DT time_NN ever_RB come_VBN ,_, I_PRP shall_MD not_RB flinch_VB from_IN the_DT duty_NN that_IN you_PRP have_VBP set_VBN us_PRP ._.</w:t>
      </w:r>
    </w:p>
    <w:p w14:paraId="4DC14635" w14:textId="77777777" w:rsidR="00EB4287" w:rsidRPr="00CD6915" w:rsidRDefault="00EB4287" w:rsidP="00EB4287">
      <w:r w:rsidRPr="00CD6915">
        <w:t>And_CC I_PRP promise_VBP you_PRP ,_, too_RB ,_, that_IN I_PRP shall_MD make_VB all_DT certain_JJ ,_, for_IN if_IN I_PRP am_VBP only_RB doubtful_JJ I_PRP shall_MD take_VB it_PRP that_IN the_DT time_NN has_VBZ come_VBN !_. ''_''</w:t>
      </w:r>
    </w:p>
    <w:p w14:paraId="0AAF43E3" w14:textId="77777777" w:rsidR="00EB4287" w:rsidRPr="00CD6915" w:rsidRDefault="00EB4287" w:rsidP="00EB4287">
      <w:r w:rsidRPr="00CD6915">
        <w:t>``_`` My_PRP$ true_JJ friend_NN !_. ''_''</w:t>
      </w:r>
    </w:p>
    <w:p w14:paraId="00CC0CC6" w14:textId="77777777" w:rsidR="00EB4287" w:rsidRPr="00CD6915" w:rsidRDefault="00EB4287" w:rsidP="00EB4287">
      <w:r w:rsidRPr="00CD6915">
        <w:t>was_VBD all_DT she_PRP could_MD say_VB amid_IN her_PRP$ fast-falling_JJ tears_NNS ,_, as_IN ,_, bending_VBG over_IN ,_, she_PRP kissed_VBD his_PRP$ hand_NN ._.</w:t>
      </w:r>
    </w:p>
    <w:p w14:paraId="2F12A8F9" w14:textId="77777777" w:rsidR="00EB4287" w:rsidRPr="00CD6915" w:rsidRDefault="00EB4287" w:rsidP="00EB4287">
      <w:r w:rsidRPr="00CD6915">
        <w:t>``_`` I_PRP swear_VBP the_DT same_JJ ,_, my_PRP$ dear_RB Madam_NNP Mina_NNP !_. ''_''</w:t>
      </w:r>
    </w:p>
    <w:p w14:paraId="79E93644" w14:textId="77777777" w:rsidR="00EB4287" w:rsidRPr="00CD6915" w:rsidRDefault="00EB4287" w:rsidP="00EB4287">
      <w:r w:rsidRPr="00CD6915">
        <w:t>said_VBD Van_NNP Helsing_NNP ._.</w:t>
      </w:r>
    </w:p>
    <w:p w14:paraId="02D3C3EF" w14:textId="77777777" w:rsidR="00EB4287" w:rsidRPr="00CD6915" w:rsidRDefault="00EB4287" w:rsidP="00EB4287">
      <w:r w:rsidRPr="00CD6915">
        <w:t>``_`` And_CC I_PRP !_. ''_''</w:t>
      </w:r>
    </w:p>
    <w:p w14:paraId="11104F04" w14:textId="77777777" w:rsidR="00EB4287" w:rsidRPr="00CD6915" w:rsidRDefault="00EB4287" w:rsidP="00EB4287">
      <w:r w:rsidRPr="00CD6915">
        <w:t>said_VBD Lord_NNP Godalming_NNP ,_, each_DT of_IN them_PRP in_IN turn_NN kneeling_VBG to_TO her_PRP to_TO take_VB the_DT oath_NN ._.</w:t>
      </w:r>
    </w:p>
    <w:p w14:paraId="39B3FFDB" w14:textId="77777777" w:rsidR="00EB4287" w:rsidRPr="00CD6915" w:rsidRDefault="00EB4287" w:rsidP="00EB4287">
      <w:r w:rsidRPr="00CD6915">
        <w:t>I_PRP followed_VBD ,_, myself_PRP ._.</w:t>
      </w:r>
    </w:p>
    <w:p w14:paraId="496B5644" w14:textId="77777777" w:rsidR="00EB4287" w:rsidRPr="00CD6915" w:rsidRDefault="00EB4287" w:rsidP="00EB4287">
      <w:r w:rsidRPr="00CD6915">
        <w:t>Then_RB her_PRP$ husband_NN turned_VBD to_TO her_PRP$ wan-eyed_JJ and_CC with_IN a_DT greenish_JJ pallor_NN which_WDT subdued_VBD the_DT snowy_JJ whiteness_NN of_IN his_PRP$ hair_NN ,_, and_CC asked_VBD :_: --_: ``_`` And_CC must_MD I_PRP ,_, too_RB ,_, make_VB such_PDT a_DT promise_NN ,_, oh_UH ,_, my_PRP$ wife_NN ?_. ''_''</w:t>
      </w:r>
    </w:p>
    <w:p w14:paraId="35D94326" w14:textId="77777777" w:rsidR="00EB4287" w:rsidRPr="00CD6915" w:rsidRDefault="00EB4287" w:rsidP="00EB4287">
      <w:r w:rsidRPr="00CD6915">
        <w:t>``_`` You_PRP too_RB ,_, my_PRP$ dearest_NN ,_, ''_'' she_PRP said_VBD ,_, with_IN infinite_JJ yearning_NN of_IN pity_NN in_IN her_PRP$ voice_NN and_CC eyes_NNS ._.</w:t>
      </w:r>
    </w:p>
    <w:p w14:paraId="6AF1D77A" w14:textId="77777777" w:rsidR="00EB4287" w:rsidRPr="00CD6915" w:rsidRDefault="00EB4287" w:rsidP="00EB4287">
      <w:r w:rsidRPr="00CD6915">
        <w:t>``_`` You_PRP must_MD not_RB shrink_VB ._.</w:t>
      </w:r>
    </w:p>
    <w:p w14:paraId="5AE458E2" w14:textId="77777777" w:rsidR="00EB4287" w:rsidRPr="00CD6915" w:rsidRDefault="00EB4287" w:rsidP="00EB4287">
      <w:r w:rsidRPr="00CD6915">
        <w:t>You_PRP are_VBP nearest_JJS and_CC dearest_JJS and_CC all_PDT the_DT world_NN to_TO me_PRP ;_: our_PRP$ souls_NNS are_VBP knit_VBN into_IN one_CD ,_, for_IN all_DT life_NN and_CC all_DT time_NN ._.</w:t>
      </w:r>
    </w:p>
    <w:p w14:paraId="0532AFCB" w14:textId="77777777" w:rsidR="00EB4287" w:rsidRPr="00CD6915" w:rsidRDefault="00EB4287" w:rsidP="00EB4287">
      <w:r w:rsidRPr="00CD6915">
        <w:t>Think_VB ,_, dear_RB ,_, that_IN there_EX have_VBP been_VBN times_NNS when_WRB brave_VBP men_NNS have_VBP killed_VBN their_PRP$ wives_NNS and_CC their_PRP$ womenkind_NN ,_, to_TO keep_VB them_PRP from_IN falling_VBG into_IN the_DT hands_NNS of_IN the_DT enemy_NN ._.</w:t>
      </w:r>
    </w:p>
    <w:p w14:paraId="048EC27C" w14:textId="77777777" w:rsidR="00EB4287" w:rsidRPr="00CD6915" w:rsidRDefault="00EB4287" w:rsidP="00EB4287">
      <w:r w:rsidRPr="00CD6915">
        <w:t>Their_PRP$ hands_NNS did_VBD not_RB falter_VB any_DT the_DT more_RBR because_IN those_DT that_IN they_PRP loved_VBD implored_VBD them_PRP to_TO slay_VB them_PRP ._.</w:t>
      </w:r>
    </w:p>
    <w:p w14:paraId="73C7CA50" w14:textId="77777777" w:rsidR="00EB4287" w:rsidRPr="00CD6915" w:rsidRDefault="00EB4287" w:rsidP="00EB4287">
      <w:r w:rsidRPr="00CD6915">
        <w:lastRenderedPageBreak/>
        <w:t>It_PRP is_VBZ men_NNS 's_POS duty_NN towards_IN those_DT whom_WP they_PRP love_VBP ,_, in_IN such_JJ times_NNS of_IN sore_JJ trial_NN !_.</w:t>
      </w:r>
    </w:p>
    <w:p w14:paraId="52A952E7" w14:textId="77777777" w:rsidR="00EB4287" w:rsidRPr="00CD6915" w:rsidRDefault="00EB4287" w:rsidP="00EB4287">
      <w:r w:rsidRPr="00CD6915">
        <w:t>And_CC oh_UH ,_, my_PRP$ dear_RB ,_, if_IN it_PRP is_VBZ to_TO be_VB that_IN I_PRP must_MD meet_VB death_NN at_IN any_DT hand_NN ,_, let_VB it_PRP be_VB at_IN the_DT hand_NN of_IN him_PRP that_WDT loves_VBZ me_PRP best_JJS ._.</w:t>
      </w:r>
    </w:p>
    <w:p w14:paraId="44DE3ADD" w14:textId="77777777" w:rsidR="00EB4287" w:rsidRPr="00CD6915" w:rsidRDefault="00EB4287" w:rsidP="00EB4287">
      <w:r w:rsidRPr="00CD6915">
        <w:t>Dr._NNP Van_NNP Helsing_NNP ,_, I_PRP have_VBP not_RB forgotten_VBN your_PRP$ mercy_NN in_IN poor_JJ Lucy_NNP 's_POS case_NN to_TO him_PRP who_WP loved_VBD ''_'' --_: she_PRP stopped_VBD with_IN a_DT flying_NN blush_VB ,_, and_CC changed_VBD her_PRP$ phrase_NN --_: ``_`` to_TO him_PRP who_WP had_VBD best_JJS right_NN to_TO give_VB her_PRP$ peace_NN ._.</w:t>
      </w:r>
    </w:p>
    <w:p w14:paraId="1C850D0D" w14:textId="77777777" w:rsidR="00EB4287" w:rsidRPr="00CD6915" w:rsidRDefault="00EB4287" w:rsidP="00EB4287">
      <w:r w:rsidRPr="00CD6915">
        <w:t>If_IN that_DT time_NN shall_MD come_VB again_RB ,_, I_PRP look_VBP to_TO you_PRP to_TO make_VB it_PRP a_DT happy_JJ memory_NN of_IN my_PRP$ husband_NN 's_POS life_NN that_IN it_PRP was_VBD his_PRP$ loving_JJ hand_NN which_WDT set_VBD me_PRP free_JJ from_IN the_DT awful_JJ thrall_NN upon_IN me_PRP ._. ''_''</w:t>
      </w:r>
    </w:p>
    <w:p w14:paraId="37525A41" w14:textId="77777777" w:rsidR="00EB4287" w:rsidRPr="00CD6915" w:rsidRDefault="00EB4287" w:rsidP="00EB4287">
      <w:r w:rsidRPr="00CD6915">
        <w:t>``_`` Again_RB I_PRP swear_VBP !_. ''_''</w:t>
      </w:r>
    </w:p>
    <w:p w14:paraId="6D5D41BB" w14:textId="77777777" w:rsidR="00EB4287" w:rsidRPr="00CD6915" w:rsidRDefault="00EB4287" w:rsidP="00EB4287">
      <w:r w:rsidRPr="00CD6915">
        <w:t>came_VBD the_DT Professor_NNP 's_POS resonant_JJ voice_NN ._.</w:t>
      </w:r>
    </w:p>
    <w:p w14:paraId="2DAFA622" w14:textId="77777777" w:rsidR="00EB4287" w:rsidRPr="00CD6915" w:rsidRDefault="00EB4287" w:rsidP="00EB4287">
      <w:r w:rsidRPr="00CD6915">
        <w:t>Mrs._NNP Harker_NNP smiled_VBD ,_, positively_RB smiled_VBD ,_, as_IN with_IN a_DT sigh_NN of_IN relief_NN she_PRP leaned_VBD back_RB and_CC said_VBD :_: --_: ``_`` And_CC now_RB one_CD word_NN of_IN warning_NN ,_, a_DT warning_NN which_WDT you_PRP must_MD never_RB forget_VB :_: this_DT time_NN ,_, if_IN it_PRP ever_RB come_VBP ,_, may_MD come_VB quickly_RB and_CC unexpectedly_RB ,_, and_CC in_IN such_JJ case_NN you_PRP must_MD lose_VB no_DT time_NN in_IN using_VBG your_PRP$ opportunity_NN ._.</w:t>
      </w:r>
    </w:p>
    <w:p w14:paraId="4685424A" w14:textId="77777777" w:rsidR="00EB4287" w:rsidRPr="00CD6915" w:rsidRDefault="00EB4287" w:rsidP="00EB4287">
      <w:r w:rsidRPr="00CD6915">
        <w:t>At_IN such_PDT a_DT time_NN I_CD myself_PRP might_MD be_VB --_: nay_NN !_.</w:t>
      </w:r>
    </w:p>
    <w:p w14:paraId="014CE5DB" w14:textId="77777777" w:rsidR="00EB4287" w:rsidRPr="00CD6915" w:rsidRDefault="00EB4287" w:rsidP="00EB4287">
      <w:r w:rsidRPr="00CD6915">
        <w:t>if_IN the_DT time_NN ever_RB comes_VBZ ,_, shall_MD be_VB --_: leagued_VBN with_IN your_PRP$ enemy_NN against_IN you_PRP ._. ''_''</w:t>
      </w:r>
    </w:p>
    <w:p w14:paraId="7E1AB548" w14:textId="77777777" w:rsidR="00EB4287" w:rsidRPr="00CD6915" w:rsidRDefault="00EB4287" w:rsidP="00EB4287">
      <w:r w:rsidRPr="00CD6915">
        <w:t>``_`` One_CD more_JJR request_NN ;_: ''_'' she_PRP became_VBD very_RB solemn_JJ as_IN she_PRP said_VBD this_DT ,_, ``_`` it_PRP is_VBZ not_RB vital_JJ and_CC necessary_JJ like_IN the_DT other_JJ ,_, but_CC I_PRP want_VBP you_PRP to_TO do_VB one_CD thing_NN for_IN me_PRP ,_, if_IN you_PRP will_MD ._. ''_''</w:t>
      </w:r>
    </w:p>
    <w:p w14:paraId="61A98A3C" w14:textId="77777777" w:rsidR="00EB4287" w:rsidRPr="00CD6915" w:rsidRDefault="00EB4287" w:rsidP="00EB4287">
      <w:r w:rsidRPr="00CD6915">
        <w:t>We_PRP all_DT acquiesced_VBD ,_, but_CC no_DT one_NN spoke_VBD ;_: there_EX was_VBD no_DT need_NN to_TO speak_VB :_: --_: ``_`` I_PRP want_VBP you_PRP to_TO read_VB the_DT Burial_NNP Service_NNP ._. ''_''</w:t>
      </w:r>
    </w:p>
    <w:p w14:paraId="40290793" w14:textId="77777777" w:rsidR="00EB4287" w:rsidRPr="00CD6915" w:rsidRDefault="00EB4287" w:rsidP="00EB4287">
      <w:r w:rsidRPr="00CD6915">
        <w:t>She_PRP was_VBD interrupted_VBN by_IN a_DT deep_JJ groan_NN from_IN her_PRP$ husband_NN ;_: taking_VBG his_PRP$ hand_NN in_IN hers_NNS ,_, she_PRP held_VBD it_PRP over_IN her_PRP$ heart_NN ,_, and_CC continued_VBD :_: ``_`` You_PRP must_MD read_VB it_PRP over_IN me_PRP some_DT day_NN ._.</w:t>
      </w:r>
    </w:p>
    <w:p w14:paraId="01145BD6" w14:textId="77777777" w:rsidR="00EB4287" w:rsidRPr="00CD6915" w:rsidRDefault="00EB4287" w:rsidP="00EB4287">
      <w:r w:rsidRPr="00CD6915">
        <w:t>Whatever_WDT may_MD be_VB the_DT issue_NN of_IN all_PDT this_DT fearful_JJ state_NN of_IN things_NNS ,_, it_PRP will_MD be_VB a_DT sweet_JJ thought_NN to_TO all_DT or_CC some_DT of_IN us_PRP ._.</w:t>
      </w:r>
    </w:p>
    <w:p w14:paraId="0513D486" w14:textId="77777777" w:rsidR="00EB4287" w:rsidRPr="00CD6915" w:rsidRDefault="00EB4287" w:rsidP="00EB4287">
      <w:r w:rsidRPr="00CD6915">
        <w:t>You_PRP ,_, my_PRP$ dearest_NN ,_, will_MD I_PRP hope_VB read_VB it_PRP ,_, for_IN then_RB it_PRP will_MD be_VB in_IN your_PRP$ voice_NN in_IN my_PRP$ memory_NN for_IN ever_RB --_: come_VBP what_WP may_MD !_. ''_''</w:t>
      </w:r>
    </w:p>
    <w:p w14:paraId="64CCB97F" w14:textId="77777777" w:rsidR="00EB4287" w:rsidRPr="00CD6915" w:rsidRDefault="00EB4287" w:rsidP="00EB4287">
      <w:r w:rsidRPr="00CD6915">
        <w:t>``_`` But_CC oh_UH ,_, my_PRP$ dear_RB one_CD ,_, ''_'' he_PRP pleaded_VBD ,_, ``_`` death_NN is_VBZ afar_VBN off_RP from_IN you_PRP ._. ''_''</w:t>
      </w:r>
    </w:p>
    <w:p w14:paraId="1CF537E8" w14:textId="77777777" w:rsidR="00EB4287" w:rsidRPr="00CD6915" w:rsidRDefault="00EB4287" w:rsidP="00EB4287">
      <w:r w:rsidRPr="00CD6915">
        <w:lastRenderedPageBreak/>
        <w:t>``_`` Nay_NN ,_, ''_'' she_PRP said_VBD ,_, holding_VBG up_RP a_DT warning_NN hand_NN ._.</w:t>
      </w:r>
    </w:p>
    <w:p w14:paraId="066E6FB0" w14:textId="77777777" w:rsidR="00EB4287" w:rsidRPr="00CD6915" w:rsidRDefault="00EB4287" w:rsidP="00EB4287">
      <w:r w:rsidRPr="00CD6915">
        <w:t>``_`` I_PRP am_VBP deeper_JJR in_IN death_NN at_IN this_DT moment_NN than_IN if_IN the_DT weight_NN of_IN an_DT earthly_JJ grave_NN lay_VBD heavy_JJ upon_IN me_PRP !_. ''_''</w:t>
      </w:r>
    </w:p>
    <w:p w14:paraId="55BF7373" w14:textId="77777777" w:rsidR="00EB4287" w:rsidRPr="00CD6915" w:rsidRDefault="00EB4287" w:rsidP="00EB4287">
      <w:r w:rsidRPr="00CD6915">
        <w:t>``_`` Oh_UH ,_, my_PRP$ wife_NN ,_, must_MD I_PRP read_VB it_PRP ?_. ''_''</w:t>
      </w:r>
    </w:p>
    <w:p w14:paraId="2CBCEBAE" w14:textId="77777777" w:rsidR="00EB4287" w:rsidRPr="00CD6915" w:rsidRDefault="00EB4287" w:rsidP="00EB4287">
      <w:r w:rsidRPr="00CD6915">
        <w:t>he_PRP said_VBD ,_, before_IN he_PRP began_VBD ._.</w:t>
      </w:r>
    </w:p>
    <w:p w14:paraId="66AA3113" w14:textId="77777777" w:rsidR="00EB4287" w:rsidRPr="00CD6915" w:rsidRDefault="00EB4287" w:rsidP="00EB4287">
      <w:r w:rsidRPr="00CD6915">
        <w:t>``_`` It_PRP would_MD comfort_VB me_PRP ,_, my_PRP$ husband_NN !_. ''_''</w:t>
      </w:r>
    </w:p>
    <w:p w14:paraId="2A298EF4" w14:textId="77777777" w:rsidR="00EB4287" w:rsidRPr="00CD6915" w:rsidRDefault="00EB4287" w:rsidP="00EB4287">
      <w:r w:rsidRPr="00CD6915">
        <w:t>was_VBD all_DT she_PRP said_VBD ;_: and_CC he_PRP began_VBD to_TO read_VB when_WRB she_PRP had_VBD got_VBN the_DT book_NN ready_JJ ._.</w:t>
      </w:r>
    </w:p>
    <w:p w14:paraId="175DF372" w14:textId="77777777" w:rsidR="00EB4287" w:rsidRPr="00CD6915" w:rsidRDefault="00EB4287" w:rsidP="00EB4287">
      <w:r w:rsidRPr="00CD6915">
        <w:t>``_`` How_WRB can_MD I_PRP --_: how_WRB could_MD any_DT one_CD --_: tell_VB of_IN that_DT strange_JJ scene_NN ,_, its_PRP$ solemnity_NN ,_, its_PRP$ gloom_NN ,_, its_PRP$ sadness_NN ,_, its_PRP$ horror_NN ;_: and_CC ,_, withal_JJ ,_, its_PRP$ sweetness_NN ._.</w:t>
      </w:r>
    </w:p>
    <w:p w14:paraId="0A5116DD" w14:textId="77777777" w:rsidR="00EB4287" w:rsidRPr="00CD6915" w:rsidRDefault="00EB4287" w:rsidP="00EB4287">
      <w:r w:rsidRPr="00CD6915">
        <w:t>Even_RB a_DT sceptic_NN ,_, who_WP can_MD see_VB nothing_NN but_CC a_DT travesty_NN of_IN bitter_JJ truth_NN in_IN anything_NN holy_JJ or_CC emotional_JJ ,_, would_MD have_VB been_VBN melted_VBN to_TO the_DT heart_NN had_VBD he_PRP seen_VBN that_IN little_JJ group_NN of_IN loving_JJ and_CC devoted_JJ friends_NNS kneeling_VBG round_NN that_IN stricken_JJ and_CC sorrowing_JJ lady_NN ;_: or_CC heard_VBD the_DT tender_NN passion_NN of_IN her_PRP$ husband_NN 's_POS voice_NN ,_, as_IN in_IN tones_NNS so_RB broken_JJ with_IN emotion_NN that_WDT often_RB he_PRP had_VBD to_TO pause_VB ,_, he_PRP read_VBD the_DT simple_JJ and_CC beautiful_JJ service_NN from_IN the_DT Burial_NN of_IN the_DT Dead_NNP ._.</w:t>
      </w:r>
    </w:p>
    <w:p w14:paraId="63E6C379" w14:textId="77777777" w:rsidR="00EB4287" w:rsidRPr="00CD6915" w:rsidRDefault="00EB4287" w:rsidP="00EB4287">
      <w:r w:rsidRPr="00CD6915">
        <w:t>I_PRP --_: I_PRP can_MD not_RB go_VB on_IN --_: words_NNS --_: and_CC --_: v-voice_NN --_: f-fail_NN m-me_NN !_. ''_''</w:t>
      </w:r>
    </w:p>
    <w:p w14:paraId="26E5D2B9" w14:textId="77777777" w:rsidR="00EB4287" w:rsidRPr="00CD6915" w:rsidRDefault="00EB4287" w:rsidP="00EB4287">
      <w:r w:rsidRPr="00CD6915">
        <w:t>She_PRP was_VBD right_JJ in_IN her_PRP$ instinct_NN ._.</w:t>
      </w:r>
    </w:p>
    <w:p w14:paraId="59D1CDE9" w14:textId="77777777" w:rsidR="00EB4287" w:rsidRPr="00CD6915" w:rsidRDefault="00EB4287" w:rsidP="00EB4287">
      <w:r w:rsidRPr="00CD6915">
        <w:t>Strange_JJ as_IN it_PRP all_DT was_VBD ,_, bizarre_JJ as_IN it_PRP may_MD hereafter_RB seem_VB even_RB to_TO us_PRP who_WP felt_VBD its_PRP$ potent_JJ influence_NN at_IN the_DT time_NN ,_, it_PRP comforted_VBD us_PRP much_RB ;_: and_CC the_DT silence_NN ,_, which_WDT showed_VBD Mrs._NNP Harker_NNP 's_POS coming_VBG relapse_NN from_IN her_PRP$ freedom_NN of_IN soul_NN ,_, did_VBD not_RB seem_VB so_RB full_JJ of_IN despair_NN to_TO any_DT of_IN us_PRP as_IN we_PRP had_VBD dreaded_VBN ._.</w:t>
      </w:r>
    </w:p>
    <w:p w14:paraId="60D54127" w14:textId="77777777" w:rsidR="00EB4287" w:rsidRPr="00CD6915" w:rsidRDefault="00EB4287" w:rsidP="00EB4287">
      <w:r w:rsidRPr="00CD6915">
        <w:t>Jonathan_NNP Harker_NNP 's_POS Journal_NNP ._.</w:t>
      </w:r>
    </w:p>
    <w:p w14:paraId="70316961" w14:textId="77777777" w:rsidR="00EB4287" w:rsidRPr="00CD6915" w:rsidRDefault="00EB4287" w:rsidP="00EB4287">
      <w:r w:rsidRPr="00CD6915">
        <w:t>15_CD October_NNP ,_, Varna_NNP ._.</w:t>
      </w:r>
    </w:p>
    <w:p w14:paraId="32A4A3E0" w14:textId="77777777" w:rsidR="00EB4287" w:rsidRPr="00CD6915" w:rsidRDefault="00EB4287" w:rsidP="00EB4287">
      <w:r w:rsidRPr="00CD6915">
        <w:t>--_: We_PRP left_VBD Charing_NNP Cross_NNP on_IN the_DT morning_NN of_IN the_DT 12th_JJ ,_, got_VBD to_TO Paris_NNP the_DT same_JJ night_NN ,_, and_CC took_VBD the_DT places_NNS secured_VBN for_IN us_PRP in_IN the_DT Orient_NNP Express_NNP ._.</w:t>
      </w:r>
    </w:p>
    <w:p w14:paraId="712FA91B" w14:textId="77777777" w:rsidR="00EB4287" w:rsidRPr="00CD6915" w:rsidRDefault="00EB4287" w:rsidP="00EB4287">
      <w:r w:rsidRPr="00CD6915">
        <w:t>We_PRP travelled_VBD night_NN and_CC day_NN ,_, arriving_VBG here_RB at_IN about_RB five_CD o'clock_RB ._.</w:t>
      </w:r>
    </w:p>
    <w:p w14:paraId="4C775DC1" w14:textId="77777777" w:rsidR="00EB4287" w:rsidRPr="00CD6915" w:rsidRDefault="00EB4287" w:rsidP="00EB4287">
      <w:r w:rsidRPr="00CD6915">
        <w:t>Lord_NNP Godalming_NNP went_VBD to_TO the_DT Consulate_NNP to_TO see_VB if_IN any_DT telegram_NN had_VBD arrived_VBN for_IN him_PRP ,_, whilst_IN the_DT rest_NN of_IN us_PRP came_VBD on_RP to_TO this_DT hotel_NN --_: ``_`` the_DT Odessus_NNP ._. ''_''</w:t>
      </w:r>
    </w:p>
    <w:p w14:paraId="1A549327" w14:textId="77777777" w:rsidR="00EB4287" w:rsidRPr="00CD6915" w:rsidRDefault="00EB4287" w:rsidP="00EB4287">
      <w:r w:rsidRPr="00CD6915">
        <w:t>The_DT journey_NN may_MD have_VB had_VBN incidents_NNS ;_: I_PRP was_VBD ,_, however_RB ,_, too_RB eager_JJ to_TO get_VB on_IN ,_, to_TO care_VB for_IN them_PRP ._.</w:t>
      </w:r>
    </w:p>
    <w:p w14:paraId="399DF112" w14:textId="77777777" w:rsidR="00EB4287" w:rsidRPr="00CD6915" w:rsidRDefault="00EB4287" w:rsidP="00EB4287">
      <w:r w:rsidRPr="00CD6915">
        <w:lastRenderedPageBreak/>
        <w:t>Until_IN the_DT Czarina_NNP Catherine_NNP comes_VBZ into_IN port_NN there_EX will_MD be_VB no_DT interest_NN for_IN me_PRP in_IN anything_NN in_IN the_DT wide_JJ world_NN ._.</w:t>
      </w:r>
    </w:p>
    <w:p w14:paraId="7B361853" w14:textId="77777777" w:rsidR="00EB4287" w:rsidRPr="00CD6915" w:rsidRDefault="00EB4287" w:rsidP="00EB4287">
      <w:r w:rsidRPr="00CD6915">
        <w:t>Thank_VB God_NNP !_.</w:t>
      </w:r>
    </w:p>
    <w:p w14:paraId="655031B8" w14:textId="77777777" w:rsidR="00EB4287" w:rsidRPr="00CD6915" w:rsidRDefault="00EB4287" w:rsidP="00EB4287">
      <w:r w:rsidRPr="00CD6915">
        <w:t>Mina_NNP is_VBZ well_RB ,_, and_CC looks_VBZ to_TO be_VB getting_VBG stronger_JJR ;_: her_PRP$ colour_NN is_VBZ coming_VBG back_RB ._.</w:t>
      </w:r>
    </w:p>
    <w:p w14:paraId="50904C90" w14:textId="77777777" w:rsidR="00EB4287" w:rsidRPr="00CD6915" w:rsidRDefault="00EB4287" w:rsidP="00EB4287">
      <w:r w:rsidRPr="00CD6915">
        <w:t>She_PRP sleeps_VBZ a_DT great_JJ deal_NN ;_: throughout_IN the_DT journey_NN she_PRP slept_VBD nearly_RB all_PDT the_DT time_NN ._.</w:t>
      </w:r>
    </w:p>
    <w:p w14:paraId="4AD61FA8" w14:textId="77777777" w:rsidR="00EB4287" w:rsidRPr="00CD6915" w:rsidRDefault="00EB4287" w:rsidP="00EB4287">
      <w:r w:rsidRPr="00CD6915">
        <w:t>Before_IN sunrise_NN and_CC sunset_NN ,_, however_RB ,_, she_PRP is_VBZ very_RB wakeful_JJ and_CC alert_JJ ;_: and_CC it_PRP has_VBZ become_VBN a_DT habit_NN for_IN Van_NNP Helsing_NNP to_TO hypnotise_VB her_PRP at_IN such_JJ times_NNS ._.</w:t>
      </w:r>
    </w:p>
    <w:p w14:paraId="138946BA" w14:textId="77777777" w:rsidR="00EB4287" w:rsidRPr="00CD6915" w:rsidRDefault="00EB4287" w:rsidP="00EB4287">
      <w:r w:rsidRPr="00CD6915">
        <w:t>At_IN first_JJ ,_, some_DT effort_NN was_VBD needed_VBN ,_, and_CC he_PRP had_VBD to_TO make_VB many_JJ passes_NNS ;_: but_CC now_RB ,_, she_PRP seems_VBZ to_TO yield_VB at_IN once_RB ,_, as_IN if_IN by_IN habit_NN ,_, and_CC scarcely_RB any_DT action_NN is_VBZ needed_VBN ._.</w:t>
      </w:r>
    </w:p>
    <w:p w14:paraId="146B071E" w14:textId="77777777" w:rsidR="00EB4287" w:rsidRPr="00CD6915" w:rsidRDefault="00EB4287" w:rsidP="00EB4287">
      <w:r w:rsidRPr="00CD6915">
        <w:t>He_PRP seems_VBZ to_TO have_VB power_NN at_IN these_DT particular_JJ moments_NNS to_TO simply_RB will_VB ,_, and_CC her_PRP$ thoughts_NNS obey_VB him_PRP ._.</w:t>
      </w:r>
    </w:p>
    <w:p w14:paraId="68FCD08E" w14:textId="77777777" w:rsidR="00EB4287" w:rsidRPr="00CD6915" w:rsidRDefault="00EB4287" w:rsidP="00EB4287">
      <w:r w:rsidRPr="00CD6915">
        <w:t>He_PRP always_RB asks_VBZ her_PRP what_WP she_PRP can_MD see_VB and_CC hear_VB ._.</w:t>
      </w:r>
    </w:p>
    <w:p w14:paraId="45D9BC70" w14:textId="77777777" w:rsidR="00EB4287" w:rsidRPr="00CD6915" w:rsidRDefault="00EB4287" w:rsidP="00EB4287">
      <w:r w:rsidRPr="00CD6915">
        <w:t>She_PRP answers_VBZ to_TO the_DT first_JJ :_: --_: ``_`` Nothing_NN ;_: all_DT is_VBZ dark_JJ ._. ''_''</w:t>
      </w:r>
    </w:p>
    <w:p w14:paraId="4D1F0142" w14:textId="77777777" w:rsidR="00EB4287" w:rsidRPr="00CD6915" w:rsidRDefault="00EB4287" w:rsidP="00EB4287">
      <w:r w:rsidRPr="00CD6915">
        <w:t>And_CC to_TO the_DT second_JJ :_: --_: ``_`` I_PRP can_MD hear_VB the_DT waves_NNS lapping_VBG against_IN the_DT ship_NN ,_, and_CC the_DT water_NN rushing_VBG by_IN ._.</w:t>
      </w:r>
    </w:p>
    <w:p w14:paraId="39802262" w14:textId="77777777" w:rsidR="00EB4287" w:rsidRPr="00CD6915" w:rsidRDefault="00EB4287" w:rsidP="00EB4287">
      <w:r w:rsidRPr="00CD6915">
        <w:t>Canvas_NN and_CC cordage_NN strain_NN and_CC masts_NNS and_CC yards_NNS creak_VBP ._.</w:t>
      </w:r>
    </w:p>
    <w:p w14:paraId="03B3E88A" w14:textId="77777777" w:rsidR="00EB4287" w:rsidRPr="00CD6915" w:rsidRDefault="00EB4287" w:rsidP="00EB4287">
      <w:r w:rsidRPr="00CD6915">
        <w:t>The_DT wind_NN is_VBZ high_JJ --_: I_PRP can_MD hear_VB it_PRP in_IN the_DT shrouds_NNS ,_, and_CC the_DT bow_NN throws_VBZ back_RB the_DT foam_NN ._. ''_''</w:t>
      </w:r>
    </w:p>
    <w:p w14:paraId="27ECAEEE" w14:textId="77777777" w:rsidR="00EB4287" w:rsidRPr="00CD6915" w:rsidRDefault="00EB4287" w:rsidP="00EB4287">
      <w:r w:rsidRPr="00CD6915">
        <w:t>It_PRP is_VBZ evident_JJ that_IN the_DT Czarina_NNP Catherine_NNP is_VBZ still_RB at_IN sea_NN ,_, hastening_VBG on_IN her_PRP$ way_NN to_TO Varna_NNP ._.</w:t>
      </w:r>
    </w:p>
    <w:p w14:paraId="3DFFAE29" w14:textId="77777777" w:rsidR="00EB4287" w:rsidRPr="00CD6915" w:rsidRDefault="00EB4287" w:rsidP="00EB4287">
      <w:r w:rsidRPr="00CD6915">
        <w:t>Lord_NNP Godalming_NNP has_VBZ just_RB returned_VBN ._.</w:t>
      </w:r>
    </w:p>
    <w:p w14:paraId="14C94299" w14:textId="77777777" w:rsidR="00EB4287" w:rsidRPr="00CD6915" w:rsidRDefault="00EB4287" w:rsidP="00EB4287">
      <w:r w:rsidRPr="00CD6915">
        <w:t>He_PRP had_VBD four_CD telegrams_NNS ,_, one_CD each_DT day_NN since_IN we_PRP started_VBD ,_, and_CC all_DT to_TO the_DT same_JJ effect_NN :_: that_IN the_DT Czarina_NNP Catherine_NNP had_VBD not_RB been_VBN reported_VBN to_TO Lloyd_NNP 's_POS from_IN anywhere_RB ._.</w:t>
      </w:r>
    </w:p>
    <w:p w14:paraId="080CAA0C" w14:textId="77777777" w:rsidR="00EB4287" w:rsidRPr="00CD6915" w:rsidRDefault="00EB4287" w:rsidP="00EB4287">
      <w:r w:rsidRPr="00CD6915">
        <w:t>He_PRP had_VBD arranged_VBN before_IN leaving_VBG London_NNP that_IN his_PRP$ agent_NN should_MD send_VB him_PRP every_DT day_NN a_DT telegram_NN saying_VBG if_IN the_DT ship_NN had_VBD been_VBN reported_VBN ._.</w:t>
      </w:r>
    </w:p>
    <w:p w14:paraId="68E44641" w14:textId="77777777" w:rsidR="00EB4287" w:rsidRPr="00CD6915" w:rsidRDefault="00EB4287" w:rsidP="00EB4287">
      <w:r w:rsidRPr="00CD6915">
        <w:t>He_PRP was_VBD to_TO have_VB a_DT message_NN even_RB if_IN she_PRP were_VBD not_RB reported_VBN ,_, so_IN that_IN he_PRP might_MD be_VB sure_JJ that_IN there_EX was_VBD a_DT watch_NN being_VBG kept_VBN at_IN the_DT other_JJ end_NN of_IN the_DT wire_NN ._.</w:t>
      </w:r>
    </w:p>
    <w:p w14:paraId="186818C9" w14:textId="77777777" w:rsidR="00EB4287" w:rsidRPr="00CD6915" w:rsidRDefault="00EB4287" w:rsidP="00EB4287">
      <w:r w:rsidRPr="00CD6915">
        <w:t>We_PRP had_VBD dinner_NN and_CC went_VBD to_TO bed_NN early_RB ._.</w:t>
      </w:r>
    </w:p>
    <w:p w14:paraId="6C8BA372" w14:textId="77777777" w:rsidR="00EB4287" w:rsidRPr="00CD6915" w:rsidRDefault="00EB4287" w:rsidP="00EB4287">
      <w:r w:rsidRPr="00CD6915">
        <w:t>To-morrow_NN we_PRP are_VBP to_TO see_VB the_DT Vice-Consul_NNP ,_, and_CC to_TO arrange_VB ,_, if_IN we_PRP can_MD ,_, about_IN getting_VBG on_IN board_NN the_DT ship_NN as_RB soon_RB as_IN she_PRP arrives_VBZ ._.</w:t>
      </w:r>
    </w:p>
    <w:p w14:paraId="440A30BE" w14:textId="77777777" w:rsidR="00EB4287" w:rsidRPr="00CD6915" w:rsidRDefault="00EB4287" w:rsidP="00EB4287">
      <w:r w:rsidRPr="00CD6915">
        <w:lastRenderedPageBreak/>
        <w:t>Van_NNP Helsing_NNP says_VBZ that_IN our_PRP$ chance_NN will_MD be_VB to_TO get_VB on_IN the_DT boat_NN between_IN sunrise_NN and_CC sunset_NN ._.</w:t>
      </w:r>
    </w:p>
    <w:p w14:paraId="55FCCB41" w14:textId="77777777" w:rsidR="00EB4287" w:rsidRPr="00CD6915" w:rsidRDefault="00EB4287" w:rsidP="00EB4287">
      <w:r w:rsidRPr="00CD6915">
        <w:t>The_DT Count_NNP ,_, even_RB if_IN he_PRP takes_VBZ the_DT form_NN of_IN a_DT bat_NN ,_, can_MD not_RB cross_VB the_DT running_VBG water_NN of_IN his_PRP$ own_JJ volition_NN ,_, and_CC so_RB can_MD not_RB leave_VB the_DT ship_NN ._.</w:t>
      </w:r>
    </w:p>
    <w:p w14:paraId="5E0E5B79" w14:textId="77777777" w:rsidR="00EB4287" w:rsidRPr="00CD6915" w:rsidRDefault="00EB4287" w:rsidP="00EB4287">
      <w:r w:rsidRPr="00CD6915">
        <w:t>As_IN he_PRP dare_MD not_RB change_VB to_TO man_NN 's_POS form_NN without_IN suspicion_NN --_: which_WDT he_PRP evidently_RB wishes_VBZ to_TO avoid_VB --_: he_PRP must_MD remain_VB in_IN the_DT box_NN ._.</w:t>
      </w:r>
    </w:p>
    <w:p w14:paraId="67D80925" w14:textId="77777777" w:rsidR="00EB4287" w:rsidRPr="00CD6915" w:rsidRDefault="00EB4287" w:rsidP="00EB4287">
      <w:r w:rsidRPr="00CD6915">
        <w:t>If_IN ,_, then_RB ,_, we_PRP can_MD come_VB on_IN board_NN after_IN sunrise_NN ,_, he_PRP is_VBZ at_IN our_PRP$ mercy_NN ;_: for_IN we_PRP can_MD open_VB the_DT box_NN and_CC make_VB sure_JJ of_IN him_PRP ,_, as_IN we_PRP did_VBD of_IN poor_JJ Lucy_NNP ,_, before_IN he_PRP wakes_VBZ ._.</w:t>
      </w:r>
    </w:p>
    <w:p w14:paraId="65E3C8A0" w14:textId="77777777" w:rsidR="00EB4287" w:rsidRPr="00CD6915" w:rsidRDefault="00EB4287" w:rsidP="00EB4287">
      <w:r w:rsidRPr="00CD6915">
        <w:t>What_WDT mercy_NN he_PRP shall_MD get_VB from_IN us_PRP will_MD not_RB count_VB for_IN much_JJ ._.</w:t>
      </w:r>
    </w:p>
    <w:p w14:paraId="6E948973" w14:textId="77777777" w:rsidR="00EB4287" w:rsidRPr="00CD6915" w:rsidRDefault="00EB4287" w:rsidP="00EB4287">
      <w:r w:rsidRPr="00CD6915">
        <w:t>We_PRP think_VBP that_IN we_PRP shall_MD not_RB have_VB much_JJ trouble_NN with_IN officials_NNS or_CC the_DT seamen_NNS ._.</w:t>
      </w:r>
    </w:p>
    <w:p w14:paraId="5369ED1F" w14:textId="77777777" w:rsidR="00EB4287" w:rsidRPr="00CD6915" w:rsidRDefault="00EB4287" w:rsidP="00EB4287">
      <w:r w:rsidRPr="00CD6915">
        <w:t>Thank_VB God_NNP !_.</w:t>
      </w:r>
    </w:p>
    <w:p w14:paraId="21BAB147" w14:textId="77777777" w:rsidR="00EB4287" w:rsidRPr="00CD6915" w:rsidRDefault="00EB4287" w:rsidP="00EB4287">
      <w:r w:rsidRPr="00CD6915">
        <w:t>this_DT is_VBZ the_DT country_NN where_WRB bribery_NN can_MD do_VB anything_NN ,_, and_CC we_PRP are_VBP well_RB supplied_VBN with_IN money_NN ._.</w:t>
      </w:r>
    </w:p>
    <w:p w14:paraId="122FC3AB" w14:textId="77777777" w:rsidR="00EB4287" w:rsidRPr="00CD6915" w:rsidRDefault="00EB4287" w:rsidP="00EB4287">
      <w:r w:rsidRPr="00CD6915">
        <w:t>We_PRP have_VBP only_RB to_TO make_VB sure_JJ that_IN the_DT ship_NN can_MD not_RB come_VB into_IN port_NN between_IN sunset_NN and_CC sunrise_NN without_IN our_PRP$ being_VBG warned_VBN ,_, and_CC we_PRP shall_MD be_VB safe_JJ ._.</w:t>
      </w:r>
    </w:p>
    <w:p w14:paraId="4D72268D" w14:textId="77777777" w:rsidR="00EB4287" w:rsidRPr="00CD6915" w:rsidRDefault="00EB4287" w:rsidP="00EB4287">
      <w:r w:rsidRPr="00CD6915">
        <w:t>Judge_NNP Moneybag_NNP will_MD settle_VB this_DT case_NN ,_, I_PRP think_VBP !_.</w:t>
      </w:r>
    </w:p>
    <w:p w14:paraId="2F3DC83D" w14:textId="77777777" w:rsidR="00EB4287" w:rsidRPr="00CD6915" w:rsidRDefault="00EB4287" w:rsidP="00EB4287">
      <w:r w:rsidRPr="00CD6915">
        <w:t>16_CD October_NNP ._.</w:t>
      </w:r>
    </w:p>
    <w:p w14:paraId="70379DE8" w14:textId="77777777" w:rsidR="00EB4287" w:rsidRPr="00CD6915" w:rsidRDefault="00EB4287" w:rsidP="00EB4287">
      <w:r w:rsidRPr="00CD6915">
        <w:t>--_: Mina_NNP 's_POS report_NN still_RB the_DT same_JJ :_: lapping_VBG waves_NNS and_CC rushing_VBG water_NN ,_, darkness_NN and_CC favouring_VBG winds_NNS ._.</w:t>
      </w:r>
    </w:p>
    <w:p w14:paraId="20B1ADA4" w14:textId="77777777" w:rsidR="00EB4287" w:rsidRPr="00CD6915" w:rsidRDefault="00EB4287" w:rsidP="00EB4287">
      <w:r w:rsidRPr="00CD6915">
        <w:t>We_PRP are_VBP evidently_RB in_IN good_JJ time_NN ,_, and_CC when_WRB we_PRP hear_VBP of_IN the_DT Czarina_NNP Catherine_NNP we_PRP shall_MD be_VB ready_JJ ._.</w:t>
      </w:r>
    </w:p>
    <w:p w14:paraId="5B5F36D5" w14:textId="77777777" w:rsidR="00EB4287" w:rsidRPr="00CD6915" w:rsidRDefault="00EB4287" w:rsidP="00EB4287">
      <w:r w:rsidRPr="00CD6915">
        <w:t>As_IN she_PRP must_MD pass_VB the_DT Dardanelles_NNPS we_PRP are_VBP sure_JJ to_TO have_VB some_DT report_NN ._.</w:t>
      </w:r>
    </w:p>
    <w:p w14:paraId="6EC76371" w14:textId="77777777" w:rsidR="00EB4287" w:rsidRPr="00CD6915" w:rsidRDefault="00EB4287" w:rsidP="00EB4287">
      <w:r w:rsidRPr="00CD6915">
        <w:t>..._: 17_CD October_NNP ._.</w:t>
      </w:r>
    </w:p>
    <w:p w14:paraId="723ECCA0" w14:textId="77777777" w:rsidR="00EB4287" w:rsidRPr="00CD6915" w:rsidRDefault="00EB4287" w:rsidP="00EB4287">
      <w:r w:rsidRPr="00CD6915">
        <w:t>--_: Everything_NN is_VBZ pretty_RB well_RB fixed_VBN now_RB ,_, I_PRP think_VBP ,_, to_TO welcome_VB the_DT Count_NN on_IN his_PRP$ return_NN from_IN his_PRP$ tour_NN ._.</w:t>
      </w:r>
    </w:p>
    <w:p w14:paraId="6E3D0996" w14:textId="77777777" w:rsidR="00EB4287" w:rsidRPr="00CD6915" w:rsidRDefault="00EB4287" w:rsidP="00EB4287">
      <w:r w:rsidRPr="00CD6915">
        <w:t>Godalming_NNP told_VBD the_DT shippers_NNS that_IN he_PRP fancied_VBD that_IN the_DT box_NN sent_VBN aboard_RB might_MD contain_VB something_NN stolen_VBN from_IN a_DT friend_NN of_IN his_PRP$ ,_, and_CC got_VBD a_DT half_JJ consent_NN that_IN he_PRP might_MD open_VB it_PRP at_IN his_PRP$ own_JJ risk_NN ._.</w:t>
      </w:r>
    </w:p>
    <w:p w14:paraId="36A5BC40" w14:textId="77777777" w:rsidR="00EB4287" w:rsidRPr="00CD6915" w:rsidRDefault="00EB4287" w:rsidP="00EB4287">
      <w:r w:rsidRPr="00CD6915">
        <w:t>The_DT owner_NN gave_VBD him_PRP a_DT paper_NN telling_VBG the_DT Captain_NNP to_TO give_VB him_PRP every_DT facility_NN in_IN doing_VBG whatever_WDT he_PRP chose_VBD on_IN board_NN the_DT ship_NN ,_, and_CC also_RB a_DT similar_JJ authorisation_NN to_TO his_PRP$ agent_NN at_IN Varna_NNP ._.</w:t>
      </w:r>
    </w:p>
    <w:p w14:paraId="0F33A75D" w14:textId="77777777" w:rsidR="00EB4287" w:rsidRPr="00CD6915" w:rsidRDefault="00EB4287" w:rsidP="00EB4287">
      <w:r w:rsidRPr="00CD6915">
        <w:t xml:space="preserve">We_PRP have_VBP seen_VBN the_DT agent_NN ,_, who_WP was_VBD much_RB impressed_VBN with_IN Godalming_NNP 's_POS kindly_RB manner_NN to_TO him_PRP ,_, </w:t>
      </w:r>
      <w:r w:rsidRPr="00CD6915">
        <w:lastRenderedPageBreak/>
        <w:t>and_CC we_PRP are_VBP all_DT satisfied_VBD that_IN whatever_WDT he_PRP can_MD do_VB to_TO aid_VB our_PRP$ wishes_NNS will_MD be_VB done_VBN ._.</w:t>
      </w:r>
    </w:p>
    <w:p w14:paraId="4BA85288" w14:textId="77777777" w:rsidR="00EB4287" w:rsidRPr="00CD6915" w:rsidRDefault="00EB4287" w:rsidP="00EB4287">
      <w:r w:rsidRPr="00CD6915">
        <w:t>We_PRP have_VBP already_RB arranged_VBN what_WP to_TO do_VB in_IN case_NN we_PRP get_VBP the_DT box_NN open_JJ ._.</w:t>
      </w:r>
    </w:p>
    <w:p w14:paraId="13730AA5" w14:textId="77777777" w:rsidR="00EB4287" w:rsidRPr="00CD6915" w:rsidRDefault="00EB4287" w:rsidP="00EB4287">
      <w:r w:rsidRPr="00CD6915">
        <w:t>If_IN the_DT Count_NNP is_VBZ there_RB ,_, Van_NNP Helsing_NNP and_CC Seward_NNP will_MD cut_VB off_RP his_PRP$ head_NN at_IN once_RB and_CC drive_VB a_DT stake_NN through_IN his_PRP$ heart_NN ._.</w:t>
      </w:r>
    </w:p>
    <w:p w14:paraId="3F6C0A3F" w14:textId="77777777" w:rsidR="00EB4287" w:rsidRPr="00CD6915" w:rsidRDefault="00EB4287" w:rsidP="00EB4287">
      <w:r w:rsidRPr="00CD6915">
        <w:t>Morris_NNP and_CC Godalming_NNP and_CC I_PRP shall_MD prevent_VB interference_NN ,_, even_RB if_IN we_PRP have_VBP to_TO use_VB the_DT arms_NNS which_WDT we_PRP shall_MD have_VB ready_JJ ._.</w:t>
      </w:r>
    </w:p>
    <w:p w14:paraId="2ED1F678" w14:textId="77777777" w:rsidR="00EB4287" w:rsidRPr="00CD6915" w:rsidRDefault="00EB4287" w:rsidP="00EB4287">
      <w:r w:rsidRPr="00CD6915">
        <w:t>The_DT Professor_NNP says_VBZ that_IN if_IN we_PRP can_MD so_RB treat_VB the_DT Count_NNP 's_POS body_NN ,_, it_PRP will_MD soon_RB after_IN fall_NN into_IN dust_NN ._.</w:t>
      </w:r>
    </w:p>
    <w:p w14:paraId="47E91C6E" w14:textId="77777777" w:rsidR="00EB4287" w:rsidRPr="00CD6915" w:rsidRDefault="00EB4287" w:rsidP="00EB4287">
      <w:r w:rsidRPr="00CD6915">
        <w:t>In_IN such_JJ case_NN there_EX would_MD be_VB no_DT evidence_NN against_IN us_PRP ,_, in_IN case_NN any_DT suspicion_NN of_IN murder_NN were_VBD aroused_VBN ._.</w:t>
      </w:r>
    </w:p>
    <w:p w14:paraId="54F482B3" w14:textId="77777777" w:rsidR="00EB4287" w:rsidRPr="00CD6915" w:rsidRDefault="00EB4287" w:rsidP="00EB4287">
      <w:r w:rsidRPr="00CD6915">
        <w:t>But_CC even_RB if_IN it_PRP were_VBD not_RB ,_, we_PRP should_MD stand_VB or_CC fall_VB by_IN our_PRP$ act_NN ,_, and_CC perhaps_RB some_DT day_NN this_DT very_JJ script_NN may_MD be_VB evidence_NN to_TO come_VB between_IN some_DT of_IN us_PRP and_CC a_DT rope_NN ._.</w:t>
      </w:r>
    </w:p>
    <w:p w14:paraId="4346E598" w14:textId="77777777" w:rsidR="00EB4287" w:rsidRPr="00CD6915" w:rsidRDefault="00EB4287" w:rsidP="00EB4287">
      <w:r w:rsidRPr="00CD6915">
        <w:t>For_IN myself_PRP ,_, I_PRP should_MD take_VB the_DT chance_NN only_RB too_RB thankfully_RB if_IN it_PRP were_VBD to_TO come_VB ._.</w:t>
      </w:r>
    </w:p>
    <w:p w14:paraId="11E2C686" w14:textId="77777777" w:rsidR="00EB4287" w:rsidRPr="00CD6915" w:rsidRDefault="00EB4287" w:rsidP="00EB4287">
      <w:r w:rsidRPr="00CD6915">
        <w:t>We_PRP mean_VBP to_TO leave_VB no_DT stone_NN unturned_VBD to_TO carry_VB out_RP our_PRP$ intent_NN ._.</w:t>
      </w:r>
    </w:p>
    <w:p w14:paraId="43E6AF0A" w14:textId="77777777" w:rsidR="00EB4287" w:rsidRPr="00CD6915" w:rsidRDefault="00EB4287" w:rsidP="00EB4287">
      <w:r w:rsidRPr="00CD6915">
        <w:t>We_PRP have_VBP arranged_VBN with_IN certain_JJ officials_NNS that_IN the_DT instant_NN the_DT Czarina_NNP Catherine_NNP is_VBZ seen_VBN ,_, we_PRP are_VBP to_TO be_VB informed_VBN by_IN a_DT special_JJ messenger_NN ._.</w:t>
      </w:r>
    </w:p>
    <w:p w14:paraId="03D5DA7E" w14:textId="77777777" w:rsidR="00EB4287" w:rsidRPr="00CD6915" w:rsidRDefault="00EB4287" w:rsidP="00EB4287">
      <w:r w:rsidRPr="00CD6915">
        <w:t>24_CD October_NNP ._.</w:t>
      </w:r>
    </w:p>
    <w:p w14:paraId="3E2BCEAB" w14:textId="77777777" w:rsidR="00EB4287" w:rsidRPr="00CD6915" w:rsidRDefault="00EB4287" w:rsidP="00EB4287">
      <w:r w:rsidRPr="00CD6915">
        <w:t>--_: A_DT whole_JJ week_NN of_IN waiting_VBG ._.</w:t>
      </w:r>
    </w:p>
    <w:p w14:paraId="31A4471F" w14:textId="77777777" w:rsidR="00EB4287" w:rsidRPr="00CD6915" w:rsidRDefault="00EB4287" w:rsidP="00EB4287">
      <w:r w:rsidRPr="00CD6915">
        <w:t>Daily_JJ telegrams_NNS to_TO Godalming_NNP ,_, but_CC only_RB the_DT same_JJ story_NN :_: ``_`` Not_RB yet_RB reported_VBN ._. ''_''</w:t>
      </w:r>
    </w:p>
    <w:p w14:paraId="0649314E" w14:textId="77777777" w:rsidR="00EB4287" w:rsidRPr="00CD6915" w:rsidRDefault="00EB4287" w:rsidP="00EB4287">
      <w:r w:rsidRPr="00CD6915">
        <w:t>Mina_NNP 's_POS morning_NN and_CC evening_NN hypnotic_JJ answer_NN is_VBZ unvaried_JJ :_: lapping_VBG waves_NNS ,_, rushing_VBG water_NN ,_, and_CC creaking_VBG masts_NNS ._.</w:t>
      </w:r>
    </w:p>
    <w:p w14:paraId="40F523ED" w14:textId="77777777" w:rsidR="00EB4287" w:rsidRPr="00CD6915" w:rsidRDefault="00EB4287" w:rsidP="00EB4287">
      <w:r w:rsidRPr="00CD6915">
        <w:t>Telegram_NN ,_, October_NNP 24th_JJ ._.</w:t>
      </w:r>
    </w:p>
    <w:p w14:paraId="1770037B" w14:textId="77777777" w:rsidR="00EB4287" w:rsidRPr="00CD6915" w:rsidRDefault="00EB4287" w:rsidP="00EB4287">
      <w:r w:rsidRPr="00CD6915">
        <w:t>Rufus_NNP Smith_NNP ,_, Lloyd_NNP 's_POS ,_, London_NNP ,_, to_TO Lord_NNP Godalming_NNP ,_, care_NN of_IN H._NNP B._NNP M._NNP Vice-Consul_NNP ,_, Varna_NNP ._.</w:t>
      </w:r>
    </w:p>
    <w:p w14:paraId="3F424AFE" w14:textId="77777777" w:rsidR="00EB4287" w:rsidRPr="00CD6915" w:rsidRDefault="00EB4287" w:rsidP="00EB4287">
      <w:r w:rsidRPr="00CD6915">
        <w:t>``_`` Czarina_NNP Catherine_NNP reported_VBD this_DT morning_NN from_IN Dardanelles_NNPS ._. ''_''</w:t>
      </w:r>
    </w:p>
    <w:p w14:paraId="6D43CCC9" w14:textId="77777777" w:rsidR="00EB4287" w:rsidRPr="00CD6915" w:rsidRDefault="00EB4287" w:rsidP="00EB4287">
      <w:r w:rsidRPr="00CD6915">
        <w:t>Dr._NNP Seward_NNP 's_POS Diary_NNP ._.</w:t>
      </w:r>
    </w:p>
    <w:p w14:paraId="5D14250B" w14:textId="77777777" w:rsidR="00EB4287" w:rsidRPr="00CD6915" w:rsidRDefault="00EB4287" w:rsidP="00EB4287">
      <w:r w:rsidRPr="00CD6915">
        <w:t>25_CD October_NNP ._.</w:t>
      </w:r>
    </w:p>
    <w:p w14:paraId="68DDF1BB" w14:textId="77777777" w:rsidR="00EB4287" w:rsidRPr="00CD6915" w:rsidRDefault="00EB4287" w:rsidP="00EB4287">
      <w:r w:rsidRPr="00CD6915">
        <w:t>--_: How_WRB I_PRP miss_VBP my_PRP$ phonograph_NN !_.</w:t>
      </w:r>
    </w:p>
    <w:p w14:paraId="258F91DD" w14:textId="77777777" w:rsidR="00EB4287" w:rsidRPr="00CD6915" w:rsidRDefault="00EB4287" w:rsidP="00EB4287">
      <w:r w:rsidRPr="00CD6915">
        <w:t>To_TO write_VB diary_NN with_IN a_DT pen_NN is_VBZ irksome_JJ to_TO me_PRP ;_: but_CC Van_NNP Helsing_NNP says_VBZ I_PRP must_MD ._.</w:t>
      </w:r>
    </w:p>
    <w:p w14:paraId="0FDB9997" w14:textId="77777777" w:rsidR="00EB4287" w:rsidRPr="00CD6915" w:rsidRDefault="00EB4287" w:rsidP="00EB4287">
      <w:r w:rsidRPr="00CD6915">
        <w:lastRenderedPageBreak/>
        <w:t>We_PRP were_VBD all_DT wild_JJ with_IN excitement_NN yesterday_NN when_WRB Godalming_NNP got_VBD his_PRP$ telegram_NN from_IN Lloyd_NNP 's_POS ._.</w:t>
      </w:r>
    </w:p>
    <w:p w14:paraId="769FE236" w14:textId="77777777" w:rsidR="00EB4287" w:rsidRPr="00CD6915" w:rsidRDefault="00EB4287" w:rsidP="00EB4287">
      <w:r w:rsidRPr="00CD6915">
        <w:t>I_PRP know_VBP now_RB what_WP men_NNS feel_VBP in_IN battle_NN when_WRB the_DT call_NN to_TO action_NN is_VBZ heard_VBN ._.</w:t>
      </w:r>
    </w:p>
    <w:p w14:paraId="6EB61FD6" w14:textId="77777777" w:rsidR="00EB4287" w:rsidRPr="00CD6915" w:rsidRDefault="00EB4287" w:rsidP="00EB4287">
      <w:r w:rsidRPr="00CD6915">
        <w:t>Mrs._NNP Harker_NNP ,_, alone_RB of_IN our_PRP$ party_NN ,_, did_VBD not_RB show_VB any_DT signs_NNS of_IN emotion_NN ._.</w:t>
      </w:r>
    </w:p>
    <w:p w14:paraId="5BF03613" w14:textId="77777777" w:rsidR="00EB4287" w:rsidRPr="00CD6915" w:rsidRDefault="00EB4287" w:rsidP="00EB4287">
      <w:r w:rsidRPr="00CD6915">
        <w:t>After_IN all_DT ,_, it_PRP is_VBZ not_RB strange_JJ that_IN she_PRP did_VBD not_RB ;_: for_IN we_PRP took_VBD special_JJ care_NN not_RB to_TO let_VB her_PRP know_VB anything_NN about_IN it_PRP ,_, and_CC we_PRP all_DT tried_VBD not_RB to_TO show_VB any_DT excitement_NN when_WRB we_PRP were_VBD in_IN her_PRP$ presence_NN ._.</w:t>
      </w:r>
    </w:p>
    <w:p w14:paraId="29574EF2" w14:textId="77777777" w:rsidR="00EB4287" w:rsidRPr="00CD6915" w:rsidRDefault="00EB4287" w:rsidP="00EB4287">
      <w:r w:rsidRPr="00CD6915">
        <w:t>In_IN old_JJ days_NNS she_PRP would_MD ,_, I_PRP am_VBP sure_JJ ,_, have_VBP noticed_VBN ,_, no_DT matter_NN how_WRB we_PRP might_MD have_VB tried_VBN to_TO conceal_VB it_PRP ;_: but_CC in_IN this_DT way_NN she_PRP is_VBZ greatly_RB changed_VBN during_IN the_DT past_JJ three_CD weeks_NNS ._.</w:t>
      </w:r>
    </w:p>
    <w:p w14:paraId="157C5DCD" w14:textId="77777777" w:rsidR="00EB4287" w:rsidRPr="00CD6915" w:rsidRDefault="00EB4287" w:rsidP="00EB4287">
      <w:r w:rsidRPr="00CD6915">
        <w:t>The_DT lethargy_NN grows_VBZ upon_IN her_PRP ,_, and_CC though_IN she_PRP seems_VBZ strong_JJ and_CC well_RB ,_, and_CC is_VBZ getting_VBG back_RP some_DT of_IN her_PRP$ colour_NN ,_, Van_NNP Helsing_NNP and_CC I_PRP are_VBP not_RB satisfied_VBN ._.</w:t>
      </w:r>
    </w:p>
    <w:p w14:paraId="5F274AAD" w14:textId="77777777" w:rsidR="00EB4287" w:rsidRPr="00CD6915" w:rsidRDefault="00EB4287" w:rsidP="00EB4287">
      <w:r w:rsidRPr="00CD6915">
        <w:t>We_PRP talk_VBP of_IN her_PRP often_RB ;_: we_PRP have_VBP not_RB ,_, however_RB ,_, said_VBD a_DT word_NN to_TO the_DT others_NNS ._.</w:t>
      </w:r>
    </w:p>
    <w:p w14:paraId="0168BA73" w14:textId="77777777" w:rsidR="00EB4287" w:rsidRPr="00CD6915" w:rsidRDefault="00EB4287" w:rsidP="00EB4287">
      <w:r w:rsidRPr="00CD6915">
        <w:t>It_PRP would_MD break_VB poor_JJ Harker_NNP 's_POS heart_NN --_: certainly_RB his_PRP$ nerve_NN --_: if_IN he_PRP knew_VBD that_IN we_PRP had_VBD even_RB a_DT suspicion_NN on_IN the_DT subject_NN ._.</w:t>
      </w:r>
    </w:p>
    <w:p w14:paraId="29C57AF6" w14:textId="77777777" w:rsidR="00EB4287" w:rsidRPr="00CD6915" w:rsidRDefault="00EB4287" w:rsidP="00EB4287">
      <w:r w:rsidRPr="00CD6915">
        <w:t>Van_NNP Helsing_NNP examines_VBZ ,_, he_PRP tells_VBZ me_PRP ,_, her_PRP$ teeth_NNS very_RB carefully_RB ,_, whilst_IN she_PRP is_VBZ in_IN the_DT hypnotic_JJ condition_NN ,_, for_IN he_PRP says_VBZ that_IN so_RB long_RB as_IN they_PRP do_VBP not_RB begin_VB to_TO sharpen_VB there_EX is_VBZ no_DT active_JJ danger_NN of_IN a_DT change_NN in_IN her_PRP ._.</w:t>
      </w:r>
    </w:p>
    <w:p w14:paraId="180AF727" w14:textId="77777777" w:rsidR="00EB4287" w:rsidRPr="00CD6915" w:rsidRDefault="00EB4287" w:rsidP="00EB4287">
      <w:r w:rsidRPr="00CD6915">
        <w:t>If_IN this_DT change_NN should_MD come_VB ,_, it_PRP would_MD be_VB necessary_JJ to_TO take_VB steps_NNS !_.</w:t>
      </w:r>
    </w:p>
    <w:p w14:paraId="77B85297" w14:textId="77777777" w:rsidR="00EB4287" w:rsidRPr="00CD6915" w:rsidRDefault="00EB4287" w:rsidP="00EB4287">
      <w:r w:rsidRPr="00CD6915">
        <w:t>..._: We_PRP both_DT know_VBP what_WP those_DT steps_NNS would_MD have_VB to_TO be_VB ,_, though_IN we_PRP do_VBP not_RB mention_VB our_PRP$ thoughts_NNS to_TO each_DT other_JJ ._.</w:t>
      </w:r>
    </w:p>
    <w:p w14:paraId="754574FC" w14:textId="77777777" w:rsidR="00EB4287" w:rsidRPr="00CD6915" w:rsidRDefault="00EB4287" w:rsidP="00EB4287">
      <w:r w:rsidRPr="00CD6915">
        <w:t>We_PRP should_MD neither_DT of_IN us_PRP shrink_VB from_IN the_DT task_NN --_: awful_JJ though_IN it_PRP be_VB to_TO contemplate_VB ._.</w:t>
      </w:r>
    </w:p>
    <w:p w14:paraId="04A5CF07" w14:textId="77777777" w:rsidR="00EB4287" w:rsidRPr="00CD6915" w:rsidRDefault="00EB4287" w:rsidP="00EB4287">
      <w:r w:rsidRPr="00CD6915">
        <w:t>``_`` Euthanasia_NNP ''_'' is_VBZ an_DT excellent_JJ and_CC a_DT comforting_JJ word_NN !_.</w:t>
      </w:r>
    </w:p>
    <w:p w14:paraId="6803ED2C" w14:textId="77777777" w:rsidR="00EB4287" w:rsidRPr="00CD6915" w:rsidRDefault="00EB4287" w:rsidP="00EB4287">
      <w:r w:rsidRPr="00CD6915">
        <w:t>I_PRP am_VBP grateful_JJ to_TO whoever_WP invented_VBD it_PRP ._.</w:t>
      </w:r>
    </w:p>
    <w:p w14:paraId="79AEA293" w14:textId="77777777" w:rsidR="00EB4287" w:rsidRPr="00CD6915" w:rsidRDefault="00EB4287" w:rsidP="00EB4287">
      <w:r w:rsidRPr="00CD6915">
        <w:t>It_PRP is_VBZ only_RB about_RB 24_CD hours_NNS '_POS sail_NN from_IN the_DT Dardanelles_NNPS to_TO here_RB ,_, at_IN the_DT rate_NN the_DT Czarina_NNP Catherine_NNP has_VBZ come_VBN from_IN London_NNP ._.</w:t>
      </w:r>
    </w:p>
    <w:p w14:paraId="3B9FC954" w14:textId="77777777" w:rsidR="00EB4287" w:rsidRPr="00CD6915" w:rsidRDefault="00EB4287" w:rsidP="00EB4287">
      <w:r w:rsidRPr="00CD6915">
        <w:t>She_PRP should_MD therefore_RB arrive_VB some_DT time_NN in_IN the_DT morning_NN ;_: but_CC as_IN she_PRP can_MD not_RB possibly_RB get_VB in_RP before_IN then_RB ,_, we_PRP are_VBP all_DT about_IN to_TO retire_VB early_RB ._.</w:t>
      </w:r>
    </w:p>
    <w:p w14:paraId="7BFB72F4" w14:textId="77777777" w:rsidR="00EB4287" w:rsidRPr="00CD6915" w:rsidRDefault="00EB4287" w:rsidP="00EB4287">
      <w:r w:rsidRPr="00CD6915">
        <w:lastRenderedPageBreak/>
        <w:t>We_PRP shall_MD get_VB up_RP at_IN one_CD o'clock_RB ,_, so_RB as_IN to_TO be_VB ready_JJ ._.</w:t>
      </w:r>
    </w:p>
    <w:p w14:paraId="7875F9DE" w14:textId="77777777" w:rsidR="00EB4287" w:rsidRPr="00CD6915" w:rsidRDefault="00EB4287" w:rsidP="00EB4287">
      <w:r w:rsidRPr="00CD6915">
        <w:t>25_CD October_NNP ,_, Noon_NNP ._.</w:t>
      </w:r>
    </w:p>
    <w:p w14:paraId="60FFA3F8" w14:textId="77777777" w:rsidR="00EB4287" w:rsidRPr="00CD6915" w:rsidRDefault="00EB4287" w:rsidP="00EB4287">
      <w:r w:rsidRPr="00CD6915">
        <w:t>--_: No_DT news_NN yet_RB of_IN the_DT ship_NN 's_POS arrival_NN ._.</w:t>
      </w:r>
    </w:p>
    <w:p w14:paraId="4A4257B4" w14:textId="77777777" w:rsidR="00EB4287" w:rsidRPr="00CD6915" w:rsidRDefault="00EB4287" w:rsidP="00EB4287">
      <w:r w:rsidRPr="00CD6915">
        <w:t>Mrs._NNP Harker_NNP 's_POS hypnotic_JJ report_NN this_DT morning_NN was_VBD the_DT same_JJ as_IN usual_JJ ,_, so_IN it_PRP is_VBZ possible_JJ that_IN we_PRP may_MD get_VB news_NN at_IN any_DT moment_NN ._.</w:t>
      </w:r>
    </w:p>
    <w:p w14:paraId="6E2B82D5" w14:textId="77777777" w:rsidR="00EB4287" w:rsidRPr="00CD6915" w:rsidRDefault="00EB4287" w:rsidP="00EB4287">
      <w:r w:rsidRPr="00CD6915">
        <w:t>We_PRP men_NNS are_VBP all_DT in_IN a_DT fever_NN of_IN excitement_NN ,_, except_IN Harker_NNP ,_, who_WP is_VBZ calm_NN ;_: his_PRP$ hands_NNS are_VBP cold_JJ as_IN ice_NN ,_, and_CC an_DT hour_NN ago_IN I_PRP found_VBD him_PRP whetting_VBG the_DT edge_NN of_IN the_DT great_JJ Ghoorka_NNP knife_NN which_WDT he_PRP now_RB always_RB carries_VBZ with_IN him_PRP ._.</w:t>
      </w:r>
    </w:p>
    <w:p w14:paraId="16471B8B" w14:textId="77777777" w:rsidR="00EB4287" w:rsidRPr="00CD6915" w:rsidRDefault="00EB4287" w:rsidP="00EB4287">
      <w:r w:rsidRPr="00CD6915">
        <w:t>It_PRP will_MD be_VB a_DT bad_JJ lookout_NN for_IN the_DT Count_NN if_IN the_DT edge_NN of_IN that_DT ``_`` Kukri_NNP ''_'' ever_RB touches_NNS his_PRP$ throat_NN ,_, driven_VBN by_IN that_DT stern_JJ ,_, ice-cold_JJ hand_NN !_.</w:t>
      </w:r>
    </w:p>
    <w:p w14:paraId="40F86835" w14:textId="77777777" w:rsidR="00EB4287" w:rsidRPr="00CD6915" w:rsidRDefault="00EB4287" w:rsidP="00EB4287">
      <w:r w:rsidRPr="00CD6915">
        <w:t>Van_NNP Helsing_NNP and_CC I_PRP were_VBD a_DT little_RB alarmed_JJ about_IN Mrs._NNP Harker_NNP to-day_NN ._.</w:t>
      </w:r>
    </w:p>
    <w:p w14:paraId="14C28263" w14:textId="77777777" w:rsidR="00EB4287" w:rsidRPr="00CD6915" w:rsidRDefault="00EB4287" w:rsidP="00EB4287">
      <w:r w:rsidRPr="00CD6915">
        <w:t>About_IN noon_NN she_PRP got_VBD into_IN a_DT sort_NN of_IN lethargy_NN which_WDT we_PRP did_VBD not_RB like_VB ;_: although_IN we_PRP kept_VBD silence_NN to_TO the_DT others_NNS ,_, we_PRP were_VBD neither_DT of_IN us_PRP happy_JJ about_IN it_PRP ._.</w:t>
      </w:r>
    </w:p>
    <w:p w14:paraId="0510CE3C" w14:textId="77777777" w:rsidR="00EB4287" w:rsidRPr="00CD6915" w:rsidRDefault="00EB4287" w:rsidP="00EB4287">
      <w:r w:rsidRPr="00CD6915">
        <w:t>She_PRP had_VBD been_VBN restless_JJ all_PDT the_DT morning_NN ,_, so_IN that_IN we_PRP were_VBD at_IN first_RB glad_JJ to_TO know_VB that_IN she_PRP was_VBD sleeping_VBG ._.</w:t>
      </w:r>
    </w:p>
    <w:p w14:paraId="70C48519" w14:textId="77777777" w:rsidR="00EB4287" w:rsidRPr="00CD6915" w:rsidRDefault="00EB4287" w:rsidP="00EB4287">
      <w:r w:rsidRPr="00CD6915">
        <w:t>When_WRB ,_, however_RB ,_, her_PRP$ husband_NN mentioned_VBD casually_RB that_IN she_PRP was_VBD sleeping_VBG so_RB soundly_RB that_IN he_PRP could_MD not_RB wake_VB her_PRP ,_, we_PRP went_VBD to_TO her_PRP$ room_NN to_TO see_VB for_IN ourselves_PRP ._.</w:t>
      </w:r>
    </w:p>
    <w:p w14:paraId="3E32FDDA" w14:textId="77777777" w:rsidR="00EB4287" w:rsidRPr="00CD6915" w:rsidRDefault="00EB4287" w:rsidP="00EB4287">
      <w:r w:rsidRPr="00CD6915">
        <w:t>She_PRP was_VBD breathing_VBG naturally_RB and_CC looked_VBD so_RB well_RB and_CC peaceful_JJ that_IN we_PRP agreed_VBD that_IN the_DT sleep_NN was_VBD better_JJR for_IN her_PRP than_IN anything_NN else_RB ._.</w:t>
      </w:r>
    </w:p>
    <w:p w14:paraId="45417215" w14:textId="77777777" w:rsidR="00EB4287" w:rsidRPr="00CD6915" w:rsidRDefault="00EB4287" w:rsidP="00EB4287">
      <w:r w:rsidRPr="00CD6915">
        <w:t>Poor_NNP girl_NN ,_, she_PRP has_VBZ so_RB much_JJ to_TO forget_VB that_IN it_PRP is_VBZ no_DT wonder_NN that_IN sleep_NN ,_, if_IN it_PRP brings_VBZ oblivion_NN to_TO her_PRP ,_, does_VBZ her_PRP$ good_NN ._.</w:t>
      </w:r>
    </w:p>
    <w:p w14:paraId="7AC259F4" w14:textId="77777777" w:rsidR="00EB4287" w:rsidRPr="00CD6915" w:rsidRDefault="00EB4287" w:rsidP="00EB4287">
      <w:r w:rsidRPr="00CD6915">
        <w:t>Later_RB ._.</w:t>
      </w:r>
    </w:p>
    <w:p w14:paraId="0D01ED0A" w14:textId="77777777" w:rsidR="00EB4287" w:rsidRPr="00CD6915" w:rsidRDefault="00EB4287" w:rsidP="00EB4287">
      <w:r w:rsidRPr="00CD6915">
        <w:t>--_: Our_PRP$ opinion_NN was_VBD justified_JJ ,_, for_IN when_WRB after_IN a_DT refreshing_JJ sleep_NN of_IN some_DT hours_NNS she_PRP woke_VBD up_RP ,_, she_PRP seemed_VBD brighter_JJR and_CC better_JJR than_IN she_PRP had_VBD been_VBN for_IN days_NNS ._.</w:t>
      </w:r>
    </w:p>
    <w:p w14:paraId="1DEF54CD" w14:textId="77777777" w:rsidR="00EB4287" w:rsidRPr="00CD6915" w:rsidRDefault="00EB4287" w:rsidP="00EB4287">
      <w:r w:rsidRPr="00CD6915">
        <w:t>At_IN sunset_NN she_PRP made_VBD the_DT usual_JJ hypnotic_JJ report_NN ._.</w:t>
      </w:r>
    </w:p>
    <w:p w14:paraId="019510D9" w14:textId="77777777" w:rsidR="00EB4287" w:rsidRPr="00CD6915" w:rsidRDefault="00EB4287" w:rsidP="00EB4287">
      <w:r w:rsidRPr="00CD6915">
        <w:t>Wherever_NNP he_PRP may_MD be_VB in_IN the_DT Black_NNP Sea_NNP ,_, the_DT Count_NNP is_VBZ hurrying_VBG to_TO his_PRP$ destination_NN ._.</w:t>
      </w:r>
    </w:p>
    <w:p w14:paraId="4EB3F62D" w14:textId="77777777" w:rsidR="00EB4287" w:rsidRPr="00CD6915" w:rsidRDefault="00EB4287" w:rsidP="00EB4287">
      <w:r w:rsidRPr="00CD6915">
        <w:t>To_TO his_PRP$ doom_NN ,_, I_PRP trust_VBP !_.</w:t>
      </w:r>
    </w:p>
    <w:p w14:paraId="68F7EFAB" w14:textId="77777777" w:rsidR="00EB4287" w:rsidRPr="00CD6915" w:rsidRDefault="00EB4287" w:rsidP="00EB4287">
      <w:r w:rsidRPr="00CD6915">
        <w:t>26_CD October_NNP ._.</w:t>
      </w:r>
    </w:p>
    <w:p w14:paraId="0AB257D4" w14:textId="77777777" w:rsidR="00EB4287" w:rsidRPr="00CD6915" w:rsidRDefault="00EB4287" w:rsidP="00EB4287">
      <w:r w:rsidRPr="00CD6915">
        <w:t>--_: Another_DT day_NN and_CC no_DT tidings_NNS of_IN the_DT Czarina_NNP Catherine_NNP ._.</w:t>
      </w:r>
    </w:p>
    <w:p w14:paraId="76E01849" w14:textId="77777777" w:rsidR="00EB4287" w:rsidRPr="00CD6915" w:rsidRDefault="00EB4287" w:rsidP="00EB4287">
      <w:r w:rsidRPr="00CD6915">
        <w:lastRenderedPageBreak/>
        <w:t>She_PRP ought_MD to_TO be_VB here_RB by_IN now_RB ._.</w:t>
      </w:r>
    </w:p>
    <w:p w14:paraId="0E10922C" w14:textId="77777777" w:rsidR="00EB4287" w:rsidRPr="00CD6915" w:rsidRDefault="00EB4287" w:rsidP="00EB4287">
      <w:r w:rsidRPr="00CD6915">
        <w:t>That_IN she_PRP is_VBZ still_RB journeying_VBG somewhere_RB is_VBZ apparent_JJ ,_, for_IN Mrs._NNP Harker_NNP 's_POS hypnotic_JJ report_NN at_IN sunrise_NN was_VBD still_RB the_DT same_JJ ._.</w:t>
      </w:r>
    </w:p>
    <w:p w14:paraId="2CC459F5" w14:textId="77777777" w:rsidR="00EB4287" w:rsidRPr="00CD6915" w:rsidRDefault="00EB4287" w:rsidP="00EB4287">
      <w:r w:rsidRPr="00CD6915">
        <w:t>It_PRP is_VBZ possible_JJ that_IN the_DT vessel_NN may_MD be_VB lying_VBG by_IN ,_, at_IN times_NNS ,_, for_IN fog_NN ;_: some_DT of_IN the_DT steamers_NNS which_WDT came_VBD in_IN last_JJ evening_NN reported_VBD patches_NNS of_IN fog_NN both_DT to_TO north_RB and_CC south_RB of_IN the_DT port_NN ._.</w:t>
      </w:r>
    </w:p>
    <w:p w14:paraId="03BBD9C9" w14:textId="77777777" w:rsidR="00EB4287" w:rsidRPr="00CD6915" w:rsidRDefault="00EB4287" w:rsidP="00EB4287">
      <w:r w:rsidRPr="00CD6915">
        <w:t>We_PRP must_MD continue_VB our_PRP$ watching_NN ,_, as_IN the_DT ship_NN may_MD now_RB be_VB signalled_VBN any_DT moment_NN ._.</w:t>
      </w:r>
    </w:p>
    <w:p w14:paraId="589E95F6" w14:textId="77777777" w:rsidR="00EB4287" w:rsidRPr="00CD6915" w:rsidRDefault="00EB4287" w:rsidP="00EB4287">
      <w:r w:rsidRPr="00CD6915">
        <w:t>27_CD October_NNP ,_, Noon_NNP ._.</w:t>
      </w:r>
    </w:p>
    <w:p w14:paraId="56EBE312" w14:textId="77777777" w:rsidR="00EB4287" w:rsidRPr="00CD6915" w:rsidRDefault="00EB4287" w:rsidP="00EB4287">
      <w:r w:rsidRPr="00CD6915">
        <w:t>--_: Most_RBS strange_JJ ;_: no_DT news_NN yet_RB of_IN the_DT ship_NN we_PRP wait_VBP for_IN ._.</w:t>
      </w:r>
    </w:p>
    <w:p w14:paraId="3273082D" w14:textId="77777777" w:rsidR="00EB4287" w:rsidRPr="00CD6915" w:rsidRDefault="00EB4287" w:rsidP="00EB4287">
      <w:r w:rsidRPr="00CD6915">
        <w:t>Mrs._NNP Harker_NNP reported_VBD last_JJ night_NN and_CC this_DT morning_NN as_IN usual_JJ :_: ``_`` lapping_VBG waves_NNS and_CC rushing_VBG water_NN ,_, ''_'' though_IN she_PRP added_VBD that_IN ``_`` the_DT waves_NNS were_VBD very_RB faint_JJ ._. ''_''</w:t>
      </w:r>
    </w:p>
    <w:p w14:paraId="020D69A3" w14:textId="77777777" w:rsidR="00EB4287" w:rsidRPr="00CD6915" w:rsidRDefault="00EB4287" w:rsidP="00EB4287">
      <w:r w:rsidRPr="00CD6915">
        <w:t>The_DT telegrams_NNS from_IN London_NNP have_VBP been_VBN the_DT same_JJ :_: ``_`` no_DT further_JJ report_NN ._. ''_''</w:t>
      </w:r>
    </w:p>
    <w:p w14:paraId="579A4A09" w14:textId="77777777" w:rsidR="00EB4287" w:rsidRPr="00CD6915" w:rsidRDefault="00EB4287" w:rsidP="00EB4287">
      <w:r w:rsidRPr="00CD6915">
        <w:t>Van_NNP Helsing_NNP is_VBZ terribly_RB anxious_JJ ,_, and_CC told_VBD me_PRP just_RB now_RB that_IN he_PRP fears_VBZ the_DT Count_NNP is_VBZ escaping_VBG us_PRP ._.</w:t>
      </w:r>
    </w:p>
    <w:p w14:paraId="55172179" w14:textId="77777777" w:rsidR="00EB4287" w:rsidRPr="00CD6915" w:rsidRDefault="00EB4287" w:rsidP="00EB4287">
      <w:r w:rsidRPr="00CD6915">
        <w:t>He_PRP added_VBD significantly_RB :_: --_: ``_`` I_PRP did_VBD not_RB like_VB that_DT lethargy_NN of_IN Madam_NNP Mina_NNP 's_POS ._.</w:t>
      </w:r>
    </w:p>
    <w:p w14:paraId="736C0681" w14:textId="77777777" w:rsidR="00EB4287" w:rsidRPr="00CD6915" w:rsidRDefault="00EB4287" w:rsidP="00EB4287">
      <w:r w:rsidRPr="00CD6915">
        <w:t>Souls_NNS and_CC memories_NNS can_MD do_VB strange_JJ things_NNS during_IN trance_NN ._. ''_''</w:t>
      </w:r>
    </w:p>
    <w:p w14:paraId="1242841E" w14:textId="77777777" w:rsidR="00EB4287" w:rsidRPr="00CD6915" w:rsidRDefault="00EB4287" w:rsidP="00EB4287">
      <w:r w:rsidRPr="00CD6915">
        <w:t>I_PRP was_VBD about_IN to_TO ask_VB him_PRP more_JJR ,_, but_CC Harker_NNP just_RB then_RB came_VBD in_IN ,_, and_CC he_PRP held_VBD up_RP a_DT warning_NN hand_NN ._.</w:t>
      </w:r>
    </w:p>
    <w:p w14:paraId="1CD3331D" w14:textId="77777777" w:rsidR="00EB4287" w:rsidRPr="00CD6915" w:rsidRDefault="00EB4287" w:rsidP="00EB4287">
      <w:r w:rsidRPr="00CD6915">
        <w:t>We_PRP must_MD try_VB to-night_NN at_IN sunset_NN to_TO make_VB her_PRP speak_VB more_RBR fully_RB when_WRB in_IN her_PRP$ hypnotic_JJ state_NN ._.</w:t>
      </w:r>
    </w:p>
    <w:p w14:paraId="6D5CAC8F" w14:textId="77777777" w:rsidR="00EB4287" w:rsidRPr="00CD6915" w:rsidRDefault="00EB4287" w:rsidP="00EB4287">
      <w:r w:rsidRPr="00CD6915">
        <w:t>28_CD October_NNP ._.</w:t>
      </w:r>
    </w:p>
    <w:p w14:paraId="1754DFAA" w14:textId="77777777" w:rsidR="00EB4287" w:rsidRPr="00CD6915" w:rsidRDefault="00EB4287" w:rsidP="00EB4287">
      <w:r w:rsidRPr="00CD6915">
        <w:t>--_: Telegram_NN ._.</w:t>
      </w:r>
    </w:p>
    <w:p w14:paraId="2E153E06" w14:textId="77777777" w:rsidR="00EB4287" w:rsidRPr="00CD6915" w:rsidRDefault="00EB4287" w:rsidP="00EB4287">
      <w:r w:rsidRPr="00CD6915">
        <w:t>Rufus_NNP Smith_NNP ,_, London_NNP ,_, to_TO Lord_NNP Godalming_NNP ,_, care_NN H._NNP B._NNP M._NNP Vice_NNP Consul_NNP ,_, Varna_NNP ._.</w:t>
      </w:r>
    </w:p>
    <w:p w14:paraId="7FF927AB" w14:textId="77777777" w:rsidR="00EB4287" w:rsidRPr="00CD6915" w:rsidRDefault="00EB4287" w:rsidP="00EB4287">
      <w:r w:rsidRPr="00CD6915">
        <w:t>``_`` Czarina_NNP Catherine_NNP reported_VBD entering_VBG Galatz_NNP at_IN one_CD o'clock_RB to-day_JJ ._. ''_''</w:t>
      </w:r>
    </w:p>
    <w:p w14:paraId="1473D3DE" w14:textId="77777777" w:rsidR="00EB4287" w:rsidRPr="00CD6915" w:rsidRDefault="00EB4287" w:rsidP="00EB4287">
      <w:r w:rsidRPr="00CD6915">
        <w:t>Dr._NNP Seward_NNP 's_POS Diary_NNP ._.</w:t>
      </w:r>
    </w:p>
    <w:p w14:paraId="3A93B228" w14:textId="77777777" w:rsidR="00EB4287" w:rsidRPr="00CD6915" w:rsidRDefault="00EB4287" w:rsidP="00EB4287">
      <w:r w:rsidRPr="00CD6915">
        <w:t>28_CD October_NNP ._.</w:t>
      </w:r>
    </w:p>
    <w:p w14:paraId="4F267F73" w14:textId="77777777" w:rsidR="00EB4287" w:rsidRPr="00CD6915" w:rsidRDefault="00EB4287" w:rsidP="00EB4287">
      <w:r w:rsidRPr="00CD6915">
        <w:t>--_: When_WRB the_DT telegram_NN came_VBD announcing_VBG the_DT arrival_NN in_IN Galatz_NNP I_PRP do_VBP not_RB think_VB it_PRP was_VBD such_JJ a_DT shock_NN to_TO any_DT of_IN us_PRP as_IN might_NN have_VBP been_VBN expected_VBN ._.</w:t>
      </w:r>
    </w:p>
    <w:p w14:paraId="12F42D3B" w14:textId="77777777" w:rsidR="00EB4287" w:rsidRPr="00CD6915" w:rsidRDefault="00EB4287" w:rsidP="00EB4287">
      <w:r w:rsidRPr="00CD6915">
        <w:t>True_JJ ,_, we_PRP did_VBD not_RB know_VB whence_NN ,_, or_CC how_WRB ,_, or_CC when_WRB ,_, the_DT bolt_NN would_MD come_VB ;_: but_CC I_PRP think_VBP we_PRP all_DT expected_VBD that_IN something_NN strange_JJ would_MD happen_VB ._.</w:t>
      </w:r>
    </w:p>
    <w:p w14:paraId="3C77EABA" w14:textId="77777777" w:rsidR="00EB4287" w:rsidRPr="00CD6915" w:rsidRDefault="00EB4287" w:rsidP="00EB4287">
      <w:r w:rsidRPr="00CD6915">
        <w:t xml:space="preserve">The_DT delay_NN of_IN arrival_NN at_IN Varna_NNP made_VBD us_PRP individually_RB satisfied_VBD that_IN things_NNS would_MD not_RB be_VB just_RB as_IN we_PRP had_VBD </w:t>
      </w:r>
      <w:r w:rsidRPr="00CD6915">
        <w:lastRenderedPageBreak/>
        <w:t>expected_VBN ;_: we_PRP only_RB waited_VBD to_TO learn_VB where_WRB the_DT change_NN would_MD occur_VB ._.</w:t>
      </w:r>
    </w:p>
    <w:p w14:paraId="5F74C78C" w14:textId="77777777" w:rsidR="00EB4287" w:rsidRPr="00CD6915" w:rsidRDefault="00EB4287" w:rsidP="00EB4287">
      <w:r w:rsidRPr="00CD6915">
        <w:t>None_NN the_DT less_JJR ,_, however_RB ,_, was_VBD it_PRP a_DT surprise_NN ._.</w:t>
      </w:r>
    </w:p>
    <w:p w14:paraId="1E1827DE" w14:textId="77777777" w:rsidR="00EB4287" w:rsidRPr="00CD6915" w:rsidRDefault="00EB4287" w:rsidP="00EB4287">
      <w:r w:rsidRPr="00CD6915">
        <w:t>I_PRP suppose_VBP that_IN nature_NN works_VBZ on_IN such_PDT a_DT hopeful_JJ basis_NN that_IN we_PRP believe_VBP against_IN ourselves_PRP that_IN things_NNS will_MD be_VB as_IN they_PRP ought_MD to_TO be_VB ,_, not_RB as_IN we_PRP should_MD know_VB that_IN they_PRP will_MD be_VB ._.</w:t>
      </w:r>
    </w:p>
    <w:p w14:paraId="1FBE399B" w14:textId="77777777" w:rsidR="00EB4287" w:rsidRPr="00CD6915" w:rsidRDefault="00EB4287" w:rsidP="00EB4287">
      <w:r w:rsidRPr="00CD6915">
        <w:t>Transcendentalism_NNP is_VBZ a_DT beacon_NN to_TO the_DT angels_NNS ,_, even_RB if_IN it_PRP be_VB a_DT will-o_NN '_'' -_: the-wisp_JJ to_TO man_NN ._.</w:t>
      </w:r>
    </w:p>
    <w:p w14:paraId="5FB4AD7F" w14:textId="77777777" w:rsidR="00EB4287" w:rsidRPr="00CD6915" w:rsidRDefault="00EB4287" w:rsidP="00EB4287">
      <w:r w:rsidRPr="00CD6915">
        <w:t>It_PRP was_VBD an_DT odd_JJ experience_NN and_CC we_PRP all_DT took_VBD it_PRP differently_RB ._.</w:t>
      </w:r>
    </w:p>
    <w:p w14:paraId="3170D833" w14:textId="77777777" w:rsidR="00EB4287" w:rsidRPr="00CD6915" w:rsidRDefault="00EB4287" w:rsidP="00EB4287">
      <w:r w:rsidRPr="00CD6915">
        <w:t>Van_NNP Helsing_NNP raised_VBD his_PRP$ hand_NN over_IN his_PRP$ head_NN for_IN a_DT moment_NN ,_, as_IN though_IN in_IN remonstrance_NN with_IN the_DT Almighty_NNP ;_: but_CC he_PRP said_VBD not_RB a_DT word_NN ,_, and_CC in_IN a_DT few_JJ seconds_NNS stood_VBD up_RP with_IN his_PRP$ face_NN sternly_RB set_VBN ._.</w:t>
      </w:r>
    </w:p>
    <w:p w14:paraId="5122E80E" w14:textId="77777777" w:rsidR="00EB4287" w:rsidRPr="00CD6915" w:rsidRDefault="00EB4287" w:rsidP="00EB4287">
      <w:r w:rsidRPr="00CD6915">
        <w:t>Lord_NNP Godalming_NNP grew_VBD very_RB pale_JJ ,_, and_CC sat_VBD breathing_NN heavily_RB ._.</w:t>
      </w:r>
    </w:p>
    <w:p w14:paraId="432D3E86" w14:textId="77777777" w:rsidR="00EB4287" w:rsidRPr="00CD6915" w:rsidRDefault="00EB4287" w:rsidP="00EB4287">
      <w:r w:rsidRPr="00CD6915">
        <w:t>I_PRP was_VBD myself_PRP half_RB stunned_VBD and_CC looked_VBD in_IN wonder_NN at_IN one_CD after_IN another_DT ._.</w:t>
      </w:r>
    </w:p>
    <w:p w14:paraId="39C46190" w14:textId="77777777" w:rsidR="00EB4287" w:rsidRPr="00CD6915" w:rsidRDefault="00EB4287" w:rsidP="00EB4287">
      <w:r w:rsidRPr="00CD6915">
        <w:t>Quincey_NNP Morris_NNP tightened_VBD his_PRP$ belt_NN with_IN that_DT quick_JJ movement_NN which_WDT I_PRP knew_VBD so_RB well_RB ;_: in_IN our_PRP$ old_JJ wandering_VBG days_NNS it_PRP meant_VBD ``_`` action_NN ._. ''_''</w:t>
      </w:r>
    </w:p>
    <w:p w14:paraId="3DDFA4B5" w14:textId="77777777" w:rsidR="00EB4287" w:rsidRPr="00CD6915" w:rsidRDefault="00EB4287" w:rsidP="00EB4287">
      <w:r w:rsidRPr="00CD6915">
        <w:t>Mrs._NNP Harker_NNP grew_VBD ghastly_JJ white_NN ,_, so_IN that_IN the_DT scar_NN on_IN her_PRP$ forehead_NN seemed_VBD to_TO burn_VB ,_, but_CC she_PRP folded_VBD her_PRP$ hands_NNS meekly_RB and_CC looked_VBD up_RP in_IN prayer_NN ._.</w:t>
      </w:r>
    </w:p>
    <w:p w14:paraId="47BE93F6" w14:textId="77777777" w:rsidR="00EB4287" w:rsidRPr="00CD6915" w:rsidRDefault="00EB4287" w:rsidP="00EB4287">
      <w:r w:rsidRPr="00CD6915">
        <w:t>Harker_NNP smiled_VBD --_: actually_RB smiled_VBD --_: the_DT dark_JJ ,_, bitter_JJ smile_NN of_IN one_CD who_WP is_VBZ without_IN hope_NN ;_: but_CC at_IN the_DT same_JJ time_NN his_PRP$ action_NN belied_VBD his_PRP$ words_NNS ,_, for_IN his_PRP$ hands_NNS instinctively_RB sought_VBD the_DT hilt_NN of_IN the_DT great_JJ Kukri_NNP knife_NN and_CC rested_VBD there_RB ._.</w:t>
      </w:r>
    </w:p>
    <w:p w14:paraId="753F26E5" w14:textId="77777777" w:rsidR="00EB4287" w:rsidRPr="00CD6915" w:rsidRDefault="00EB4287" w:rsidP="00EB4287">
      <w:r w:rsidRPr="00CD6915">
        <w:t>``_`` When_WRB does_VBZ the_DT next_JJ train_NN start_NN for_IN Galatz_NNP ?_. ''_''</w:t>
      </w:r>
    </w:p>
    <w:p w14:paraId="12C419ED" w14:textId="77777777" w:rsidR="00EB4287" w:rsidRPr="00CD6915" w:rsidRDefault="00EB4287" w:rsidP="00EB4287">
      <w:r w:rsidRPr="00CD6915">
        <w:t>said_VBD Van_NNP Helsing_NNP to_TO us_PRP generally_RB ._.</w:t>
      </w:r>
    </w:p>
    <w:p w14:paraId="082360F5" w14:textId="77777777" w:rsidR="00EB4287" w:rsidRPr="00CD6915" w:rsidRDefault="00EB4287" w:rsidP="00EB4287">
      <w:r w:rsidRPr="00CD6915">
        <w:t>``_`` At_IN 6:30_CD to-morrow_NN morning_NN !_. ''_''</w:t>
      </w:r>
    </w:p>
    <w:p w14:paraId="504B51E6" w14:textId="77777777" w:rsidR="00EB4287" w:rsidRPr="00CD6915" w:rsidRDefault="00EB4287" w:rsidP="00EB4287">
      <w:r w:rsidRPr="00CD6915">
        <w:t>We_PRP all_DT started_VBD ,_, for_IN the_DT answer_NN came_VBD from_IN Mrs._NNP Harker_NNP ._.</w:t>
      </w:r>
    </w:p>
    <w:p w14:paraId="7491B58D" w14:textId="77777777" w:rsidR="00EB4287" w:rsidRPr="00CD6915" w:rsidRDefault="00EB4287" w:rsidP="00EB4287">
      <w:r w:rsidRPr="00CD6915">
        <w:t>``_`` How_WRB on_IN earth_NN do_VBP you_PRP know_VB ?_. ''_''</w:t>
      </w:r>
    </w:p>
    <w:p w14:paraId="14EEC9A0" w14:textId="77777777" w:rsidR="00EB4287" w:rsidRPr="00CD6915" w:rsidRDefault="00EB4287" w:rsidP="00EB4287">
      <w:r w:rsidRPr="00CD6915">
        <w:t>said_VBD Art_NNP ._.</w:t>
      </w:r>
    </w:p>
    <w:p w14:paraId="27B9CC14" w14:textId="77777777" w:rsidR="00EB4287" w:rsidRPr="00CD6915" w:rsidRDefault="00EB4287" w:rsidP="00EB4287">
      <w:r w:rsidRPr="00CD6915">
        <w:t>``_`` You_PRP forget_VBP --_: or_CC perhaps_RB you_PRP do_VBP not_RB know_VB ,_, though_IN Jonathan_NNP does_VBZ and_CC so_RB does_VBZ Dr._NNP Van_NNP Helsing_NNP --_: that_IN I_PRP am_VBP the_DT train_NN fiend_NN ._.</w:t>
      </w:r>
    </w:p>
    <w:p w14:paraId="1DD6E3A6" w14:textId="77777777" w:rsidR="00EB4287" w:rsidRPr="00CD6915" w:rsidRDefault="00EB4287" w:rsidP="00EB4287">
      <w:r w:rsidRPr="00CD6915">
        <w:t>At_IN home_NN in_IN Exeter_NNP I_PRP always_RB used_VBD to_TO make_VB up_RP the_DT time-tables_NNS ,_, so_RB as_IN to_TO be_VB helpful_JJ to_TO my_PRP$ husband_NN ._.</w:t>
      </w:r>
    </w:p>
    <w:p w14:paraId="57E81C9D" w14:textId="77777777" w:rsidR="00EB4287" w:rsidRPr="00CD6915" w:rsidRDefault="00EB4287" w:rsidP="00EB4287">
      <w:r w:rsidRPr="00CD6915">
        <w:t>I_PRP found_VBD it_PRP so_RB useful_JJ sometimes_RB ,_, that_IN I_PRP always_RB make_VBP a_DT study_NN of_IN the_DT time-tables_NNS now_RB ._.</w:t>
      </w:r>
    </w:p>
    <w:p w14:paraId="7E9E8D8C" w14:textId="77777777" w:rsidR="00EB4287" w:rsidRPr="00CD6915" w:rsidRDefault="00EB4287" w:rsidP="00EB4287">
      <w:r w:rsidRPr="00CD6915">
        <w:lastRenderedPageBreak/>
        <w:t>I_PRP knew_VBD that_IN if_IN anything_NN were_VBD to_TO take_VB us_PRP to_TO Castle_NNP Dracula_NNP we_PRP should_MD go_VB by_IN Galatz_NNP ,_, or_CC at_IN any_DT rate_NN through_IN Bucharest_NNP ,_, so_IN I_PRP learned_VBD the_DT times_NNS very_RB carefully_RB ._.</w:t>
      </w:r>
    </w:p>
    <w:p w14:paraId="23A91DE3" w14:textId="77777777" w:rsidR="00EB4287" w:rsidRPr="00CD6915" w:rsidRDefault="00EB4287" w:rsidP="00EB4287">
      <w:r w:rsidRPr="00CD6915">
        <w:t>Unhappily_RB there_EX are_VBP not_RB many_JJ to_TO learn_VB ,_, as_IN the_DT only_JJ train_NN to-morrow_NN leaves_VBZ as_IN I_PRP say_VBP ._. ''_''</w:t>
      </w:r>
    </w:p>
    <w:p w14:paraId="29EC41D7" w14:textId="77777777" w:rsidR="00EB4287" w:rsidRPr="00CD6915" w:rsidRDefault="00EB4287" w:rsidP="00EB4287">
      <w:r w:rsidRPr="00CD6915">
        <w:t>``_`` Wonderful_JJ woman_NN !_. ''_''</w:t>
      </w:r>
    </w:p>
    <w:p w14:paraId="67A6ADAB" w14:textId="77777777" w:rsidR="00EB4287" w:rsidRPr="00CD6915" w:rsidRDefault="00EB4287" w:rsidP="00EB4287">
      <w:r w:rsidRPr="00CD6915">
        <w:t>murmured_VBD the_DT Professor_NNP ._.</w:t>
      </w:r>
    </w:p>
    <w:p w14:paraId="00616DCA" w14:textId="77777777" w:rsidR="00EB4287" w:rsidRPr="00CD6915" w:rsidRDefault="00EB4287" w:rsidP="00EB4287">
      <w:r w:rsidRPr="00CD6915">
        <w:t>``_`` Ca_MD n't_RB we_PRP get_VB a_DT special_NN ?_. ''_''</w:t>
      </w:r>
    </w:p>
    <w:p w14:paraId="34BD8ABE" w14:textId="77777777" w:rsidR="00EB4287" w:rsidRPr="00CD6915" w:rsidRDefault="00EB4287" w:rsidP="00EB4287">
      <w:r w:rsidRPr="00CD6915">
        <w:t>asked_VBD Lord_NNP Godalming_NNP ._.</w:t>
      </w:r>
    </w:p>
    <w:p w14:paraId="668062E1" w14:textId="77777777" w:rsidR="00EB4287" w:rsidRPr="00CD6915" w:rsidRDefault="00EB4287" w:rsidP="00EB4287">
      <w:r w:rsidRPr="00CD6915">
        <w:t>Van_NNP Helsing_NNP shook_VBD his_PRP$ head_NN :_: ``_`` I_PRP fear_VBP not_RB ._.</w:t>
      </w:r>
    </w:p>
    <w:p w14:paraId="665E4161" w14:textId="77777777" w:rsidR="00EB4287" w:rsidRPr="00CD6915" w:rsidRDefault="00EB4287" w:rsidP="00EB4287">
      <w:r w:rsidRPr="00CD6915">
        <w:t>This_DT land_NN is_VBZ very_RB different_JJ from_IN yours_PRP$ or_CC mine_NN ;_: even_RB if_IN we_PRP did_VBD have_VB a_DT special_JJ ,_, it_PRP would_MD probably_RB not_RB arrive_VB as_RB soon_RB as_IN our_PRP$ regular_JJ train_NN ._.</w:t>
      </w:r>
    </w:p>
    <w:p w14:paraId="48FF18CE" w14:textId="77777777" w:rsidR="00EB4287" w:rsidRPr="00CD6915" w:rsidRDefault="00EB4287" w:rsidP="00EB4287">
      <w:r w:rsidRPr="00CD6915">
        <w:t>Moreover_RB ,_, we_PRP have_VBP something_NN to_TO prepare_VB ._.</w:t>
      </w:r>
    </w:p>
    <w:p w14:paraId="7D676642" w14:textId="77777777" w:rsidR="00EB4287" w:rsidRPr="00CD6915" w:rsidRDefault="00EB4287" w:rsidP="00EB4287">
      <w:r w:rsidRPr="00CD6915">
        <w:t>We_PRP must_MD think_VB ._.</w:t>
      </w:r>
    </w:p>
    <w:p w14:paraId="02CAE080" w14:textId="77777777" w:rsidR="00EB4287" w:rsidRPr="00CD6915" w:rsidRDefault="00EB4287" w:rsidP="00EB4287">
      <w:r w:rsidRPr="00CD6915">
        <w:t>Now_RB let_VB us_PRP organize_VB ._.</w:t>
      </w:r>
    </w:p>
    <w:p w14:paraId="3C133EFB" w14:textId="77777777" w:rsidR="00EB4287" w:rsidRPr="00CD6915" w:rsidRDefault="00EB4287" w:rsidP="00EB4287">
      <w:r w:rsidRPr="00CD6915">
        <w:t>You_PRP ,_, friend_NN Arthur_NNP ,_, go_VB to_TO the_DT train_NN and_CC get_VB the_DT tickets_NNS and_CC arrange_VB that_IN all_DT be_VB ready_JJ for_IN us_PRP to_TO go_VB in_IN the_DT morning_NN ._.</w:t>
      </w:r>
    </w:p>
    <w:p w14:paraId="4963EAAB" w14:textId="77777777" w:rsidR="00EB4287" w:rsidRPr="00CD6915" w:rsidRDefault="00EB4287" w:rsidP="00EB4287">
      <w:r w:rsidRPr="00CD6915">
        <w:t>Do_VBP you_PRP ,_, friend_NN Jonathan_NNP ,_, go_VB to_TO the_DT agent_NN of_IN the_DT ship_NN and_CC get_VB from_IN him_PRP letters_NNS to_TO the_DT agent_NN in_IN Galatz_NNP ,_, with_IN authority_NN to_TO make_VB search_NN the_DT ship_NN just_RB as_IN it_PRP was_VBD here_RB ._.</w:t>
      </w:r>
    </w:p>
    <w:p w14:paraId="192E778B" w14:textId="77777777" w:rsidR="00EB4287" w:rsidRPr="00CD6915" w:rsidRDefault="00EB4287" w:rsidP="00EB4287">
      <w:r w:rsidRPr="00CD6915">
        <w:t>Morris_NNP Quincey_NNP ,_, you_PRP see_VBP the_DT Vice-Consul_NNP ,_, and_CC get_VB his_PRP$ aid_NN with_IN his_PRP$ fellow_NN in_IN Galatz_NNP and_CC all_DT he_PRP can_MD do_VB to_TO make_VB our_PRP$ way_NN smooth_NN ,_, so_IN that_IN no_DT times_NNS be_VB lost_VBN when_WRB over_IN the_DT Danube_NNP ._.</w:t>
      </w:r>
    </w:p>
    <w:p w14:paraId="26ACC5AC" w14:textId="77777777" w:rsidR="00EB4287" w:rsidRPr="00CD6915" w:rsidRDefault="00EB4287" w:rsidP="00EB4287">
      <w:r w:rsidRPr="00CD6915">
        <w:t>John_NNP will_MD stay_VB with_IN Madam_NNP Mina_NNP and_CC me_PRP ,_, and_CC we_PRP shall_MD consult_VB ._.</w:t>
      </w:r>
    </w:p>
    <w:p w14:paraId="4D281779" w14:textId="77777777" w:rsidR="00EB4287" w:rsidRPr="00CD6915" w:rsidRDefault="00EB4287" w:rsidP="00EB4287">
      <w:r w:rsidRPr="00CD6915">
        <w:t>For_IN so_RB if_IN time_NN be_VB long_RB you_PRP may_MD be_VB delayed_VBN ;_: and_CC it_PRP will_MD not_RB matter_VB when_WRB the_DT sun_NN set_NN ,_, since_IN I_PRP am_VBP here_RB with_IN Madam_NNP to_TO make_VB report_NN ._. ''_''</w:t>
      </w:r>
    </w:p>
    <w:p w14:paraId="16195B72" w14:textId="77777777" w:rsidR="00EB4287" w:rsidRPr="00CD6915" w:rsidRDefault="00EB4287" w:rsidP="00EB4287">
      <w:r w:rsidRPr="00CD6915">
        <w:t>``_`` And_CC I_PRP ,_, ''_'' said_VBD Mrs._NNP Harker_NNP brightly_RB ,_, and_CC more_RBR like_IN her_PRP$ old_JJ self_NN than_IN she_PRP had_VBD been_VBN for_IN many_JJ a_DT long_JJ day_NN ,_, ``_`` shall_MD try_VB to_TO be_VB of_IN use_NN in_IN all_DT ways_NNS ,_, and_CC shall_MD think_VB and_CC write_VB for_IN you_PRP as_IN I_PRP used_VBD to_TO do_VB ._.</w:t>
      </w:r>
    </w:p>
    <w:p w14:paraId="65D5D9C3" w14:textId="77777777" w:rsidR="00EB4287" w:rsidRPr="00CD6915" w:rsidRDefault="00EB4287" w:rsidP="00EB4287">
      <w:r w:rsidRPr="00CD6915">
        <w:t>Something_NN is_VBZ shifting_VBG from_IN me_PRP in_IN some_DT strange_JJ way_NN ,_, and_CC I_PRP feel_VBP freer_JJR than_IN I_PRP have_VBP been_VBN of_IN late_RB !_. ''_''</w:t>
      </w:r>
    </w:p>
    <w:p w14:paraId="580FF444" w14:textId="77777777" w:rsidR="00EB4287" w:rsidRPr="00CD6915" w:rsidRDefault="00EB4287" w:rsidP="00EB4287">
      <w:r w:rsidRPr="00CD6915">
        <w:t>The_DT three_CD younger_JJR men_NNS looked_VBD happier_JJR at_IN the_DT moment_NN as_IN they_PRP seemed_VBD to_TO realise_VB the_DT significance_NN of_IN her_PRP$ words_NNS ;_: but_CC Van_NNP Helsing_NNP and_CC I_NNP ,_, turning_VBG to_TO each_DT other_JJ ,_, met_VBD each_DT a_DT grave_JJ and_CC troubled_JJ glance_NN ._.</w:t>
      </w:r>
    </w:p>
    <w:p w14:paraId="771ABA27" w14:textId="77777777" w:rsidR="00EB4287" w:rsidRPr="00CD6915" w:rsidRDefault="00EB4287" w:rsidP="00EB4287">
      <w:r w:rsidRPr="00CD6915">
        <w:lastRenderedPageBreak/>
        <w:t>We_PRP said_VBD nothing_NN at_IN the_DT time_NN ,_, however_RB ._.</w:t>
      </w:r>
    </w:p>
    <w:p w14:paraId="5764681F" w14:textId="77777777" w:rsidR="00EB4287" w:rsidRPr="00CD6915" w:rsidRDefault="00EB4287" w:rsidP="00EB4287">
      <w:r w:rsidRPr="00CD6915">
        <w:t>When_WRB the_DT three_CD men_NNS had_VBD gone_VBN out_RP to_TO their_PRP$ tasks_NNS Van_NNP Helsing_NNP asked_VBD Mrs._NNP Harker_NNP to_TO look_VB up_RP the_DT copy_NN of_IN the_DT diaries_NNS and_CC find_VB him_PRP the_DT part_NN of_IN Harker_NNP 's_POS journal_NN at_IN the_DT Castle_NNP ._.</w:t>
      </w:r>
    </w:p>
    <w:p w14:paraId="41FB5423" w14:textId="77777777" w:rsidR="00EB4287" w:rsidRPr="00CD6915" w:rsidRDefault="00EB4287" w:rsidP="00EB4287">
      <w:r w:rsidRPr="00CD6915">
        <w:t>She_PRP went_VBD away_RB to_TO get_VB it_PRP ;_: when_WRB the_DT door_NN was_VBD shut_VBN upon_IN her_PRP he_PRP said_VBD to_TO me_PRP :_: --_: ``_`` We_PRP mean_VBP the_DT same_JJ !_.</w:t>
      </w:r>
    </w:p>
    <w:p w14:paraId="61D7AB9D" w14:textId="77777777" w:rsidR="00EB4287" w:rsidRPr="00CD6915" w:rsidRDefault="00EB4287" w:rsidP="00EB4287">
      <w:r w:rsidRPr="00CD6915">
        <w:t>speak_VB out_RP !_. ''_''</w:t>
      </w:r>
    </w:p>
    <w:p w14:paraId="29DF8B44" w14:textId="77777777" w:rsidR="00EB4287" w:rsidRPr="00CD6915" w:rsidRDefault="00EB4287" w:rsidP="00EB4287">
      <w:r w:rsidRPr="00CD6915">
        <w:t>``_`` There_EX is_VBZ some_DT change_NN ._.</w:t>
      </w:r>
    </w:p>
    <w:p w14:paraId="7FEE7263" w14:textId="77777777" w:rsidR="00EB4287" w:rsidRPr="00CD6915" w:rsidRDefault="00EB4287" w:rsidP="00EB4287">
      <w:r w:rsidRPr="00CD6915">
        <w:t>It_PRP is_VBZ a_DT hope_NN that_WDT makes_VBZ me_PRP sick_JJ ,_, for_IN it_PRP may_MD deceive_VB us_PRP ._. ''_''</w:t>
      </w:r>
    </w:p>
    <w:p w14:paraId="79A73320" w14:textId="77777777" w:rsidR="00EB4287" w:rsidRPr="00CD6915" w:rsidRDefault="00EB4287" w:rsidP="00EB4287">
      <w:r w:rsidRPr="00CD6915">
        <w:t>``_`` Quite_RB so_RB ._.</w:t>
      </w:r>
    </w:p>
    <w:p w14:paraId="1E6159DF" w14:textId="77777777" w:rsidR="00EB4287" w:rsidRPr="00CD6915" w:rsidRDefault="00EB4287" w:rsidP="00EB4287">
      <w:r w:rsidRPr="00CD6915">
        <w:t>Do_VBP you_PRP know_VB why_WRB I_PRP asked_VBD her_PRP to_TO get_VB the_DT manuscript_NN ?_. ''_''</w:t>
      </w:r>
    </w:p>
    <w:p w14:paraId="17C1949C" w14:textId="77777777" w:rsidR="00EB4287" w:rsidRPr="00CD6915" w:rsidRDefault="00EB4287" w:rsidP="00EB4287">
      <w:r w:rsidRPr="00CD6915">
        <w:t>``_`` No_UH !_. ''_''</w:t>
      </w:r>
    </w:p>
    <w:p w14:paraId="786EDAEB" w14:textId="77777777" w:rsidR="00EB4287" w:rsidRPr="00CD6915" w:rsidRDefault="00EB4287" w:rsidP="00EB4287">
      <w:r w:rsidRPr="00CD6915">
        <w:t>said_VBD I_PRP ,_, ``_`` unless_IN it_PRP was_VBD to_TO get_VB an_DT opportunity_NN of_IN seeing_VBG me_PRP alone_RB ._. ''_''</w:t>
      </w:r>
    </w:p>
    <w:p w14:paraId="4FD156B1" w14:textId="77777777" w:rsidR="00EB4287" w:rsidRPr="00CD6915" w:rsidRDefault="00EB4287" w:rsidP="00EB4287">
      <w:r w:rsidRPr="00CD6915">
        <w:t>``_`` You_PRP are_VBP in_IN part_NN right_NN ,_, friend_NN John_NNP ,_, but_CC only_RB in_IN part_NN ._.</w:t>
      </w:r>
    </w:p>
    <w:p w14:paraId="2CF79EBE" w14:textId="77777777" w:rsidR="00EB4287" w:rsidRPr="00CD6915" w:rsidRDefault="00EB4287" w:rsidP="00EB4287">
      <w:r w:rsidRPr="00CD6915">
        <w:t>I_PRP want_VBP to_TO tell_VB you_PRP something_NN ._.</w:t>
      </w:r>
    </w:p>
    <w:p w14:paraId="32919BB7" w14:textId="77777777" w:rsidR="00EB4287" w:rsidRPr="00CD6915" w:rsidRDefault="00EB4287" w:rsidP="00EB4287">
      <w:r w:rsidRPr="00CD6915">
        <w:t>And_CC oh_UH ,_, my_PRP$ friend_NN ,_, I_PRP am_VBP taking_VBG a_DT great_JJ --_: a_DT terrible_JJ --_: risk_NN ;_: but_CC I_PRP believe_VBP it_PRP is_VBZ right_JJ ._.</w:t>
      </w:r>
    </w:p>
    <w:p w14:paraId="170F9A45" w14:textId="77777777" w:rsidR="00EB4287" w:rsidRPr="00CD6915" w:rsidRDefault="00EB4287" w:rsidP="00EB4287">
      <w:r w:rsidRPr="00CD6915">
        <w:t>In_IN the_DT moment_NN when_WRB Madam_NNP Mina_NNP said_VBD those_DT words_NNS that_WDT arrest_VBP both_DT our_PRP$ understanding_NN ,_, an_DT inspiration_NN came_VBD to_TO me_PRP ._.</w:t>
      </w:r>
    </w:p>
    <w:p w14:paraId="4C9DF3ED" w14:textId="77777777" w:rsidR="00EB4287" w:rsidRPr="00CD6915" w:rsidRDefault="00EB4287" w:rsidP="00EB4287">
      <w:r w:rsidRPr="00CD6915">
        <w:t>In_IN the_DT trance_NN of_IN three_CD days_NNS ago_IN the_DT Count_NNP sent_VBD her_PRP his_PRP$ spirit_NN to_TO read_VB her_PRP$ mind_NN ;_: or_CC more_JJR like_IN he_PRP took_VBD her_PRP to_TO see_VB him_PRP in_IN his_PRP$ earth-box_NN in_IN the_DT ship_NN with_IN water_NN rushing_VBG ,_, just_RB as_IN it_PRP go_VBP free_JJ at_IN rise_NN and_CC set_NN of_IN sun_NN ._.</w:t>
      </w:r>
    </w:p>
    <w:p w14:paraId="62A3A10A" w14:textId="77777777" w:rsidR="00EB4287" w:rsidRPr="00CD6915" w:rsidRDefault="00EB4287" w:rsidP="00EB4287">
      <w:r w:rsidRPr="00CD6915">
        <w:t>He_PRP learn_VBP then_RB that_IN we_PRP are_VBP here_RB ;_: for_IN she_PRP have_VBP more_JJR to_TO tell_VB in_IN her_PRP$ open_JJ life_NN with_IN eyes_NNS to_TO see_VB and_CC ears_NNS to_TO hear_VB than_IN he_PRP ,_, shut_VB ,_, as_IN he_PRP is_VBZ ,_, in_IN his_PRP$ coffin-box_NN ._.</w:t>
      </w:r>
    </w:p>
    <w:p w14:paraId="3A65E396" w14:textId="77777777" w:rsidR="00EB4287" w:rsidRPr="00CD6915" w:rsidRDefault="00EB4287" w:rsidP="00EB4287">
      <w:r w:rsidRPr="00CD6915">
        <w:t>Now_RB he_PRP make_VB his_PRP$ most_JJS effort_NN to_TO escape_VB us_PRP ._.</w:t>
      </w:r>
    </w:p>
    <w:p w14:paraId="71D8BAFE" w14:textId="77777777" w:rsidR="00EB4287" w:rsidRPr="00CD6915" w:rsidRDefault="00EB4287" w:rsidP="00EB4287">
      <w:r w:rsidRPr="00CD6915">
        <w:t>At_IN present_JJ he_PRP want_VBP her_PRP not_RB ._.</w:t>
      </w:r>
    </w:p>
    <w:p w14:paraId="228AA9BF" w14:textId="77777777" w:rsidR="00EB4287" w:rsidRPr="00CD6915" w:rsidRDefault="00EB4287" w:rsidP="00EB4287">
      <w:r w:rsidRPr="00CD6915">
        <w:t>``_`` He_PRP is_VBZ sure_JJ with_IN his_PRP$ so_RB great_JJ knowledge_NN that_IN she_PRP will_MD come_VB at_IN his_PRP$ call_NN ;_: but_CC he_PRP cut_VBD her_PRP off_RP --_: take_VB her_PRP ,_, as_IN he_PRP can_MD do_VB ,_, out_IN of_IN his_PRP$ own_JJ power_NN ,_, that_IN so_IN she_PRP come_VBP not_RB to_TO him_PRP ._.</w:t>
      </w:r>
    </w:p>
    <w:p w14:paraId="3C9EC773" w14:textId="77777777" w:rsidR="00EB4287" w:rsidRPr="00CD6915" w:rsidRDefault="00EB4287" w:rsidP="00EB4287">
      <w:r w:rsidRPr="00CD6915">
        <w:t>Ah_UH !_.</w:t>
      </w:r>
    </w:p>
    <w:p w14:paraId="3256500F" w14:textId="77777777" w:rsidR="00EB4287" w:rsidRPr="00CD6915" w:rsidRDefault="00EB4287" w:rsidP="00EB4287">
      <w:r w:rsidRPr="00CD6915">
        <w:t xml:space="preserve">there_RB I_PRP have_VBP hope_NN that_IN our_PRP$ man-brains_NNS that_WDT have_VBP been_VBN of_IN man_NN so_RB long_RB and_CC that_WDT have_VBP not_RB lost_VBN </w:t>
      </w:r>
      <w:r w:rsidRPr="00CD6915">
        <w:lastRenderedPageBreak/>
        <w:t>the_DT grace_NN of_IN God_NNP ,_, will_MD come_VB higher_JJR than_IN his_PRP$ child-brain_NN that_WDT lie_VBP in_IN his_PRP$ tomb_NN for_IN centuries_NNS ,_, that_WDT grow_VBP not_RB yet_RB to_TO our_PRP$ stature_NN ,_, and_CC that_WDT do_VBP only_RB work_VB selfish_JJ and_CC therefore_RB small_JJ ._.</w:t>
      </w:r>
    </w:p>
    <w:p w14:paraId="344A1BA7" w14:textId="77777777" w:rsidR="00EB4287" w:rsidRPr="00CD6915" w:rsidRDefault="00EB4287" w:rsidP="00EB4287">
      <w:r w:rsidRPr="00CD6915">
        <w:t>Here_RB comes_VBZ Madam_NNP Mina_NNP ;_: not_RB a_DT word_NN to_TO her_PRP of_IN her_PRP$ trance_NN !_.</w:t>
      </w:r>
    </w:p>
    <w:p w14:paraId="1A13A518" w14:textId="77777777" w:rsidR="00EB4287" w:rsidRPr="00CD6915" w:rsidRDefault="00EB4287" w:rsidP="00EB4287">
      <w:r w:rsidRPr="00CD6915">
        <w:t>She_PRP know_VBP it_PRP not_RB ;_: and_CC it_PRP would_MD overwhelm_VB her_PRP and_CC make_VB despair_NN just_RB when_WRB we_PRP want_VBP all_DT her_PRP$ hope_NN ,_, all_DT her_PRP$ courage_NN ;_: when_WRB most_RBS we_PRP want_VBP all_DT her_PRP$ great_JJ brain_NN which_WDT is_VBZ trained_VBN like_IN man_NN 's_POS brain_NN ,_, but_CC is_VBZ of_IN sweet_JJ woman_NN and_CC have_VBP a_DT special_JJ power_NN which_WDT the_DT Count_NNP give_VB her_PRP ,_, and_CC which_WDT he_PRP may_MD not_RB take_VB away_RP altogether_RB --_: though_IN he_PRP think_VBP not_RB so_RB ._.</w:t>
      </w:r>
    </w:p>
    <w:p w14:paraId="7EB151DF" w14:textId="77777777" w:rsidR="00EB4287" w:rsidRPr="00CD6915" w:rsidRDefault="00EB4287" w:rsidP="00EB4287">
      <w:r w:rsidRPr="00CD6915">
        <w:t>Hush_JJ !_.</w:t>
      </w:r>
    </w:p>
    <w:p w14:paraId="739ED524" w14:textId="77777777" w:rsidR="00EB4287" w:rsidRPr="00CD6915" w:rsidRDefault="00EB4287" w:rsidP="00EB4287">
      <w:r w:rsidRPr="00CD6915">
        <w:t>let_VB me_PRP speak_VB ,_, and_CC you_PRP shall_MD learn_VB ._.</w:t>
      </w:r>
    </w:p>
    <w:p w14:paraId="2F63AD1B" w14:textId="77777777" w:rsidR="00EB4287" w:rsidRPr="00CD6915" w:rsidRDefault="00EB4287" w:rsidP="00EB4287">
      <w:r w:rsidRPr="00CD6915">
        <w:t>Oh_UH ,_, John_NNP ,_, my_PRP$ friend_NN ,_, we_PRP are_VBP in_IN awful_JJ straits_NNS ._.</w:t>
      </w:r>
    </w:p>
    <w:p w14:paraId="1DF4B55C" w14:textId="77777777" w:rsidR="00EB4287" w:rsidRPr="00CD6915" w:rsidRDefault="00EB4287" w:rsidP="00EB4287">
      <w:r w:rsidRPr="00CD6915">
        <w:t>I_PRP fear_VBP ,_, as_IN I_PRP never_RB feared_VBD before_RB ._.</w:t>
      </w:r>
    </w:p>
    <w:p w14:paraId="4FDE4803" w14:textId="77777777" w:rsidR="00EB4287" w:rsidRPr="00CD6915" w:rsidRDefault="00EB4287" w:rsidP="00EB4287">
      <w:r w:rsidRPr="00CD6915">
        <w:t>We_PRP can_MD only_RB trust_VB the_DT good_JJ God_NNP ._.</w:t>
      </w:r>
    </w:p>
    <w:p w14:paraId="1D7D80C5" w14:textId="77777777" w:rsidR="00EB4287" w:rsidRPr="00CD6915" w:rsidRDefault="00EB4287" w:rsidP="00EB4287">
      <w:r w:rsidRPr="00CD6915">
        <w:t>Silence_NN !_.</w:t>
      </w:r>
    </w:p>
    <w:p w14:paraId="72C1CBB2" w14:textId="77777777" w:rsidR="00EB4287" w:rsidRPr="00CD6915" w:rsidRDefault="00EB4287" w:rsidP="00EB4287">
      <w:r w:rsidRPr="00CD6915">
        <w:t>here_RB she_PRP comes_VBZ !_. ''_''</w:t>
      </w:r>
    </w:p>
    <w:p w14:paraId="0FB06C78" w14:textId="77777777" w:rsidR="00EB4287" w:rsidRPr="00CD6915" w:rsidRDefault="00EB4287" w:rsidP="00EB4287">
      <w:r w:rsidRPr="00CD6915">
        <w:t>I_PRP thought_VBD that_IN the_DT Professor_NNP was_VBD going_VBG to_TO break_VB down_RP and_CC have_VBP hysterics_NNS ,_, just_RB as_IN he_PRP had_VBD when_WRB Lucy_NNP died_VBD ,_, but_CC with_IN a_DT great_JJ effort_NN he_PRP controlled_VBD himself_PRP and_CC was_VBD at_IN perfect_JJ nervous_JJ poise_NN when_WRB Mrs._NNP Harker_NNP tripped_VBD into_IN the_DT room_NN ,_, bright_JJ and_CC happy-looking_JJ and_CC ,_, in_IN the_DT doing_VBG of_IN work_NN ,_, seemingly_RB forgetful_JJ of_IN her_PRP$ misery_NN ._.</w:t>
      </w:r>
    </w:p>
    <w:p w14:paraId="7E3DF45B" w14:textId="77777777" w:rsidR="00EB4287" w:rsidRPr="00CD6915" w:rsidRDefault="00EB4287" w:rsidP="00EB4287">
      <w:r w:rsidRPr="00CD6915">
        <w:t>As_IN she_PRP came_VBD in_RP ,_, she_PRP handed_VBD a_DT number_NN of_IN sheets_NNS of_IN typewriting_VBG to_TO Van_NNP Helsing_NNP ._.</w:t>
      </w:r>
    </w:p>
    <w:p w14:paraId="29D4532D" w14:textId="77777777" w:rsidR="00EB4287" w:rsidRPr="00CD6915" w:rsidRDefault="00EB4287" w:rsidP="00EB4287">
      <w:r w:rsidRPr="00CD6915">
        <w:t>He_PRP looked_VBD over_IN them_PRP gravely_RB ,_, his_PRP$ face_NN brightening_VBG up_RP as_IN he_PRP read_VBD ._.</w:t>
      </w:r>
    </w:p>
    <w:p w14:paraId="5187B299" w14:textId="77777777" w:rsidR="00EB4287" w:rsidRPr="00CD6915" w:rsidRDefault="00EB4287" w:rsidP="00EB4287">
      <w:r w:rsidRPr="00CD6915">
        <w:t>Then_RB holding_VBG the_DT pages_NNS between_IN his_PRP$ finger_NN and_CC thumb_NN he_PRP said_VBD :_: --_: ``_`` Friend_NN John_NNP ,_, to_TO you_PRP with_IN so_RB much_JJ of_IN experience_NN already_RB --_: and_CC you_PRP ,_, too_RB ,_, dear_RB Madam_NNP Mina_NNP ,_, that_WDT are_VBP young_JJ --_: here_RB is_VBZ a_DT lesson_NN :_: do_VBP not_RB fear_VB ever_RB to_TO think_VB ._.</w:t>
      </w:r>
    </w:p>
    <w:p w14:paraId="5DDB7BD6" w14:textId="77777777" w:rsidR="00EB4287" w:rsidRPr="00CD6915" w:rsidRDefault="00EB4287" w:rsidP="00EB4287">
      <w:r w:rsidRPr="00CD6915">
        <w:t>A_DT half-thought_NN has_VBZ been_VBN buzzing_VBG often_RB in_IN my_PRP$ brain_NN ,_, but_CC I_PRP fear_VBP to_TO let_VB him_PRP loose_VB his_PRP$ wings_NNS ._.</w:t>
      </w:r>
    </w:p>
    <w:p w14:paraId="482A9BEE" w14:textId="77777777" w:rsidR="00EB4287" w:rsidRPr="00CD6915" w:rsidRDefault="00EB4287" w:rsidP="00EB4287">
      <w:r w:rsidRPr="00CD6915">
        <w:t>Here_RB now_RB ,_, with_IN more_JJR knowledge_NN ,_, I_PRP go_VBP back_RB to_TO where_WRB that_DT half-thought_NN come_VBN from_IN and_CC I_PRP find_VBP that_IN he_PRP be_VB no_DT half-thought_NN at_IN all_DT ;_: that_IN be_VB a_DT whole_JJ thought_NN ,_, though_IN so_RB young_JJ that_IN he_PRP is_VBZ not_RB yet_RB strong_JJ to_TO use_VB his_PRP$ little_JJ wings_NNS ._.</w:t>
      </w:r>
    </w:p>
    <w:p w14:paraId="25ACD57A" w14:textId="77777777" w:rsidR="00EB4287" w:rsidRPr="00CD6915" w:rsidRDefault="00EB4287" w:rsidP="00EB4287">
      <w:r w:rsidRPr="00CD6915">
        <w:lastRenderedPageBreak/>
        <w:t>Nay_NNP ,_, like_IN the_DT ``_`` Ugly_JJ Duck_NN ''_'' of_IN my_PRP$ friend_NN Hans_NNP Andersen_NNP ,_, he_PRP be_VB no_DT duck-thought_NN at_IN all_DT ,_, but_CC a_DT big_JJ swan-thought_NN that_WDT sail_VBP nobly_RB on_IN big_JJ wings_NNS ,_, when_WRB the_DT time_NN come_VBN for_IN him_PRP to_TO try_VB them_PRP ._.</w:t>
      </w:r>
    </w:p>
    <w:p w14:paraId="72865EE4" w14:textId="77777777" w:rsidR="00EB4287" w:rsidRPr="00CD6915" w:rsidRDefault="00EB4287" w:rsidP="00EB4287">
      <w:r w:rsidRPr="00CD6915">
        <w:t>See_VB I_PRP read_VBP here_RB what_WP Jonathan_NNP have_VBP written_VBN :_: --_: ``_`` That_DT other_JJ of_IN his_PRP$ race_NN who_WP ,_, in_IN a_DT later_JJ age_NN ,_, again_RB and_CC again_RB ,_, brought_VBD his_PRP$ forces_NNS over_IN The_DT Great_NNP River_NNP into_IN Turkey_NNP Land_NNP ;_: who_WP ,_, when_WRB he_PRP was_VBD beaten_VBN back_RB ,_, came_VBD again_RB ,_, and_CC again_RB ,_, and_CC again_RB ,_, though_IN he_PRP had_VBD to_TO come_VB alone_RB from_IN the_DT bloody_JJ field_NN where_WRB his_PRP$ troops_NNS were_VBD being_VBG slaughtered_VBN ,_, since_IN he_PRP knew_VBD that_IN he_PRP alone_RB could_MD ultimately_RB triumph_NN ._. ''_''</w:t>
      </w:r>
    </w:p>
    <w:p w14:paraId="27F34C29" w14:textId="77777777" w:rsidR="00EB4287" w:rsidRPr="00CD6915" w:rsidRDefault="00EB4287" w:rsidP="00EB4287">
      <w:r w:rsidRPr="00CD6915">
        <w:t>``_`` What_WP does_VBZ this_DT tell_VB us_PRP ?_.</w:t>
      </w:r>
    </w:p>
    <w:p w14:paraId="3BBD9A22" w14:textId="77777777" w:rsidR="00EB4287" w:rsidRPr="00CD6915" w:rsidRDefault="00EB4287" w:rsidP="00EB4287">
      <w:r w:rsidRPr="00CD6915">
        <w:t>Not_RB much_RB ?_.</w:t>
      </w:r>
    </w:p>
    <w:p w14:paraId="73CEF100" w14:textId="77777777" w:rsidR="00EB4287" w:rsidRPr="00CD6915" w:rsidRDefault="00EB4287" w:rsidP="00EB4287">
      <w:r w:rsidRPr="00CD6915">
        <w:t>no_DT !_.</w:t>
      </w:r>
    </w:p>
    <w:p w14:paraId="6500875B" w14:textId="77777777" w:rsidR="00EB4287" w:rsidRPr="00CD6915" w:rsidRDefault="00EB4287" w:rsidP="00EB4287">
      <w:r w:rsidRPr="00CD6915">
        <w:t>The_DT Count_NNP 's_POS child-thought_JJ see_VBP nothing_NN ;_: therefore_RB he_PRP speak_VBP so_RB free_JJ ._.</w:t>
      </w:r>
    </w:p>
    <w:p w14:paraId="60559FB9" w14:textId="77777777" w:rsidR="00EB4287" w:rsidRPr="00CD6915" w:rsidRDefault="00EB4287" w:rsidP="00EB4287">
      <w:r w:rsidRPr="00CD6915">
        <w:t>Your_PRP$ man-thought_NN see_VBP nothing_NN ;_: my_PRP$ man-thought_NN see_VBP nothing_NN ,_, till_IN just_RB now_RB ._.</w:t>
      </w:r>
    </w:p>
    <w:p w14:paraId="4FDD6B1A" w14:textId="77777777" w:rsidR="00EB4287" w:rsidRPr="00CD6915" w:rsidRDefault="00EB4287" w:rsidP="00EB4287">
      <w:r w:rsidRPr="00CD6915">
        <w:t>No_DT !_.</w:t>
      </w:r>
    </w:p>
    <w:p w14:paraId="7C6297B0" w14:textId="77777777" w:rsidR="00EB4287" w:rsidRPr="00CD6915" w:rsidRDefault="00EB4287" w:rsidP="00EB4287">
      <w:r w:rsidRPr="00CD6915">
        <w:t>But_CC there_EX comes_VBZ another_DT word_NN from_IN some_DT one_CD who_WP speak_VBP without_IN thought_NN because_IN she_PRP ,_, too_RB ,_, know_VBP not_RB what_WP it_PRP mean_VB --_: what_WP it_PRP might_MD mean_VB ._.</w:t>
      </w:r>
    </w:p>
    <w:p w14:paraId="6D623392" w14:textId="77777777" w:rsidR="00EB4287" w:rsidRPr="00CD6915" w:rsidRDefault="00EB4287" w:rsidP="00EB4287">
      <w:r w:rsidRPr="00CD6915">
        <w:t>Just_RB as_IN there_EX are_VBP elements_NNS which_WDT rest_VBP ,_, yet_RB when_WRB in_IN nature_NN 's_POS course_NN they_PRP move_VBP on_IN their_PRP$ way_NN and_CC they_PRP touch_VBP --_: then_RB pouf_NN !_.</w:t>
      </w:r>
    </w:p>
    <w:p w14:paraId="6B6152F6" w14:textId="77777777" w:rsidR="00EB4287" w:rsidRPr="00CD6915" w:rsidRDefault="00EB4287" w:rsidP="00EB4287">
      <w:r w:rsidRPr="00CD6915">
        <w:t>and_CC there_EX comes_VBZ a_DT flash_NN of_IN light_NN ,_, heaven_NN wide_JJ ,_, that_IN blind_JJ and_CC kill_VB and_CC destroy_VB some_DT ;_: but_CC that_WDT show_VBP up_RP all_DT earth_NN below_IN for_IN leagues_NNS and_CC leagues_NNS ._.</w:t>
      </w:r>
    </w:p>
    <w:p w14:paraId="0FB88901" w14:textId="77777777" w:rsidR="00EB4287" w:rsidRPr="00CD6915" w:rsidRDefault="00EB4287" w:rsidP="00EB4287">
      <w:r w:rsidRPr="00CD6915">
        <w:t>Is_VBZ it_PRP not_RB so_RB ?_.</w:t>
      </w:r>
    </w:p>
    <w:p w14:paraId="356C928D" w14:textId="77777777" w:rsidR="00EB4287" w:rsidRPr="00CD6915" w:rsidRDefault="00EB4287" w:rsidP="00EB4287">
      <w:r w:rsidRPr="00CD6915">
        <w:t>Well_RB ,_, I_PRP shall_MD explain_VB ._.</w:t>
      </w:r>
    </w:p>
    <w:p w14:paraId="213F04FD" w14:textId="77777777" w:rsidR="00EB4287" w:rsidRPr="00CD6915" w:rsidRDefault="00EB4287" w:rsidP="00EB4287">
      <w:r w:rsidRPr="00CD6915">
        <w:t>To_TO begin_VB ,_, have_VB you_PRP ever_RB study_VB the_DT philosophy_NN of_IN crime_NN ?_.</w:t>
      </w:r>
    </w:p>
    <w:p w14:paraId="09AF289E" w14:textId="77777777" w:rsidR="00EB4287" w:rsidRPr="00CD6915" w:rsidRDefault="00EB4287" w:rsidP="00EB4287">
      <w:r w:rsidRPr="00CD6915">
        <w:t>`_`` Yes_NNP '_'' and_CC `_`` No_UH ._. '_''</w:t>
      </w:r>
    </w:p>
    <w:p w14:paraId="1FB5EC8C" w14:textId="77777777" w:rsidR="00EB4287" w:rsidRPr="00CD6915" w:rsidRDefault="00EB4287" w:rsidP="00EB4287">
      <w:r w:rsidRPr="00CD6915">
        <w:t>You_PRP ,_, John_NNP ,_, yes_RB ;_: for_IN it_PRP is_VBZ a_DT study_NN of_IN insanity_NN ._.</w:t>
      </w:r>
    </w:p>
    <w:p w14:paraId="214084B6" w14:textId="77777777" w:rsidR="00EB4287" w:rsidRPr="00CD6915" w:rsidRDefault="00EB4287" w:rsidP="00EB4287">
      <w:r w:rsidRPr="00CD6915">
        <w:t>You_PRP ,_, no_DT ,_, Madam_NNP Mina_NNP ;_: for_IN crime_NN touch_NN you_PRP not_RB --_: not_RB but_CC once_RB ._.</w:t>
      </w:r>
    </w:p>
    <w:p w14:paraId="43300964" w14:textId="77777777" w:rsidR="00EB4287" w:rsidRPr="00CD6915" w:rsidRDefault="00EB4287" w:rsidP="00EB4287">
      <w:r w:rsidRPr="00CD6915">
        <w:t>Still_RB ,_, your_PRP$ mind_NN works_VBZ true_JJ ,_, and_CC argues_VBZ not_RB a_DT particulari_JJ ad_NN universale_NN ._.</w:t>
      </w:r>
    </w:p>
    <w:p w14:paraId="24E521EA" w14:textId="77777777" w:rsidR="00EB4287" w:rsidRPr="00CD6915" w:rsidRDefault="00EB4287" w:rsidP="00EB4287">
      <w:r w:rsidRPr="00CD6915">
        <w:t>There_EX is_VBZ this_DT peculiarity_NN in_IN criminals_NNS ._.</w:t>
      </w:r>
    </w:p>
    <w:p w14:paraId="0552C6A8" w14:textId="77777777" w:rsidR="00EB4287" w:rsidRPr="00CD6915" w:rsidRDefault="00EB4287" w:rsidP="00EB4287">
      <w:r w:rsidRPr="00CD6915">
        <w:t>It_PRP is_VBZ so_RB constant_JJ ,_, in_IN all_DT countries_NNS and_CC at_IN all_DT times_NNS ,_, that_IN even_JJ police_NNS ,_, who_WP know_VBP not_RB much_RB from_IN philosophy_NN ,_, come_VBN to_TO know_VB it_PRP empirically_RB ,_, that_IN it_PRP is_VBZ ._.</w:t>
      </w:r>
    </w:p>
    <w:p w14:paraId="539BDACB" w14:textId="77777777" w:rsidR="00EB4287" w:rsidRPr="00CD6915" w:rsidRDefault="00EB4287" w:rsidP="00EB4287">
      <w:r w:rsidRPr="00CD6915">
        <w:lastRenderedPageBreak/>
        <w:t>That_DT is_VBZ to_TO be_VB empiric_JJ ._.</w:t>
      </w:r>
    </w:p>
    <w:p w14:paraId="1D258DB1" w14:textId="77777777" w:rsidR="00EB4287" w:rsidRPr="00CD6915" w:rsidRDefault="00EB4287" w:rsidP="00EB4287">
      <w:r w:rsidRPr="00CD6915">
        <w:t>The_DT criminal_NN always_RB work_VBP at_IN one_CD crime_NN --_: that_DT is_VBZ the_DT true_JJ criminal_NN who_WP seems_VBZ predestinate_JJ to_TO crime_NN ,_, and_CC who_WP will_MD of_IN none_NN other_JJ ._.</w:t>
      </w:r>
    </w:p>
    <w:p w14:paraId="44B98103" w14:textId="77777777" w:rsidR="00EB4287" w:rsidRPr="00CD6915" w:rsidRDefault="00EB4287" w:rsidP="00EB4287">
      <w:r w:rsidRPr="00CD6915">
        <w:t>This_DT criminal_NN has_VBZ not_RB full_JJ man-brain_NN ._.</w:t>
      </w:r>
    </w:p>
    <w:p w14:paraId="1B973565" w14:textId="77777777" w:rsidR="00EB4287" w:rsidRPr="00CD6915" w:rsidRDefault="00EB4287" w:rsidP="00EB4287">
      <w:r w:rsidRPr="00CD6915">
        <w:t>He_PRP is_VBZ clever_JJ and_CC cunning_JJ and_CC resourceful_JJ ;_: but_CC he_PRP be_VB not_RB of_IN man-stature_NN as_IN to_TO brain_NN ._.</w:t>
      </w:r>
    </w:p>
    <w:p w14:paraId="12E82D59" w14:textId="77777777" w:rsidR="00EB4287" w:rsidRPr="00CD6915" w:rsidRDefault="00EB4287" w:rsidP="00EB4287">
      <w:r w:rsidRPr="00CD6915">
        <w:t>He_PRP be_VB of_IN child-brain_NN in_IN much_JJ ._.</w:t>
      </w:r>
    </w:p>
    <w:p w14:paraId="70207803" w14:textId="77777777" w:rsidR="00EB4287" w:rsidRPr="00CD6915" w:rsidRDefault="00EB4287" w:rsidP="00EB4287">
      <w:r w:rsidRPr="00CD6915">
        <w:t>Now_RB this_DT criminal_NN of_IN ours_PRP is_VBZ predestinate_JJ to_TO crime_NN also_RB ;_: he_PRP ,_, too_RB ,_, have_VBP child-brain_JJ ,_, and_CC it_PRP is_VBZ of_IN the_DT child_NN to_TO do_VB what_WP he_PRP have_VBP done_VBN ._.</w:t>
      </w:r>
    </w:p>
    <w:p w14:paraId="28A8EC46" w14:textId="77777777" w:rsidR="00EB4287" w:rsidRPr="00CD6915" w:rsidRDefault="00EB4287" w:rsidP="00EB4287">
      <w:r w:rsidRPr="00CD6915">
        <w:t>The_DT little_JJ bird_NN ,_, the_DT little_JJ fish_NN ,_, the_DT little_JJ animal_NN learn_VBP not_RB by_IN principle_NN ,_, but_CC empirically_RB ;_: and_CC when_WRB he_PRP learn_VBP to_TO do_VB ,_, then_RB there_EX is_VBZ to_TO him_PRP the_DT ground_NN to_TO start_VB from_IN to_TO do_VB more_JJR ._.</w:t>
      </w:r>
    </w:p>
    <w:p w14:paraId="737D0388" w14:textId="77777777" w:rsidR="00EB4287" w:rsidRPr="00CD6915" w:rsidRDefault="00EB4287" w:rsidP="00EB4287">
      <w:r w:rsidRPr="00CD6915">
        <w:t>`_`` Dos_NNP pou_NNP sto_NNP ,_, '_'' said_VBD Archimedes_NNP ._.</w:t>
      </w:r>
    </w:p>
    <w:p w14:paraId="1DFD6AE6" w14:textId="77777777" w:rsidR="00EB4287" w:rsidRPr="00CD6915" w:rsidRDefault="00EB4287" w:rsidP="00EB4287">
      <w:r w:rsidRPr="00CD6915">
        <w:t>`_`` Give_VB me_PRP a_DT fulcrum_NN ,_, and_CC I_PRP shall_MD move_VB the_DT world_NN !_. '_''</w:t>
      </w:r>
    </w:p>
    <w:p w14:paraId="1DFAC203" w14:textId="77777777" w:rsidR="00EB4287" w:rsidRPr="00CD6915" w:rsidRDefault="00EB4287" w:rsidP="00EB4287">
      <w:r w:rsidRPr="00CD6915">
        <w:t>To_TO do_VB once_RB ,_, is_VBZ the_DT fulcrum_NN whereby_WRB child-brain_JJ become_VBN man-brain_NN ;_: and_CC until_IN he_PRP have_VBP the_DT purpose_NN to_TO do_VB more_JJR ,_, he_PRP continue_VBP to_TO do_VB the_DT same_JJ again_RB every_DT time_NN ,_, just_RB as_IN he_PRP have_VBP done_VBN before_RB !_.</w:t>
      </w:r>
    </w:p>
    <w:p w14:paraId="37F1B95E" w14:textId="77777777" w:rsidR="00EB4287" w:rsidRPr="00CD6915" w:rsidRDefault="00EB4287" w:rsidP="00EB4287">
      <w:r w:rsidRPr="00CD6915">
        <w:t>Oh_UH ,_, my_PRP$ dear_RB ,_, I_PRP see_VBP that_IN your_PRP$ eyes_NNS are_VBP opened_VBN ,_, and_CC that_IN to_TO you_PRP the_DT lightning_NN flash_NN show_NN all_PDT the_DT leagues_NNS ,_, ''_'' for_IN Mrs._NNP Harker_NNP began_VBD to_TO clap_VB her_PRP$ hands_NNS and_CC her_PRP$ eyes_NNS sparkled_VBD ._.</w:t>
      </w:r>
    </w:p>
    <w:p w14:paraId="4F61218A" w14:textId="77777777" w:rsidR="00EB4287" w:rsidRPr="00CD6915" w:rsidRDefault="00EB4287" w:rsidP="00EB4287">
      <w:r w:rsidRPr="00CD6915">
        <w:t>He_PRP went_VBD on_IN :_: --_: ``_`` Now_RB you_PRP shall_MD speak_VB ._.</w:t>
      </w:r>
    </w:p>
    <w:p w14:paraId="5C509588" w14:textId="77777777" w:rsidR="00EB4287" w:rsidRPr="00CD6915" w:rsidRDefault="00EB4287" w:rsidP="00EB4287">
      <w:r w:rsidRPr="00CD6915">
        <w:t>Tell_VB us_PRP two_CD dry_JJ men_NNS of_IN science_NN what_WP you_PRP see_VBP with_IN those_DT so_RB bright_JJ eyes_NNS ._. ''_''</w:t>
      </w:r>
    </w:p>
    <w:p w14:paraId="1A85598D" w14:textId="77777777" w:rsidR="00EB4287" w:rsidRPr="00CD6915" w:rsidRDefault="00EB4287" w:rsidP="00EB4287">
      <w:r w:rsidRPr="00CD6915">
        <w:t>He_PRP took_VBD her_PRP$ hand_NN and_CC held_VBD it_PRP whilst_IN she_PRP spoke_VBD ._.</w:t>
      </w:r>
    </w:p>
    <w:p w14:paraId="08C93338" w14:textId="77777777" w:rsidR="00EB4287" w:rsidRPr="00CD6915" w:rsidRDefault="00EB4287" w:rsidP="00EB4287">
      <w:r w:rsidRPr="00CD6915">
        <w:t>His_PRP$ finger_NN and_CC thumb_NN closed_VBD on_IN her_PRP$ pulse_NN ,_, as_IN I_PRP thought_VBD instinctively_RB and_CC unconsciously_RB ,_, as_IN she_PRP spoke_VBD :_: --_: ``_`` The_DT Count_NN is_VBZ a_DT criminal_JJ and_CC of_IN criminal_JJ type_NN ._.</w:t>
      </w:r>
    </w:p>
    <w:p w14:paraId="29BE9947" w14:textId="77777777" w:rsidR="00EB4287" w:rsidRPr="00CD6915" w:rsidRDefault="00EB4287" w:rsidP="00EB4287">
      <w:r w:rsidRPr="00CD6915">
        <w:t>Nordau_NNP and_CC Lombroso_NNP would_MD so_RB classify_VB him_PRP ,_, and_CC quâ_NN criminal_NN he_PRP is_VBZ of_IN imperfectly_RB formed_VBN mind_NN ._.</w:t>
      </w:r>
    </w:p>
    <w:p w14:paraId="100AF989" w14:textId="77777777" w:rsidR="00EB4287" w:rsidRPr="00CD6915" w:rsidRDefault="00EB4287" w:rsidP="00EB4287">
      <w:r w:rsidRPr="00CD6915">
        <w:t>Thus_RB ,_, in_IN a_DT difficulty_NN he_PRP has_VBZ to_TO seek_VB resource_NN in_IN habit_NN ._.</w:t>
      </w:r>
    </w:p>
    <w:p w14:paraId="1013ADDA" w14:textId="77777777" w:rsidR="00EB4287" w:rsidRPr="00CD6915" w:rsidRDefault="00EB4287" w:rsidP="00EB4287">
      <w:r w:rsidRPr="00CD6915">
        <w:t xml:space="preserve">His_PRP$ past_NN is_VBZ a_DT clue_NN ,_, and_CC the_DT one_CD page_NN of_IN it_PRP that_IN we_PRP know_VBP --_: and_CC that_IN from_IN his_PRP$ own_JJ lips_NNS --_: tells_VBZ that_IN once_RB before_RB ,_, when_WRB in_IN what_WP Mr._NNP Morris_NNP would_MD call_VB a_DT `_`` tight_JJ place_NN ,_, '_'' he_PRP went_VBD back_RB to_TO his_PRP$ own_JJ country_NN from_IN the_DT land_NN he_PRP had_VBD tried_VBN to_TO </w:t>
      </w:r>
      <w:r w:rsidRPr="00CD6915">
        <w:lastRenderedPageBreak/>
        <w:t>invade_VB ,_, and_CC thence_RB ,_, without_IN losing_VBG purpose_NN ,_, prepared_VBD himself_PRP for_IN a_DT new_JJ effort_NN ._.</w:t>
      </w:r>
    </w:p>
    <w:p w14:paraId="5E0136B2" w14:textId="77777777" w:rsidR="00EB4287" w:rsidRPr="00CD6915" w:rsidRDefault="00EB4287" w:rsidP="00EB4287">
      <w:r w:rsidRPr="00CD6915">
        <w:t>He_PRP came_VBD again_RB better_RB equipped_VBN for_IN his_PRP$ work_NN ;_: and_CC won_VBD ._.</w:t>
      </w:r>
    </w:p>
    <w:p w14:paraId="6F9C34D6" w14:textId="77777777" w:rsidR="00EB4287" w:rsidRPr="00CD6915" w:rsidRDefault="00EB4287" w:rsidP="00EB4287">
      <w:r w:rsidRPr="00CD6915">
        <w:t>So_RB he_PRP came_VBD to_TO London_NNP to_TO invade_VB a_DT new_JJ land_NN ._.</w:t>
      </w:r>
    </w:p>
    <w:p w14:paraId="56A3DE57" w14:textId="77777777" w:rsidR="00EB4287" w:rsidRPr="00CD6915" w:rsidRDefault="00EB4287" w:rsidP="00EB4287">
      <w:r w:rsidRPr="00CD6915">
        <w:t>He_PRP was_VBD beaten_VBN ,_, and_CC when_WRB all_DT hope_NN of_IN success_NN was_VBD lost_VBN ,_, and_CC his_PRP$ existence_NN in_IN danger_NN ,_, he_PRP fled_VBD back_RB over_IN the_DT sea_NN to_TO his_PRP$ home_NN ;_: just_RB as_RB formerly_RB he_PRP had_VBD fled_VBN back_RB over_IN the_DT Danube_NNP from_IN Turkey_NNP Land_NNP ._. ''_''</w:t>
      </w:r>
    </w:p>
    <w:p w14:paraId="67959F52" w14:textId="77777777" w:rsidR="00EB4287" w:rsidRPr="00CD6915" w:rsidRDefault="00EB4287" w:rsidP="00EB4287">
      <w:r w:rsidRPr="00CD6915">
        <w:t>``_`` Good_JJ ,_, good_JJ !_.</w:t>
      </w:r>
    </w:p>
    <w:p w14:paraId="720E0652" w14:textId="77777777" w:rsidR="00EB4287" w:rsidRPr="00CD6915" w:rsidRDefault="00EB4287" w:rsidP="00EB4287">
      <w:r w:rsidRPr="00CD6915">
        <w:t>oh_UH ,_, you_PRP so_RB clever_JJ lady_NN !_. ''_''</w:t>
      </w:r>
    </w:p>
    <w:p w14:paraId="1F156975" w14:textId="77777777" w:rsidR="00EB4287" w:rsidRPr="00CD6915" w:rsidRDefault="00EB4287" w:rsidP="00EB4287">
      <w:r w:rsidRPr="00CD6915">
        <w:t>said_VBD Van_NNP Helsing_NNP ,_, enthusiastically_RB ,_, as_IN he_PRP stooped_VBD and_CC kissed_VBD her_PRP$ hand_NN ._.</w:t>
      </w:r>
    </w:p>
    <w:p w14:paraId="137B761D" w14:textId="77777777" w:rsidR="00EB4287" w:rsidRPr="00CD6915" w:rsidRDefault="00EB4287" w:rsidP="00EB4287">
      <w:r w:rsidRPr="00CD6915">
        <w:t>A_DT moment_NN later_RB he_PRP said_VBD to_TO me_PRP ,_, as_RB calmly_RB as_IN though_IN we_PRP had_VBD been_VBN having_VBG a_DT sick-room_JJ consultation_NN :_: --_: ``_`` Seventy-two_JJ only_RB ;_: and_CC in_IN all_PDT this_DT excitement_NN ._.</w:t>
      </w:r>
    </w:p>
    <w:p w14:paraId="026EEA64" w14:textId="77777777" w:rsidR="00EB4287" w:rsidRPr="00CD6915" w:rsidRDefault="00EB4287" w:rsidP="00EB4287">
      <w:r w:rsidRPr="00CD6915">
        <w:t>I_PRP have_VBP hope_NN ._. ''_''</w:t>
      </w:r>
    </w:p>
    <w:p w14:paraId="7422A61D" w14:textId="77777777" w:rsidR="00EB4287" w:rsidRPr="00CD6915" w:rsidRDefault="00EB4287" w:rsidP="00EB4287">
      <w:r w:rsidRPr="00CD6915">
        <w:t>Turning_VBG to_TO her_PRP again_RB ,_, he_PRP said_VBD with_IN keen_JJ expectation_NN :_: --_: ``_`` But_CC go_VB on_RP ._.</w:t>
      </w:r>
    </w:p>
    <w:p w14:paraId="704B91AF" w14:textId="77777777" w:rsidR="00EB4287" w:rsidRPr="00CD6915" w:rsidRDefault="00EB4287" w:rsidP="00EB4287">
      <w:r w:rsidRPr="00CD6915">
        <w:t>Go_VB on_IN !_.</w:t>
      </w:r>
    </w:p>
    <w:p w14:paraId="1E20CDC1" w14:textId="77777777" w:rsidR="00EB4287" w:rsidRPr="00CD6915" w:rsidRDefault="00EB4287" w:rsidP="00EB4287">
      <w:r w:rsidRPr="00CD6915">
        <w:t>there_EX is_VBZ more_JJR to_TO tell_VB if_IN you_PRP will_MD ._.</w:t>
      </w:r>
    </w:p>
    <w:p w14:paraId="6B821D3B" w14:textId="77777777" w:rsidR="00EB4287" w:rsidRPr="00CD6915" w:rsidRDefault="00EB4287" w:rsidP="00EB4287">
      <w:r w:rsidRPr="00CD6915">
        <w:t>Be_VB not_RB afraid_JJ ;_: John_NNP and_CC I_PRP know_VBP ._.</w:t>
      </w:r>
    </w:p>
    <w:p w14:paraId="79A86282" w14:textId="77777777" w:rsidR="00EB4287" w:rsidRPr="00CD6915" w:rsidRDefault="00EB4287" w:rsidP="00EB4287">
      <w:r w:rsidRPr="00CD6915">
        <w:t>I_PRP do_VBP in_IN any_DT case_NN ,_, and_CC shall_MD tell_VB you_PRP if_IN you_PRP are_VBP right_JJ ._.</w:t>
      </w:r>
    </w:p>
    <w:p w14:paraId="4BD7FBA7" w14:textId="77777777" w:rsidR="00EB4287" w:rsidRPr="00CD6915" w:rsidRDefault="00EB4287" w:rsidP="00EB4287">
      <w:r w:rsidRPr="00CD6915">
        <w:t>Speak_VB ,_, without_IN fear_NN !_. ''_''</w:t>
      </w:r>
    </w:p>
    <w:p w14:paraId="37DE1B32" w14:textId="77777777" w:rsidR="00EB4287" w:rsidRPr="00CD6915" w:rsidRDefault="00EB4287" w:rsidP="00EB4287">
      <w:r w:rsidRPr="00CD6915">
        <w:t>``_`` I_PRP will_MD try_VB to_TO ;_: but_CC you_PRP will_MD forgive_VB me_PRP if_IN I_PRP seem_VBP egotistical_JJ ._. ''_''</w:t>
      </w:r>
    </w:p>
    <w:p w14:paraId="5EC62BB9" w14:textId="77777777" w:rsidR="00EB4287" w:rsidRPr="00CD6915" w:rsidRDefault="00EB4287" w:rsidP="00EB4287">
      <w:r w:rsidRPr="00CD6915">
        <w:t>``_`` Nay_NN !_.</w:t>
      </w:r>
    </w:p>
    <w:p w14:paraId="73883AE3" w14:textId="77777777" w:rsidR="00EB4287" w:rsidRPr="00CD6915" w:rsidRDefault="00EB4287" w:rsidP="00EB4287">
      <w:r w:rsidRPr="00CD6915">
        <w:t>fear_VB not_RB ,_, you_PRP must_MD be_VB egotist_NN ,_, for_IN it_PRP is_VBZ of_IN you_PRP that_IN we_PRP think_VBP ._. ''_''</w:t>
      </w:r>
    </w:p>
    <w:p w14:paraId="4C47F8C5" w14:textId="77777777" w:rsidR="00EB4287" w:rsidRPr="00CD6915" w:rsidRDefault="00EB4287" w:rsidP="00EB4287">
      <w:r w:rsidRPr="00CD6915">
        <w:t>``_`` Then_RB ,_, as_IN he_PRP is_VBZ criminal_JJ he_PRP is_VBZ selfish_JJ ;_: and_CC as_IN his_PRP$ intellect_NN is_VBZ small_JJ and_CC his_PRP$ action_NN is_VBZ based_VBN on_IN selfishness_NN ,_, he_PRP confines_NNS himself_PRP to_TO one_CD purpose_NN ._.</w:t>
      </w:r>
    </w:p>
    <w:p w14:paraId="001F8366" w14:textId="77777777" w:rsidR="00EB4287" w:rsidRPr="00CD6915" w:rsidRDefault="00EB4287" w:rsidP="00EB4287">
      <w:r w:rsidRPr="00CD6915">
        <w:t>That_DT purpose_NN is_VBZ remorseless_JJ ._.</w:t>
      </w:r>
    </w:p>
    <w:p w14:paraId="54008DC3" w14:textId="77777777" w:rsidR="00EB4287" w:rsidRPr="00CD6915" w:rsidRDefault="00EB4287" w:rsidP="00EB4287">
      <w:r w:rsidRPr="00CD6915">
        <w:t>As_IN he_PRP fled_VBD back_RB over_IN the_DT Danube_NNP ,_, leaving_VBG his_PRP$ forces_NNS to_TO be_VB cut_VBN to_TO pieces_NNS ,_, so_RB now_RB he_PRP is_VBZ intent_JJ on_IN being_VBG safe_JJ ,_, careless_JJ of_IN all_DT ._.</w:t>
      </w:r>
    </w:p>
    <w:p w14:paraId="344B440A" w14:textId="77777777" w:rsidR="00EB4287" w:rsidRPr="00CD6915" w:rsidRDefault="00EB4287" w:rsidP="00EB4287">
      <w:r w:rsidRPr="00CD6915">
        <w:t>So_IN his_PRP$ own_JJ selfishness_NN frees_VBZ my_PRP$ soul_NN somewhat_RB from_IN the_DT terrible_JJ power_NN which_WDT he_PRP acquired_VBD over_IN me_PRP on_IN that_DT dreadful_JJ night_NN ._.</w:t>
      </w:r>
    </w:p>
    <w:p w14:paraId="467DFF76" w14:textId="77777777" w:rsidR="00EB4287" w:rsidRPr="00CD6915" w:rsidRDefault="00EB4287" w:rsidP="00EB4287">
      <w:r w:rsidRPr="00CD6915">
        <w:t>I_PRP felt_VBD it_PRP !_.</w:t>
      </w:r>
    </w:p>
    <w:p w14:paraId="6ABE24CF" w14:textId="77777777" w:rsidR="00EB4287" w:rsidRPr="00CD6915" w:rsidRDefault="00EB4287" w:rsidP="00EB4287">
      <w:r w:rsidRPr="00CD6915">
        <w:t>Oh_UH ,_, I_PRP felt_VBD it_PRP !_.</w:t>
      </w:r>
    </w:p>
    <w:p w14:paraId="1B971C54" w14:textId="77777777" w:rsidR="00EB4287" w:rsidRPr="00CD6915" w:rsidRDefault="00EB4287" w:rsidP="00EB4287">
      <w:r w:rsidRPr="00CD6915">
        <w:t>Thank_VB God_NNP ,_, for_IN His_PRP$ great_JJ mercy_NN !_.</w:t>
      </w:r>
    </w:p>
    <w:p w14:paraId="0F26710D" w14:textId="77777777" w:rsidR="00EB4287" w:rsidRPr="00CD6915" w:rsidRDefault="00EB4287" w:rsidP="00EB4287">
      <w:r w:rsidRPr="00CD6915">
        <w:lastRenderedPageBreak/>
        <w:t>My_PRP$ soul_NN is_VBZ freer_JJR than_IN it_PRP has_VBZ been_VBN since_IN that_DT awful_JJ hour_NN ;_: and_CC all_DT that_IN haunts_NNS me_PRP is_VBZ a_DT fear_NN lest_IN in_IN some_DT trance_NN or_CC dream_NN he_PRP may_MD have_VB used_VBN my_PRP$ knowledge_NN for_IN his_PRP$ ends_NNS ._. ''_''</w:t>
      </w:r>
    </w:p>
    <w:p w14:paraId="50CBAB7B" w14:textId="77777777" w:rsidR="00EB4287" w:rsidRPr="00CD6915" w:rsidRDefault="00EB4287" w:rsidP="00EB4287">
      <w:r w:rsidRPr="00CD6915">
        <w:t>The_DT Professor_NNP stood_VBD up_RP :_: --_: ``_`` He_PRP has_VBZ so_RB used_VBN your_PRP$ mind_NN ;_: and_CC by_IN it_PRP he_PRP has_VBZ left_VBN us_PRP here_RB in_IN Varna_NNP ,_, whilst_IN the_DT ship_NN that_WDT carried_VBD him_PRP rushed_VBD through_IN enveloping_VBG fog_NN up_IN to_TO Galatz_NNP ,_, where_WRB ,_, doubtless_NN ,_, he_PRP had_VBD made_VBN preparation_NN for_IN escaping_VBG from_IN us_PRP ._.</w:t>
      </w:r>
    </w:p>
    <w:p w14:paraId="307E6A85" w14:textId="77777777" w:rsidR="00EB4287" w:rsidRPr="00CD6915" w:rsidRDefault="00EB4287" w:rsidP="00EB4287">
      <w:r w:rsidRPr="00CD6915">
        <w:t>But_CC his_PRP$ child-mind_NN only_RB saw_VBD so_RB far_RB ;_: and_CC it_PRP may_MD be_VB that_DT ,_, as_RB ever_RB is_VBZ in_IN God_NNP 's_POS Providence_NNP ,_, the_DT very_JJ thing_NN that_IN the_DT evil-doer_NN most_RBS reckoned_VBN on_RP for_IN his_PRP$ selfish_JJ good_NN ,_, turns_VBZ out_RP to_TO be_VB his_PRP$ chiefest_JJ harm_NN ._.</w:t>
      </w:r>
    </w:p>
    <w:p w14:paraId="7CC94C2D" w14:textId="77777777" w:rsidR="00EB4287" w:rsidRPr="00CD6915" w:rsidRDefault="00EB4287" w:rsidP="00EB4287">
      <w:r w:rsidRPr="00CD6915">
        <w:t>The_DT hunter_NN is_VBZ taken_VBN in_IN his_PRP$ own_JJ snare_NN ,_, as_IN the_DT great_JJ Psalmist_NNP says_VBZ ._.</w:t>
      </w:r>
    </w:p>
    <w:p w14:paraId="517C4EB6" w14:textId="77777777" w:rsidR="00EB4287" w:rsidRPr="00CD6915" w:rsidRDefault="00EB4287" w:rsidP="00EB4287">
      <w:r w:rsidRPr="00CD6915">
        <w:t>For_IN now_RB that_IN he_PRP think_VB he_PRP is_VBZ free_JJ from_IN every_DT trace_NN of_IN us_PRP all_DT ,_, and_CC that_IN he_PRP has_VBZ escaped_VBN us_PRP with_IN so_RB many_JJ hours_NNS to_TO him_PRP ,_, then_RB his_PRP$ selfish_JJ child-brain_NN will_MD whisper_VB him_PRP to_TO sleep_VB ._.</w:t>
      </w:r>
    </w:p>
    <w:p w14:paraId="28E47968" w14:textId="77777777" w:rsidR="00EB4287" w:rsidRPr="00CD6915" w:rsidRDefault="00EB4287" w:rsidP="00EB4287">
      <w:r w:rsidRPr="00CD6915">
        <w:t>He_PRP think_VBP ,_, too_RB ,_, that_IN as_IN he_PRP cut_VBD himself_PRP off_RP from_IN knowing_VBG your_PRP$ mind_NN ,_, there_EX can_MD be_VB no_DT knowledge_NN of_IN him_PRP to_TO you_PRP ;_: there_EX is_VBZ where_WRB he_PRP fail_VBP !_.</w:t>
      </w:r>
    </w:p>
    <w:p w14:paraId="601243BA" w14:textId="77777777" w:rsidR="00EB4287" w:rsidRPr="00CD6915" w:rsidRDefault="00EB4287" w:rsidP="00EB4287">
      <w:r w:rsidRPr="00CD6915">
        <w:t>That_DT terrible_JJ baptism_NN of_IN blood_NN which_WDT he_PRP give_VBP you_PRP makes_VBZ you_PRP free_JJ to_TO go_VB to_TO him_PRP in_IN spirit_NN ,_, as_IN you_PRP have_VBP as_RB yet_RB done_VBN in_IN your_PRP$ times_NNS of_IN freedom_NN ,_, when_WRB the_DT sun_NN rise_NN and_CC set_NN ._.</w:t>
      </w:r>
    </w:p>
    <w:p w14:paraId="37BD1235" w14:textId="77777777" w:rsidR="00EB4287" w:rsidRPr="00CD6915" w:rsidRDefault="00EB4287" w:rsidP="00EB4287">
      <w:r w:rsidRPr="00CD6915">
        <w:t>At_IN such_JJ times_NNS you_PRP go_VBP by_IN my_PRP$ volition_NN and_CC not_RB by_IN his_PRP$ ;_: and_CC this_DT power_NN to_TO good_JJ of_IN you_PRP and_CC others_NNS ,_, as_IN you_PRP have_VBP won_VBN from_IN your_PRP$ suffering_NN at_IN his_PRP$ hands_NNS ._.</w:t>
      </w:r>
    </w:p>
    <w:p w14:paraId="6B705AB6" w14:textId="77777777" w:rsidR="00EB4287" w:rsidRPr="00CD6915" w:rsidRDefault="00EB4287" w:rsidP="00EB4287">
      <w:r w:rsidRPr="00CD6915">
        <w:t>This_DT is_VBZ now_RB all_PDT the_DT more_RBR precious_JJ that_IN he_PRP know_VBP it_PRP not_RB ,_, and_CC to_TO guard_VB himself_PRP have_VBP even_RB cut_VBN himself_PRP off_RP from_IN his_PRP$ knowledge_NN of_IN our_PRP$ where_WRB ._.</w:t>
      </w:r>
    </w:p>
    <w:p w14:paraId="5054E1B1" w14:textId="77777777" w:rsidR="00EB4287" w:rsidRPr="00CD6915" w:rsidRDefault="00EB4287" w:rsidP="00EB4287">
      <w:r w:rsidRPr="00CD6915">
        <w:t>We_PRP ,_, however_RB ,_, are_VBP not_RB selfish_JJ ,_, and_CC we_PRP believe_VBP that_IN God_NNP is_VBZ with_IN us_PRP through_IN all_PDT this_DT blackness_NN ,_, and_CC these_DT many_JJ dark_JJ hours_NNS ._.</w:t>
      </w:r>
    </w:p>
    <w:p w14:paraId="63631A97" w14:textId="77777777" w:rsidR="00EB4287" w:rsidRPr="00CD6915" w:rsidRDefault="00EB4287" w:rsidP="00EB4287">
      <w:r w:rsidRPr="00CD6915">
        <w:t>We_PRP shall_MD follow_VB him_PRP ;_: and_CC we_PRP shall_MD not_RB flinch_VB ;_: even_RB if_IN we_PRP peril_NN ourselves_PRP that_IN we_PRP become_VBP like_IN him_PRP ._.</w:t>
      </w:r>
    </w:p>
    <w:p w14:paraId="6C000425" w14:textId="77777777" w:rsidR="00EB4287" w:rsidRPr="00CD6915" w:rsidRDefault="00EB4287" w:rsidP="00EB4287">
      <w:r w:rsidRPr="00CD6915">
        <w:t>Friend_NN John_NNP ,_, this_DT has_VBZ been_VBN a_DT great_JJ hour_NN ;_: and_CC it_PRP have_VBP done_VBN much_RB to_TO advance_VB us_PRP on_IN our_PRP$ way_NN ._.</w:t>
      </w:r>
    </w:p>
    <w:p w14:paraId="57ABF1DB" w14:textId="77777777" w:rsidR="00EB4287" w:rsidRPr="00CD6915" w:rsidRDefault="00EB4287" w:rsidP="00EB4287">
      <w:r w:rsidRPr="00CD6915">
        <w:lastRenderedPageBreak/>
        <w:t>You_PRP must_MD be_VB scribe_NN and_CC write_VB him_PRP all_DT down_RP ,_, so_IN that_IN when_WRB the_DT others_NNS return_NN from_IN their_PRP$ work_NN you_PRP can_MD give_VB it_PRP to_TO them_PRP ;_: then_RB they_PRP shall_MD know_VB as_IN we_PRP do_VBP ._. ''_''</w:t>
      </w:r>
    </w:p>
    <w:p w14:paraId="7A6A467B" w14:textId="77777777" w:rsidR="00EB4287" w:rsidRPr="00CD6915" w:rsidRDefault="00EB4287" w:rsidP="00EB4287">
      <w:r w:rsidRPr="00CD6915">
        <w:t>And_CC so_RB I_PRP have_VBP written_VBN it_PRP whilst_IN we_PRP wait_VBP their_PRP$ return_NN ,_, and_CC Mrs._NNP Harker_NNP has_VBZ written_VBN with_IN her_PRP$ typewriter_NN all_DT since_IN she_PRP brought_VBD the_DT MS._NN to_TO us_PRP ._.</w:t>
      </w:r>
    </w:p>
    <w:p w14:paraId="436A2FDD" w14:textId="77777777" w:rsidR="00173390" w:rsidRPr="00CD6915" w:rsidRDefault="00173390" w:rsidP="00EB4287">
      <w:pPr>
        <w:rPr>
          <w:ins w:id="85" w:author="Lee Ji Eun" w:date="2019-09-25T13:15:00Z"/>
        </w:rPr>
      </w:pPr>
    </w:p>
    <w:p w14:paraId="5A1EDA69" w14:textId="77777777" w:rsidR="00EB4287" w:rsidRPr="00CD6915" w:rsidRDefault="00EB4287" w:rsidP="00EB4287">
      <w:r w:rsidRPr="00CD6915">
        <w:t>CHAPTER_NNP XXVI_NNP DR._NNP SEWARD_NNP 'S_POS DIARY_NN 29_CD October_NNP ._.</w:t>
      </w:r>
    </w:p>
    <w:p w14:paraId="6CADE68D" w14:textId="77777777" w:rsidR="00EB4287" w:rsidRPr="00CD6915" w:rsidRDefault="00EB4287" w:rsidP="00EB4287">
      <w:r w:rsidRPr="00CD6915">
        <w:t>--_: This_DT is_VBZ written_VBN in_IN the_DT train_NN from_IN Varna_NNP to_TO Galatz_NNP ._.</w:t>
      </w:r>
    </w:p>
    <w:p w14:paraId="6672AB74" w14:textId="77777777" w:rsidR="00EB4287" w:rsidRPr="00CD6915" w:rsidRDefault="00EB4287" w:rsidP="00EB4287">
      <w:r w:rsidRPr="00CD6915">
        <w:t>Last_JJ night_NN we_PRP all_DT assembled_VBD a_DT little_JJ before_IN the_DT time_NN of_IN sunset_NN ._.</w:t>
      </w:r>
    </w:p>
    <w:p w14:paraId="58286146" w14:textId="77777777" w:rsidR="00EB4287" w:rsidRPr="00CD6915" w:rsidRDefault="00EB4287" w:rsidP="00EB4287">
      <w:r w:rsidRPr="00CD6915">
        <w:t>Each_DT of_IN us_PRP had_VBD done_VBN his_PRP$ work_NN as_RB well_RB as_IN he_PRP could_MD ;_: so_RB far_RB as_IN thought_NN ,_, and_CC endeavour_NN ,_, and_CC opportunity_NN go_VBP ,_, we_PRP are_VBP prepared_VBN for_IN the_DT whole_NN of_IN our_PRP$ journey_NN ,_, and_CC for_IN our_PRP$ work_NN when_WRB we_PRP get_VBP to_TO Galatz_NNP ._.</w:t>
      </w:r>
    </w:p>
    <w:p w14:paraId="202895FF" w14:textId="77777777" w:rsidR="00EB4287" w:rsidRPr="00CD6915" w:rsidRDefault="00EB4287" w:rsidP="00EB4287">
      <w:r w:rsidRPr="00CD6915">
        <w:t>When_WRB the_DT usual_JJ time_NN came_VBD round_JJ Mrs._NNP Harker_NNP prepared_VBD herself_PRP for_IN her_PRP$ hypnotic_JJ effort_NN ;_: and_CC after_IN a_DT longer_RBR and_CC more_RBR serious_JJ effort_NN on_IN the_DT part_NN of_IN Van_NNP Helsing_NNP than_IN has_VBZ been_VBN usually_RB necessary_JJ ,_, she_PRP sank_VBD into_IN the_DT trance_NN ._.</w:t>
      </w:r>
    </w:p>
    <w:p w14:paraId="500F09C3" w14:textId="77777777" w:rsidR="00EB4287" w:rsidRPr="00CD6915" w:rsidRDefault="00EB4287" w:rsidP="00EB4287">
      <w:r w:rsidRPr="00CD6915">
        <w:t>Usually_RB she_PRP speaks_VBZ on_IN a_DT hint_NN ;_: but_CC this_DT time_NN the_DT Professor_NNP had_VBD to_TO ask_VB her_PRP$ questions_NNS ,_, and_CC to_TO ask_VB them_PRP pretty_RB resolutely_RB ,_, before_IN we_PRP could_MD learn_VB anything_NN ;_: at_IN last_JJ her_PRP$ answer_NN came_VBD :_: --_: ``_`` I_PRP can_MD see_VB nothing_NN ;_: we_PRP are_VBP still_RB ;_: there_EX are_VBP no_DT waves_NNS lapping_VBG ,_, but_CC only_RB a_DT steady_JJ swirl_NN of_IN water_NN softly_RB running_VBG against_IN the_DT hawser_NN ._.</w:t>
      </w:r>
    </w:p>
    <w:p w14:paraId="6BF66B88" w14:textId="77777777" w:rsidR="00EB4287" w:rsidRPr="00CD6915" w:rsidRDefault="00EB4287" w:rsidP="00EB4287">
      <w:r w:rsidRPr="00CD6915">
        <w:t>I_PRP can_MD hear_VB men_NNS 's_POS voices_NNS calling_VBG ,_, near_RB and_CC far_RB ,_, and_CC the_DT roll_NN and_CC creak_VB of_IN oars_NNS in_IN the_DT rowlocks_NNS ._.</w:t>
      </w:r>
    </w:p>
    <w:p w14:paraId="67883D9C" w14:textId="77777777" w:rsidR="00EB4287" w:rsidRPr="00CD6915" w:rsidRDefault="00EB4287" w:rsidP="00EB4287">
      <w:r w:rsidRPr="00CD6915">
        <w:t>A_DT gun_NN is_VBZ fired_VBN somewhere_RB ;_: the_DT echo_VBP of_IN it_PRP seems_VBZ far_RB away_RB ._.</w:t>
      </w:r>
    </w:p>
    <w:p w14:paraId="70B07797" w14:textId="77777777" w:rsidR="00EB4287" w:rsidRPr="00CD6915" w:rsidRDefault="00EB4287" w:rsidP="00EB4287">
      <w:r w:rsidRPr="00CD6915">
        <w:t>There_EX is_VBZ tramping_VBG of_IN feet_NNS overhead_RB ,_, and_CC ropes_NNS and_CC chains_NNS are_VBP dragged_VBN along_IN ._.</w:t>
      </w:r>
    </w:p>
    <w:p w14:paraId="3CE8C79A" w14:textId="77777777" w:rsidR="00EB4287" w:rsidRPr="00CD6915" w:rsidRDefault="00EB4287" w:rsidP="00EB4287">
      <w:r w:rsidRPr="00CD6915">
        <w:t>What_WP is_VBZ this_DT ?_.</w:t>
      </w:r>
    </w:p>
    <w:p w14:paraId="493E4094" w14:textId="77777777" w:rsidR="00EB4287" w:rsidRPr="00CD6915" w:rsidRDefault="00EB4287" w:rsidP="00EB4287">
      <w:r w:rsidRPr="00CD6915">
        <w:t>There_EX is_VBZ a_DT gleam_NN of_IN light_NN ;_: I_PRP can_MD feel_VB the_DT air_NN blowing_VBG upon_IN me_PRP ._. ''_''</w:t>
      </w:r>
    </w:p>
    <w:p w14:paraId="74403B3D" w14:textId="77777777" w:rsidR="00EB4287" w:rsidRPr="00CD6915" w:rsidRDefault="00EB4287" w:rsidP="00EB4287">
      <w:r w:rsidRPr="00CD6915">
        <w:t>Here_RB she_PRP stopped_VBD ._.</w:t>
      </w:r>
    </w:p>
    <w:p w14:paraId="5F2D8C51" w14:textId="77777777" w:rsidR="00EB4287" w:rsidRPr="00CD6915" w:rsidRDefault="00EB4287" w:rsidP="00EB4287">
      <w:r w:rsidRPr="00CD6915">
        <w:lastRenderedPageBreak/>
        <w:t>She_PRP had_VBD risen_VBN ,_, as_IN if_IN impulsively_RB ,_, from_IN where_WRB she_PRP lay_VBD on_IN the_DT sofa_NN ,_, and_CC raised_VBD both_DT her_PRP$ hands_NNS ,_, palms_NNS upwards_NNS ,_, as_IN if_IN lifting_VBG a_DT weight_NN ._.</w:t>
      </w:r>
    </w:p>
    <w:p w14:paraId="716CF4B0" w14:textId="77777777" w:rsidR="00EB4287" w:rsidRPr="00CD6915" w:rsidRDefault="00EB4287" w:rsidP="00EB4287">
      <w:r w:rsidRPr="00CD6915">
        <w:t>Van_NNP Helsing_NNP and_CC I_PRP looked_VBD at_IN each_DT other_JJ with_IN understanding_NN ._.</w:t>
      </w:r>
    </w:p>
    <w:p w14:paraId="7BF3E80A" w14:textId="77777777" w:rsidR="00EB4287" w:rsidRPr="00CD6915" w:rsidRDefault="00EB4287" w:rsidP="00EB4287">
      <w:r w:rsidRPr="00CD6915">
        <w:t>Quincey_NNP raised_VBD his_PRP$ eyebrows_NNS slightly_RB and_CC looked_VBD at_IN her_PRP intently_RB ,_, whilst_IN Harker_NNP 's_POS hand_NN instinctively_RB closed_VBD round_NN the_DT hilt_NN of_IN his_PRP$ Kukri_NNP ._.</w:t>
      </w:r>
    </w:p>
    <w:p w14:paraId="5719BB3F" w14:textId="77777777" w:rsidR="00EB4287" w:rsidRPr="00CD6915" w:rsidRDefault="00EB4287" w:rsidP="00EB4287">
      <w:r w:rsidRPr="00CD6915">
        <w:t>There_EX was_VBD a_DT long_JJ pause_NN ._.</w:t>
      </w:r>
    </w:p>
    <w:p w14:paraId="11314438" w14:textId="77777777" w:rsidR="00EB4287" w:rsidRPr="00CD6915" w:rsidRDefault="00EB4287" w:rsidP="00EB4287">
      <w:r w:rsidRPr="00CD6915">
        <w:t>We_PRP all_DT knew_VBD that_IN the_DT time_NN when_WRB she_PRP could_MD speak_VB was_VBD passing_VBG ;_: but_CC we_PRP felt_VBD that_IN it_PRP was_VBD useless_JJ to_TO say_VB anything_NN ._.</w:t>
      </w:r>
    </w:p>
    <w:p w14:paraId="2A12D423" w14:textId="77777777" w:rsidR="00EB4287" w:rsidRPr="00CD6915" w:rsidRDefault="00EB4287" w:rsidP="00EB4287">
      <w:r w:rsidRPr="00CD6915">
        <w:t>Suddenly_RB she_PRP sat_VBD up_RB ,_, and_CC ,_, as_IN she_PRP opened_VBD her_PRP$ eyes_NNS ,_, said_VBD sweetly_RB :_: --_: ``_`` Would_MD none_NN of_IN you_PRP like_IN a_DT cup_NN of_IN tea_NN ?_.</w:t>
      </w:r>
    </w:p>
    <w:p w14:paraId="2F611A9B" w14:textId="77777777" w:rsidR="00EB4287" w:rsidRPr="00CD6915" w:rsidRDefault="00EB4287" w:rsidP="00EB4287">
      <w:r w:rsidRPr="00CD6915">
        <w:t>You_PRP must_MD all_DT be_VB so_RB tired_JJ !_. ''_''</w:t>
      </w:r>
    </w:p>
    <w:p w14:paraId="3B46889F" w14:textId="77777777" w:rsidR="00EB4287" w:rsidRPr="00CD6915" w:rsidRDefault="00EB4287" w:rsidP="00EB4287">
      <w:r w:rsidRPr="00CD6915">
        <w:t>We_PRP could_MD only_RB make_VB her_PRP$ happy_JJ ,_, and_CC so_RB acquiesced_VBD ._.</w:t>
      </w:r>
    </w:p>
    <w:p w14:paraId="1BF40D36" w14:textId="77777777" w:rsidR="00EB4287" w:rsidRPr="00CD6915" w:rsidRDefault="00EB4287" w:rsidP="00EB4287">
      <w:r w:rsidRPr="00CD6915">
        <w:t>She_PRP bustled_VBD off_RP to_TO get_VB tea_NN ;_: when_WRB she_PRP had_VBD gone_VBN Van_NNP Helsing_NNP said_VBD :_: --_: ``_`` You_PRP see_VBP ,_, my_PRP$ friends_NNS ._.</w:t>
      </w:r>
    </w:p>
    <w:p w14:paraId="7CAB9519" w14:textId="77777777" w:rsidR="00EB4287" w:rsidRPr="00CD6915" w:rsidRDefault="00EB4287" w:rsidP="00EB4287">
      <w:r w:rsidRPr="00CD6915">
        <w:t>He_PRP is_VBZ close_JJ to_TO land_NN :_: he_PRP has_VBZ left_VBN his_PRP$ earth-chest_JJ ._.</w:t>
      </w:r>
    </w:p>
    <w:p w14:paraId="5D83E108" w14:textId="77777777" w:rsidR="00EB4287" w:rsidRPr="00CD6915" w:rsidRDefault="00EB4287" w:rsidP="00EB4287">
      <w:r w:rsidRPr="00CD6915">
        <w:t>But_CC he_PRP has_VBZ yet_RB to_TO get_VB on_IN shore_NN ._.</w:t>
      </w:r>
    </w:p>
    <w:p w14:paraId="275CE0FA" w14:textId="77777777" w:rsidR="00EB4287" w:rsidRPr="00CD6915" w:rsidRDefault="00EB4287" w:rsidP="00EB4287">
      <w:r w:rsidRPr="00CD6915">
        <w:t>In_IN the_DT night_NN he_PRP may_MD lie_VB hidden_VBN somewhere_RB ;_: but_CC if_IN he_PRP be_VB not_RB carried_VBN on_IN shore_NN ,_, or_CC if_IN the_DT ship_NN do_VBP not_RB touch_VB it_PRP ,_, he_PRP can_MD not_RB achieve_VB the_DT land_NN ._.</w:t>
      </w:r>
    </w:p>
    <w:p w14:paraId="312F8DF8" w14:textId="77777777" w:rsidR="00EB4287" w:rsidRPr="00CD6915" w:rsidRDefault="00EB4287" w:rsidP="00EB4287">
      <w:r w:rsidRPr="00CD6915">
        <w:t>In_IN such_JJ case_NN he_PRP can_MD ,_, if_IN it_PRP be_VB in_IN the_DT night_NN ,_, change_VB his_PRP$ form_NN and_CC can_MD jump_VB or_CC fly_VB on_IN shore_NN ,_, as_IN he_PRP did_VBD at_IN Whitby_NNP ._.</w:t>
      </w:r>
    </w:p>
    <w:p w14:paraId="086630F3" w14:textId="77777777" w:rsidR="00EB4287" w:rsidRPr="00CD6915" w:rsidRDefault="00EB4287" w:rsidP="00EB4287">
      <w:r w:rsidRPr="00CD6915">
        <w:t>But_CC if_IN the_DT day_NN come_VBN before_IN he_PRP get_VB on_IN shore_NN ,_, then_RB ,_, unless_IN he_PRP be_VB carried_VBN he_PRP can_MD not_RB escape_VB ._.</w:t>
      </w:r>
    </w:p>
    <w:p w14:paraId="53708330" w14:textId="77777777" w:rsidR="00EB4287" w:rsidRPr="00CD6915" w:rsidRDefault="00EB4287" w:rsidP="00EB4287">
      <w:r w:rsidRPr="00CD6915">
        <w:t>And_CC if_IN he_PRP be_VB carried_VBN ,_, then_RB the_DT customs_NNS men_NNS may_MD discover_VB what_WP the_DT box_NN contain_VBP ._.</w:t>
      </w:r>
    </w:p>
    <w:p w14:paraId="1E65A906" w14:textId="77777777" w:rsidR="00EB4287" w:rsidRPr="00CD6915" w:rsidRDefault="00EB4287" w:rsidP="00EB4287">
      <w:r w:rsidRPr="00CD6915">
        <w:t>Thus_RB ,_, in_IN fine_NN ,_, if_IN he_PRP escape_VB not_RB on_IN shore_NN to-night_NN ,_, or_CC before_IN dawn_NN ,_, there_EX will_MD be_VB the_DT whole_JJ day_NN lost_VBN to_TO him_PRP ._.</w:t>
      </w:r>
    </w:p>
    <w:p w14:paraId="3D1203D3" w14:textId="77777777" w:rsidR="00EB4287" w:rsidRPr="00CD6915" w:rsidRDefault="00EB4287" w:rsidP="00EB4287">
      <w:r w:rsidRPr="00CD6915">
        <w:t>We_PRP may_MD then_RB arrive_VB in_IN time_NN ;_: for_IN if_IN he_PRP escape_VB not_RB at_IN night_NN we_PRP shall_MD come_VB on_IN him_PRP in_IN daytime_JJ ,_, boxed_VBN up_IN and_CC at_IN our_PRP$ mercy_NN ;_: for_IN he_PRP dare_MD not_RB be_VB his_PRP$ true_JJ self_NN ,_, awake_JJ and_CC visible_JJ ,_, lest_IN he_PRP be_VB discovered_VBN ._. ''_''</w:t>
      </w:r>
    </w:p>
    <w:p w14:paraId="77299BC7" w14:textId="77777777" w:rsidR="00EB4287" w:rsidRPr="00CD6915" w:rsidRDefault="00EB4287" w:rsidP="00EB4287">
      <w:r w:rsidRPr="00CD6915">
        <w:lastRenderedPageBreak/>
        <w:t>There_EX was_VBD no_DT more_JJR to_TO be_VB said_VBN ,_, so_IN we_PRP waited_VBD in_IN patience_NN until_IN the_DT dawn_NN ;_: at_IN which_WDT time_NN we_PRP might_MD learn_VB more_RBR from_IN Mrs._NNP Harker_NNP ._.</w:t>
      </w:r>
    </w:p>
    <w:p w14:paraId="124A113D" w14:textId="77777777" w:rsidR="00EB4287" w:rsidRPr="00CD6915" w:rsidRDefault="00EB4287" w:rsidP="00EB4287">
      <w:r w:rsidRPr="00CD6915">
        <w:t>Early_RB this_DT morning_NN we_PRP listened_VBD ,_, with_IN breathless_JJ anxiety_NN ,_, for_IN her_PRP$ response_NN in_IN her_PRP$ trance_NN ._.</w:t>
      </w:r>
    </w:p>
    <w:p w14:paraId="3E841306" w14:textId="77777777" w:rsidR="00EB4287" w:rsidRPr="00CD6915" w:rsidRDefault="00EB4287" w:rsidP="00EB4287">
      <w:r w:rsidRPr="00CD6915">
        <w:t>The_DT hypnotic_JJ stage_NN was_VBD even_RB longer_RBR in_IN coming_VBG than_IN before_RB ;_: and_CC when_WRB it_PRP came_VBD the_DT time_NN remaining_VBG until_IN full_JJ sunrise_NN was_VBD so_RB short_JJ that_IN we_PRP began_VBD to_TO despair_NN ._.</w:t>
      </w:r>
    </w:p>
    <w:p w14:paraId="6BDA9A0E" w14:textId="77777777" w:rsidR="00EB4287" w:rsidRPr="00CD6915" w:rsidRDefault="00EB4287" w:rsidP="00EB4287">
      <w:r w:rsidRPr="00CD6915">
        <w:t>Van_NNP Helsing_NNP seemed_VBD to_TO throw_VB his_PRP$ whole_JJ soul_NN into_IN the_DT effort_NN ;_: at_IN last_JJ ,_, in_IN obedience_NN to_TO his_PRP$ will_MD she_PRP made_VBD reply_NN :_: --_: ``_`` All_DT is_VBZ dark_JJ ._.</w:t>
      </w:r>
    </w:p>
    <w:p w14:paraId="3C54F2DD" w14:textId="77777777" w:rsidR="00EB4287" w:rsidRPr="00CD6915" w:rsidRDefault="00EB4287" w:rsidP="00EB4287">
      <w:r w:rsidRPr="00CD6915">
        <w:t>I_PRP hear_VBP lapping_VBG water_NN ,_, level_NN with_IN me_PRP ,_, and_CC some_DT creaking_VBG as_IN of_IN wood_NN on_IN wood_NN ._. ''_''</w:t>
      </w:r>
    </w:p>
    <w:p w14:paraId="21F5D1CB" w14:textId="77777777" w:rsidR="00EB4287" w:rsidRPr="00CD6915" w:rsidRDefault="00EB4287" w:rsidP="00EB4287">
      <w:r w:rsidRPr="00CD6915">
        <w:t>She_PRP paused_VBD ,_, and_CC the_DT red_JJ sun_NN shot_VBN up_RP ._.</w:t>
      </w:r>
    </w:p>
    <w:p w14:paraId="6E7E137D" w14:textId="77777777" w:rsidR="00EB4287" w:rsidRPr="00CD6915" w:rsidRDefault="00EB4287" w:rsidP="00EB4287">
      <w:r w:rsidRPr="00CD6915">
        <w:t>We_PRP must_MD wait_VB till_IN to-night_NN ._.</w:t>
      </w:r>
    </w:p>
    <w:p w14:paraId="75BE8BD5" w14:textId="77777777" w:rsidR="00EB4287" w:rsidRPr="00CD6915" w:rsidRDefault="00EB4287" w:rsidP="00EB4287">
      <w:r w:rsidRPr="00CD6915">
        <w:t>And_CC so_IN it_PRP is_VBZ that_IN we_PRP are_VBP travelling_VBG towards_IN Galatz_NNP in_IN an_DT agony_NN of_IN expectation_NN ._.</w:t>
      </w:r>
    </w:p>
    <w:p w14:paraId="2A075A19" w14:textId="77777777" w:rsidR="00EB4287" w:rsidRPr="00CD6915" w:rsidRDefault="00EB4287" w:rsidP="00EB4287">
      <w:r w:rsidRPr="00CD6915">
        <w:t>We_PRP are_VBP due_JJ to_TO arrive_VB between_IN two_CD and_CC three_CD in_IN the_DT morning_NN ;_: but_CC already_RB ,_, at_IN Bucharest_NNP ,_, we_PRP are_VBP three_CD hours_NNS late_RB ,_, so_IN we_PRP can_MD not_RB possibly_RB get_VB in_RP till_IN well_RB after_IN sun-up_NN ._.</w:t>
      </w:r>
    </w:p>
    <w:p w14:paraId="77184453" w14:textId="77777777" w:rsidR="00EB4287" w:rsidRPr="00CD6915" w:rsidRDefault="00EB4287" w:rsidP="00EB4287">
      <w:r w:rsidRPr="00CD6915">
        <w:t>Thus_RB we_PRP shall_MD have_VB two_CD more_JJR hypnotic_JJ messages_NNS from_IN Mrs._NNP Harker_NNP ;_: either_CC or_CC both_DT may_MD possibly_RB throw_VB more_JJR light_NN on_IN what_WP is_VBZ happening_VBG ._.</w:t>
      </w:r>
    </w:p>
    <w:p w14:paraId="79021CC9" w14:textId="77777777" w:rsidR="00EB4287" w:rsidRPr="00CD6915" w:rsidRDefault="00EB4287" w:rsidP="00EB4287">
      <w:r w:rsidRPr="00CD6915">
        <w:t>Later_RB ._.</w:t>
      </w:r>
    </w:p>
    <w:p w14:paraId="611735F1" w14:textId="77777777" w:rsidR="00EB4287" w:rsidRPr="00CD6915" w:rsidRDefault="00EB4287" w:rsidP="00EB4287">
      <w:r w:rsidRPr="00CD6915">
        <w:t>--_: Sunset_NNP has_VBZ come_VBN and_CC gone_VBN ._.</w:t>
      </w:r>
    </w:p>
    <w:p w14:paraId="527D402E" w14:textId="77777777" w:rsidR="00EB4287" w:rsidRPr="00CD6915" w:rsidRDefault="00EB4287" w:rsidP="00EB4287">
      <w:r w:rsidRPr="00CD6915">
        <w:t>Fortunately_RB it_PRP came_VBD at_IN a_DT time_NN when_WRB there_EX was_VBD no_DT distraction_NN ;_: for_IN had_VBD it_PRP occurred_VBD whilst_IN we_PRP were_VBD at_IN a_DT station_NN ,_, we_PRP might_MD not_RB have_VB secured_VBN the_DT necessary_JJ calm_NN and_CC isolation_NN ._.</w:t>
      </w:r>
    </w:p>
    <w:p w14:paraId="2A14188D" w14:textId="77777777" w:rsidR="00EB4287" w:rsidRPr="00CD6915" w:rsidRDefault="00EB4287" w:rsidP="00EB4287">
      <w:r w:rsidRPr="00CD6915">
        <w:t>Mrs._NNP Harker_NNP yielded_VBD to_TO the_DT hypnotic_JJ influence_NN even_RB less_RBR readily_RB than_IN this_DT morning_NN ._.</w:t>
      </w:r>
    </w:p>
    <w:p w14:paraId="5FFEAC04" w14:textId="77777777" w:rsidR="00EB4287" w:rsidRPr="00CD6915" w:rsidRDefault="00EB4287" w:rsidP="00EB4287">
      <w:r w:rsidRPr="00CD6915">
        <w:t>I_PRP am_VBP in_IN fear_NN that_IN her_PRP$ power_NN of_IN reading_VBG the_DT Count_NNP 's_POS sensations_NNS may_MD die_VB away_RB ,_, just_RB when_WRB we_PRP want_VBP it_PRP most_JJS ._.</w:t>
      </w:r>
    </w:p>
    <w:p w14:paraId="481A0AA4" w14:textId="77777777" w:rsidR="00EB4287" w:rsidRPr="00CD6915" w:rsidRDefault="00EB4287" w:rsidP="00EB4287">
      <w:r w:rsidRPr="00CD6915">
        <w:t>It_PRP seems_VBZ to_TO me_PRP that_IN her_PRP$ imagination_NN is_VBZ beginning_VBG to_TO work_VB ._.</w:t>
      </w:r>
    </w:p>
    <w:p w14:paraId="2A1712B7" w14:textId="77777777" w:rsidR="00EB4287" w:rsidRPr="00CD6915" w:rsidRDefault="00EB4287" w:rsidP="00EB4287">
      <w:r w:rsidRPr="00CD6915">
        <w:t>Whilst_IN she_PRP has_VBZ been_VBN in_IN the_DT trance_NN hitherto_RB she_PRP has_VBZ confined_VBN herself_PRP to_TO the_DT simplest_JJS of_IN facts_NNS ._.</w:t>
      </w:r>
    </w:p>
    <w:p w14:paraId="5235C7DA" w14:textId="77777777" w:rsidR="00EB4287" w:rsidRPr="00CD6915" w:rsidRDefault="00EB4287" w:rsidP="00EB4287">
      <w:r w:rsidRPr="00CD6915">
        <w:t>If_IN this_DT goes_VBZ on_IN it_PRP may_MD ultimately_RB mislead_VB us_PRP ._.</w:t>
      </w:r>
    </w:p>
    <w:p w14:paraId="7440DA12" w14:textId="77777777" w:rsidR="00EB4287" w:rsidRPr="00CD6915" w:rsidRDefault="00EB4287" w:rsidP="00EB4287">
      <w:r w:rsidRPr="00CD6915">
        <w:t>If_IN I_PRP thought_VBD that_IN the_DT Count_NNP 's_POS power_NN over_IN her_PRP would_MD die_VB away_RB equally_RB with_IN her_PRP$ power_NN of_IN knowledge_NN it_PRP would_MD be_VB a_DT happy_JJ thought_NN ;_: but_CC I_PRP am_VBP afraid_JJ that_IN it_PRP may_MD not_RB be_VB so_RB ._.</w:t>
      </w:r>
    </w:p>
    <w:p w14:paraId="76FAE99C" w14:textId="77777777" w:rsidR="00EB4287" w:rsidRPr="00CD6915" w:rsidRDefault="00EB4287" w:rsidP="00EB4287">
      <w:r w:rsidRPr="00CD6915">
        <w:lastRenderedPageBreak/>
        <w:t>When_WRB she_PRP did_VBD speak_VB ,_, her_PRP$ words_NNS were_VBD enigmatical_JJ :_: --_: ``_`` Something_NN is_VBZ going_VBG out_RP ;_: I_PRP can_MD feel_VB it_PRP pass_VB me_PRP like_IN a_DT cold_JJ wind_NN ._.</w:t>
      </w:r>
    </w:p>
    <w:p w14:paraId="12E0F64B" w14:textId="77777777" w:rsidR="00EB4287" w:rsidRPr="00CD6915" w:rsidRDefault="00EB4287" w:rsidP="00EB4287">
      <w:r w:rsidRPr="00CD6915">
        <w:t>I_PRP can_MD hear_VB ,_, far_RB off_RB ,_, confused_JJ sounds_NNS --_: as_IN of_IN men_NNS talking_VBG in_IN strange_JJ tongues_NNS ,_, fierce-falling_JJ water_NN ,_, and_CC the_DT howling_NN of_IN wolves_NNS ._. ''_''</w:t>
      </w:r>
    </w:p>
    <w:p w14:paraId="5B554F05" w14:textId="77777777" w:rsidR="00EB4287" w:rsidRPr="00CD6915" w:rsidRDefault="00EB4287" w:rsidP="00EB4287">
      <w:r w:rsidRPr="00CD6915">
        <w:t>She_PRP stopped_VBD and_CC a_DT shudder_NN ran_VBD through_IN her_PRP ,_, increasing_VBG in_IN intensity_NN for_IN a_DT few_JJ seconds_NNS ,_, till_IN ,_, at_IN the_DT end_NN ,_, she_PRP shook_VBD as_IN though_IN in_IN a_DT palsy_NN ._.</w:t>
      </w:r>
    </w:p>
    <w:p w14:paraId="72C5605C" w14:textId="77777777" w:rsidR="00EB4287" w:rsidRPr="00CD6915" w:rsidRDefault="00EB4287" w:rsidP="00EB4287">
      <w:r w:rsidRPr="00CD6915">
        <w:t>She_PRP said_VBD no_DT more_JJR ,_, even_RB in_IN answer_NN to_TO the_DT Professor_NNP 's_POS imperative_JJ questioning_VBG ._.</w:t>
      </w:r>
    </w:p>
    <w:p w14:paraId="190E98B1" w14:textId="77777777" w:rsidR="00EB4287" w:rsidRPr="00CD6915" w:rsidRDefault="00EB4287" w:rsidP="00EB4287">
      <w:r w:rsidRPr="00CD6915">
        <w:t>When_WRB she_PRP woke_VBD from_IN the_DT trance_NN ,_, she_PRP was_VBD cold_JJ ,_, and_CC exhausted_VBN ,_, and_CC languid_JJ ;_: but_CC her_PRP$ mind_NN was_VBD all_DT alert_NN ._.</w:t>
      </w:r>
    </w:p>
    <w:p w14:paraId="60048E19" w14:textId="77777777" w:rsidR="00EB4287" w:rsidRPr="00CD6915" w:rsidRDefault="00EB4287" w:rsidP="00EB4287">
      <w:r w:rsidRPr="00CD6915">
        <w:t>She_PRP could_MD not_RB remember_VB anything_NN ,_, but_CC asked_VBD what_WP she_PRP had_VBD said_VBN ;_: when_WRB she_PRP was_VBD told_VBN ,_, she_PRP pondered_VBD over_IN it_PRP deeply_RB for_IN a_DT long_JJ time_NN and_CC in_IN silence_NN ._.</w:t>
      </w:r>
    </w:p>
    <w:p w14:paraId="29CC4015" w14:textId="77777777" w:rsidR="00EB4287" w:rsidRPr="00CD6915" w:rsidRDefault="00EB4287" w:rsidP="00EB4287">
      <w:r w:rsidRPr="00CD6915">
        <w:t>30_CD October_NNP ,_, 7_CD a._FW m._FW --_: We_PRP are_VBP near_IN Galatz_NNP now_RB ,_, and_CC I_PRP may_MD not_RB have_VB time_NN to_TO write_VB later_RB ._.</w:t>
      </w:r>
    </w:p>
    <w:p w14:paraId="1BC327CB" w14:textId="77777777" w:rsidR="00EB4287" w:rsidRPr="00CD6915" w:rsidRDefault="00EB4287" w:rsidP="00EB4287">
      <w:r w:rsidRPr="00CD6915">
        <w:t>Sunrise_NNP this_DT morning_NN was_VBD anxiously_RB looked_VBN for_IN by_IN us_PRP all_DT ._.</w:t>
      </w:r>
    </w:p>
    <w:p w14:paraId="28DA5922" w14:textId="77777777" w:rsidR="00EB4287" w:rsidRPr="00CD6915" w:rsidRDefault="00EB4287" w:rsidP="00EB4287">
      <w:r w:rsidRPr="00CD6915">
        <w:t>Knowing_VBG of_IN the_DT increasing_VBG difficulty_NN of_IN procuring_VBG the_DT hypnotic_JJ trance_NN ,_, Van_NNP Helsing_NNP began_VBD his_PRP$ passes_NNS earlier_RBR than_IN usual_JJ ._.</w:t>
      </w:r>
    </w:p>
    <w:p w14:paraId="5B9A44A4" w14:textId="77777777" w:rsidR="00EB4287" w:rsidRPr="00CD6915" w:rsidRDefault="00EB4287" w:rsidP="00EB4287">
      <w:r w:rsidRPr="00CD6915">
        <w:t>They_PRP produced_VBD no_DT effect_NN ,_, however_RB ,_, until_IN the_DT regular_JJ time_NN ,_, when_WRB she_PRP yielded_VBD with_IN a_DT still_RB greater_JJR difficulty_NN ,_, only_RB a_DT minute_NN before_IN the_DT sun_NN rose_VBD ._.</w:t>
      </w:r>
    </w:p>
    <w:p w14:paraId="484838DF" w14:textId="77777777" w:rsidR="00EB4287" w:rsidRPr="00CD6915" w:rsidRDefault="00EB4287" w:rsidP="00EB4287">
      <w:r w:rsidRPr="00CD6915">
        <w:t>The_DT Professor_NNP lost_VBD no_DT time_NN in_IN his_PRP$ questioning_VBG ;_: her_PRP$ answer_NN came_VBD with_IN equal_JJ quickness_NN :_: --_: ``_`` All_DT is_VBZ dark_JJ ._.</w:t>
      </w:r>
    </w:p>
    <w:p w14:paraId="15BA8F11" w14:textId="77777777" w:rsidR="00EB4287" w:rsidRPr="00CD6915" w:rsidRDefault="00EB4287" w:rsidP="00EB4287">
      <w:r w:rsidRPr="00CD6915">
        <w:t>I_PRP hear_VBP water_NN swirling_VBG by_IN ,_, level_NN with_IN my_PRP$ ears_NNS ,_, and_CC the_DT creaking_NN of_IN wood_NN on_IN wood_NN ._.</w:t>
      </w:r>
    </w:p>
    <w:p w14:paraId="310F40AA" w14:textId="77777777" w:rsidR="00EB4287" w:rsidRPr="00CD6915" w:rsidRDefault="00EB4287" w:rsidP="00EB4287">
      <w:r w:rsidRPr="00CD6915">
        <w:t>Cattle_NNP low_JJ far_RB off_RB ._.</w:t>
      </w:r>
    </w:p>
    <w:p w14:paraId="31308A28" w14:textId="77777777" w:rsidR="00EB4287" w:rsidRPr="00CD6915" w:rsidRDefault="00EB4287" w:rsidP="00EB4287">
      <w:r w:rsidRPr="00CD6915">
        <w:t>There_EX is_VBZ another_DT sound_NN ,_, a_DT queer_JJR one_CD like_IN --_: --_: ''_'' She_PRP stopped_VBD and_CC grew_VBD white_JJ ,_, and_CC whiter_NN still_RB ._.</w:t>
      </w:r>
    </w:p>
    <w:p w14:paraId="2E30F68D" w14:textId="77777777" w:rsidR="00EB4287" w:rsidRPr="00CD6915" w:rsidRDefault="00EB4287" w:rsidP="00EB4287">
      <w:r w:rsidRPr="00CD6915">
        <w:t>``_`` Go_VB on_IN ;_: go_VB on_IN !_.</w:t>
      </w:r>
    </w:p>
    <w:p w14:paraId="276F46C8" w14:textId="77777777" w:rsidR="00EB4287" w:rsidRPr="00CD6915" w:rsidRDefault="00EB4287" w:rsidP="00EB4287">
      <w:r w:rsidRPr="00CD6915">
        <w:t>Speak_VB ,_, I_PRP command_VBP you_PRP !_. ''_''</w:t>
      </w:r>
    </w:p>
    <w:p w14:paraId="72FB2C09" w14:textId="77777777" w:rsidR="00EB4287" w:rsidRPr="00CD6915" w:rsidRDefault="00EB4287" w:rsidP="00EB4287">
      <w:r w:rsidRPr="00CD6915">
        <w:t>said_VBD Van_NNP Helsing_NNP in_IN an_DT agonised_JJ voice_NN ._.</w:t>
      </w:r>
    </w:p>
    <w:p w14:paraId="28D55D1E" w14:textId="77777777" w:rsidR="00EB4287" w:rsidRPr="00CD6915" w:rsidRDefault="00EB4287" w:rsidP="00EB4287">
      <w:r w:rsidRPr="00CD6915">
        <w:t>At_IN the_DT same_JJ time_NN there_EX was_VBD despair_NN in_IN his_PRP$ eyes_NNS ,_, for_IN the_DT risen_VBN sun_NN was_VBD reddening_VBG even_RB Mrs._NNP Harker_NNP 's_POS pale_JJ face_NN ._.</w:t>
      </w:r>
    </w:p>
    <w:p w14:paraId="1C620784" w14:textId="77777777" w:rsidR="00EB4287" w:rsidRPr="00CD6915" w:rsidRDefault="00EB4287" w:rsidP="00EB4287">
      <w:r w:rsidRPr="00CD6915">
        <w:t xml:space="preserve">She_PRP opened_VBD her_PRP$ eyes_NNS ,_, and_CC we_PRP all_DT started_VBD as_IN she_PRP said_VBD ,_, sweetly_RB and_CC seemingly_RB with_IN the_DT utmost_JJ </w:t>
      </w:r>
      <w:r w:rsidRPr="00CD6915">
        <w:lastRenderedPageBreak/>
        <w:t>unconcern_NN :_: --_: ``_`` Oh_UH ,_, Professor_NNP ,_, why_WRB ask_VB me_PRP to_TO do_VB what_WP you_PRP know_VBP I_PRP ca_MD n't_RB ?_.</w:t>
      </w:r>
    </w:p>
    <w:p w14:paraId="77C70E98" w14:textId="77777777" w:rsidR="00EB4287" w:rsidRPr="00CD6915" w:rsidRDefault="00EB4287" w:rsidP="00EB4287">
      <w:r w:rsidRPr="00CD6915">
        <w:t>I_PRP do_VBP n't_RB remember_VB anything_NN ._. ''_''</w:t>
      </w:r>
    </w:p>
    <w:p w14:paraId="2A87CD8A" w14:textId="77777777" w:rsidR="00EB4287" w:rsidRPr="00CD6915" w:rsidRDefault="00EB4287" w:rsidP="00EB4287">
      <w:r w:rsidRPr="00CD6915">
        <w:t>Then_RB ,_, seeing_VBG the_DT look_NN of_IN amazement_NN on_IN our_PRP$ faces_NNS ,_, she_PRP said_VBD ,_, turning_VBG from_IN one_CD to_TO the_DT other_JJ with_IN a_DT troubled_JJ look_NN :_: --_: ``_`` What_WP have_VBP I_PRP said_VBD ?_.</w:t>
      </w:r>
    </w:p>
    <w:p w14:paraId="36E4E566" w14:textId="77777777" w:rsidR="00EB4287" w:rsidRPr="00CD6915" w:rsidRDefault="00EB4287" w:rsidP="00EB4287">
      <w:r w:rsidRPr="00CD6915">
        <w:t>What_WP have_VBP I_PRP done_VBN ?_.</w:t>
      </w:r>
    </w:p>
    <w:p w14:paraId="064151BA" w14:textId="77777777" w:rsidR="00EB4287" w:rsidRPr="00CD6915" w:rsidRDefault="00EB4287" w:rsidP="00EB4287">
      <w:r w:rsidRPr="00CD6915">
        <w:t>I_PRP know_VBP nothing_NN ,_, only_RB that_IN I_PRP was_VBD lying_VBG here_RB ,_, half_NN asleep_RB ,_, and_CC heard_VBD you_PRP say_VBP go_VB on_IN !_.</w:t>
      </w:r>
    </w:p>
    <w:p w14:paraId="12E8ED9E" w14:textId="77777777" w:rsidR="00EB4287" w:rsidRPr="00CD6915" w:rsidRDefault="00EB4287" w:rsidP="00EB4287">
      <w:r w:rsidRPr="00CD6915">
        <w:t>speak_VB ,_, I_PRP command_VBP you_PRP !_. '_''</w:t>
      </w:r>
    </w:p>
    <w:p w14:paraId="0CF07DD9" w14:textId="77777777" w:rsidR="00EB4287" w:rsidRPr="00CD6915" w:rsidRDefault="00EB4287" w:rsidP="00EB4287">
      <w:r w:rsidRPr="00CD6915">
        <w:t>It_PRP seemed_VBD so_RB funny_JJ to_TO hear_VB you_PRP order_VB me_PRP about_IN ,_, as_IN if_IN I_PRP were_VBD a_DT bad_JJ child_NN !_. ''_''</w:t>
      </w:r>
    </w:p>
    <w:p w14:paraId="0118B132" w14:textId="77777777" w:rsidR="00EB4287" w:rsidRPr="00CD6915" w:rsidRDefault="00EB4287" w:rsidP="00EB4287">
      <w:r w:rsidRPr="00CD6915">
        <w:t>``_`` Oh_UH ,_, Madam_NNP Mina_NNP ,_, ''_'' he_PRP said_VBD ,_, sadly_RB ,_, ``_`` it_PRP is_VBZ proof_JJ ,_, if_IN proof_NN be_VB needed_VBN ,_, of_IN how_WRB I_PRP love_VBP and_CC honour_VBP you_PRP ,_, when_WRB a_DT word_NN for_IN your_PRP$ good_NN ,_, spoken_VBD more_RBR earnest_JJ than_IN ever_RB ,_, can_MD seem_VB so_RB strange_JJ because_IN it_PRP is_VBZ to_TO order_VB her_PRP whom_WP I_PRP am_VBP proud_JJ to_TO obey_VB !_. ''_''</w:t>
      </w:r>
    </w:p>
    <w:p w14:paraId="2B5289F5" w14:textId="77777777" w:rsidR="00EB4287" w:rsidRPr="00CD6915" w:rsidRDefault="00EB4287" w:rsidP="00EB4287">
      <w:r w:rsidRPr="00CD6915">
        <w:t>The_DT whistles_NNS are_VBP sounding_VBG ;_: we_PRP are_VBP nearing_VBG Galatz_NNP ._.</w:t>
      </w:r>
    </w:p>
    <w:p w14:paraId="188337BA" w14:textId="77777777" w:rsidR="00EB4287" w:rsidRPr="00CD6915" w:rsidRDefault="00EB4287" w:rsidP="00EB4287">
      <w:r w:rsidRPr="00CD6915">
        <w:t>We_PRP are_VBP on_IN fire_NN with_IN anxiety_NN and_CC eagerness_NN ._.</w:t>
      </w:r>
    </w:p>
    <w:p w14:paraId="7CFD90A1" w14:textId="77777777" w:rsidR="00EB4287" w:rsidRPr="00CD6915" w:rsidRDefault="00EB4287" w:rsidP="00EB4287">
      <w:r w:rsidRPr="00CD6915">
        <w:t>Mina_NNP Harker_NNP 's_POS Journal_NNP ._.</w:t>
      </w:r>
    </w:p>
    <w:p w14:paraId="26A25F92" w14:textId="77777777" w:rsidR="00EB4287" w:rsidRPr="00CD6915" w:rsidRDefault="00EB4287" w:rsidP="00EB4287">
      <w:r w:rsidRPr="00CD6915">
        <w:t>30_CD October_NNP ._.</w:t>
      </w:r>
    </w:p>
    <w:p w14:paraId="3E3935A3" w14:textId="77777777" w:rsidR="00EB4287" w:rsidRPr="00CD6915" w:rsidRDefault="00EB4287" w:rsidP="00EB4287">
      <w:r w:rsidRPr="00CD6915">
        <w:t>--_: Mr._NNP Morris_NNP took_VBD me_PRP to_TO the_DT hotel_NN where_WRB our_PRP$ rooms_NNS had_VBD been_VBN ordered_VBN by_IN telegraph_NN ,_, he_PRP being_VBG the_DT one_NN who_WP could_MD best_RB be_VB spared_VBN ,_, since_IN he_PRP does_VBZ not_RB speak_VB any_DT foreign_JJ language_NN ._.</w:t>
      </w:r>
    </w:p>
    <w:p w14:paraId="33CB80A3" w14:textId="77777777" w:rsidR="00EB4287" w:rsidRPr="00CD6915" w:rsidRDefault="00EB4287" w:rsidP="00EB4287">
      <w:r w:rsidRPr="00CD6915">
        <w:t>The_DT forces_NNS were_VBD distributed_VBN much_RB as_IN they_PRP had_VBD been_VBN at_IN Varna_NNP ,_, except_IN that_DT Lord_NNP Godalming_NNP went_VBD to_TO the_DT Vice-Consul_NNP ,_, as_IN his_PRP$ rank_NN might_MD serve_VB as_IN an_DT immediate_JJ guarantee_NN of_IN some_DT sort_NN to_TO the_DT official_NN ,_, we_PRP being_VBG in_IN extreme_JJ hurry_NN ._.</w:t>
      </w:r>
    </w:p>
    <w:p w14:paraId="2112BF90" w14:textId="77777777" w:rsidR="00EB4287" w:rsidRPr="00CD6915" w:rsidRDefault="00EB4287" w:rsidP="00EB4287">
      <w:r w:rsidRPr="00CD6915">
        <w:t>Jonathan_NNP and_CC the_DT two_CD doctors_NNS went_VBD to_TO the_DT shipping_NN agent_NN to_TO learn_VB particulars_NNS of_IN the_DT arrival_NN of_IN the_DT Czarina_NNP Catherine_NNP ._.</w:t>
      </w:r>
    </w:p>
    <w:p w14:paraId="674BC2B0" w14:textId="77777777" w:rsidR="00EB4287" w:rsidRPr="00CD6915" w:rsidRDefault="00EB4287" w:rsidP="00EB4287">
      <w:r w:rsidRPr="00CD6915">
        <w:t>Later_RB ._.</w:t>
      </w:r>
    </w:p>
    <w:p w14:paraId="6078CFCC" w14:textId="77777777" w:rsidR="00EB4287" w:rsidRPr="00CD6915" w:rsidRDefault="00EB4287" w:rsidP="00EB4287">
      <w:r w:rsidRPr="00CD6915">
        <w:t>--_: Lord_NNP Godalming_NNP has_VBZ returned_VBN ._.</w:t>
      </w:r>
    </w:p>
    <w:p w14:paraId="15C8BA9A" w14:textId="77777777" w:rsidR="00EB4287" w:rsidRPr="00CD6915" w:rsidRDefault="00EB4287" w:rsidP="00EB4287">
      <w:r w:rsidRPr="00CD6915">
        <w:t>The_DT Consul_NNP is_VBZ away_RB ,_, and_CC the_DT Vice-Consul_NNP sick_JJ ;_: so_IN the_DT routine_JJ work_NN has_VBZ been_VBN attended_VBN to_TO by_IN a_DT clerk_NN ._.</w:t>
      </w:r>
    </w:p>
    <w:p w14:paraId="50AB523A" w14:textId="77777777" w:rsidR="00EB4287" w:rsidRPr="00CD6915" w:rsidRDefault="00EB4287" w:rsidP="00EB4287">
      <w:pPr>
        <w:rPr>
          <w:ins w:id="86" w:author="Lee Ji Eun" w:date="2019-09-25T13:16:00Z"/>
        </w:rPr>
      </w:pPr>
      <w:r w:rsidRPr="00CD6915">
        <w:t>He_PRP was_VBD very_RB obliging_JJ ,_, and_CC offered_VBD to_TO do_VB anything_NN in_IN his_PRP$ power_NN ._.</w:t>
      </w:r>
    </w:p>
    <w:p w14:paraId="5BBAFEE9" w14:textId="77777777" w:rsidR="00173390" w:rsidRPr="00CD6915" w:rsidRDefault="00173390" w:rsidP="00EB4287">
      <w:pPr>
        <w:rPr>
          <w:ins w:id="87" w:author="Lee Ji Eun" w:date="2019-09-25T13:16:00Z"/>
        </w:rPr>
      </w:pPr>
    </w:p>
    <w:p w14:paraId="2FD21161" w14:textId="77777777" w:rsidR="00173390" w:rsidRPr="00CD6915" w:rsidRDefault="00173390" w:rsidP="00EB4287">
      <w:pPr>
        <w:rPr>
          <w:ins w:id="88" w:author="Lee Ji Eun" w:date="2019-09-25T13:16:00Z"/>
        </w:rPr>
      </w:pPr>
    </w:p>
    <w:p w14:paraId="28F17CD3" w14:textId="77777777" w:rsidR="00173390" w:rsidRPr="00CD6915" w:rsidRDefault="00173390" w:rsidP="00EB4287"/>
    <w:p w14:paraId="577E6252" w14:textId="77777777" w:rsidR="00EB4287" w:rsidRPr="00CD6915" w:rsidRDefault="00EB4287" w:rsidP="00EB4287">
      <w:r w:rsidRPr="00CD6915">
        <w:lastRenderedPageBreak/>
        <w:t>Jonathan_NNP Harker_NNP 's_POS Journal_NNP ._.</w:t>
      </w:r>
    </w:p>
    <w:p w14:paraId="268EC92B" w14:textId="77777777" w:rsidR="00EB4287" w:rsidRPr="00CD6915" w:rsidRDefault="00EB4287" w:rsidP="00EB4287">
      <w:r w:rsidRPr="00CD6915">
        <w:t>30_CD October_NNP ._.</w:t>
      </w:r>
    </w:p>
    <w:p w14:paraId="4EC8473E" w14:textId="77777777" w:rsidR="00EB4287" w:rsidRPr="00CD6915" w:rsidRDefault="00EB4287" w:rsidP="00EB4287">
      <w:r w:rsidRPr="00CD6915">
        <w:t>--_: At_IN nine_CD o'clock_RB Dr._NNP Van_NNP Helsing_NNP ,_, Dr._NNP Seward_NNP ,_, and_CC I_PRP called_VBD on_IN Messrs._NNP Mackenzie_NNP &amp;_CC Steinkoff_NNP ,_, the_DT agents_NNS of_IN the_DT London_NNP firm_NN of_IN Hapgood_NNP ._.</w:t>
      </w:r>
    </w:p>
    <w:p w14:paraId="74620071" w14:textId="77777777" w:rsidR="00EB4287" w:rsidRPr="00CD6915" w:rsidRDefault="00EB4287" w:rsidP="00EB4287">
      <w:r w:rsidRPr="00CD6915">
        <w:t>They_PRP had_VBD received_VBN a_DT wire_NN from_IN London_NNP ,_, in_IN answer_NN to_TO Lord_NNP Godalming_NNP 's_POS telegraphed_VBN request_NN ,_, asking_VBG us_PRP to_TO show_VB them_PRP any_DT civility_NN in_IN their_PRP$ power_NN ._.</w:t>
      </w:r>
    </w:p>
    <w:p w14:paraId="6EB7F6F8" w14:textId="77777777" w:rsidR="00EB4287" w:rsidRPr="00CD6915" w:rsidRDefault="00EB4287" w:rsidP="00EB4287">
      <w:r w:rsidRPr="00CD6915">
        <w:t>They_PRP were_VBD more_JJR than_IN kind_NN and_CC courteous_JJ ,_, and_CC took_VBD us_PRP at_IN once_RB on_IN board_NN the_DT Czarina_NNP Catherine_NNP ,_, which_WDT lay_VBD at_IN anchor_NN out_IN in_IN the_DT river_NN harbour_NN ._.</w:t>
      </w:r>
    </w:p>
    <w:p w14:paraId="228A751E" w14:textId="77777777" w:rsidR="00EB4287" w:rsidRPr="00CD6915" w:rsidRDefault="00EB4287" w:rsidP="00EB4287">
      <w:r w:rsidRPr="00CD6915">
        <w:t>There_EX we_PRP saw_VBD the_DT Captain_NNP ,_, Donelson_NNP by_IN name_NN ,_, who_WP told_VBD us_PRP of_IN his_PRP$ voyage_NN ._.</w:t>
      </w:r>
    </w:p>
    <w:p w14:paraId="34BBBE77" w14:textId="77777777" w:rsidR="00EB4287" w:rsidRPr="00CD6915" w:rsidRDefault="00EB4287" w:rsidP="00EB4287">
      <w:r w:rsidRPr="00CD6915">
        <w:t>He_PRP said_VBD that_IN in_IN all_PDT his_PRP$ life_NN he_PRP had_VBD never_RB had_VBN so_RB favourable_JJ a_DT run_NN ._.</w:t>
      </w:r>
    </w:p>
    <w:p w14:paraId="2186A869" w14:textId="77777777" w:rsidR="00EB4287" w:rsidRPr="00CD6915" w:rsidRDefault="00EB4287" w:rsidP="00EB4287">
      <w:r w:rsidRPr="00CD6915">
        <w:t>``_`` Man_NN !_. ''_''</w:t>
      </w:r>
    </w:p>
    <w:p w14:paraId="45F77B11" w14:textId="77777777" w:rsidR="00EB4287" w:rsidRPr="00CD6915" w:rsidRDefault="00EB4287" w:rsidP="00EB4287">
      <w:r w:rsidRPr="00CD6915">
        <w:t>he_PRP said_VBD ,_, ``_`` but_CC it_PRP made_VBD us_PRP afeard_JJ ,_, for_IN we_PRP expeckit_VBP that_IN we_PRP should_MD have_VB to_TO pay_VB for_IN it_PRP wi_FW '_'' some_DT rare_JJ piece_NN o_NN '_'' ill_JJ luck_NN ,_, so_RB as_IN to_TO keep_VB up_RP the_DT average_NN ._.</w:t>
      </w:r>
    </w:p>
    <w:p w14:paraId="42391A7C" w14:textId="77777777" w:rsidR="00EB4287" w:rsidRPr="00CD6915" w:rsidRDefault="00EB4287" w:rsidP="00EB4287">
      <w:r w:rsidRPr="00CD6915">
        <w:t>It_PRP 's_VBZ no_DT canny_JJ to_TO run_VB frae_JJ London_NNP to_TO the_DT Black_JJ Sea_NN wi_NN '_'' a_DT wind_NN ahint_NN ye_PRP ,_, as_IN though_IN the_DT Deil_NNP himself_PRP were_VBD blawin_NN '_'' on_IN yer_FW sail_FW for_IN his_PRP$ ain_NN purpose_NN ._.</w:t>
      </w:r>
    </w:p>
    <w:p w14:paraId="23B9E2B0" w14:textId="77777777" w:rsidR="00EB4287" w:rsidRPr="00CD6915" w:rsidRDefault="00EB4287" w:rsidP="00EB4287">
      <w:r w:rsidRPr="00CD6915">
        <w:t>An_DT '_'' a_DT '_'' the_DT time_NN we_PRP could_MD no_RB speer_VB a_DT thing_NN ._.</w:t>
      </w:r>
    </w:p>
    <w:p w14:paraId="2D3A3309" w14:textId="77777777" w:rsidR="00EB4287" w:rsidRPr="00CD6915" w:rsidRDefault="00EB4287" w:rsidP="00EB4287">
      <w:r w:rsidRPr="00CD6915">
        <w:t>Gin_NN we_PRP were_VBD nigh_IN a_DT ship_NN ,_, or_CC a_DT port_NN ,_, or_CC a_DT headland_NN ,_, a_DT fog_NN fell_VBD on_IN us_PRP and_CC travelled_VBD wi_NN '_'' us_PRP ,_, till_IN when_WRB after_IN it_PRP had_VBD lifted_VBN and_CC we_PRP looked_VBD out_RP ,_, the_DT deil_NN a_DT thing_NN could_MD we_PRP see_VB ._.</w:t>
      </w:r>
    </w:p>
    <w:p w14:paraId="2CC4A37B" w14:textId="77777777" w:rsidR="00EB4287" w:rsidRPr="00CD6915" w:rsidRDefault="00EB4287" w:rsidP="00EB4287">
      <w:r w:rsidRPr="00CD6915">
        <w:t>We_PRP ran_VBD by_IN Gibraltar_NNP wi'oot_FW bein_FW '_'' able_JJ to_TO signal_VB ;_: an_DT '_'' till_IN we_PRP came_VBD to_TO the_DT Dardanelles_NNPS and_CC had_VBD to_TO wait_VB to_TO get_VB our_PRP$ permit_NN to_TO pass_VB ,_, we_PRP never_RB were_VBD within_IN hail_NN o_NN '_POS aught_NN ._.</w:t>
      </w:r>
    </w:p>
    <w:p w14:paraId="0EC07CE7" w14:textId="77777777" w:rsidR="00EB4287" w:rsidRPr="00CD6915" w:rsidRDefault="00EB4287" w:rsidP="00EB4287">
      <w:r w:rsidRPr="00CD6915">
        <w:t>At_IN first_JJ I_NN inclined_VBN to_TO slack_VB off_RP sail_VB and_CC beat_VB about_IN till_IN the_DT fog_NN was_VBD lifted_VBN ;_: but_CC whiles_VBZ ,_, I_PRP thocht_VBP that_IN if_IN the_DT Deil_NNP was_VBD minded_VBN to_TO get_VB us_PRP into_IN the_DT Black_NNP Sea_NNP quick_JJ ,_, he_PRP was_VBD like_IN to_TO do_VB it_PRP whether_IN we_PRP would_MD or_CC no_DT ._.</w:t>
      </w:r>
    </w:p>
    <w:p w14:paraId="09846DE2" w14:textId="77777777" w:rsidR="00EB4287" w:rsidRPr="00CD6915" w:rsidRDefault="00EB4287" w:rsidP="00EB4287">
      <w:r w:rsidRPr="00CD6915">
        <w:t>If_IN we_PRP had_VBD a_DT quick_JJ voyage_NN it_PRP would_MD be_VB no_RB to_TO our_PRP$ miscredit_NN wi_NN '_'' the_DT owners_NNS ,_, or_CC no_DT hurt_NN to_TO our_PRP$ traffic_NN ;_: an_DT '_'' the_DT Old_NNP Mon_NNP who_WP had_VBD served_VBN his_PRP$ ain_NN purpose_NN wad_NN be_VB decently_RB grateful_JJ to_TO us_PRP for_IN no_DT hinderin_NN '_'' him_PRP ._. ''_''</w:t>
      </w:r>
    </w:p>
    <w:p w14:paraId="387820EA" w14:textId="77777777" w:rsidR="00EB4287" w:rsidRPr="00CD6915" w:rsidRDefault="00EB4287" w:rsidP="00EB4287">
      <w:r w:rsidRPr="00CD6915">
        <w:lastRenderedPageBreak/>
        <w:t>This_DT mixture_NN of_IN simplicity_NN and_CC cunning_JJ ,_, of_IN superstition_NN and_CC commercial_JJ reasoning_NN ,_, aroused_VBD Van_NNP Helsing_NNP ,_, who_WP said_VBD :_: --_: ``_`` Mine_NNP friend_NN ,_, that_IN Devil_NNP is_VBZ more_RBR clever_JJ than_IN he_PRP is_VBZ thought_VBN by_IN some_DT ;_: and_CC he_PRP know_VBP when_WRB he_PRP meet_VB his_PRP$ match_NN !_. ''_''</w:t>
      </w:r>
    </w:p>
    <w:p w14:paraId="7393721E" w14:textId="77777777" w:rsidR="00EB4287" w:rsidRPr="00CD6915" w:rsidRDefault="00EB4287" w:rsidP="00EB4287">
      <w:r w:rsidRPr="00CD6915">
        <w:t>The_DT skipper_NN was_VBD not_RB displeased_JJ with_IN the_DT compliment_NN ,_, and_CC went_VBD on_IN :_: --_: ``_`` When_WRB we_PRP got_VBD past_IN the_DT Bosphorus_NNP the_DT men_NNS began_VBD to_TO grumble_VB ;_: some_DT o_NN '_'' them_PRP ,_, the_DT Roumanians_NNPS ,_, came_VBD and_CC asked_VBD me_PRP to_TO heave_VB overboard_RB a_DT big_JJ box_NN which_WDT had_VBD been_VBN put_VBN on_IN board_NN by_IN a_DT queer_FW lookin_FW '_POS old_JJ man_NN just_RB before_IN we_PRP had_VBD started_VBN frae_JJ London_NNP ._.</w:t>
      </w:r>
    </w:p>
    <w:p w14:paraId="7A8DE32E" w14:textId="77777777" w:rsidR="00EB4287" w:rsidRPr="00CD6915" w:rsidRDefault="00EB4287" w:rsidP="00EB4287">
      <w:r w:rsidRPr="00CD6915">
        <w:t>I_PRP had_VBD seen_VBN them_PRP speer_VBP at_IN the_DT fellow_NN ,_, and_CC put_VBD out_RP their_PRP$ twa_NN fingers_NNS when_WRB they_PRP saw_VBD him_PRP ,_, to_TO guard_VB against_IN the_DT evil_JJ eye_NN ._.</w:t>
      </w:r>
    </w:p>
    <w:p w14:paraId="30514656" w14:textId="77777777" w:rsidR="00EB4287" w:rsidRPr="00CD6915" w:rsidRDefault="00EB4287" w:rsidP="00EB4287">
      <w:r w:rsidRPr="00CD6915">
        <w:t>Man_NN !_.</w:t>
      </w:r>
    </w:p>
    <w:p w14:paraId="39041700" w14:textId="77777777" w:rsidR="00EB4287" w:rsidRPr="00CD6915" w:rsidRDefault="00EB4287" w:rsidP="00EB4287">
      <w:r w:rsidRPr="00CD6915">
        <w:t>but_CC the_DT supersteetion_NN of_IN foreigners_NNS is_VBZ pairfectly_RB rideeculous_JJ !_.</w:t>
      </w:r>
    </w:p>
    <w:p w14:paraId="6CF338F5" w14:textId="77777777" w:rsidR="00EB4287" w:rsidRPr="00CD6915" w:rsidRDefault="00EB4287" w:rsidP="00EB4287">
      <w:r w:rsidRPr="00CD6915">
        <w:t>I_PRP sent_VBD them_PRP aboot_VBP their_PRP$ business_NN pretty_RB quick_JJ ;_: but_CC as_RB just_RB after_IN a_DT fog_NN closed_VBN in_RP on_IN us_PRP I_PRP felt_VBD a_DT wee_NN bit_NN as_IN they_PRP did_VBD anent_JJ something_NN ,_, though_IN I_PRP would_MD n't_RB say_VB it_PRP was_VBD agin_IN the_DT big_JJ box_NN ._.</w:t>
      </w:r>
    </w:p>
    <w:p w14:paraId="49DD06AA" w14:textId="77777777" w:rsidR="00EB4287" w:rsidRPr="00CD6915" w:rsidRDefault="00EB4287" w:rsidP="00EB4287">
      <w:r w:rsidRPr="00CD6915">
        <w:t>Well_RB ,_, on_IN we_PRP went_VBD ,_, and_CC as_IN the_DT fog_NN did_VBD n't_RB let_VB up_RP for_IN five_CD days_NNS I_PRP joost_VBP let_VB the_DT wind_NN carry_VBP us_PRP ;_: for_IN if_IN the_DT Deil_NNP wanted_VBD to_TO get_VB somewheres_NNS --_: well_RB ,_, he_PRP would_MD fetch_VB it_PRP up_RP a_DT '_POS reet_NN ._.</w:t>
      </w:r>
    </w:p>
    <w:p w14:paraId="3F5584BF" w14:textId="77777777" w:rsidR="00EB4287" w:rsidRPr="00CD6915" w:rsidRDefault="00EB4287" w:rsidP="00EB4287">
      <w:r w:rsidRPr="00CD6915">
        <w:t>An_DT '_'' if_IN he_PRP did_VBD n't_RB ,_, well_RB ,_, we_PRP 'd_MD keep_VB a_DT sharp_JJ lookout_NN anyhow_NN ._.</w:t>
      </w:r>
    </w:p>
    <w:p w14:paraId="4ED256D2" w14:textId="77777777" w:rsidR="00EB4287" w:rsidRPr="00CD6915" w:rsidRDefault="00EB4287" w:rsidP="00EB4287">
      <w:r w:rsidRPr="00CD6915">
        <w:t>Sure_JJ eneuch_NN ,_, we_PRP had_VBD a_DT fair_JJ way_NN and_CC deep_JJ water_NN all_PDT the_DT time_NN ;_: and_CC two_CD days_NNS ago_RB ,_, when_WRB the_DT mornin_NN '_POS sun_NN came_VBD through_IN the_DT fog_NN ,_, we_PRP found_VBD ourselves_PRP just_RB in_IN the_DT river_NN opposite_JJ Galatz_NNP ._.</w:t>
      </w:r>
    </w:p>
    <w:p w14:paraId="7659A268" w14:textId="77777777" w:rsidR="00EB4287" w:rsidRPr="00CD6915" w:rsidRDefault="00EB4287" w:rsidP="00EB4287">
      <w:r w:rsidRPr="00CD6915">
        <w:t>The_DT Roumanians_NNPS were_VBD wild_JJ ,_, and_CC wanted_VBD me_PRP right_JJ or_CC wrong_JJ to_TO take_VB out_RP the_DT box_NN and_CC fling_VBG it_PRP in_IN the_DT river_NN ._.</w:t>
      </w:r>
    </w:p>
    <w:p w14:paraId="67B8741A" w14:textId="77777777" w:rsidR="00EB4287" w:rsidRPr="00CD6915" w:rsidRDefault="00EB4287" w:rsidP="00EB4287">
      <w:r w:rsidRPr="00CD6915">
        <w:t>I_PRP had_VBD to_TO argy_FW wi_FW '_'' them_PRP aboot_VBP it_PRP wi_FW '_'' a_DT handspike_NN ;_: an_DT '_'' when_WRB the_DT last_JJ o_NN '_'' them_PRP rose_VBD off_RP the_DT deck_NN wi_NN '_'' his_PRP$ head_NN in_IN his_PRP$ hand_NN ,_, I_PRP had_VBD convinced_VBN them_PRP that_IN ,_, evil_JJ eye_NN or_CC no_DT evil_JJ eye_NN ,_, the_DT property_NN and_CC the_DT trust_NN of_IN my_PRP$ owners_NNS were_VBD better_JJR in_IN my_PRP$ hands_NNS than_IN in_IN the_DT river_NN Danube_NNP ._.</w:t>
      </w:r>
    </w:p>
    <w:p w14:paraId="2A4B0142" w14:textId="77777777" w:rsidR="00EB4287" w:rsidRPr="00CD6915" w:rsidRDefault="00EB4287" w:rsidP="00EB4287">
      <w:r w:rsidRPr="00CD6915">
        <w:t xml:space="preserve">They_PRP had_VBD ,_, mind_VB ye_PRP ,_, taken_VBN the_DT box_NN on_IN the_DT deck_NN ready_JJ to_TO fling_VB in_IN ,_, and_CC as_IN it_PRP was_VBD marked_VBN Galatz_NNP via_IN Varna_NNP ,_, I_PRP thocht_VBP I_PRP 'd_MD let_VB it_PRP lie_VB till_IN we_PRP </w:t>
      </w:r>
      <w:r w:rsidRPr="00CD6915">
        <w:lastRenderedPageBreak/>
        <w:t>discharged_VBD in_IN the_DT port_NN an_DT '_'' get_VB rid_JJ o_NN '_'' t_NN althegither_NN ._.</w:t>
      </w:r>
    </w:p>
    <w:p w14:paraId="1A7C0577" w14:textId="77777777" w:rsidR="00EB4287" w:rsidRPr="00CD6915" w:rsidRDefault="00EB4287" w:rsidP="00EB4287">
      <w:r w:rsidRPr="00CD6915">
        <w:t>We_PRP did_VBD n't_RB do_VB much_JJ clearin_NN '_'' that_DT day_NN ,_, an_DT '_'' had_VBD to_TO remain_VB the_DT nicht_NN at_IN anchor_NN ;_: but_CC in_IN the_DT mornin_NN '_'' ,_, braw_VB an_DT '_'' airly_RB ,_, an_DT hour_NN before_IN sun-up_NN ,_, a_DT man_NN came_VBD aboard_IN wi_NN '_'' an_DT order_NN ,_, written_VBN to_TO him_PRP from_IN England_NNP ,_, to_TO receive_VB a_DT box_NN marked_JJ for_IN one_CD Count_NNP Dracula_NNP ._.</w:t>
      </w:r>
    </w:p>
    <w:p w14:paraId="22EA5A75" w14:textId="77777777" w:rsidR="00EB4287" w:rsidRPr="00CD6915" w:rsidRDefault="00EB4287" w:rsidP="00EB4287">
      <w:r w:rsidRPr="00CD6915">
        <w:t>Sure_JJ eneuch_NN the_DT matter_NN was_VBD one_CD ready_JJ to_TO his_PRP$ hand_NN ._.</w:t>
      </w:r>
    </w:p>
    <w:p w14:paraId="139D0523" w14:textId="77777777" w:rsidR="00EB4287" w:rsidRPr="00CD6915" w:rsidRDefault="00EB4287" w:rsidP="00EB4287">
      <w:r w:rsidRPr="00CD6915">
        <w:t>He_PRP had_VBD his_PRP$ papers_NNS a_DT '_'' reet_NN ,_, an_DT '_'' glad_JJ I_PRP was_VBD to_TO be_VB rid_JJ o_NN '_'' the_DT dam_NN '_POS thing_NN ,_, for_IN I_PRP was_VBD beginnin_NN '_POS masel_NN '_'' to_TO feel_VB uneasy_JJ at_IN it_PRP ._.</w:t>
      </w:r>
    </w:p>
    <w:p w14:paraId="09DABFE6" w14:textId="77777777" w:rsidR="00EB4287" w:rsidRPr="00CD6915" w:rsidRDefault="00EB4287" w:rsidP="00EB4287">
      <w:r w:rsidRPr="00CD6915">
        <w:t>If_IN the_DT Deil_NNP did_VBD have_VB any_DT luggage_NN aboord_VBD the_DT ship_NN ,_, I_PRP 'm_VBP thinkin_VBG '_'' it_PRP was_VBD nane_FW ither_FW than_IN that_DT same_JJ !_. ''_''</w:t>
      </w:r>
    </w:p>
    <w:p w14:paraId="2800862A" w14:textId="77777777" w:rsidR="00EB4287" w:rsidRPr="00CD6915" w:rsidRDefault="00EB4287" w:rsidP="00EB4287">
      <w:r w:rsidRPr="00CD6915">
        <w:t>``_`` What_WP was_VBD the_DT name_NN of_IN the_DT man_NN who_WP took_VBD it_PRP ?_. ''_''</w:t>
      </w:r>
    </w:p>
    <w:p w14:paraId="3727C828" w14:textId="77777777" w:rsidR="00EB4287" w:rsidRPr="00CD6915" w:rsidRDefault="00EB4287" w:rsidP="00EB4287">
      <w:r w:rsidRPr="00CD6915">
        <w:t>asked_VBD Dr._NNP Van_NNP Helsing_NNP with_IN restrained_JJ eagerness_NN ._.</w:t>
      </w:r>
    </w:p>
    <w:p w14:paraId="0C368AA4" w14:textId="77777777" w:rsidR="00EB4287" w:rsidRPr="00CD6915" w:rsidRDefault="00EB4287" w:rsidP="00EB4287">
      <w:r w:rsidRPr="00CD6915">
        <w:t>``_`` I_PRP 'll_MD be_VB tellin_VBN '_'' ye_PRP quick_JJ !_. ''_''</w:t>
      </w:r>
    </w:p>
    <w:p w14:paraId="23715C78" w14:textId="77777777" w:rsidR="00EB4287" w:rsidRPr="00CD6915" w:rsidRDefault="00EB4287" w:rsidP="00EB4287">
      <w:r w:rsidRPr="00CD6915">
        <w:t>he_PRP answered_VBD ,_, and_CC ,_, stepping_VBG down_RP to_TO his_PRP$ cabin_NN ,_, produced_VBD a_DT receipt_NN signed_VBN ``_`` Immanuel_NNP Hildesheim_NNP ._. ''_''</w:t>
      </w:r>
    </w:p>
    <w:p w14:paraId="4EF5257C" w14:textId="77777777" w:rsidR="00EB4287" w:rsidRPr="00CD6915" w:rsidRDefault="00EB4287" w:rsidP="00EB4287">
      <w:r w:rsidRPr="00CD6915">
        <w:t>Burgen-strasse_NN 16_CD was_VBD the_DT address_NN ._.</w:t>
      </w:r>
    </w:p>
    <w:p w14:paraId="2DABE13C" w14:textId="77777777" w:rsidR="00EB4287" w:rsidRPr="00CD6915" w:rsidRDefault="00EB4287" w:rsidP="00EB4287">
      <w:r w:rsidRPr="00CD6915">
        <w:t>We_PRP found_VBD out_RP that_IN this_DT was_VBD all_PDT the_DT Captain_NNP knew_VBD ;_: so_RB with_IN thanks_NNS we_PRP came_VBD away_RB ._.</w:t>
      </w:r>
    </w:p>
    <w:p w14:paraId="35EC96CF" w14:textId="77777777" w:rsidR="00EB4287" w:rsidRPr="00CD6915" w:rsidRDefault="00EB4287" w:rsidP="00EB4287">
      <w:r w:rsidRPr="00CD6915">
        <w:t>We_PRP found_VBD Hildesheim_NNP in_IN his_PRP$ office_NN ,_, a_DT Hebrew_NNP of_IN rather_RB the_DT Adelphi_NNP Theatre_NNP type_NN ,_, with_IN a_DT nose_NN like_IN a_DT sheep_NN ,_, and_CC a_DT fez_NN ._.</w:t>
      </w:r>
    </w:p>
    <w:p w14:paraId="50625F23" w14:textId="77777777" w:rsidR="00EB4287" w:rsidRPr="00CD6915" w:rsidRDefault="00EB4287" w:rsidP="00EB4287">
      <w:r w:rsidRPr="00CD6915">
        <w:t>His_PRP$ arguments_NNS were_VBD pointed_VBN with_IN specie_NN --_: we_PRP doing_VBG the_DT punctuation_NN --_: and_CC with_IN a_DT little_JJ bargaining_NN he_PRP told_VBD us_PRP what_WP he_PRP knew_VBD ._.</w:t>
      </w:r>
    </w:p>
    <w:p w14:paraId="68E896AE" w14:textId="77777777" w:rsidR="00EB4287" w:rsidRPr="00CD6915" w:rsidRDefault="00EB4287" w:rsidP="00EB4287">
      <w:r w:rsidRPr="00CD6915">
        <w:t>This_DT turned_VBD out_RP to_TO be_VB simple_JJ but_CC important_JJ ._.</w:t>
      </w:r>
    </w:p>
    <w:p w14:paraId="3DE990AA" w14:textId="77777777" w:rsidR="00EB4287" w:rsidRPr="00CD6915" w:rsidRDefault="00EB4287" w:rsidP="00EB4287">
      <w:r w:rsidRPr="00CD6915">
        <w:t>He_PRP had_VBD received_VBN a_DT letter_NN from_IN Mr._NNP de_NNP Ville_NNP of_IN London_NNP ,_, telling_VBG him_PRP to_TO receive_VB ,_, if_IN possible_JJ before_IN sunrise_NN so_RB as_IN to_TO avoid_VB customs_NNS ,_, a_DT box_NN which_WDT would_MD arrive_VB at_IN Galatz_NNP in_IN the_DT Czarina_NNP Catherine_NNP ._.</w:t>
      </w:r>
    </w:p>
    <w:p w14:paraId="445FA279" w14:textId="77777777" w:rsidR="00EB4287" w:rsidRPr="00CD6915" w:rsidRDefault="00EB4287" w:rsidP="00EB4287">
      <w:r w:rsidRPr="00CD6915">
        <w:t>This_DT he_PRP was_VBD to_TO give_VB in_IN charge_NN to_TO a_DT certain_JJ Petrof_NNP Skinsky_NNP ,_, who_WP dealt_VBD with_IN the_DT Slovaks_NNPS who_WP traded_VBD down_RP the_DT river_NN to_TO the_DT port_NN ._.</w:t>
      </w:r>
    </w:p>
    <w:p w14:paraId="23E8D832" w14:textId="77777777" w:rsidR="00EB4287" w:rsidRPr="00CD6915" w:rsidRDefault="00EB4287" w:rsidP="00EB4287">
      <w:r w:rsidRPr="00CD6915">
        <w:t>He_PRP had_VBD been_VBN paid_VBN for_IN his_PRP$ work_NN by_IN an_DT English_JJ bank_NN note_NN ,_, which_WDT had_VBD been_VBN duly_RB cashed_VBN for_IN gold_NN at_IN the_DT Danube_NNP International_NNP Bank_NNP ._.</w:t>
      </w:r>
    </w:p>
    <w:p w14:paraId="36BAC0A5" w14:textId="77777777" w:rsidR="00EB4287" w:rsidRPr="00CD6915" w:rsidRDefault="00EB4287" w:rsidP="00EB4287">
      <w:r w:rsidRPr="00CD6915">
        <w:lastRenderedPageBreak/>
        <w:t>When_WRB Skinsky_NNP had_VBD come_VBN to_TO him_PRP ,_, he_PRP had_VBD taken_VBN him_PRP to_TO the_DT ship_NN and_CC handed_NN over_IN the_DT box_NN ,_, so_RB as_IN to_TO save_VB porterage_NN ._.</w:t>
      </w:r>
    </w:p>
    <w:p w14:paraId="357D428C" w14:textId="77777777" w:rsidR="00EB4287" w:rsidRPr="00CD6915" w:rsidRDefault="00EB4287" w:rsidP="00EB4287">
      <w:r w:rsidRPr="00CD6915">
        <w:t>That_DT was_VBD all_DT he_PRP knew_VBD ._.</w:t>
      </w:r>
    </w:p>
    <w:p w14:paraId="216ECF13" w14:textId="77777777" w:rsidR="00EB4287" w:rsidRPr="00CD6915" w:rsidRDefault="00EB4287" w:rsidP="00EB4287">
      <w:r w:rsidRPr="00CD6915">
        <w:t>We_PRP then_RB sought_VBD for_IN Skinsky_NNP ,_, but_CC were_VBD unable_JJ to_TO find_VB him_PRP ._.</w:t>
      </w:r>
    </w:p>
    <w:p w14:paraId="330ADA0E" w14:textId="77777777" w:rsidR="00EB4287" w:rsidRPr="00CD6915" w:rsidRDefault="00EB4287" w:rsidP="00EB4287">
      <w:r w:rsidRPr="00CD6915">
        <w:t>One_CD of_IN his_PRP$ neighbours_NNS ,_, who_WP did_VBD not_RB seem_VB to_TO bear_VB him_PRP any_DT affection_NN ,_, said_VBD that_IN he_PRP had_VBD gone_VBN away_RB two_CD days_NNS before_RB ,_, no_DT one_NN knew_VBD whither_NN ._.</w:t>
      </w:r>
    </w:p>
    <w:p w14:paraId="425C0FDF" w14:textId="77777777" w:rsidR="00EB4287" w:rsidRPr="00CD6915" w:rsidRDefault="00EB4287" w:rsidP="00EB4287">
      <w:r w:rsidRPr="00CD6915">
        <w:t>This_DT was_VBD corroborated_VBN by_IN his_PRP$ landlord_NN ,_, who_WP had_VBD received_VBN by_IN messenger_NN the_DT key_NN of_IN the_DT house_NN together_RB with_IN the_DT rent_NN due_JJ ,_, in_IN English_JJ money_NN ._.</w:t>
      </w:r>
    </w:p>
    <w:p w14:paraId="60D9AE1C" w14:textId="77777777" w:rsidR="00EB4287" w:rsidRPr="00CD6915" w:rsidRDefault="00EB4287" w:rsidP="00EB4287">
      <w:r w:rsidRPr="00CD6915">
        <w:t>This_DT had_VBD been_VBN between_IN ten_CD and_CC eleven_NNS o'clock_RB last_JJ night_NN ._.</w:t>
      </w:r>
    </w:p>
    <w:p w14:paraId="19F948AF" w14:textId="77777777" w:rsidR="00EB4287" w:rsidRPr="00CD6915" w:rsidRDefault="00EB4287" w:rsidP="00EB4287">
      <w:r w:rsidRPr="00CD6915">
        <w:t>We_PRP were_VBD at_IN a_DT standstill_NN again_RB ._.</w:t>
      </w:r>
    </w:p>
    <w:p w14:paraId="0B661341" w14:textId="77777777" w:rsidR="00EB4287" w:rsidRPr="00CD6915" w:rsidRDefault="00EB4287" w:rsidP="00EB4287">
      <w:r w:rsidRPr="00CD6915">
        <w:t>Whilst_IN we_PRP were_VBD talking_VBG one_CD came_VBD running_VBG and_CC breathlessly_RB gasped_VBD out_RP that_IN the_DT body_NN of_IN Skinsky_NNP had_VBD been_VBN found_VBN inside_IN the_DT wall_NN of_IN the_DT churchyard_NN of_IN St._NNP Peter_NNP ,_, and_CC that_IN the_DT throat_NN had_VBD been_VBN torn_VBN open_JJ as_IN if_IN by_IN some_DT wild_JJ animal_NN ._.</w:t>
      </w:r>
    </w:p>
    <w:p w14:paraId="65FD687F" w14:textId="77777777" w:rsidR="00EB4287" w:rsidRPr="00CD6915" w:rsidRDefault="00EB4287" w:rsidP="00EB4287">
      <w:r w:rsidRPr="00CD6915">
        <w:t>Those_DT we_PRP had_VBD been_VBN speaking_VBG with_IN ran_VBD off_RP to_TO see_VB the_DT horror_NN ,_, the_DT women_NNS crying_VBG out_RP ``_`` This_DT is_VBZ the_DT work_NN of_IN a_DT Slovak_NN !_. ''_''</w:t>
      </w:r>
    </w:p>
    <w:p w14:paraId="459EBFB4" w14:textId="77777777" w:rsidR="00EB4287" w:rsidRPr="00CD6915" w:rsidRDefault="00EB4287" w:rsidP="00EB4287">
      <w:r w:rsidRPr="00CD6915">
        <w:t>We_PRP hurried_VBD away_RB lest_IN we_PRP should_MD have_VB been_VBN in_IN some_DT way_NN drawn_VBN into_IN the_DT affair_NN ,_, and_CC so_RB detained_VBN ._.</w:t>
      </w:r>
    </w:p>
    <w:p w14:paraId="762D47FC" w14:textId="77777777" w:rsidR="00EB4287" w:rsidRPr="00CD6915" w:rsidRDefault="00EB4287" w:rsidP="00EB4287">
      <w:r w:rsidRPr="00CD6915">
        <w:t>As_IN we_PRP came_VBD home_NN we_PRP could_MD arrive_VB at_IN no_DT definite_JJ conclusion_NN ._.</w:t>
      </w:r>
    </w:p>
    <w:p w14:paraId="422F8875" w14:textId="77777777" w:rsidR="00EB4287" w:rsidRPr="00CD6915" w:rsidRDefault="00EB4287" w:rsidP="00EB4287">
      <w:r w:rsidRPr="00CD6915">
        <w:t>We_PRP were_VBD all_DT convinced_VBN that_IN the_DT box_NN was_VBD on_IN its_PRP$ way_NN ,_, by_IN water_NN ,_, to_TO somewhere_RB ;_: but_CC where_WRB that_DT might_MD be_VB we_PRP would_MD have_VB to_TO discover_VB ._.</w:t>
      </w:r>
    </w:p>
    <w:p w14:paraId="3492B85C" w14:textId="77777777" w:rsidR="00EB4287" w:rsidRPr="00CD6915" w:rsidRDefault="00EB4287" w:rsidP="00EB4287">
      <w:r w:rsidRPr="00CD6915">
        <w:t>With_IN heavy_JJ hearts_NNS we_PRP came_VBD home_NN to_TO the_DT hotel_NN to_TO Mina_NNP ._.</w:t>
      </w:r>
    </w:p>
    <w:p w14:paraId="7BB782AD" w14:textId="77777777" w:rsidR="00EB4287" w:rsidRPr="00CD6915" w:rsidRDefault="00EB4287" w:rsidP="00EB4287">
      <w:r w:rsidRPr="00CD6915">
        <w:t>When_WRB we_PRP met_VBD together_RB ,_, the_DT first_JJ thing_NN was_VBD to_TO consult_VB as_IN to_TO taking_VBG Mina_NNP again_RB into_IN our_PRP$ confidence_NN ._.</w:t>
      </w:r>
    </w:p>
    <w:p w14:paraId="4A1D1E35" w14:textId="77777777" w:rsidR="00EB4287" w:rsidRPr="00CD6915" w:rsidRDefault="00EB4287" w:rsidP="00EB4287">
      <w:r w:rsidRPr="00CD6915">
        <w:t>Things_NNS are_VBP getting_VBG desperate_JJ ,_, and_CC it_PRP is_VBZ at_IN least_JJS a_DT chance_NN ,_, though_IN a_DT hazardous_JJ one_CD ._.</w:t>
      </w:r>
    </w:p>
    <w:p w14:paraId="5A1CBEBB" w14:textId="77777777" w:rsidR="00EB4287" w:rsidRPr="00CD6915" w:rsidRDefault="00EB4287" w:rsidP="00EB4287">
      <w:pPr>
        <w:rPr>
          <w:ins w:id="89" w:author="Lee Ji Eun" w:date="2019-09-25T13:16:00Z"/>
        </w:rPr>
      </w:pPr>
      <w:r w:rsidRPr="00CD6915">
        <w:t>As_IN a_DT preliminary_JJ step_NN ,_, I_PRP was_VBD released_VBN from_IN my_PRP$ promise_NN to_TO her_PRP ._.</w:t>
      </w:r>
    </w:p>
    <w:p w14:paraId="534E622C" w14:textId="77777777" w:rsidR="00173390" w:rsidRPr="00CD6915" w:rsidRDefault="00173390" w:rsidP="00EB4287"/>
    <w:p w14:paraId="1BCDDFDB" w14:textId="77777777" w:rsidR="00EB4287" w:rsidRPr="00CD6915" w:rsidRDefault="00EB4287" w:rsidP="00EB4287">
      <w:r w:rsidRPr="00CD6915">
        <w:t>Mina_NNP Harker_NNP 's_POS Journal_NNP ._.</w:t>
      </w:r>
    </w:p>
    <w:p w14:paraId="441198D1" w14:textId="77777777" w:rsidR="00EB4287" w:rsidRPr="00CD6915" w:rsidRDefault="00EB4287" w:rsidP="00EB4287">
      <w:r w:rsidRPr="00CD6915">
        <w:t>30_CD October_NNP ,_, evening_NN ._.</w:t>
      </w:r>
    </w:p>
    <w:p w14:paraId="722075F8" w14:textId="77777777" w:rsidR="00EB4287" w:rsidRPr="00CD6915" w:rsidRDefault="00EB4287" w:rsidP="00EB4287">
      <w:r w:rsidRPr="00CD6915">
        <w:t xml:space="preserve">--_: They_PRP were_VBD so_RB tired_VBN and_CC worn_VBN out_RP and_CC dispirited_VBD that_IN there_EX was_VBD nothing_NN to_TO be_VB done_VBN till_IN they_PRP had_VBD some_DT rest_NN ;_: so_IN I_PRP asked_VBD them_PRP all_DT to_TO lie_VB down_RP for_IN </w:t>
      </w:r>
      <w:r w:rsidRPr="00CD6915">
        <w:lastRenderedPageBreak/>
        <w:t>half_PDT an_DT hour_NN whilst_IN I_PRP should_MD enter_VB everything_NN up_IN to_TO the_DT moment_NN ._.</w:t>
      </w:r>
    </w:p>
    <w:p w14:paraId="625AA872" w14:textId="77777777" w:rsidR="00EB4287" w:rsidRPr="00CD6915" w:rsidRDefault="00EB4287" w:rsidP="00EB4287">
      <w:r w:rsidRPr="00CD6915">
        <w:t>I_PRP feel_VBP so_RB grateful_JJ to_TO the_DT man_NN who_WP invented_VBD the_DT ``_`` Traveller_NNP 's_POS ''_'' typewriter_NN ,_, and_CC to_TO Mr._NNP Morris_NNP for_IN getting_VBG this_DT one_NN for_IN me_PRP ._.</w:t>
      </w:r>
    </w:p>
    <w:p w14:paraId="4AFD1945" w14:textId="77777777" w:rsidR="00EB4287" w:rsidRPr="00CD6915" w:rsidRDefault="00EB4287" w:rsidP="00EB4287">
      <w:r w:rsidRPr="00CD6915">
        <w:t>I_PRP should_MD have_VB felt_VBN quite_RB ;_: astray_RB doing_VBG the_DT work_NN if_IN I_PRP had_VBD to_TO write_VB with_IN a_DT pen_NN ..._: ._.</w:t>
      </w:r>
    </w:p>
    <w:p w14:paraId="6ABF4F92" w14:textId="77777777" w:rsidR="00EB4287" w:rsidRPr="00CD6915" w:rsidRDefault="00EB4287" w:rsidP="00EB4287">
      <w:r w:rsidRPr="00CD6915">
        <w:t>It_PRP is_VBZ all_DT done_VBN ;_: poor_JJ dear_RB ,_, dear_RB Jonathan_NNP ,_, what_WP he_PRP must_MD have_VB suffered_VBN ,_, what_WP must_MD he_PRP be_VB suffering_VBG now_RB ._.</w:t>
      </w:r>
    </w:p>
    <w:p w14:paraId="485C7645" w14:textId="77777777" w:rsidR="00EB4287" w:rsidRPr="00CD6915" w:rsidRDefault="00EB4287" w:rsidP="00EB4287">
      <w:r w:rsidRPr="00CD6915">
        <w:t>He_PRP lies_VBZ on_IN the_DT sofa_NN hardly_RB seeming_VBG to_TO breathe_VB ,_, and_CC his_PRP$ whole_JJ body_NN appears_VBZ in_IN collapse_NN ._.</w:t>
      </w:r>
    </w:p>
    <w:p w14:paraId="1E3213EE" w14:textId="77777777" w:rsidR="00EB4287" w:rsidRPr="00CD6915" w:rsidRDefault="00EB4287" w:rsidP="00EB4287">
      <w:r w:rsidRPr="00CD6915">
        <w:t>His_PRP$ brows_NNS are_VBP knit_VBN ;_: his_PRP$ face_NN is_VBZ drawn_VBN with_IN pain_NN ._.</w:t>
      </w:r>
    </w:p>
    <w:p w14:paraId="0233434B" w14:textId="77777777" w:rsidR="00EB4287" w:rsidRPr="00CD6915" w:rsidRDefault="00EB4287" w:rsidP="00EB4287">
      <w:r w:rsidRPr="00CD6915">
        <w:t>Poor_NNP fellow_NN ,_, maybe_RB he_PRP is_VBZ thinking_VBG ,_, and_CC I_PRP can_MD see_VB his_PRP$ face_NN all_DT wrinkled_VBD up_RP with_IN the_DT concentration_NN of_IN his_PRP$ thoughts_NNS ._.</w:t>
      </w:r>
    </w:p>
    <w:p w14:paraId="03A93FB5" w14:textId="77777777" w:rsidR="00EB4287" w:rsidRPr="00CD6915" w:rsidRDefault="00EB4287" w:rsidP="00EB4287">
      <w:r w:rsidRPr="00CD6915">
        <w:t>Oh_UH !_.</w:t>
      </w:r>
    </w:p>
    <w:p w14:paraId="0EFDC3B9" w14:textId="77777777" w:rsidR="00EB4287" w:rsidRPr="00CD6915" w:rsidRDefault="00EB4287" w:rsidP="00EB4287">
      <w:r w:rsidRPr="00CD6915">
        <w:t>if_IN I_PRP could_MD only_RB help_VB at_IN all_DT ..._: ._.</w:t>
      </w:r>
    </w:p>
    <w:p w14:paraId="384A46D2" w14:textId="77777777" w:rsidR="00EB4287" w:rsidRPr="00CD6915" w:rsidRDefault="00EB4287" w:rsidP="00EB4287">
      <w:r w:rsidRPr="00CD6915">
        <w:t>I_PRP shall_MD do_VB what_WP I_PRP can_MD ._.</w:t>
      </w:r>
    </w:p>
    <w:p w14:paraId="148BC0D8" w14:textId="77777777" w:rsidR="00EB4287" w:rsidRPr="00CD6915" w:rsidRDefault="00EB4287" w:rsidP="00EB4287">
      <w:r w:rsidRPr="00CD6915">
        <w:t>I_PRP have_VBP asked_VBN Dr._NNP Van_NNP Helsing_NNP ,_, and_CC he_PRP has_VBZ got_VBN me_PRP all_PDT the_DT papers_NNS that_IN I_PRP have_VBP not_RB yet_RB seen_VBN ..._: ._.</w:t>
      </w:r>
    </w:p>
    <w:p w14:paraId="5071D278" w14:textId="77777777" w:rsidR="00EB4287" w:rsidRPr="00CD6915" w:rsidRDefault="00EB4287" w:rsidP="00EB4287">
      <w:r w:rsidRPr="00CD6915">
        <w:t>Whilst_IN they_PRP are_VBP resting_VBG ,_, I_PRP shall_MD go_VB over_IN all_DT carefully_RB ,_, and_CC perhaps_RB I_PRP may_MD arrive_VB at_IN some_DT conclusion_NN ._.</w:t>
      </w:r>
    </w:p>
    <w:p w14:paraId="39A421AE" w14:textId="77777777" w:rsidR="00EB4287" w:rsidRPr="00CD6915" w:rsidRDefault="00EB4287" w:rsidP="00EB4287">
      <w:r w:rsidRPr="00CD6915">
        <w:t>I_PRP shall_MD try_VB to_TO follow_VB the_DT Professor_NNP 's_POS example_NN ,_, and_CC think_VBP without_IN prejudice_NN on_IN the_DT facts_NNS before_IN me_PRP ..._: ._.</w:t>
      </w:r>
    </w:p>
    <w:p w14:paraId="68ACF31D" w14:textId="77777777" w:rsidR="00EB4287" w:rsidRPr="00CD6915" w:rsidRDefault="00EB4287" w:rsidP="00EB4287">
      <w:r w:rsidRPr="00CD6915">
        <w:t>I_PRP do_VBP believe_VB that_IN under_IN God_NNP 's_POS providence_NN I_PRP have_VBP made_VBN a_DT discovery_NN ._.</w:t>
      </w:r>
    </w:p>
    <w:p w14:paraId="4DF796BF" w14:textId="77777777" w:rsidR="00EB4287" w:rsidRPr="00CD6915" w:rsidRDefault="00EB4287" w:rsidP="00EB4287">
      <w:r w:rsidRPr="00CD6915">
        <w:t>I_PRP shall_MD get_VB the_DT maps_NNS and_CC look_VB over_IN them_PRP ..._: ._.</w:t>
      </w:r>
    </w:p>
    <w:p w14:paraId="2E5EF6DA" w14:textId="77777777" w:rsidR="00EB4287" w:rsidRPr="00CD6915" w:rsidRDefault="00EB4287" w:rsidP="00EB4287">
      <w:r w:rsidRPr="00CD6915">
        <w:t>I_PRP am_VBP more_RBR than_IN ever_RB sure_JJ that_IN I_PRP am_VBP right_JJ ._.</w:t>
      </w:r>
    </w:p>
    <w:p w14:paraId="0C30DE64" w14:textId="77777777" w:rsidR="00EB4287" w:rsidRPr="00CD6915" w:rsidRDefault="00EB4287" w:rsidP="00EB4287">
      <w:r w:rsidRPr="00CD6915">
        <w:t>My_PRP$ new_JJ conclusion_NN is_VBZ ready_JJ ,_, so_IN I_PRP shall_MD get_VB our_PRP$ party_NN together_RB and_CC read_VB it_PRP ._.</w:t>
      </w:r>
    </w:p>
    <w:p w14:paraId="49D069F6" w14:textId="77777777" w:rsidR="00EB4287" w:rsidRPr="00CD6915" w:rsidRDefault="00EB4287" w:rsidP="00EB4287">
      <w:pPr>
        <w:rPr>
          <w:ins w:id="90" w:author="Lee Ji Eun" w:date="2019-09-25T13:16:00Z"/>
        </w:rPr>
      </w:pPr>
      <w:r w:rsidRPr="00CD6915">
        <w:t>They_PRP can_MD judge_VB it_PRP ;_: it_PRP is_VBZ well_RB to_TO be_VB accurate_JJ ,_, and_CC every_DT minute_NN is_VBZ precious_JJ ._.</w:t>
      </w:r>
    </w:p>
    <w:p w14:paraId="011922AE" w14:textId="77777777" w:rsidR="00173390" w:rsidRPr="00CD6915" w:rsidRDefault="00173390" w:rsidP="00EB4287"/>
    <w:p w14:paraId="5B7DCEB8" w14:textId="77777777" w:rsidR="00EB4287" w:rsidRPr="00CD6915" w:rsidRDefault="00EB4287" w:rsidP="00EB4287">
      <w:r w:rsidRPr="00CD6915">
        <w:t>Mina_NNP Harker_NNP 's_POS Memorandum_NN ._.</w:t>
      </w:r>
    </w:p>
    <w:p w14:paraId="04704635" w14:textId="77777777" w:rsidR="00EB4287" w:rsidRPr="00CD6915" w:rsidRDefault="00EB4287" w:rsidP="00EB4287">
      <w:r w:rsidRPr="00CD6915">
        <w:t>-LRB-_-LRB- Entered_VBN in_IN her_PRP$ Journal_NNP ._. -RRB-_-RRB-</w:t>
      </w:r>
    </w:p>
    <w:p w14:paraId="62421F2A" w14:textId="77777777" w:rsidR="00EB4287" w:rsidRPr="00CD6915" w:rsidRDefault="00EB4287" w:rsidP="00EB4287">
      <w:r w:rsidRPr="00CD6915">
        <w:t>Ground_NN of_IN inquiry_NN ._.</w:t>
      </w:r>
    </w:p>
    <w:p w14:paraId="1DB28C24" w14:textId="77777777" w:rsidR="00EB4287" w:rsidRPr="00CD6915" w:rsidRDefault="00EB4287" w:rsidP="00EB4287">
      <w:r w:rsidRPr="00CD6915">
        <w:t>--_: Count_NNP Dracula_NNP 's_POS problem_NN is_VBZ to_TO get_VB back_RB to_TO his_PRP$ own_JJ place_NN ._.</w:t>
      </w:r>
    </w:p>
    <w:p w14:paraId="65B6FA8C" w14:textId="77777777" w:rsidR="00EB4287" w:rsidRPr="00CD6915" w:rsidRDefault="00EB4287" w:rsidP="00EB4287">
      <w:r w:rsidRPr="00CD6915">
        <w:lastRenderedPageBreak/>
        <w:t>-LRB-_-LRB- a_DT -RRB-_-RRB- He_PRP must_MD be_VB brought_VBN back_RP by_IN some_DT one_CD ._.</w:t>
      </w:r>
    </w:p>
    <w:p w14:paraId="37B6B2EA" w14:textId="77777777" w:rsidR="00EB4287" w:rsidRPr="00CD6915" w:rsidRDefault="00EB4287" w:rsidP="00EB4287">
      <w:r w:rsidRPr="00CD6915">
        <w:t>This_DT is_VBZ evident_JJ ;_: for_IN had_VBD he_PRP power_NN to_TO move_VB himself_PRP as_IN he_PRP wished_VBD he_PRP could_MD go_VB either_CC as_IN man_NN ,_, or_CC wolf_NN ,_, or_CC bat_NN ,_, or_CC in_IN some_DT other_JJ way_NN ._.</w:t>
      </w:r>
    </w:p>
    <w:p w14:paraId="76FA7D9E" w14:textId="77777777" w:rsidR="00EB4287" w:rsidRPr="00CD6915" w:rsidRDefault="00EB4287" w:rsidP="00EB4287">
      <w:r w:rsidRPr="00CD6915">
        <w:t>He_PRP evidently_RB fears_VBZ discovery_NN or_CC interference_NN ,_, in_IN the_DT state_NN of_IN helplessness_NN in_IN which_WDT he_PRP must_MD be_VB --_: confined_VBN as_IN he_PRP is_VBZ between_IN dawn_NN and_CC sunset_NN in_IN his_PRP$ wooden_JJ box_NN ._.</w:t>
      </w:r>
    </w:p>
    <w:p w14:paraId="02B20299" w14:textId="77777777" w:rsidR="00EB4287" w:rsidRPr="00CD6915" w:rsidRDefault="00EB4287" w:rsidP="00EB4287">
      <w:r w:rsidRPr="00CD6915">
        <w:t>-LRB-_-LRB- b_LS -RRB-_-RRB- How_WRB is_VBZ he_PRP to_TO be_VB taken_VBN ?_.</w:t>
      </w:r>
    </w:p>
    <w:p w14:paraId="021A6627" w14:textId="77777777" w:rsidR="00EB4287" w:rsidRPr="00CD6915" w:rsidRDefault="00EB4287" w:rsidP="00EB4287">
      <w:r w:rsidRPr="00CD6915">
        <w:t>--_: Here_RB a_DT process_NN of_IN exclusions_NNS may_MD help_VB us_PRP ._.</w:t>
      </w:r>
    </w:p>
    <w:p w14:paraId="49CD8CFC" w14:textId="77777777" w:rsidR="00EB4287" w:rsidRPr="00CD6915" w:rsidRDefault="00EB4287" w:rsidP="00EB4287">
      <w:r w:rsidRPr="00CD6915">
        <w:t>By_IN road_NN ,_, by_IN rail_NN ,_, by_IN water_NN ?_.</w:t>
      </w:r>
    </w:p>
    <w:p w14:paraId="6DA66D77" w14:textId="77777777" w:rsidR="00EB4287" w:rsidRPr="00CD6915" w:rsidRDefault="00EB4287" w:rsidP="00EB4287">
      <w:r w:rsidRPr="00CD6915">
        <w:t>1_CD ._.</w:t>
      </w:r>
    </w:p>
    <w:p w14:paraId="24C26332" w14:textId="77777777" w:rsidR="00EB4287" w:rsidRPr="00CD6915" w:rsidRDefault="00EB4287" w:rsidP="00EB4287">
      <w:r w:rsidRPr="00CD6915">
        <w:t>By_IN Road_NNP ._.</w:t>
      </w:r>
    </w:p>
    <w:p w14:paraId="50643D78" w14:textId="77777777" w:rsidR="00EB4287" w:rsidRPr="00CD6915" w:rsidRDefault="00EB4287" w:rsidP="00EB4287">
      <w:r w:rsidRPr="00CD6915">
        <w:t>--_: There_EX are_VBP endless_JJ difficulties_NNS ,_, especially_RB in_IN leaving_VBG the_DT city_NN ._.</w:t>
      </w:r>
    </w:p>
    <w:p w14:paraId="3097094C" w14:textId="77777777" w:rsidR="00EB4287" w:rsidRPr="00CD6915" w:rsidRDefault="00EB4287" w:rsidP="00EB4287">
      <w:r w:rsidRPr="00CD6915">
        <w:t>-LRB-_-LRB- x_LS -RRB-_-RRB- There_EX are_VBP people_NNS ;_: and_CC people_NNS are_VBP curious_JJ ,_, and_CC investigate_VB ._.</w:t>
      </w:r>
    </w:p>
    <w:p w14:paraId="2D4C873F" w14:textId="77777777" w:rsidR="00EB4287" w:rsidRPr="00CD6915" w:rsidRDefault="00EB4287" w:rsidP="00EB4287">
      <w:r w:rsidRPr="00CD6915">
        <w:t>A_DT hint_NN ,_, a_DT surmise_NN ,_, a_DT doubt_NN as_IN to_TO what_WP might_MD be_VB in_IN the_DT box_NN ,_, would_MD destroy_VB him_PRP ._.</w:t>
      </w:r>
    </w:p>
    <w:p w14:paraId="6BED3F2C" w14:textId="77777777" w:rsidR="00EB4287" w:rsidRPr="00CD6915" w:rsidRDefault="00EB4287" w:rsidP="00EB4287">
      <w:r w:rsidRPr="00CD6915">
        <w:t>-LRB-_-LRB- y_NN -RRB-_-RRB- There_EX are_VBP ,_, or_CC there_EX may_MD be_VB ,_, customs_NNS and_CC octroi_JJ officers_NNS to_TO pass_VB ._.</w:t>
      </w:r>
    </w:p>
    <w:p w14:paraId="079D592C" w14:textId="77777777" w:rsidR="00EB4287" w:rsidRPr="00CD6915" w:rsidRDefault="00EB4287" w:rsidP="00EB4287">
      <w:r w:rsidRPr="00CD6915">
        <w:t>-LRB-_-LRB- z_SYM -RRB-_-RRB- His_PRP$ pursuers_NNS might_MD follow_VB ._.</w:t>
      </w:r>
    </w:p>
    <w:p w14:paraId="3A72ACE6" w14:textId="77777777" w:rsidR="00EB4287" w:rsidRPr="00CD6915" w:rsidRDefault="00EB4287" w:rsidP="00EB4287">
      <w:r w:rsidRPr="00CD6915">
        <w:t>This_DT is_VBZ his_PRP$ highest_JJS fear_NN ;_: and_CC in_IN order_NN to_TO prevent_VB his_PRP$ being_VBG betrayed_VBN he_PRP has_VBZ repelled_VBN ,_, so_RB far_RB as_IN he_PRP can_MD ,_, even_RB his_PRP$ victim_NN --_: me_PRP !_.</w:t>
      </w:r>
    </w:p>
    <w:p w14:paraId="5C5FCB12" w14:textId="77777777" w:rsidR="00EB4287" w:rsidRPr="00CD6915" w:rsidRDefault="00EB4287" w:rsidP="00EB4287">
      <w:r w:rsidRPr="00CD6915">
        <w:t>2_CD ._.</w:t>
      </w:r>
    </w:p>
    <w:p w14:paraId="61FE515F" w14:textId="77777777" w:rsidR="00EB4287" w:rsidRPr="00CD6915" w:rsidRDefault="00EB4287" w:rsidP="00EB4287">
      <w:r w:rsidRPr="00CD6915">
        <w:t>By_IN Rail_NNP ._.</w:t>
      </w:r>
    </w:p>
    <w:p w14:paraId="74848F90" w14:textId="77777777" w:rsidR="00EB4287" w:rsidRPr="00CD6915" w:rsidRDefault="00EB4287" w:rsidP="00EB4287">
      <w:r w:rsidRPr="00CD6915">
        <w:t>--_: There_EX is_VBZ no_DT one_NN in_IN charge_NN of_IN the_DT box_NN ._.</w:t>
      </w:r>
    </w:p>
    <w:p w14:paraId="1C84704A" w14:textId="77777777" w:rsidR="00EB4287" w:rsidRPr="00CD6915" w:rsidRDefault="00EB4287" w:rsidP="00EB4287">
      <w:r w:rsidRPr="00CD6915">
        <w:t>It_PRP would_MD have_VB to_TO take_VB its_PRP$ chance_NN of_IN being_VBG delayed_VBN ;_: and_CC delay_NN would_MD be_VB fatal_JJ ,_, with_IN enemies_NNS on_IN the_DT track_NN ._.</w:t>
      </w:r>
    </w:p>
    <w:p w14:paraId="1FD48CCB" w14:textId="77777777" w:rsidR="00EB4287" w:rsidRPr="00CD6915" w:rsidRDefault="00EB4287" w:rsidP="00EB4287">
      <w:r w:rsidRPr="00CD6915">
        <w:t>True_JJ ,_, he_PRP might_MD escape_VB at_IN night_NN ;_: but_CC what_WP would_MD he_PRP be_VB ,_, if_IN left_VBN in_IN a_DT strange_JJ place_NN with_IN no_DT refuge_NN that_IN he_PRP could_MD fly_VB to_TO ?_.</w:t>
      </w:r>
    </w:p>
    <w:p w14:paraId="382A0D48" w14:textId="77777777" w:rsidR="00EB4287" w:rsidRPr="00CD6915" w:rsidRDefault="00EB4287" w:rsidP="00EB4287">
      <w:r w:rsidRPr="00CD6915">
        <w:t>This_DT is_VBZ not_RB what_WP he_PRP intends_VBZ ;_: and_CC he_PRP does_VBZ not_RB mean_VB to_TO risk_VB it_PRP ._.</w:t>
      </w:r>
    </w:p>
    <w:p w14:paraId="404C4C36" w14:textId="77777777" w:rsidR="00EB4287" w:rsidRPr="00CD6915" w:rsidRDefault="00EB4287" w:rsidP="00EB4287">
      <w:r w:rsidRPr="00CD6915">
        <w:t>3_LS ._.</w:t>
      </w:r>
    </w:p>
    <w:p w14:paraId="4A149147" w14:textId="77777777" w:rsidR="00EB4287" w:rsidRPr="00CD6915" w:rsidRDefault="00EB4287" w:rsidP="00EB4287">
      <w:r w:rsidRPr="00CD6915">
        <w:t>By_IN Water_NNP ._.</w:t>
      </w:r>
    </w:p>
    <w:p w14:paraId="12162C95" w14:textId="77777777" w:rsidR="00EB4287" w:rsidRPr="00CD6915" w:rsidRDefault="00EB4287" w:rsidP="00EB4287">
      <w:r w:rsidRPr="00CD6915">
        <w:t>--_: Here_RB is_VBZ the_DT safest_JJS way_NN ,_, in_IN one_CD respect_NN ,_, but_CC with_IN most_JJS danger_NN in_IN another_DT ._.</w:t>
      </w:r>
    </w:p>
    <w:p w14:paraId="77B91728" w14:textId="77777777" w:rsidR="00EB4287" w:rsidRPr="00CD6915" w:rsidRDefault="00EB4287" w:rsidP="00EB4287">
      <w:r w:rsidRPr="00CD6915">
        <w:t>On_IN the_DT water_NN he_PRP is_VBZ powerless_JJ except_IN at_IN night_NN ;_: even_RB then_RB he_PRP can_MD only_RB summon_VB fog_NN and_CC storm_NN and_CC snow_NN and_CC his_PRP$ wolves_NNS ._.</w:t>
      </w:r>
    </w:p>
    <w:p w14:paraId="12BA613B" w14:textId="77777777" w:rsidR="00EB4287" w:rsidRPr="00CD6915" w:rsidRDefault="00EB4287" w:rsidP="00EB4287">
      <w:r w:rsidRPr="00CD6915">
        <w:lastRenderedPageBreak/>
        <w:t>But_CC were_VBD he_PRP wrecked_VBD ,_, the_DT living_VBG water_NN would_MD engulf_VB him_PRP ,_, helpless_JJ ;_: and_CC he_PRP would_MD indeed_RB be_VB lost_VBN ._.</w:t>
      </w:r>
    </w:p>
    <w:p w14:paraId="1330C61D" w14:textId="77777777" w:rsidR="00EB4287" w:rsidRPr="00CD6915" w:rsidRDefault="00EB4287" w:rsidP="00EB4287">
      <w:r w:rsidRPr="00CD6915">
        <w:t>He_PRP could_MD have_VB the_DT vessel_NN drive_NN to_TO land_VB ;_: but_CC if_IN it_PRP were_VBD unfriendly_JJ land_NN ,_, wherein_WRB he_PRP was_VBD not_RB free_JJ to_TO move_VB ,_, his_PRP$ position_NN would_MD still_RB be_VB desperate_JJ ._.</w:t>
      </w:r>
    </w:p>
    <w:p w14:paraId="512D0A6B" w14:textId="77777777" w:rsidR="00EB4287" w:rsidRPr="00CD6915" w:rsidRDefault="00EB4287" w:rsidP="00EB4287">
      <w:r w:rsidRPr="00CD6915">
        <w:t>We_PRP know_VBP from_IN the_DT record_NN that_IN he_PRP was_VBD on_IN the_DT water_NN ;_: so_RB what_WP we_PRP have_VBP to_TO do_VB is_VBZ to_TO ascertain_VB what_WP water_NN ._.</w:t>
      </w:r>
    </w:p>
    <w:p w14:paraId="47F59A70" w14:textId="77777777" w:rsidR="00EB4287" w:rsidRPr="00CD6915" w:rsidRDefault="00EB4287" w:rsidP="00EB4287">
      <w:r w:rsidRPr="00CD6915">
        <w:t>The_DT first_JJ thing_NN is_VBZ to_TO realise_VB exactly_RB what_WP he_PRP has_VBZ done_VBN as_RB yet_RB ;_: we_PRP may_MD ,_, then_RB ,_, get_VB a_DT light_NN on_IN what_WP his_PRP$ later_JJ task_NN is_VBZ to_TO be_VB ._.</w:t>
      </w:r>
    </w:p>
    <w:p w14:paraId="3432A649" w14:textId="77777777" w:rsidR="00EB4287" w:rsidRPr="00CD6915" w:rsidRDefault="00EB4287" w:rsidP="00EB4287">
      <w:r w:rsidRPr="00CD6915">
        <w:t>Firstly_RB ._.</w:t>
      </w:r>
    </w:p>
    <w:p w14:paraId="16221211" w14:textId="77777777" w:rsidR="00EB4287" w:rsidRPr="00CD6915" w:rsidRDefault="00EB4287" w:rsidP="00EB4287">
      <w:r w:rsidRPr="00CD6915">
        <w:t>--_: We_PRP must_MD differentiate_VB between_IN what_WP he_PRP did_VBD in_IN London_NNP as_IN part_NN of_IN his_PRP$ general_JJ plan_NN of_IN action_NN ,_, when_WRB he_PRP was_VBD pressed_VBN for_IN moments_NNS and_CC had_VBD to_TO arrange_VB as_RB best_RB he_PRP could_MD ._.</w:t>
      </w:r>
    </w:p>
    <w:p w14:paraId="341BDDF5" w14:textId="77777777" w:rsidR="00EB4287" w:rsidRPr="00CD6915" w:rsidRDefault="00EB4287" w:rsidP="00EB4287">
      <w:r w:rsidRPr="00CD6915">
        <w:t>Secondly_RB we_PRP must_MD see_VB ,_, as_RB well_RB as_IN we_PRP can_MD surmise_VB it_PRP from_IN the_DT facts_NNS we_PRP know_VBP of_IN ,_, what_WP he_PRP has_VBZ done_VBN here_RB ._.</w:t>
      </w:r>
    </w:p>
    <w:p w14:paraId="2C1EDA4B" w14:textId="77777777" w:rsidR="00EB4287" w:rsidRPr="00CD6915" w:rsidRDefault="00EB4287" w:rsidP="00EB4287">
      <w:r w:rsidRPr="00CD6915">
        <w:t>As_IN to_TO the_DT first_JJ ,_, he_PRP evidently_RB intended_VBD to_TO arrive_VB at_IN Galatz_NNP ,_, and_CC sent_VBD invoice_NN to_TO Varna_NNP to_TO deceive_VB us_PRP lest_IN we_PRP should_MD ascertain_VB his_PRP$ means_NNS of_IN exit_NN from_IN England_NNP ;_: his_PRP$ immediate_JJ and_CC sole_JJ purpose_NN then_RB was_VBD to_TO escape_VB ._.</w:t>
      </w:r>
    </w:p>
    <w:p w14:paraId="36A9445E" w14:textId="77777777" w:rsidR="00EB4287" w:rsidRPr="00CD6915" w:rsidRDefault="00EB4287" w:rsidP="00EB4287">
      <w:r w:rsidRPr="00CD6915">
        <w:t>The_DT proof_NN of_IN this_DT ,_, is_VBZ the_DT letter_NN of_IN instructions_NNS sent_VBN to_TO Immanuel_NNP Hildesheim_NNP to_TO clear_VB and_CC take_VB away_RP the_DT box_NN before_IN sunrise_NN ._.</w:t>
      </w:r>
    </w:p>
    <w:p w14:paraId="16B08AD0" w14:textId="77777777" w:rsidR="00EB4287" w:rsidRPr="00CD6915" w:rsidRDefault="00EB4287" w:rsidP="00EB4287">
      <w:r w:rsidRPr="00CD6915">
        <w:t>There_EX is_VBZ also_RB the_DT instruction_NN to_TO Petrof_NNP Skinsky_NNP ._.</w:t>
      </w:r>
    </w:p>
    <w:p w14:paraId="0DCA1E0A" w14:textId="77777777" w:rsidR="00EB4287" w:rsidRPr="00CD6915" w:rsidRDefault="00EB4287" w:rsidP="00EB4287">
      <w:r w:rsidRPr="00CD6915">
        <w:t>These_DT we_PRP must_MD only_RB guess_VB at_IN ;_: but_CC there_EX must_MD have_VB been_VBN some_DT letter_NN or_CC message_NN ,_, since_IN Skinsky_NNP came_VBD to_TO Hildesheim_NNP ._.</w:t>
      </w:r>
    </w:p>
    <w:p w14:paraId="1DEF1C42" w14:textId="77777777" w:rsidR="00EB4287" w:rsidRPr="00CD6915" w:rsidRDefault="00EB4287" w:rsidP="00EB4287">
      <w:r w:rsidRPr="00CD6915">
        <w:t>That_DT ,_, so_RB far_RB ,_, his_PRP$ plans_NNS were_VBD successful_JJ we_PRP know_VBP ._.</w:t>
      </w:r>
    </w:p>
    <w:p w14:paraId="791BD369" w14:textId="77777777" w:rsidR="00EB4287" w:rsidRPr="00CD6915" w:rsidRDefault="00EB4287" w:rsidP="00EB4287">
      <w:r w:rsidRPr="00CD6915">
        <w:t>The_DT Czarina_NNP Catherine_NNP made_VBD a_DT phenomenally_RB quick_JJ journey_NN --_: so_RB much_RB so_IN that_IN Captain_NNP Donelson_NNP 's_POS suspicions_NNS were_VBD aroused_VBN ;_: but_CC his_PRP$ superstition_NN united_VBN with_IN his_PRP$ canniness_NN played_VBD the_DT Count_NNP 's_POS game_NN for_IN him_PRP ,_, and_CC he_PRP ran_VBD with_IN his_PRP$ favouring_VBG wind_NN through_IN fogs_NNS and_CC all_DT till_IN he_PRP brought_VBD up_RP blindfold_NN at_IN Galatz_NNP ._.</w:t>
      </w:r>
    </w:p>
    <w:p w14:paraId="3B8A4F44" w14:textId="77777777" w:rsidR="00EB4287" w:rsidRPr="00CD6915" w:rsidRDefault="00EB4287" w:rsidP="00EB4287">
      <w:r w:rsidRPr="00CD6915">
        <w:t>That_IN the_DT Count_NNP 's_POS arrangements_NNS were_VBD well_RB made_VBN ,_, has_VBZ been_VBN proved_VBN ._.</w:t>
      </w:r>
    </w:p>
    <w:p w14:paraId="440FC1BD" w14:textId="77777777" w:rsidR="00EB4287" w:rsidRPr="00CD6915" w:rsidRDefault="00EB4287" w:rsidP="00EB4287">
      <w:r w:rsidRPr="00CD6915">
        <w:t>Hildesheim_NNP cleared_VBD the_DT box_NN ,_, took_VBD it_PRP off_RP ,_, and_CC gave_VBD it_PRP to_TO Skinsky_NNP ._.</w:t>
      </w:r>
    </w:p>
    <w:p w14:paraId="2B8847ED" w14:textId="77777777" w:rsidR="00EB4287" w:rsidRPr="00CD6915" w:rsidRDefault="00EB4287" w:rsidP="00EB4287">
      <w:r w:rsidRPr="00CD6915">
        <w:lastRenderedPageBreak/>
        <w:t>Skinsky_NNP took_VBD it_PRP --_: and_CC here_RB we_PRP lose_VBP the_DT trail_NN ._.</w:t>
      </w:r>
    </w:p>
    <w:p w14:paraId="263C27E4" w14:textId="77777777" w:rsidR="00EB4287" w:rsidRPr="00CD6915" w:rsidRDefault="00EB4287" w:rsidP="00EB4287">
      <w:r w:rsidRPr="00CD6915">
        <w:t>We_PRP only_RB know_VBP that_IN the_DT box_NN is_VBZ somewhere_RB on_IN the_DT water_NN ,_, moving_VBG along_RB ._.</w:t>
      </w:r>
    </w:p>
    <w:p w14:paraId="6CD312AB" w14:textId="77777777" w:rsidR="00EB4287" w:rsidRPr="00CD6915" w:rsidRDefault="00EB4287" w:rsidP="00EB4287">
      <w:r w:rsidRPr="00CD6915">
        <w:t>The_DT customs_NNS and_CC the_DT octroi_NN ,_, if_IN there_EX be_VB any_DT ,_, have_VBP been_VBN avoided_VBN ._.</w:t>
      </w:r>
    </w:p>
    <w:p w14:paraId="788016D7" w14:textId="77777777" w:rsidR="00EB4287" w:rsidRPr="00CD6915" w:rsidRDefault="00EB4287" w:rsidP="00EB4287">
      <w:r w:rsidRPr="00CD6915">
        <w:t>Now_RB we_PRP come_VBP to_TO what_WP the_DT Count_NNP must_MD have_VB done_VBN after_IN his_PRP$ arrival_NN --_: on_IN land_NN ,_, at_IN Galatz_NNP ._.</w:t>
      </w:r>
    </w:p>
    <w:p w14:paraId="64F92586" w14:textId="77777777" w:rsidR="00EB4287" w:rsidRPr="00CD6915" w:rsidRDefault="00EB4287" w:rsidP="00EB4287">
      <w:r w:rsidRPr="00CD6915">
        <w:t>The_DT box_NN was_VBD given_VBN to_TO Skinsky_NNP before_IN sunrise_NN ._.</w:t>
      </w:r>
    </w:p>
    <w:p w14:paraId="4521636A" w14:textId="77777777" w:rsidR="00EB4287" w:rsidRPr="00CD6915" w:rsidRDefault="00EB4287" w:rsidP="00EB4287">
      <w:r w:rsidRPr="00CD6915">
        <w:t>At_IN sunrise_NN the_DT Count_NNP could_MD appear_VB in_IN his_PRP$ own_JJ form_NN ._.</w:t>
      </w:r>
    </w:p>
    <w:p w14:paraId="2CEFBC44" w14:textId="77777777" w:rsidR="00EB4287" w:rsidRPr="00CD6915" w:rsidRDefault="00EB4287" w:rsidP="00EB4287">
      <w:r w:rsidRPr="00CD6915">
        <w:t>Here_RB ,_, we_PRP ask_VBP why_WRB Skinsky_NNP was_VBD chosen_VBN at_IN all_DT to_TO aid_VB in_IN the_DT work_NN ?_.</w:t>
      </w:r>
    </w:p>
    <w:p w14:paraId="04163F9E" w14:textId="77777777" w:rsidR="00EB4287" w:rsidRPr="00CD6915" w:rsidRDefault="00EB4287" w:rsidP="00EB4287">
      <w:r w:rsidRPr="00CD6915">
        <w:t>In_IN my_PRP$ husband_NN 's_POS diary_NN ,_, Skinsky_NNP is_VBZ mentioned_VBN as_IN dealing_VBG with_IN the_DT Slovaks_NNPS who_WP trade_VBP down_RP the_DT river_NN to_TO the_DT port_NN ;_: and_CC the_DT man_NN 's_POS remark_NN ,_, that_IN the_DT murder_NN was_VBD the_DT work_NN of_IN a_DT Slovak_NNP ,_, showed_VBD the_DT general_JJ feeling_NN against_IN his_PRP$ class_NN ._.</w:t>
      </w:r>
    </w:p>
    <w:p w14:paraId="64934BBD" w14:textId="77777777" w:rsidR="00EB4287" w:rsidRPr="00CD6915" w:rsidRDefault="00EB4287" w:rsidP="00EB4287">
      <w:r w:rsidRPr="00CD6915">
        <w:t>The_DT Count_NNP wanted_VBD isolation_NN ._.</w:t>
      </w:r>
    </w:p>
    <w:p w14:paraId="01CD8C79" w14:textId="77777777" w:rsidR="00EB4287" w:rsidRPr="00CD6915" w:rsidRDefault="00EB4287" w:rsidP="00EB4287">
      <w:r w:rsidRPr="00CD6915">
        <w:t>My_PRP$ surmise_NN is_VBZ ,_, this_DT :_: that_IN in_IN London_NNP the_DT Count_NNP decided_VBD to_TO get_VB back_RB to_TO his_PRP$ castle_NN by_IN water_NN ,_, as_IN the_DT most_RBS safe_JJ and_CC secret_JJ way_NN ._.</w:t>
      </w:r>
    </w:p>
    <w:p w14:paraId="4592A645" w14:textId="77777777" w:rsidR="00EB4287" w:rsidRPr="00CD6915" w:rsidRDefault="00EB4287" w:rsidP="00EB4287">
      <w:r w:rsidRPr="00CD6915">
        <w:t>He_PRP was_VBD brought_VBN from_IN the_DT castle_NN by_IN Szgany_NNP ,_, and_CC probably_RB they_PRP delivered_VBD their_PRP$ cargo_NN to_TO Slovaks_NNPS who_WP took_VBD the_DT boxes_NNS to_TO Varna_NNP ,_, for_IN there_EX they_PRP were_VBD shipped_VBN for_IN London_NNP ._.</w:t>
      </w:r>
    </w:p>
    <w:p w14:paraId="26017445" w14:textId="77777777" w:rsidR="00EB4287" w:rsidRPr="00CD6915" w:rsidRDefault="00EB4287" w:rsidP="00EB4287">
      <w:r w:rsidRPr="00CD6915">
        <w:t>Thus_RB the_DT Count_NN had_VBD knowledge_NN of_IN the_DT persons_NNS who_WP could_MD arrange_VB this_DT service_NN ._.</w:t>
      </w:r>
    </w:p>
    <w:p w14:paraId="20D64553" w14:textId="77777777" w:rsidR="00EB4287" w:rsidRPr="00CD6915" w:rsidRDefault="00EB4287" w:rsidP="00EB4287">
      <w:r w:rsidRPr="00CD6915">
        <w:t>When_WRB the_DT box_NN was_VBD on_IN land_NN ,_, before_IN sunrise_NN or_CC after_IN sunset_NN ,_, he_PRP came_VBD out_RP from_IN his_PRP$ box_NN ,_, met_VBD Skinsky_NNP and_CC instructed_VBD him_PRP what_WP to_TO do_VB as_IN to_TO arranging_VBG the_DT carriage_NN of_IN the_DT box_NN up_RP some_DT river_NN ._.</w:t>
      </w:r>
    </w:p>
    <w:p w14:paraId="572E34DA" w14:textId="77777777" w:rsidR="00EB4287" w:rsidRPr="00CD6915" w:rsidRDefault="00EB4287" w:rsidP="00EB4287">
      <w:r w:rsidRPr="00CD6915">
        <w:t>When_WRB this_DT was_VBD done_VBN ,_, and_CC he_PRP knew_VBD that_IN all_DT was_VBD in_IN train_NN ,_, he_PRP blotted_VBD out_RP his_PRP$ traces_NNS ,_, as_IN he_PRP thought_VBD ,_, by_IN murdering_VBG his_PRP$ agent_NN ._.</w:t>
      </w:r>
    </w:p>
    <w:p w14:paraId="22AE75C6" w14:textId="77777777" w:rsidR="00EB4287" w:rsidRPr="00CD6915" w:rsidRDefault="00EB4287" w:rsidP="00EB4287">
      <w:r w:rsidRPr="00CD6915">
        <w:t>I_PRP have_VBP examined_VBN the_DT map_NN and_CC find_VBP that_IN the_DT river_NN most_RBS suitable_JJ for_IN the_DT Slovaks_NNPS to_TO have_VB ascended_VBN is_VBZ either_CC the_DT Pruth_NNP or_CC the_DT Sereth_NNP ._.</w:t>
      </w:r>
    </w:p>
    <w:p w14:paraId="19E8F9F5" w14:textId="77777777" w:rsidR="00EB4287" w:rsidRPr="00CD6915" w:rsidRDefault="00EB4287" w:rsidP="00EB4287">
      <w:r w:rsidRPr="00CD6915">
        <w:t>I_PRP read_VBP in_IN the_DT typescript_NN that_IN in_IN my_PRP$ trance_NN I_PRP heard_VBD cows_NNS low_JJ and_CC water_NN swirling_VBG level_NN with_IN my_PRP$ ears_NNS and_CC the_DT creaking_NN of_IN wood_NN ._.</w:t>
      </w:r>
    </w:p>
    <w:p w14:paraId="19C9FB5B" w14:textId="77777777" w:rsidR="00EB4287" w:rsidRPr="00CD6915" w:rsidRDefault="00EB4287" w:rsidP="00EB4287">
      <w:r w:rsidRPr="00CD6915">
        <w:t>The_DT Count_NN in_IN his_PRP$ box_NN ,_, then_RB ,_, was_VBD on_IN a_DT river_NN in_IN an_DT open_JJ boat_NN --_: propelled_VBD probably_RB either_CC by_IN oars_NNS or_CC poles_NNS ,_, for_IN the_DT banks_NNS are_VBP near_JJ and_CC it_PRP is_VBZ working_VBG against_IN stream_NN ._.</w:t>
      </w:r>
    </w:p>
    <w:p w14:paraId="74BC933E" w14:textId="77777777" w:rsidR="00EB4287" w:rsidRPr="00CD6915" w:rsidRDefault="00EB4287" w:rsidP="00EB4287">
      <w:r w:rsidRPr="00CD6915">
        <w:lastRenderedPageBreak/>
        <w:t>There_EX would_MD be_VB no_DT such_JJ sound_NN if_IN floating_VBG down_RP stream_NN ._.</w:t>
      </w:r>
    </w:p>
    <w:p w14:paraId="0169B2C7" w14:textId="77777777" w:rsidR="00EB4287" w:rsidRPr="00CD6915" w:rsidRDefault="00EB4287" w:rsidP="00EB4287">
      <w:r w:rsidRPr="00CD6915">
        <w:t>Of_IN course_NN it_PRP may_MD not_RB be_VB either_CC the_DT Sereth_NNP or_CC the_DT Pruth_NNP ,_, but_CC we_PRP may_MD possibly_RB investigate_VB further_RB ._.</w:t>
      </w:r>
    </w:p>
    <w:p w14:paraId="4EFC3C82" w14:textId="77777777" w:rsidR="00EB4287" w:rsidRPr="00CD6915" w:rsidRDefault="00EB4287" w:rsidP="00EB4287">
      <w:r w:rsidRPr="00CD6915">
        <w:t>Now_RB of_IN these_DT two_CD ,_, the_DT Pruth_NNP is_VBZ the_DT more_RBR easily_RB navigated_VBN ,_, but_CC the_DT Sereth_NNP is_VBZ ,_, at_IN Fundu_NNP ,_, joined_VBN by_IN the_DT Bistritza_NNP which_WDT runs_VBZ up_RP round_VB the_DT Borgo_NNP Pass_NN ._.</w:t>
      </w:r>
    </w:p>
    <w:p w14:paraId="3DAA1441" w14:textId="77777777" w:rsidR="00EB4287" w:rsidRPr="00CD6915" w:rsidRDefault="00EB4287" w:rsidP="00EB4287">
      <w:pPr>
        <w:rPr>
          <w:ins w:id="91" w:author="Lee Ji Eun" w:date="2019-09-25T13:17:00Z"/>
        </w:rPr>
      </w:pPr>
      <w:r w:rsidRPr="00CD6915">
        <w:t>The_DT loop_NN it_PRP makes_VBZ is_VBZ manifestly_RB as_RB close_JJ to_TO Dracula_NNP 's_POS castle_NN as_IN can_MD be_VB got_VBN by_IN water_NN ._.</w:t>
      </w:r>
    </w:p>
    <w:p w14:paraId="3C5427E1" w14:textId="77777777" w:rsidR="00173390" w:rsidRPr="00CD6915" w:rsidRDefault="00173390" w:rsidP="00EB4287"/>
    <w:p w14:paraId="40D7DC6D" w14:textId="77777777" w:rsidR="00EB4287" w:rsidRPr="00CD6915" w:rsidRDefault="00EB4287" w:rsidP="00EB4287">
      <w:r w:rsidRPr="00CD6915">
        <w:t>Mina_NNP Harker_NNP 's_POS Journal_NNP --_: continued_VBD ._.</w:t>
      </w:r>
    </w:p>
    <w:p w14:paraId="34302122" w14:textId="77777777" w:rsidR="00EB4287" w:rsidRPr="00CD6915" w:rsidRDefault="00EB4287" w:rsidP="00EB4287">
      <w:r w:rsidRPr="00CD6915">
        <w:t>When_WRB I_PRP had_VBD done_VBN reading_NN ,_, Jonathan_NNP took_VBD me_PRP in_IN his_PRP$ arms_NNS and_CC kissed_VBD me_PRP ._.</w:t>
      </w:r>
    </w:p>
    <w:p w14:paraId="3573DF88" w14:textId="77777777" w:rsidR="00EB4287" w:rsidRPr="00CD6915" w:rsidRDefault="00EB4287" w:rsidP="00EB4287">
      <w:r w:rsidRPr="00CD6915">
        <w:t>The_DT others_NNS kept_VBD shaking_VBG me_PRP by_IN both_DT hands_NNS ,_, and_CC Dr._NNP Van_NNP Helsing_NNP said_VBD :_: --_: ``_`` Our_PRP$ dear_RB Madam_NNP Mina_NNP is_VBZ once_RB more_JJR our_PRP$ teacher_NN ._.</w:t>
      </w:r>
    </w:p>
    <w:p w14:paraId="39533781" w14:textId="77777777" w:rsidR="00EB4287" w:rsidRPr="00CD6915" w:rsidRDefault="00EB4287" w:rsidP="00EB4287">
      <w:r w:rsidRPr="00CD6915">
        <w:t>Her_PRP$ eyes_NNS have_VBP been_VBN where_WRB we_PRP were_VBD blinded_VBN ._.</w:t>
      </w:r>
    </w:p>
    <w:p w14:paraId="48851433" w14:textId="77777777" w:rsidR="00EB4287" w:rsidRPr="00CD6915" w:rsidRDefault="00EB4287" w:rsidP="00EB4287">
      <w:r w:rsidRPr="00CD6915">
        <w:t>Now_RB we_PRP are_VBP on_IN the_DT track_NN once_RB again_RB ,_, and_CC this_DT time_NN we_PRP may_MD succeed_VB ._.</w:t>
      </w:r>
    </w:p>
    <w:p w14:paraId="3464B52E" w14:textId="77777777" w:rsidR="00EB4287" w:rsidRPr="00CD6915" w:rsidRDefault="00EB4287" w:rsidP="00EB4287">
      <w:r w:rsidRPr="00CD6915">
        <w:t>Our_PRP$ enemy_NN is_VBZ at_IN his_PRP$ most_RBS helpless_JJ ;_: and_CC if_IN we_PRP can_MD come_VB on_IN him_PRP by_IN day_NN ,_, on_IN the_DT water_NN ,_, our_PRP$ task_NN will_MD be_VB over_RB ._.</w:t>
      </w:r>
    </w:p>
    <w:p w14:paraId="16877896" w14:textId="77777777" w:rsidR="00EB4287" w:rsidRPr="00CD6915" w:rsidRDefault="00EB4287" w:rsidP="00EB4287">
      <w:r w:rsidRPr="00CD6915">
        <w:t>He_PRP has_VBZ a_DT start_NN ,_, but_CC he_PRP is_VBZ powerless_JJ to_TO hasten_VB ,_, as_IN he_PRP may_MD not_RB leave_VB his_PRP$ box_NN lest_IN those_DT who_WP carry_VBP him_PRP may_MD suspect_VB ;_: for_IN them_PRP to_TO suspect_VB would_MD be_VB to_TO prompt_VB them_PRP to_TO throw_VB him_PRP in_IN the_DT stream_NN where_WRB he_PRP perish_VBP ._.</w:t>
      </w:r>
    </w:p>
    <w:p w14:paraId="6629C1EB" w14:textId="77777777" w:rsidR="00EB4287" w:rsidRPr="00CD6915" w:rsidRDefault="00EB4287" w:rsidP="00EB4287">
      <w:r w:rsidRPr="00CD6915">
        <w:t>This_DT he_PRP knows_VBZ ,_, and_CC will_MD not_RB ._.</w:t>
      </w:r>
    </w:p>
    <w:p w14:paraId="6B0153BF" w14:textId="77777777" w:rsidR="00EB4287" w:rsidRPr="00CD6915" w:rsidRDefault="00EB4287" w:rsidP="00EB4287">
      <w:r w:rsidRPr="00CD6915">
        <w:t>Now_RB men_NNS ,_, to_TO our_PRP$ Council_NNP of_IN War_NNP ;_: for_IN ,_, here_RB and_CC now_RB ,_, we_PRP must_MD plan_VB what_WP each_DT and_CC all_DT shall_MD do_VB ._. ''_''</w:t>
      </w:r>
    </w:p>
    <w:p w14:paraId="2CF6BE80" w14:textId="77777777" w:rsidR="00EB4287" w:rsidRPr="00CD6915" w:rsidRDefault="00EB4287" w:rsidP="00EB4287">
      <w:r w:rsidRPr="00CD6915">
        <w:t>``_`` I_PRP shall_MD get_VB a_DT steam_NN launch_NN and_CC follow_VB him_PRP ,_, ''_'' said_VBD Lord_NNP Godalming_NNP ._.</w:t>
      </w:r>
    </w:p>
    <w:p w14:paraId="10F6EE93" w14:textId="77777777" w:rsidR="00EB4287" w:rsidRPr="00CD6915" w:rsidRDefault="00EB4287" w:rsidP="00EB4287">
      <w:r w:rsidRPr="00CD6915">
        <w:t>``_`` And_CC I_PRP ,_, horses_NNS to_TO follow_VB on_IN the_DT bank_NN lest_IN by_IN chance_NN he_PRP land_NN ,_, ''_'' said_VBD Mr._NNP Morris_NNP ._.</w:t>
      </w:r>
    </w:p>
    <w:p w14:paraId="6C2B281C" w14:textId="77777777" w:rsidR="00EB4287" w:rsidRPr="00CD6915" w:rsidRDefault="00EB4287" w:rsidP="00EB4287">
      <w:r w:rsidRPr="00CD6915">
        <w:t>``_`` Good_JJ !_. ''_''</w:t>
      </w:r>
    </w:p>
    <w:p w14:paraId="4EAEA88A" w14:textId="77777777" w:rsidR="00EB4287" w:rsidRPr="00CD6915" w:rsidRDefault="00EB4287" w:rsidP="00EB4287">
      <w:r w:rsidRPr="00CD6915">
        <w:t>said_VBD the_DT Professor_NNP ,_, ``_`` both_DT good_JJ ._.</w:t>
      </w:r>
    </w:p>
    <w:p w14:paraId="1D84A567" w14:textId="77777777" w:rsidR="00EB4287" w:rsidRPr="00CD6915" w:rsidRDefault="00EB4287" w:rsidP="00EB4287">
      <w:r w:rsidRPr="00CD6915">
        <w:t>But_CC neither_DT must_MD go_VB alone_RB ._.</w:t>
      </w:r>
    </w:p>
    <w:p w14:paraId="04CA3025" w14:textId="77777777" w:rsidR="00EB4287" w:rsidRPr="00CD6915" w:rsidRDefault="00EB4287" w:rsidP="00EB4287">
      <w:r w:rsidRPr="00CD6915">
        <w:t>There_EX must_MD be_VB force_NN to_TO overcome_VB force_NN if_IN need_NN be_VB ;_: the_DT Slovak_NNP is_VBZ strong_JJ and_CC rough_JJ ,_, and_CC he_PRP carries_VBZ rude_JJ arms_NNS ._. ''_''</w:t>
      </w:r>
    </w:p>
    <w:p w14:paraId="5BA5B91B" w14:textId="77777777" w:rsidR="00EB4287" w:rsidRPr="00CD6915" w:rsidRDefault="00EB4287" w:rsidP="00EB4287">
      <w:r w:rsidRPr="00CD6915">
        <w:t>All_PDT the_DT men_NNS smiled_VBD ,_, for_IN amongst_IN them_PRP they_PRP carried_VBD a_DT small_JJ arsenal_NN ._.</w:t>
      </w:r>
    </w:p>
    <w:p w14:paraId="7FBB2D73" w14:textId="77777777" w:rsidR="00EB4287" w:rsidRPr="00CD6915" w:rsidRDefault="00EB4287" w:rsidP="00EB4287">
      <w:r w:rsidRPr="00CD6915">
        <w:lastRenderedPageBreak/>
        <w:t>Said_NNP Mr._NNP Morris_NNP :_: --_: ``_`` I_PRP have_VBP brought_VBN some_DT Winchesters_NNS ;_: they_PRP are_VBP pretty_RB handy_JJ in_IN a_DT crowd_NN ,_, and_CC there_EX may_MD be_VB wolves_NNS ._.</w:t>
      </w:r>
    </w:p>
    <w:p w14:paraId="4ACBA384" w14:textId="77777777" w:rsidR="00EB4287" w:rsidRPr="00CD6915" w:rsidRDefault="00EB4287" w:rsidP="00EB4287">
      <w:r w:rsidRPr="00CD6915">
        <w:t>The_DT Count_NNP ,_, if_IN you_PRP remember_VBP ,_, took_VBD some_DT other_JJ precautions_NNS ;_: he_PRP made_VBD some_DT requisitions_NNS on_IN others_NNS that_IN Mrs._NNP Harker_NNP could_MD not_RB quite_RB hear_VB or_CC understand_VB ._.</w:t>
      </w:r>
    </w:p>
    <w:p w14:paraId="014CD9D8" w14:textId="77777777" w:rsidR="00EB4287" w:rsidRPr="00CD6915" w:rsidRDefault="00EB4287" w:rsidP="00EB4287">
      <w:r w:rsidRPr="00CD6915">
        <w:t>We_PRP must_MD be_VB ready_JJ at_IN all_DT points_NNS ._. ''_''</w:t>
      </w:r>
    </w:p>
    <w:p w14:paraId="7C4DF39B" w14:textId="77777777" w:rsidR="00EB4287" w:rsidRPr="00CD6915" w:rsidRDefault="00EB4287" w:rsidP="00EB4287">
      <w:r w:rsidRPr="00CD6915">
        <w:t>Dr._NNP Seward_NNP said_VBD :_: --_: ``_`` I_PRP think_VBP I_PRP had_VBD better_RBR go_VB with_IN Quincey_NNP ._.</w:t>
      </w:r>
    </w:p>
    <w:p w14:paraId="55876DBB" w14:textId="77777777" w:rsidR="00EB4287" w:rsidRPr="00CD6915" w:rsidRDefault="00EB4287" w:rsidP="00EB4287">
      <w:r w:rsidRPr="00CD6915">
        <w:t>We_PRP have_VBP been_VBN accustomed_VBN to_TO hunt_NN together_RB ,_, and_CC we_PRP two_CD ,_, well_RB armed_VBN ,_, will_MD be_VB a_DT match_NN for_IN whatever_WDT may_MD come_VB along_RB ._.</w:t>
      </w:r>
    </w:p>
    <w:p w14:paraId="47897E04" w14:textId="77777777" w:rsidR="00EB4287" w:rsidRPr="00CD6915" w:rsidRDefault="00EB4287" w:rsidP="00EB4287">
      <w:r w:rsidRPr="00CD6915">
        <w:t>You_PRP must_MD not_RB be_VB alone_RB ,_, Art_NNP ._.</w:t>
      </w:r>
    </w:p>
    <w:p w14:paraId="00B44C8E" w14:textId="77777777" w:rsidR="00EB4287" w:rsidRPr="00CD6915" w:rsidRDefault="00EB4287" w:rsidP="00EB4287">
      <w:r w:rsidRPr="00CD6915">
        <w:t>It_PRP may_MD be_VB necessary_JJ to_TO fight_VB the_DT Slovaks_NNPS ,_, and_CC a_DT chance_NN thrust_NN --_: for_IN I_PRP do_VBP n't_RB suppose_VB these_DT fellows_NNS carry_VBP guns_NNS --_: would_MD undo_VB all_DT our_PRP$ plans_NNS ._.</w:t>
      </w:r>
    </w:p>
    <w:p w14:paraId="1FE982AF" w14:textId="77777777" w:rsidR="00EB4287" w:rsidRPr="00CD6915" w:rsidRDefault="00EB4287" w:rsidP="00EB4287">
      <w:r w:rsidRPr="00CD6915">
        <w:t>There_EX must_MD be_VB no_DT chances_NNS ,_, this_DT time_NN ;_: we_PRP shall_MD ,_, not_RB rest_VB until_IN the_DT Count_NNP 's_POS head_NN and_CC body_NN have_VBP been_VBN separated_VBN ,_, and_CC we_PRP are_VBP sure_JJ that_IN he_PRP can_MD not_RB re-incarnate_VB ._. ''_''</w:t>
      </w:r>
    </w:p>
    <w:p w14:paraId="5C4735A9" w14:textId="77777777" w:rsidR="00EB4287" w:rsidRPr="00CD6915" w:rsidRDefault="00EB4287" w:rsidP="00EB4287">
      <w:r w:rsidRPr="00CD6915">
        <w:t>He_PRP looked_VBD at_IN Jonathan_NNP as_IN he_PRP spoke_VBD ,_, and_CC Jonathan_NNP looked_VBD at_IN me_PRP ._.</w:t>
      </w:r>
    </w:p>
    <w:p w14:paraId="32E281AE" w14:textId="77777777" w:rsidR="00EB4287" w:rsidRPr="00CD6915" w:rsidRDefault="00EB4287" w:rsidP="00EB4287">
      <w:r w:rsidRPr="00CD6915">
        <w:t>I_PRP could_MD see_VB that_IN the_DT poor_NN dear_RB was_VBD torn_VBN about_RB in_IN his_PRP$ mind_NN ._.</w:t>
      </w:r>
    </w:p>
    <w:p w14:paraId="3695B3F2" w14:textId="77777777" w:rsidR="00EB4287" w:rsidRPr="00CD6915" w:rsidRDefault="00EB4287" w:rsidP="00EB4287">
      <w:r w:rsidRPr="00CD6915">
        <w:t>Of_IN course_NN he_PRP wanted_VBD to_TO be_VB with_IN me_PRP ;_: but_CC then_RB the_DT boat_NN service_NN would_MD ,_, most_RBS likely_RB ,_, be_VB the_DT one_NN which_WDT would_MD destroy_VB the_DT ..._: the_DT ..._: the_DT ..._: Vampire_NNP ._.</w:t>
      </w:r>
    </w:p>
    <w:p w14:paraId="28252C8C" w14:textId="77777777" w:rsidR="00EB4287" w:rsidRPr="00CD6915" w:rsidRDefault="00EB4287" w:rsidP="00EB4287">
      <w:r w:rsidRPr="00CD6915">
        <w:t>-LRB-_-LRB- Why_WRB did_VBD I_PRP hesitate_VB to_TO write_VB the_DT word_NN ?_. -RRB-_-RRB-</w:t>
      </w:r>
    </w:p>
    <w:p w14:paraId="352AC456" w14:textId="77777777" w:rsidR="00EB4287" w:rsidRPr="00CD6915" w:rsidRDefault="00EB4287" w:rsidP="00EB4287">
      <w:r w:rsidRPr="00CD6915">
        <w:t>He_PRP was_VBD silent_JJ awhile_RB ,_, and_CC during_IN his_PRP$ silence_NN Dr._NNP Van_NNP Helsing_NNP spoke_VBD :_: --_: ``_`` Friend_NN Jonathan_NNP ,_, this_DT is_VBZ to_TO you_PRP for_IN twice_JJ reasons_NNS ._.</w:t>
      </w:r>
    </w:p>
    <w:p w14:paraId="44BAEA0A" w14:textId="77777777" w:rsidR="00EB4287" w:rsidRPr="00CD6915" w:rsidRDefault="00EB4287" w:rsidP="00EB4287">
      <w:r w:rsidRPr="00CD6915">
        <w:t>First_RB ,_, because_IN you_PRP are_VBP young_JJ and_CC brave_VB and_CC can_MD fight_VB ,_, and_CC all_DT energies_NNS may_MD be_VB needed_VBN at_IN the_DT last_JJ ;_: and_CC again_RB that_IN it_PRP is_VBZ your_PRP$ right_NN to_TO destroy_VB him_PRP --_: that_DT --_: which_WDT has_VBZ wrought_VBN such_JJ woe_NN to_TO you_PRP and_CC yours_PRP$ ._.</w:t>
      </w:r>
    </w:p>
    <w:p w14:paraId="51B15075" w14:textId="77777777" w:rsidR="00EB4287" w:rsidRPr="00CD6915" w:rsidRDefault="00EB4287" w:rsidP="00EB4287">
      <w:r w:rsidRPr="00CD6915">
        <w:t>Be_VB not_RB afraid_JJ for_IN Madam_NNP Mina_NNP ;_: she_PRP will_MD be_VB my_PRP$ care_NN ,_, if_IN I_PRP may_MD ._.</w:t>
      </w:r>
    </w:p>
    <w:p w14:paraId="1A6875A4" w14:textId="77777777" w:rsidR="00EB4287" w:rsidRPr="00CD6915" w:rsidRDefault="00EB4287" w:rsidP="00EB4287">
      <w:r w:rsidRPr="00CD6915">
        <w:t>I_PRP am_VBP old_JJ ._.</w:t>
      </w:r>
    </w:p>
    <w:p w14:paraId="3475E5F4" w14:textId="77777777" w:rsidR="00EB4287" w:rsidRPr="00CD6915" w:rsidRDefault="00EB4287" w:rsidP="00EB4287">
      <w:r w:rsidRPr="00CD6915">
        <w:t>My_PRP$ legs_NNS are_VBP not_RB so_RB quick_JJ to_TO run_VB as_RB once_RB ;_: and_CC I_PRP am_VBP not_RB used_VBN to_TO ride_VB so_RB long_RB or_CC to_TO pursue_VB as_IN need_NN be_VB ,_, or_CC to_TO fight_VB with_IN lethal_JJ weapons_NNS ._.</w:t>
      </w:r>
    </w:p>
    <w:p w14:paraId="2A037F29" w14:textId="77777777" w:rsidR="00EB4287" w:rsidRPr="00CD6915" w:rsidRDefault="00EB4287" w:rsidP="00EB4287">
      <w:r w:rsidRPr="00CD6915">
        <w:lastRenderedPageBreak/>
        <w:t>But_CC I_PRP can_MD be_VB of_IN other_JJ service_NN ;_: I_PRP can_MD fight_VB in_IN other_JJ way_NN ._.</w:t>
      </w:r>
    </w:p>
    <w:p w14:paraId="6332003D" w14:textId="77777777" w:rsidR="00EB4287" w:rsidRPr="00CD6915" w:rsidRDefault="00EB4287" w:rsidP="00EB4287">
      <w:r w:rsidRPr="00CD6915">
        <w:t>And_CC I_PRP can_MD die_VB ,_, if_IN need_NN be_VB ,_, as_RB well_RB as_IN younger_JJR men_NNS ._.</w:t>
      </w:r>
    </w:p>
    <w:p w14:paraId="104014C8" w14:textId="77777777" w:rsidR="00EB4287" w:rsidRPr="00CD6915" w:rsidRDefault="00EB4287" w:rsidP="00EB4287">
      <w:r w:rsidRPr="00CD6915">
        <w:t>Now_RB let_VB me_PRP say_VB that_IN what_WP I_PRP would_MD is_VBZ this_DT :_: while_IN you_PRP ,_, my_PRP$ Lord_NNP Godalming_NNP and_CC friend_NN Jonathan_NNP go_VB in_IN your_PRP$ so_RB swift_JJ little_JJ steamboat_NN up_IN the_DT river_NN ,_, and_CC whilst_IN John_NNP and_CC Quincey_NNP guard_VBP the_DT bank_NN where_WRB perchance_NN he_PRP might_MD be_VB landed_VBN ,_, I_PRP will_MD take_VB Madam_NNP Mina_NNP right_RB into_IN the_DT heart_NN of_IN the_DT enemy_NN 's_POS country_NN ._.</w:t>
      </w:r>
    </w:p>
    <w:p w14:paraId="0569F05C" w14:textId="77777777" w:rsidR="00EB4287" w:rsidRPr="00CD6915" w:rsidRDefault="00EB4287" w:rsidP="00EB4287">
      <w:r w:rsidRPr="00CD6915">
        <w:t>Whilst_IN the_DT old_JJ fox_NN is_VBZ tied_VBN in_IN his_PRP$ box_NN ,_, floating_VBG on_IN the_DT running_VBG stream_NN whence_NN he_PRP can_MD not_RB escape_VB to_TO land_VB --_: where_WRB he_PRP dares_VBZ not_RB raise_VB the_DT lid_NN of_IN his_PRP$ coffin-box_NN lest_IN his_PRP$ Slovak_JJ carriers_NNS should_MD in_IN fear_NN leave_VBP him_PRP to_TO perish_VB --_: we_PRP shall_MD go_VB in_IN the_DT track_NN where_WRB Jonathan_NNP went_VBD ,_, --_: from_IN Bistritz_NNP over_IN the_DT Borgo_NNP ,_, and_CC find_VB our_PRP$ way_NN to_TO the_DT Castle_NNP of_IN Dracula_NNP ._.</w:t>
      </w:r>
    </w:p>
    <w:p w14:paraId="4C36B9A3" w14:textId="77777777" w:rsidR="00EB4287" w:rsidRPr="00CD6915" w:rsidRDefault="00EB4287" w:rsidP="00EB4287">
      <w:r w:rsidRPr="00CD6915">
        <w:t>Here_RB ,_, Madam_NNP Mina_NNP 's_POS hypnotic_JJ power_NN will_MD surely_RB help_VB ,_, and_CC we_PRP shall_MD find_VB our_PRP$ way_NN --_: all_DT dark_JJ and_CC unknown_JJ otherwise_RB --_: after_IN the_DT first_JJ sunrise_NN when_WRB we_PRP are_VBP near_IN that_DT fateful_JJ place_NN ._.</w:t>
      </w:r>
    </w:p>
    <w:p w14:paraId="6A7C6F3D" w14:textId="77777777" w:rsidR="00EB4287" w:rsidRPr="00CD6915" w:rsidRDefault="00EB4287" w:rsidP="00EB4287">
      <w:r w:rsidRPr="00CD6915">
        <w:t>There_EX is_VBZ much_JJ to_TO be_VB done_VBN ,_, and_CC other_JJ places_NNS to_TO be_VB made_VBN sanctify_NN ,_, so_IN that_IN that_DT nest_NN of_IN vipers_NNS be_VB obliterated_VBN ._. ''_''</w:t>
      </w:r>
    </w:p>
    <w:p w14:paraId="42C46CDF" w14:textId="77777777" w:rsidR="00EB4287" w:rsidRPr="00CD6915" w:rsidRDefault="00EB4287" w:rsidP="00EB4287">
      <w:r w:rsidRPr="00CD6915">
        <w:t>Here_RB Jonathan_NNP interrupted_VBD him_PRP hotly_RB :_: --_: ``_`` Do_VBP you_PRP mean_VB to_TO say_VB ,_, Professor_NNP Van_NNP Helsing_NNP ,_, that_IN you_PRP would_MD bring_VB Mina_NNP ,_, in_IN her_PRP$ sad_JJ case_NN and_CC tainted_VBD as_IN she_PRP is_VBZ with_IN that_DT devil_NNP 's_POS illness_NN ,_, right_RB into_IN the_DT jaws_NNS of_IN his_PRP$ death-trap_NN ?_.</w:t>
      </w:r>
    </w:p>
    <w:p w14:paraId="04918E91" w14:textId="77777777" w:rsidR="00EB4287" w:rsidRPr="00CD6915" w:rsidRDefault="00EB4287" w:rsidP="00EB4287">
      <w:r w:rsidRPr="00CD6915">
        <w:t>Not_RB for_IN the_DT world_NN !_.</w:t>
      </w:r>
    </w:p>
    <w:p w14:paraId="5F170533" w14:textId="77777777" w:rsidR="00EB4287" w:rsidRPr="00CD6915" w:rsidRDefault="00EB4287" w:rsidP="00EB4287">
      <w:r w:rsidRPr="00CD6915">
        <w:t>Not_RB for_IN Heaven_NNP or_CC Hell_NNP !_. ''_''</w:t>
      </w:r>
    </w:p>
    <w:p w14:paraId="112F5C08" w14:textId="77777777" w:rsidR="00EB4287" w:rsidRPr="00CD6915" w:rsidRDefault="00EB4287" w:rsidP="00EB4287">
      <w:r w:rsidRPr="00CD6915">
        <w:t>He_PRP became_VBD almost_RB speechless_JJ for_IN a_DT minute_NN ,_, and_CC then_RB went_VBD on_IN :_: --_: ``_`` Do_VBP you_PRP know_VB what_WP the_DT place_NN is_VBZ ?_.</w:t>
      </w:r>
    </w:p>
    <w:p w14:paraId="60EA64F6" w14:textId="77777777" w:rsidR="00EB4287" w:rsidRPr="00CD6915" w:rsidRDefault="00EB4287" w:rsidP="00EB4287">
      <w:r w:rsidRPr="00CD6915">
        <w:t>Have_VBP you_PRP seen_VBN that_IN awful_JJ den_NN of_IN hellish_JJ infamy_NN --_: with_IN the_DT very_JJ moonlight_NN alive_JJ with_IN grisly_JJ shapes_NNS ,_, and_CC every_DT speck_NN of_IN dust_NN that_WDT whirls_VBZ in_IN the_DT wind_NN a_DT devouring_VBG monster_NN in_IN embryo_NN ?_.</w:t>
      </w:r>
    </w:p>
    <w:p w14:paraId="1B302B34" w14:textId="77777777" w:rsidR="00EB4287" w:rsidRPr="00CD6915" w:rsidRDefault="00EB4287" w:rsidP="00EB4287">
      <w:r w:rsidRPr="00CD6915">
        <w:t>Have_VBP you_PRP felt_VBD the_DT Vampire_NNP 's_POS lips_NNS upon_IN your_PRP$ throat_NN ?_. ''_''</w:t>
      </w:r>
    </w:p>
    <w:p w14:paraId="21F62AB5" w14:textId="77777777" w:rsidR="00EB4287" w:rsidRPr="00CD6915" w:rsidRDefault="00EB4287" w:rsidP="00EB4287">
      <w:r w:rsidRPr="00CD6915">
        <w:t>Here_RB he_PRP turned_VBD to_TO me_PRP ,_, and_CC as_IN his_PRP$ eyes_NNS lit_VBN on_IN my_PRP$ forehead_NN he_PRP threw_VBD up_RP his_PRP$ arms_NNS with_IN a_DT cry_NN :_: ``_`` Oh_UH ,_, my_PRP$ God_NNP ,_, what_WP have_VBP we_PRP done_VBN to_TO have_VB this_DT terror_NN upon_IN us_PRP !_. ''_''</w:t>
      </w:r>
    </w:p>
    <w:p w14:paraId="7BD119CC" w14:textId="77777777" w:rsidR="00EB4287" w:rsidRPr="00CD6915" w:rsidRDefault="00EB4287" w:rsidP="00EB4287">
      <w:r w:rsidRPr="00CD6915">
        <w:lastRenderedPageBreak/>
        <w:t>and_CC he_PRP sank_VBD down_RP on_IN the_DT sofa_NN in_IN a_DT collapse_NN of_IN misery_NN ._.</w:t>
      </w:r>
    </w:p>
    <w:p w14:paraId="1FD7A238" w14:textId="77777777" w:rsidR="00EB4287" w:rsidRPr="00CD6915" w:rsidRDefault="00EB4287" w:rsidP="00EB4287">
      <w:r w:rsidRPr="00CD6915">
        <w:t>The_DT Professor_NNP 's_POS voice_NN ,_, as_IN he_PRP spoke_VBD in_IN clear_JJ ,_, sweet_JJ tones_NNS ,_, which_WDT seemed_VBD to_TO vibrate_VB in_IN the_DT air_NN ,_, calmed_VBD us_PRP all_DT :_: --_: ``_`` Oh_UH ,_, my_PRP$ friend_NN ,_, it_PRP is_VBZ because_IN I_PRP would_MD save_VB Madam_NNP Mina_NNP from_IN that_DT awful_JJ place_NN that_IN I_PRP would_MD go_VB ._.</w:t>
      </w:r>
    </w:p>
    <w:p w14:paraId="2E77029B" w14:textId="77777777" w:rsidR="00EB4287" w:rsidRPr="00CD6915" w:rsidRDefault="00EB4287" w:rsidP="00EB4287">
      <w:r w:rsidRPr="00CD6915">
        <w:t>God_NNP forbid_VBD that_IN I_PRP should_MD take_VB her_PRP into_IN that_DT place_NN ._.</w:t>
      </w:r>
    </w:p>
    <w:p w14:paraId="26ABB9FE" w14:textId="77777777" w:rsidR="00EB4287" w:rsidRPr="00CD6915" w:rsidRDefault="00EB4287" w:rsidP="00EB4287">
      <w:r w:rsidRPr="00CD6915">
        <w:t>There_EX is_VBZ work_NN --_: wild_JJ work_NN --_: to_TO be_VB done_VBN there_RB ,_, that_IN her_PRP$ eyes_NNS may_MD not_RB see_VB ._.</w:t>
      </w:r>
    </w:p>
    <w:p w14:paraId="250B1C44" w14:textId="77777777" w:rsidR="00EB4287" w:rsidRPr="00CD6915" w:rsidRDefault="00EB4287" w:rsidP="00EB4287">
      <w:r w:rsidRPr="00CD6915">
        <w:t>We_PRP men_NNS here_RB ,_, all_DT save_IN Jonathan_NNP ,_, have_VBP seen_VBN with_IN their_PRP$ own_JJ eyes_NNS what_WP is_VBZ to_TO be_VB done_VBN before_IN that_DT place_NN can_MD be_VB purify_VB ._.</w:t>
      </w:r>
    </w:p>
    <w:p w14:paraId="3648321F" w14:textId="77777777" w:rsidR="00EB4287" w:rsidRPr="00CD6915" w:rsidRDefault="00EB4287" w:rsidP="00EB4287">
      <w:r w:rsidRPr="00CD6915">
        <w:t>Remember_VB that_IN we_PRP are_VBP in_IN terrible_JJ straits_NNS ._.</w:t>
      </w:r>
    </w:p>
    <w:p w14:paraId="0AB7ABCD" w14:textId="77777777" w:rsidR="00EB4287" w:rsidRPr="00CD6915" w:rsidRDefault="00EB4287" w:rsidP="00EB4287">
      <w:r w:rsidRPr="00CD6915">
        <w:t>If_IN the_DT Count_NNP escape_VB us_PRP this_DT time_NN --_: and_CC he_PRP is_VBZ strong_JJ and_CC subtle_JJ and_CC cunning_JJ --_: he_PRP may_MD choose_VB to_TO sleep_VB him_PRP for_IN a_DT century_NN ,_, and_CC then_RB in_IN time_NN our_PRP$ dear_RB one_CD ''_'' --_: he_PRP took_VBD my_PRP$ hand_NN --_: ``_`` would_MD come_VB to_TO him_PRP to_TO keep_VB him_PRP company_NN ,_, and_CC would_MD be_VB as_IN those_DT others_NNS that_IN you_PRP ,_, Jonathan_NNP ,_, saw_VBD ._.</w:t>
      </w:r>
    </w:p>
    <w:p w14:paraId="43469776" w14:textId="77777777" w:rsidR="00EB4287" w:rsidRPr="00CD6915" w:rsidRDefault="00EB4287" w:rsidP="00EB4287">
      <w:r w:rsidRPr="00CD6915">
        <w:t>You_PRP have_VBP told_VBN us_PRP of_IN their_PRP$ gloating_VBG lips_NNS ;_: you_PRP heard_VBD their_PRP$ ribald_JJ laugh_NN as_IN they_PRP clutched_VBD the_DT moving_VBG bag_NN that_IN the_DT Count_NNP threw_VBD to_TO them_PRP ._.</w:t>
      </w:r>
    </w:p>
    <w:p w14:paraId="062D685B" w14:textId="77777777" w:rsidR="00EB4287" w:rsidRPr="00CD6915" w:rsidRDefault="00EB4287" w:rsidP="00EB4287">
      <w:r w:rsidRPr="00CD6915">
        <w:t>You_PRP shudder_VBP ;_: and_CC well_RB may_MD it_PRP be_VB ._.</w:t>
      </w:r>
    </w:p>
    <w:p w14:paraId="17092069" w14:textId="77777777" w:rsidR="00EB4287" w:rsidRPr="00CD6915" w:rsidRDefault="00EB4287" w:rsidP="00EB4287">
      <w:r w:rsidRPr="00CD6915">
        <w:t>Forgive_VB me_PRP that_IN I_PRP make_VBP you_PRP so_RB much_JJ pain_NN ,_, but_CC it_PRP is_VBZ necessary_JJ ._.</w:t>
      </w:r>
    </w:p>
    <w:p w14:paraId="542D1C35" w14:textId="77777777" w:rsidR="00EB4287" w:rsidRPr="00CD6915" w:rsidRDefault="00EB4287" w:rsidP="00EB4287">
      <w:r w:rsidRPr="00CD6915">
        <w:t>My_PRP$ friend_NN ,_, is_VBZ it_PRP not_RB a_DT dire_JJ need_NN for_IN the_DT which_WDT I_PRP am_VBP giving_VBG ,_, possibly_RB my_PRP$ life_NN ?_.</w:t>
      </w:r>
    </w:p>
    <w:p w14:paraId="61A002B5" w14:textId="77777777" w:rsidR="00EB4287" w:rsidRPr="00CD6915" w:rsidRDefault="00EB4287" w:rsidP="00EB4287">
      <w:r w:rsidRPr="00CD6915">
        <w:t>If_IN it_PRP were_VBD that_IN any_DT one_CD went_VBD into_IN that_DT place_NN to_TO stay_VB ,_, it_PRP is_VBZ I_PRP who_WP would_MD have_VB to_TO go_VB to_TO keep_VB them_PRP company_NN ._. ''_''</w:t>
      </w:r>
    </w:p>
    <w:p w14:paraId="5294B158" w14:textId="77777777" w:rsidR="00EB4287" w:rsidRPr="00CD6915" w:rsidRDefault="00EB4287" w:rsidP="00EB4287">
      <w:r w:rsidRPr="00CD6915">
        <w:t>``_`` Do_VBP as_IN you_PRP will_MD ,_, ''_'' said_VBD Jonathan_NNP ,_, with_IN a_DT sob_VBP that_DT shook_VBD him_PRP all_RB over_RB ,_, ``_`` we_PRP are_VBP in_IN the_DT hands_NNS of_IN God_NNP !_. ''_''</w:t>
      </w:r>
    </w:p>
    <w:p w14:paraId="2D6463C6" w14:textId="77777777" w:rsidR="00EB4287" w:rsidRPr="00CD6915" w:rsidRDefault="00EB4287" w:rsidP="00EB4287">
      <w:r w:rsidRPr="00CD6915">
        <w:t>Later_RB ._.</w:t>
      </w:r>
    </w:p>
    <w:p w14:paraId="7F545E7F" w14:textId="77777777" w:rsidR="00EB4287" w:rsidRPr="00CD6915" w:rsidRDefault="00EB4287" w:rsidP="00EB4287">
      <w:r w:rsidRPr="00CD6915">
        <w:t>--_: Oh_UH ,_, it_PRP did_VBD me_PRP good_JJ to_TO see_VB the_DT way_NN that_IN these_DT brave_VBP men_NNS worked_VBD ._.</w:t>
      </w:r>
    </w:p>
    <w:p w14:paraId="62BA177C" w14:textId="77777777" w:rsidR="00EB4287" w:rsidRPr="00CD6915" w:rsidRDefault="00EB4287" w:rsidP="00EB4287">
      <w:r w:rsidRPr="00CD6915">
        <w:t>How_WRB can_MD women_NNS help_VB loving_JJ men_NNS when_WRB they_PRP are_VBP so_RB earnest_JJ ,_, and_CC so_RB true_JJ ,_, and_CC so_RB brave_VB !_.</w:t>
      </w:r>
    </w:p>
    <w:p w14:paraId="1823D8E0" w14:textId="77777777" w:rsidR="00EB4287" w:rsidRPr="00CD6915" w:rsidRDefault="00EB4287" w:rsidP="00EB4287">
      <w:r w:rsidRPr="00CD6915">
        <w:t>And_CC ,_, too_RB ,_, it_PRP made_VBD me_PRP think_VB of_IN the_DT wonderful_JJ power_NN of_IN money_NN !_.</w:t>
      </w:r>
    </w:p>
    <w:p w14:paraId="3243C146" w14:textId="77777777" w:rsidR="00EB4287" w:rsidRPr="00CD6915" w:rsidRDefault="00EB4287" w:rsidP="00EB4287">
      <w:r w:rsidRPr="00CD6915">
        <w:lastRenderedPageBreak/>
        <w:t>What_WP can_MD it_PRP not_RB do_VB when_WRB it_PRP is_VBZ properly_RB applied_VBN ;_: and_CC what_WP might_MD it_PRP do_VB when_WRB basely_RB used_VBN ._.</w:t>
      </w:r>
    </w:p>
    <w:p w14:paraId="6C5A613C" w14:textId="77777777" w:rsidR="00EB4287" w:rsidRPr="00CD6915" w:rsidRDefault="00EB4287" w:rsidP="00EB4287">
      <w:r w:rsidRPr="00CD6915">
        <w:t>I_PRP felt_VBD so_RB thankful_JJ that_IN Lord_NNP Godalming_NNP is_VBZ rich_JJ ,_, and_CC that_IN both_CC he_PRP and_CC Mr._NNP Morris_NNP ,_, who_WP also_RB has_VBZ plenty_NN of_IN money_NN ,_, are_VBP willing_JJ to_TO spend_VB it_PRP so_RB freely_RB ._.</w:t>
      </w:r>
    </w:p>
    <w:p w14:paraId="62512D96" w14:textId="77777777" w:rsidR="00EB4287" w:rsidRPr="00CD6915" w:rsidRDefault="00EB4287" w:rsidP="00EB4287">
      <w:r w:rsidRPr="00CD6915">
        <w:t>For_IN if_IN they_PRP did_VBD not_RB ,_, our_PRP$ little_JJ expedition_NN could_MD not_RB start_VB ,_, either_CC so_RB promptly_RB or_CC so_RB well_RB equipped_VBN ,_, as_IN it_PRP will_MD within_IN another_DT hour_NN ._.</w:t>
      </w:r>
    </w:p>
    <w:p w14:paraId="5F4EB7D2" w14:textId="77777777" w:rsidR="00EB4287" w:rsidRPr="00CD6915" w:rsidRDefault="00EB4287" w:rsidP="00EB4287">
      <w:r w:rsidRPr="00CD6915">
        <w:t>It_PRP is_VBZ not_RB three_CD hours_NNS since_IN it_PRP was_VBD arranged_VBN what_WDT part_NN each_DT of_IN us_PRP was_VBD to_TO do_VB ;_: and_CC now_RB Lord_NNP Godalming_NNP and_CC Jonathan_NNP have_VBP a_DT lovely_JJ steam_NN launch_NN ,_, with_IN steam_NN up_RP ready_JJ to_TO start_VB at_IN a_DT moment_NN 's_POS notice_NN ._.</w:t>
      </w:r>
    </w:p>
    <w:p w14:paraId="69EED571" w14:textId="77777777" w:rsidR="00EB4287" w:rsidRPr="00CD6915" w:rsidRDefault="00EB4287" w:rsidP="00EB4287">
      <w:r w:rsidRPr="00CD6915">
        <w:t>Dr._NNP Seward_NNP and_CC Mr._NNP Morris_NNP have_VBP half_PDT a_DT dozen_NN good_JJ horses_NNS ,_, well_RB appointed_VBN ._.</w:t>
      </w:r>
    </w:p>
    <w:p w14:paraId="0A7F4E4F" w14:textId="77777777" w:rsidR="00EB4287" w:rsidRPr="00CD6915" w:rsidRDefault="00EB4287" w:rsidP="00EB4287">
      <w:r w:rsidRPr="00CD6915">
        <w:t>We_PRP have_VBP all_PDT the_DT maps_NNS and_CC appliances_NNS of_IN various_JJ kinds_NNS that_WDT can_MD be_VB had_VBN ._.</w:t>
      </w:r>
    </w:p>
    <w:p w14:paraId="50EBE2A6" w14:textId="77777777" w:rsidR="00EB4287" w:rsidRPr="00CD6915" w:rsidRDefault="00EB4287" w:rsidP="00EB4287">
      <w:r w:rsidRPr="00CD6915">
        <w:t>Professor_NNP Van_NNP Helsing_NNP and_CC I_PRP are_VBP to_TO leave_VB by_IN the_DT 11:40_CD train_NN to-night_NN for_IN Veresti_NNP ,_, where_WRB we_PRP are_VBP to_TO get_VB a_DT carriage_NN to_TO drive_VB to_TO the_DT Borgo_NNP Pass_NN ._.</w:t>
      </w:r>
    </w:p>
    <w:p w14:paraId="0462CBC1" w14:textId="77777777" w:rsidR="00EB4287" w:rsidRPr="00CD6915" w:rsidRDefault="00EB4287" w:rsidP="00EB4287">
      <w:r w:rsidRPr="00CD6915">
        <w:t>We_PRP are_VBP bringing_VBG a_DT good_JJ deal_NN of_IN ready_JJ money_NN ,_, as_IN we_PRP are_VBP to_TO buy_VB a_DT carriage_NN and_CC horses_NNS ._.</w:t>
      </w:r>
    </w:p>
    <w:p w14:paraId="5D2F6F99" w14:textId="77777777" w:rsidR="00EB4287" w:rsidRPr="00CD6915" w:rsidRDefault="00EB4287" w:rsidP="00EB4287">
      <w:r w:rsidRPr="00CD6915">
        <w:t>We_PRP shall_MD drive_VB ourselves_PRP ,_, for_IN we_PRP have_VBP no_DT one_NN whom_WP we_PRP can_MD trust_VB in_IN the_DT matter_NN ._.</w:t>
      </w:r>
    </w:p>
    <w:p w14:paraId="7FD91B2B" w14:textId="77777777" w:rsidR="00EB4287" w:rsidRPr="00CD6915" w:rsidRDefault="00EB4287" w:rsidP="00EB4287">
      <w:r w:rsidRPr="00CD6915">
        <w:t>The_DT Professor_NNP knows_VBZ something_NN of_IN a_DT great_JJ many_JJ languages_NNS ,_, so_IN we_PRP shall_MD get_VB on_IN all_DT right_NN ._.</w:t>
      </w:r>
    </w:p>
    <w:p w14:paraId="46F4319D" w14:textId="77777777" w:rsidR="00EB4287" w:rsidRPr="00CD6915" w:rsidRDefault="00EB4287" w:rsidP="00EB4287">
      <w:r w:rsidRPr="00CD6915">
        <w:t>We_PRP have_VBP all_DT got_VBN arms_NNS ,_, even_RB for_IN me_PRP a_DT large-bore_JJ revolver_NN ;_: Jonathan_NNP would_MD not_RB be_VB happy_JJ unless_IN I_PRP was_VBD armed_VBN like_IN the_DT rest_NN ._.</w:t>
      </w:r>
    </w:p>
    <w:p w14:paraId="21202A94" w14:textId="77777777" w:rsidR="00EB4287" w:rsidRPr="00CD6915" w:rsidRDefault="00EB4287" w:rsidP="00EB4287">
      <w:r w:rsidRPr="00CD6915">
        <w:t>Alas_NNS !_.</w:t>
      </w:r>
    </w:p>
    <w:p w14:paraId="6A0E41BC" w14:textId="77777777" w:rsidR="00EB4287" w:rsidRPr="00CD6915" w:rsidRDefault="00EB4287" w:rsidP="00EB4287">
      <w:r w:rsidRPr="00CD6915">
        <w:t>I_PRP can_MD not_RB carry_VB one_CD arm_NN that_IN the_DT rest_NN do_VBP ;_: the_DT scar_NN on_IN my_PRP$ forehead_NN forbids_VBZ that_IN ._.</w:t>
      </w:r>
    </w:p>
    <w:p w14:paraId="3FFCBE8F" w14:textId="77777777" w:rsidR="00EB4287" w:rsidRPr="00CD6915" w:rsidRDefault="00EB4287" w:rsidP="00EB4287">
      <w:r w:rsidRPr="00CD6915">
        <w:t>Dear_NNP Dr._NNP Van_NNP Helsing_NNP comforts_NNS me_PRP by_IN telling_VBG me_PRP that_IN I_PRP am_VBP fully_RB armed_VBN as_IN there_EX may_MD be_VB wolves_NNS ;_: the_DT weather_NN is_VBZ getting_VBG colder_JJR every_DT hour_NN ,_, and_CC there_EX are_VBP snow-flurries_NNS which_WDT come_VBP and_CC go_VBP as_IN warnings_NNS ._.</w:t>
      </w:r>
    </w:p>
    <w:p w14:paraId="5E27580D" w14:textId="77777777" w:rsidR="00EB4287" w:rsidRPr="00CD6915" w:rsidRDefault="00EB4287" w:rsidP="00EB4287">
      <w:r w:rsidRPr="00CD6915">
        <w:t>Later_RB ._.</w:t>
      </w:r>
    </w:p>
    <w:p w14:paraId="2669DE57" w14:textId="77777777" w:rsidR="00EB4287" w:rsidRPr="00CD6915" w:rsidRDefault="00EB4287" w:rsidP="00EB4287">
      <w:r w:rsidRPr="00CD6915">
        <w:t>--_: It_PRP took_VBD all_DT my_PRP$ courage_NN to_TO say_VB good-bye_NN to_TO my_PRP$ darling_NN ._.</w:t>
      </w:r>
    </w:p>
    <w:p w14:paraId="46836D7F" w14:textId="77777777" w:rsidR="00EB4287" w:rsidRPr="00CD6915" w:rsidRDefault="00EB4287" w:rsidP="00EB4287">
      <w:r w:rsidRPr="00CD6915">
        <w:t>We_PRP may_MD never_RB meet_VB again_RB ._.</w:t>
      </w:r>
    </w:p>
    <w:p w14:paraId="3B0C7C53" w14:textId="77777777" w:rsidR="00EB4287" w:rsidRPr="00CD6915" w:rsidRDefault="00EB4287" w:rsidP="00EB4287">
      <w:r w:rsidRPr="00CD6915">
        <w:t>Courage_NN ,_, Mina_NNP !_.</w:t>
      </w:r>
    </w:p>
    <w:p w14:paraId="690A5829" w14:textId="77777777" w:rsidR="00EB4287" w:rsidRPr="00CD6915" w:rsidRDefault="00EB4287" w:rsidP="00EB4287">
      <w:r w:rsidRPr="00CD6915">
        <w:t>the_DT Professor_NNP is_VBZ looking_VBG at_IN you_PRP keenly_RB ;_: his_PRP$ look_NN is_VBZ a_DT warning_NN ._.</w:t>
      </w:r>
    </w:p>
    <w:p w14:paraId="4CE51F32" w14:textId="77777777" w:rsidR="00EB4287" w:rsidRPr="00CD6915" w:rsidRDefault="00EB4287" w:rsidP="00EB4287">
      <w:r w:rsidRPr="00CD6915">
        <w:lastRenderedPageBreak/>
        <w:t>There_EX must_MD be_VB no_DT tears_NNS now_RB --_: unless_IN it_PRP may_MD be_VB that_IN God_NNP will_MD let_VB them_PRP fall_VB in_IN gladness_NN ._.</w:t>
      </w:r>
    </w:p>
    <w:p w14:paraId="0CEA9623" w14:textId="77777777" w:rsidR="00EB4287" w:rsidRPr="00CD6915" w:rsidRDefault="00EB4287" w:rsidP="00EB4287">
      <w:r w:rsidRPr="00CD6915">
        <w:t>Jonathan_NNP Harker_NNP 's_POS Journal_NNP ._.</w:t>
      </w:r>
    </w:p>
    <w:p w14:paraId="1E8E6F72" w14:textId="77777777" w:rsidR="00EB4287" w:rsidRPr="00CD6915" w:rsidRDefault="00EB4287" w:rsidP="00EB4287">
      <w:r w:rsidRPr="00CD6915">
        <w:t>October_NNP 30_CD ._.</w:t>
      </w:r>
    </w:p>
    <w:p w14:paraId="59561AC4" w14:textId="77777777" w:rsidR="00EB4287" w:rsidRPr="00CD6915" w:rsidRDefault="00EB4287" w:rsidP="00EB4287">
      <w:r w:rsidRPr="00CD6915">
        <w:t>Night_NN ._.</w:t>
      </w:r>
    </w:p>
    <w:p w14:paraId="574DAD70" w14:textId="77777777" w:rsidR="00EB4287" w:rsidRPr="00CD6915" w:rsidRDefault="00EB4287" w:rsidP="00EB4287">
      <w:r w:rsidRPr="00CD6915">
        <w:t>--_: I_PRP am_VBP writing_VBG this_DT in_IN the_DT light_NN from_IN the_DT furnace_NN door_NN of_IN the_DT steam_NN launch_NN :_: Lord_NNP Godalming_NNP is_VBZ firing_NN up_RP ._.</w:t>
      </w:r>
    </w:p>
    <w:p w14:paraId="5A039287" w14:textId="77777777" w:rsidR="00EB4287" w:rsidRPr="00CD6915" w:rsidRDefault="00EB4287" w:rsidP="00EB4287">
      <w:r w:rsidRPr="00CD6915">
        <w:t>He_PRP is_VBZ an_DT experienced_JJ hand_NN at_IN the_DT work_NN ,_, as_IN he_PRP has_VBZ had_VBN for_IN years_NNS a_DT launch_NN of_IN his_PRP$ own_JJ on_IN the_DT Thames_NNP ,_, and_CC another_DT on_IN the_DT Norfolk_NNP Broads_NNPS ._.</w:t>
      </w:r>
    </w:p>
    <w:p w14:paraId="56193403" w14:textId="77777777" w:rsidR="00EB4287" w:rsidRPr="00CD6915" w:rsidRDefault="00EB4287" w:rsidP="00EB4287">
      <w:r w:rsidRPr="00CD6915">
        <w:t>Regarding_VBG our_PRP$ plans_NNS ,_, we_PRP finally_RB decided_VBD that_IN Mina_NNP 's_POS guess_NN was_VBD correct_JJ ,_, and_CC that_IN if_IN any_DT waterway_NN was_VBD chosen_VBN for_IN the_DT Count_NNP 's_POS escape_NN back_RB to_TO his_PRP$ Castle_NNP ,_, the_DT Sereth_NNP and_CC then_RB the_DT Bistritza_NNP at_IN its_PRP$ junction_NN ,_, would_MD be_VB the_DT one_CD ._.</w:t>
      </w:r>
    </w:p>
    <w:p w14:paraId="1FED314E" w14:textId="77777777" w:rsidR="00EB4287" w:rsidRPr="00CD6915" w:rsidRDefault="00EB4287" w:rsidP="00EB4287">
      <w:r w:rsidRPr="00CD6915">
        <w:t>We_PRP took_VBD it_PRP ,_, that_IN somewhere_RB about_IN the_DT 47th_JJ degree_NN ,_, north_NN latitude_NN ,_, would_MD be_VB the_DT place_NN chosen_VBN for_IN the_DT crossing_VBG the_DT country_NN between_IN the_DT river_NN and_CC the_DT Carpathians_NNPS ._.</w:t>
      </w:r>
    </w:p>
    <w:p w14:paraId="69894B7C" w14:textId="77777777" w:rsidR="00EB4287" w:rsidRPr="00CD6915" w:rsidRDefault="00EB4287" w:rsidP="00EB4287">
      <w:r w:rsidRPr="00CD6915">
        <w:t>We_PRP have_VBP no_DT fear_NN in_IN running_VBG at_IN good_JJ speed_NN up_RP the_DT river_NN at_IN night_NN ;_: there_EX is_VBZ plenty_NN of_IN water_NN ,_, and_CC the_DT banks_NNS are_VBP wide_JJ enough_RB apart_RB to_TO make_VB steaming_VBG ,_, even_RB in_IN the_DT dark_JJ ,_, easy_JJ enough_RB ._.</w:t>
      </w:r>
    </w:p>
    <w:p w14:paraId="5321BF32" w14:textId="77777777" w:rsidR="00EB4287" w:rsidRPr="00CD6915" w:rsidRDefault="00EB4287" w:rsidP="00EB4287">
      <w:r w:rsidRPr="00CD6915">
        <w:t>Lord_NNP Godalming_NNP tells_VBZ me_PRP to_TO sleep_VB for_IN a_DT while_NN ,_, as_IN it_PRP is_VBZ enough_JJ for_IN the_DT present_JJ for_IN one_CD to_TO be_VB on_IN watch_NN ._.</w:t>
      </w:r>
    </w:p>
    <w:p w14:paraId="50B0B143" w14:textId="77777777" w:rsidR="00EB4287" w:rsidRPr="00CD6915" w:rsidRDefault="00EB4287" w:rsidP="00EB4287">
      <w:r w:rsidRPr="00CD6915">
        <w:t>But_CC I_PRP can_MD not_RB sleep_VB --_: how_WRB can_MD I_PRP with_IN the_DT terrible_JJ danger_NN hanging_VBG over_IN my_PRP$ darling_NN ,_, and_CC her_PRP$ going_VBG out_RP into_IN that_DT awful_JJ place_NN ..._: ._.</w:t>
      </w:r>
    </w:p>
    <w:p w14:paraId="258D37D9" w14:textId="77777777" w:rsidR="00EB4287" w:rsidRPr="00CD6915" w:rsidRDefault="00EB4287" w:rsidP="00EB4287">
      <w:r w:rsidRPr="00CD6915">
        <w:t>My_PRP$ only_JJ comfort_NN is_VBZ that_IN we_PRP are_VBP in_IN the_DT hands_NNS of_IN God_NNP ._.</w:t>
      </w:r>
    </w:p>
    <w:p w14:paraId="35A457E0" w14:textId="77777777" w:rsidR="00EB4287" w:rsidRPr="00CD6915" w:rsidRDefault="00EB4287" w:rsidP="00EB4287">
      <w:r w:rsidRPr="00CD6915">
        <w:t>Only_RB for_IN that_DT faith_NN it_PRP would_MD be_VB easier_JJR to_TO die_VB than_IN to_TO live_VB ,_, and_CC so_RB be_VB quit_VBN of_IN all_PDT the_DT trouble_NN ._.</w:t>
      </w:r>
    </w:p>
    <w:p w14:paraId="7CCBF042" w14:textId="77777777" w:rsidR="00EB4287" w:rsidRPr="00CD6915" w:rsidRDefault="00EB4287" w:rsidP="00EB4287">
      <w:r w:rsidRPr="00CD6915">
        <w:t>Mr._NNP Morris_NNP and_CC Dr._NNP Seward_NNP were_VBD off_RP on_IN their_PRP$ long_JJ ride_NN before_IN we_PRP started_VBD ;_: they_PRP are_VBP to_TO keep_VB up_RP the_DT right_JJ bank_NN ,_, far_RB enough_RB off_RP to_TO get_VB on_IN higher_JJR lands_NNS where_WRB they_PRP can_MD see_VB a_DT good_JJ stretch_NN of_IN river_NN and_CC avoid_VB the_DT following_NN of_IN its_PRP$ curves_NNS ._.</w:t>
      </w:r>
    </w:p>
    <w:p w14:paraId="36CD038C" w14:textId="77777777" w:rsidR="00EB4287" w:rsidRPr="00CD6915" w:rsidRDefault="00EB4287" w:rsidP="00EB4287">
      <w:r w:rsidRPr="00CD6915">
        <w:t>They_PRP have_VBP ,_, for_IN the_DT first_JJ stages_NNS ,_, two_CD men_NNS to_TO ride_VB and_CC lead_VB their_PRP$ spare_JJ horses_NNS --_: four_CD in_IN all_DT ,_, so_RB as_RB not_RB to_TO excite_VB curiosity_NN ._.</w:t>
      </w:r>
    </w:p>
    <w:p w14:paraId="720DD72A" w14:textId="77777777" w:rsidR="00EB4287" w:rsidRPr="00CD6915" w:rsidRDefault="00EB4287" w:rsidP="00EB4287">
      <w:r w:rsidRPr="00CD6915">
        <w:t>When_WRB they_PRP dismiss_VBP the_DT men_NNS ,_, which_WDT shall_MD be_VB shortly_RB ,_, they_PRP shall_MD themselves_PRP look_VB after_IN the_DT horses_NNS ._.</w:t>
      </w:r>
    </w:p>
    <w:p w14:paraId="18046723" w14:textId="77777777" w:rsidR="00EB4287" w:rsidRPr="00CD6915" w:rsidRDefault="00EB4287" w:rsidP="00EB4287">
      <w:r w:rsidRPr="00CD6915">
        <w:lastRenderedPageBreak/>
        <w:t>It_PRP may_MD be_VB necessary_JJ for_IN us_PRP to_TO join_VB forces_NNS ;_: if_IN so_RB they_PRP can_MD mount_VB our_PRP$ whole_JJ party_NN ._.</w:t>
      </w:r>
    </w:p>
    <w:p w14:paraId="7BF56D5F" w14:textId="77777777" w:rsidR="00EB4287" w:rsidRPr="00CD6915" w:rsidRDefault="00EB4287" w:rsidP="00EB4287">
      <w:r w:rsidRPr="00CD6915">
        <w:t>One_CD of_IN the_DT saddles_NNS has_VBZ a_DT movable_JJ horn_NN ,_, and_CC can_MD be_VB easily_RB adapted_VBN for_IN Mina_NNP ,_, if_IN required_VBN ._.</w:t>
      </w:r>
    </w:p>
    <w:p w14:paraId="1171D68B" w14:textId="77777777" w:rsidR="00EB4287" w:rsidRPr="00CD6915" w:rsidRDefault="00EB4287" w:rsidP="00EB4287">
      <w:r w:rsidRPr="00CD6915">
        <w:t>It_PRP is_VBZ a_DT wild_JJ adventure_NN we_PRP are_VBP on_RP ._.</w:t>
      </w:r>
    </w:p>
    <w:p w14:paraId="57403DE1" w14:textId="77777777" w:rsidR="00EB4287" w:rsidRPr="00CD6915" w:rsidRDefault="00EB4287" w:rsidP="00EB4287">
      <w:r w:rsidRPr="00CD6915">
        <w:t>Here_RB ,_, as_IN we_PRP are_VBP rushing_VBG along_RB through_IN the_DT darkness_NN ,_, with_IN the_DT cold_NN from_IN the_DT river_NN seeming_VBG to_TO rise_VB up_RP and_CC strike_VB us_PRP ;_: with_IN all_PDT the_DT mysterious_JJ voices_NNS of_IN the_DT night_NN around_IN us_PRP ,_, it_PRP all_DT comes_VBZ home_NN ._.</w:t>
      </w:r>
    </w:p>
    <w:p w14:paraId="5692C118" w14:textId="77777777" w:rsidR="00EB4287" w:rsidRPr="00CD6915" w:rsidRDefault="00EB4287" w:rsidP="00EB4287">
      <w:r w:rsidRPr="00CD6915">
        <w:t>We_PRP seem_VBP to_TO be_VB drifting_VBG into_IN unknown_JJ places_NNS and_CC unknown_JJ ways_NNS ;_: into_IN a_DT whole_JJ world_NN of_IN dark_JJ and_CC dreadful_JJ things_NNS ._.</w:t>
      </w:r>
    </w:p>
    <w:p w14:paraId="5706A62F" w14:textId="77777777" w:rsidR="00EB4287" w:rsidRPr="00CD6915" w:rsidRDefault="00EB4287" w:rsidP="00EB4287">
      <w:r w:rsidRPr="00CD6915">
        <w:t>Godalming_NNP is_VBZ shutting_VBG the_DT furnace_NN door_NN ..._: 31_CD October_NNP ._.</w:t>
      </w:r>
    </w:p>
    <w:p w14:paraId="35224B91" w14:textId="77777777" w:rsidR="00EB4287" w:rsidRPr="00CD6915" w:rsidRDefault="00EB4287" w:rsidP="00EB4287">
      <w:r w:rsidRPr="00CD6915">
        <w:t>--_: Still_RB hurrying_VBG along_RB ._.</w:t>
      </w:r>
    </w:p>
    <w:p w14:paraId="7FB9C221" w14:textId="77777777" w:rsidR="00EB4287" w:rsidRPr="00CD6915" w:rsidRDefault="00EB4287" w:rsidP="00EB4287">
      <w:r w:rsidRPr="00CD6915">
        <w:t>The_DT day_NN has_VBZ come_VBN ,_, and_CC Godalming_NNP is_VBZ sleeping_VBG ._.</w:t>
      </w:r>
    </w:p>
    <w:p w14:paraId="14595EA2" w14:textId="77777777" w:rsidR="00EB4287" w:rsidRPr="00CD6915" w:rsidRDefault="00EB4287" w:rsidP="00EB4287">
      <w:r w:rsidRPr="00CD6915">
        <w:t>I_PRP am_VBP on_IN watch_NN ._.</w:t>
      </w:r>
    </w:p>
    <w:p w14:paraId="43901D08" w14:textId="77777777" w:rsidR="00EB4287" w:rsidRPr="00CD6915" w:rsidRDefault="00EB4287" w:rsidP="00EB4287">
      <w:r w:rsidRPr="00CD6915">
        <w:t>The_DT morning_NN is_VBZ bitterly_RB cold_JJ ;_: the_DT furnace_NN heat_NN is_VBZ grateful_JJ ,_, though_IN we_PRP have_VBP heavy_JJ fur_NN coats_NNS ._.</w:t>
      </w:r>
    </w:p>
    <w:p w14:paraId="0AB68DE2" w14:textId="77777777" w:rsidR="00EB4287" w:rsidRPr="00CD6915" w:rsidRDefault="00EB4287" w:rsidP="00EB4287">
      <w:r w:rsidRPr="00CD6915">
        <w:t>As_IN yet_RB we_PRP have_VBP passed_VBN only_RB a_DT few_JJ open_JJ boats_NNS ,_, but_CC none_NN of_IN them_PRP had_VBD on_IN board_NN any_DT box_NN or_CC package_NN of_IN anything_NN like_IN the_DT size_NN of_IN the_DT one_NN we_PRP seek_VBP ._.</w:t>
      </w:r>
    </w:p>
    <w:p w14:paraId="186DBFA4" w14:textId="77777777" w:rsidR="00EB4287" w:rsidRPr="00CD6915" w:rsidRDefault="00EB4287" w:rsidP="00EB4287">
      <w:r w:rsidRPr="00CD6915">
        <w:t>The_DT men_NNS were_VBD scared_VBN every_DT time_NN we_PRP turned_VBD our_PRP$ electric_JJ lamp_NN on_IN them_PRP ,_, and_CC fell_VBD on_IN their_PRP$ knees_NNS and_CC prayed_VBD ._.</w:t>
      </w:r>
    </w:p>
    <w:p w14:paraId="455DB452" w14:textId="77777777" w:rsidR="00EB4287" w:rsidRPr="00CD6915" w:rsidRDefault="00EB4287" w:rsidP="00EB4287">
      <w:r w:rsidRPr="00CD6915">
        <w:t>1_CD November_NNP ,_, evening_NN ._.</w:t>
      </w:r>
    </w:p>
    <w:p w14:paraId="36DB7B0B" w14:textId="77777777" w:rsidR="00EB4287" w:rsidRPr="00CD6915" w:rsidRDefault="00EB4287" w:rsidP="00EB4287">
      <w:r w:rsidRPr="00CD6915">
        <w:t>--_: No_DT news_NN all_DT day_NN ;_: we_PRP have_VBP found_VBN nothing_NN of_IN the_DT kind_NN we_PRP seek_VBP ._.</w:t>
      </w:r>
    </w:p>
    <w:p w14:paraId="1D0C12E4" w14:textId="77777777" w:rsidR="00EB4287" w:rsidRPr="00CD6915" w:rsidRDefault="00EB4287" w:rsidP="00EB4287">
      <w:r w:rsidRPr="00CD6915">
        <w:t>We_PRP have_VBP now_RB passed_VBN into_IN the_DT Bistritza_NNP ;_: and_CC if_IN we_PRP are_VBP wrong_JJ in_IN our_PRP$ surmise_NN our_PRP$ chance_NN is_VBZ gone_VBN ._.</w:t>
      </w:r>
    </w:p>
    <w:p w14:paraId="733D69A6" w14:textId="77777777" w:rsidR="00EB4287" w:rsidRPr="00CD6915" w:rsidRDefault="00EB4287" w:rsidP="00EB4287">
      <w:r w:rsidRPr="00CD6915">
        <w:t>We_PRP have_VBP over-hauled_VBN every_DT boat_NN ,_, big_JJ and_CC little_JJ ._.</w:t>
      </w:r>
    </w:p>
    <w:p w14:paraId="160B07AF" w14:textId="77777777" w:rsidR="00EB4287" w:rsidRPr="00CD6915" w:rsidRDefault="00EB4287" w:rsidP="00EB4287">
      <w:r w:rsidRPr="00CD6915">
        <w:t>Early_RB this_DT morning_NN ,_, one_CD crew_NN took_VBD us_PRP for_IN a_DT Government_NNP boat_NN ,_, and_CC treated_VBD us_PRP accordingly_RB ._.</w:t>
      </w:r>
    </w:p>
    <w:p w14:paraId="40327A26" w14:textId="77777777" w:rsidR="00EB4287" w:rsidRPr="00CD6915" w:rsidRDefault="00EB4287" w:rsidP="00EB4287">
      <w:r w:rsidRPr="00CD6915">
        <w:t>We_PRP saw_VBD in_IN this_DT a_DT way_NN of_IN smoothing_VBG matters_NNS ,_, so_RB at_IN Fundu_NNP ,_, where_WRB the_DT Bistritza_NNP runs_VBZ into_IN the_DT Sereth_NNP ,_, we_PRP got_VBD a_DT Roumanian_JJ flag_NN which_WDT we_PRP now_RB fly_VBP conspicuously_RB ._.</w:t>
      </w:r>
    </w:p>
    <w:p w14:paraId="6B84D8C5" w14:textId="77777777" w:rsidR="00EB4287" w:rsidRPr="00CD6915" w:rsidRDefault="00EB4287" w:rsidP="00EB4287">
      <w:r w:rsidRPr="00CD6915">
        <w:t>With_IN every_DT boat_NN which_WDT we_PRP have_VBP over-hauled_VBN since_IN then_RB this_DT trick_NN has_VBZ succeeded_VBN ;_: we_PRP have_VBP had_VBN every_DT deference_NN shown_VBN to_TO us_PRP ,_, and_CC not_RB once_RB any_DT objection_NN to_TO whatever_WDT we_PRP chose_VBD to_TO ask_VB or_CC do_VB ._.</w:t>
      </w:r>
    </w:p>
    <w:p w14:paraId="627CFD05" w14:textId="77777777" w:rsidR="00EB4287" w:rsidRPr="00CD6915" w:rsidRDefault="00EB4287" w:rsidP="00EB4287">
      <w:r w:rsidRPr="00CD6915">
        <w:lastRenderedPageBreak/>
        <w:t>Some_DT of_IN the_DT Slovaks_NNPS tell_VBP us_PRP that_IN a_DT big_JJ boat_NN passed_VBD them_PRP ,_, going_VBG at_IN more_JJR than_IN usual_JJ speed_NN as_IN she_PRP had_VBD a_DT double_JJ crew_NN on_IN board_NN ._.</w:t>
      </w:r>
    </w:p>
    <w:p w14:paraId="7003819B" w14:textId="77777777" w:rsidR="00EB4287" w:rsidRPr="00CD6915" w:rsidRDefault="00EB4287" w:rsidP="00EB4287">
      <w:r w:rsidRPr="00CD6915">
        <w:t>This_DT was_VBD before_IN they_PRP came_VBD to_TO Fundu_NNP ,_, so_IN they_PRP could_MD not_RB tell_VB us_PRP whether_IN the_DT boat_NN turned_VBD into_IN the_DT Bistritza_NNP or_CC continued_VBN on_IN up_RB the_DT Sereth_NNP ._.</w:t>
      </w:r>
    </w:p>
    <w:p w14:paraId="518FFA83" w14:textId="77777777" w:rsidR="00EB4287" w:rsidRPr="00CD6915" w:rsidRDefault="00EB4287" w:rsidP="00EB4287">
      <w:r w:rsidRPr="00CD6915">
        <w:t>At_IN Fundu_NNP we_PRP could_MD not_RB hear_VB of_IN any_DT such_JJ boat_NN ,_, so_IN she_PRP must_MD have_VB passed_VBN there_RB in_IN the_DT night_NN ._.</w:t>
      </w:r>
    </w:p>
    <w:p w14:paraId="1B8A6050" w14:textId="77777777" w:rsidR="00EB4287" w:rsidRPr="00CD6915" w:rsidRDefault="00EB4287" w:rsidP="00EB4287">
      <w:r w:rsidRPr="00CD6915">
        <w:t>I_PRP am_VBP feeling_VBG very_RB sleepy_JJ ;_: the_DT cold_NN is_VBZ perhaps_RB beginning_VBG to_TO tell_VB upon_IN me_PRP ,_, and_CC nature_NN must_MD have_VB rest_NN some_DT time_NN ._.</w:t>
      </w:r>
    </w:p>
    <w:p w14:paraId="269DA60B" w14:textId="77777777" w:rsidR="00EB4287" w:rsidRPr="00CD6915" w:rsidRDefault="00EB4287" w:rsidP="00EB4287">
      <w:r w:rsidRPr="00CD6915">
        <w:t>Godalming_NNP insists_VBZ that_IN he_PRP shall_MD keep_VB the_DT first_JJ watch_NN ._.</w:t>
      </w:r>
    </w:p>
    <w:p w14:paraId="08F7CAB1" w14:textId="77777777" w:rsidR="00EB4287" w:rsidRPr="00CD6915" w:rsidRDefault="00EB4287" w:rsidP="00EB4287">
      <w:r w:rsidRPr="00CD6915">
        <w:t>God_NNP bless_VBP him_PRP for_IN all_PDT his_PRP$ goodness_NN to_TO poor_JJ dear_RB Mina_NNP and_CC me_PRP ._.</w:t>
      </w:r>
    </w:p>
    <w:p w14:paraId="2527A1D9" w14:textId="77777777" w:rsidR="00EB4287" w:rsidRPr="00CD6915" w:rsidRDefault="00EB4287" w:rsidP="00EB4287">
      <w:r w:rsidRPr="00CD6915">
        <w:t>2_CD November_NNP ,_, morning_NN ._.</w:t>
      </w:r>
    </w:p>
    <w:p w14:paraId="7C78C87C" w14:textId="77777777" w:rsidR="00EB4287" w:rsidRPr="00CD6915" w:rsidRDefault="00EB4287" w:rsidP="00EB4287">
      <w:r w:rsidRPr="00CD6915">
        <w:t>--_: It_PRP is_VBZ broad_JJ daylight_NN ._.</w:t>
      </w:r>
    </w:p>
    <w:p w14:paraId="40B04844" w14:textId="77777777" w:rsidR="00EB4287" w:rsidRPr="00CD6915" w:rsidRDefault="00EB4287" w:rsidP="00EB4287">
      <w:r w:rsidRPr="00CD6915">
        <w:t>That_DT good_JJ fellow_NN would_MD not_RB wake_VB me_PRP ._.</w:t>
      </w:r>
    </w:p>
    <w:p w14:paraId="45D11F10" w14:textId="77777777" w:rsidR="00EB4287" w:rsidRPr="00CD6915" w:rsidRDefault="00EB4287" w:rsidP="00EB4287">
      <w:r w:rsidRPr="00CD6915">
        <w:t>He_PRP says_VBZ it_PRP would_MD have_VB been_VBN a_DT sin_NN to_TO ,_, for_IN I_PRP slept_VBD peacefully_RB and_CC was_VBD forgetting_VBG my_PRP$ trouble_NN ._.</w:t>
      </w:r>
    </w:p>
    <w:p w14:paraId="02A171CC" w14:textId="77777777" w:rsidR="00EB4287" w:rsidRPr="00CD6915" w:rsidRDefault="00EB4287" w:rsidP="00EB4287">
      <w:r w:rsidRPr="00CD6915">
        <w:t>It_PRP seems_VBZ brutally_RB selfish_JJ to_TO me_PRP to_TO have_VB slept_VBN so_RB long_RB ,_, and_CC let_VB him_PRP watch_VB all_DT night_NN ;_: but_CC he_PRP was_VBD quite_RB right_JJ ._.</w:t>
      </w:r>
    </w:p>
    <w:p w14:paraId="06974F71" w14:textId="77777777" w:rsidR="00EB4287" w:rsidRPr="00CD6915" w:rsidRDefault="00EB4287" w:rsidP="00EB4287">
      <w:r w:rsidRPr="00CD6915">
        <w:t>I_PRP am_VBP a_DT new_JJ man_NN this_DT morning_NN ;_: and_CC ,_, as_IN I_PRP sit_VBP here_RB and_CC watch_VB him_PRP sleeping_VBG ,_, I_PRP can_MD do_VB all_DT that_WDT is_VBZ necessary_JJ both_CC as_IN to_TO minding_VBG the_DT engine_NN ,_, steering_NN ,_, and_CC keeping_VBG watch_NN ._.</w:t>
      </w:r>
    </w:p>
    <w:p w14:paraId="75CF5B98" w14:textId="77777777" w:rsidR="00EB4287" w:rsidRPr="00CD6915" w:rsidRDefault="00EB4287" w:rsidP="00EB4287">
      <w:r w:rsidRPr="00CD6915">
        <w:t>I_PRP can_MD feel_VB that_DT my_PRP$ strength_NN and_CC energy_NN are_VBP coming_VBG back_RB to_TO me_PRP ._.</w:t>
      </w:r>
    </w:p>
    <w:p w14:paraId="2EF9DA3C" w14:textId="77777777" w:rsidR="00EB4287" w:rsidRPr="00CD6915" w:rsidRDefault="00EB4287" w:rsidP="00EB4287">
      <w:r w:rsidRPr="00CD6915">
        <w:t>I_PRP wonder_VBP where_WRB Mina_NNP is_VBZ now_RB ,_, and_CC Van_NNP Helsing_NNP ._.</w:t>
      </w:r>
    </w:p>
    <w:p w14:paraId="4235FC73" w14:textId="77777777" w:rsidR="00EB4287" w:rsidRPr="00CD6915" w:rsidRDefault="00EB4287" w:rsidP="00EB4287">
      <w:r w:rsidRPr="00CD6915">
        <w:t>They_PRP should_MD have_VB got_VBN to_TO Veresti_NNP about_IN noon_NN on_IN Wednesday_NNP ._.</w:t>
      </w:r>
    </w:p>
    <w:p w14:paraId="2C229AA6" w14:textId="77777777" w:rsidR="00EB4287" w:rsidRPr="00CD6915" w:rsidRDefault="00EB4287" w:rsidP="00EB4287">
      <w:r w:rsidRPr="00CD6915">
        <w:t>It_PRP would_MD take_VB them_PRP some_DT time_NN to_TO get_VB the_DT carriage_NN and_CC horses_NNS ;_: so_RB if_IN they_PRP had_VBD started_VBN and_CC travelled_VBN hard_RB ,_, they_PRP would_MD be_VB about_IN now_RB at_IN the_DT Borgo_NNP Pass_NN ._.</w:t>
      </w:r>
    </w:p>
    <w:p w14:paraId="4693A819" w14:textId="77777777" w:rsidR="00EB4287" w:rsidRPr="00CD6915" w:rsidRDefault="00EB4287" w:rsidP="00EB4287">
      <w:r w:rsidRPr="00CD6915">
        <w:t>God_NN guide_NN and_CC help_VB them_PRP !_.</w:t>
      </w:r>
    </w:p>
    <w:p w14:paraId="29A4A019" w14:textId="77777777" w:rsidR="00EB4287" w:rsidRPr="00CD6915" w:rsidRDefault="00EB4287" w:rsidP="00EB4287">
      <w:r w:rsidRPr="00CD6915">
        <w:t>I_PRP am_VBP afraid_JJ to_TO think_VB what_WP may_MD happen_VB ._.</w:t>
      </w:r>
    </w:p>
    <w:p w14:paraId="2B9EB0D5" w14:textId="77777777" w:rsidR="00EB4287" w:rsidRPr="00CD6915" w:rsidRDefault="00EB4287" w:rsidP="00EB4287">
      <w:r w:rsidRPr="00CD6915">
        <w:t>If_IN we_PRP could_MD only_RB go_VB faster_RBR !_.</w:t>
      </w:r>
    </w:p>
    <w:p w14:paraId="01F29561" w14:textId="77777777" w:rsidR="00EB4287" w:rsidRPr="00CD6915" w:rsidRDefault="00EB4287" w:rsidP="00EB4287">
      <w:r w:rsidRPr="00CD6915">
        <w:t>but_CC we_PRP can_MD not_RB ;_: the_DT engines_NNS are_VBP throbbing_VBG and_CC doing_VBG their_PRP$ utmost_JJ ._.</w:t>
      </w:r>
    </w:p>
    <w:p w14:paraId="52594DFA" w14:textId="77777777" w:rsidR="00EB4287" w:rsidRPr="00CD6915" w:rsidRDefault="00EB4287" w:rsidP="00EB4287">
      <w:r w:rsidRPr="00CD6915">
        <w:t>I_PRP wonder_VBP how_WRB Dr._NNP Seward_NNP and_CC Mr._NNP Morris_NNP are_VBP getting_VBG on_IN ._.</w:t>
      </w:r>
    </w:p>
    <w:p w14:paraId="47116250" w14:textId="77777777" w:rsidR="00EB4287" w:rsidRPr="00CD6915" w:rsidRDefault="00EB4287" w:rsidP="00EB4287">
      <w:r w:rsidRPr="00CD6915">
        <w:lastRenderedPageBreak/>
        <w:t>There_EX seem_VBP to_TO be_VB endless_JJ streams_NNS running_VBG down_RP the_DT mountains_NNS into_IN this_DT river_NN ,_, but_CC as_IN none_NN of_IN them_PRP are_VBP very_RB large_JJ --_: at_IN present_NN ,_, at_IN all_DT events_NNS ,_, though_IN they_PRP are_VBP terrible_JJ doubtless_NN in_IN winter_NN and_CC when_WRB the_DT snow_NN melts_VBZ --_: the_DT horsemen_NNS may_MD not_RB have_VB met_VBN much_JJ obstruction_NN ._.</w:t>
      </w:r>
    </w:p>
    <w:p w14:paraId="00F57686" w14:textId="77777777" w:rsidR="00EB4287" w:rsidRPr="00CD6915" w:rsidRDefault="00EB4287" w:rsidP="00EB4287">
      <w:r w:rsidRPr="00CD6915">
        <w:t>I_PRP hope_VBP that_IN before_IN we_PRP get_VBP to_TO Strasba_NNP we_PRP may_MD see_VB them_PRP ;_: for_IN if_IN by_IN that_DT time_NN we_PRP have_VBP not_RB overtaken_VBN the_DT Count_NNP ,_, it_PRP may_MD be_VB necessary_JJ to_TO take_VB counsel_NN together_RB what_WP to_TO do_VB next_JJ ._.</w:t>
      </w:r>
    </w:p>
    <w:p w14:paraId="63D0B5E3" w14:textId="77777777" w:rsidR="00EB4287" w:rsidRPr="00CD6915" w:rsidRDefault="00EB4287" w:rsidP="00EB4287">
      <w:r w:rsidRPr="00CD6915">
        <w:t>Dr._NNP Seward_NNP 's_POS Diary_NNP ._.</w:t>
      </w:r>
    </w:p>
    <w:p w14:paraId="58DEC30B" w14:textId="77777777" w:rsidR="00EB4287" w:rsidRPr="00CD6915" w:rsidRDefault="00EB4287" w:rsidP="00EB4287">
      <w:r w:rsidRPr="00CD6915">
        <w:t>2_CD November_NNP ._.</w:t>
      </w:r>
    </w:p>
    <w:p w14:paraId="74ED72C8" w14:textId="77777777" w:rsidR="00EB4287" w:rsidRPr="00CD6915" w:rsidRDefault="00EB4287" w:rsidP="00EB4287">
      <w:r w:rsidRPr="00CD6915">
        <w:t>--_: Three_CD days_NNS on_IN the_DT road_NN ._.</w:t>
      </w:r>
    </w:p>
    <w:p w14:paraId="5459512D" w14:textId="77777777" w:rsidR="00EB4287" w:rsidRPr="00CD6915" w:rsidRDefault="00EB4287" w:rsidP="00EB4287">
      <w:r w:rsidRPr="00CD6915">
        <w:t>No_DT news_NN ,_, and_CC no_DT time_NN to_TO write_VB it_PRP if_IN there_EX had_VBD been_VBN ,_, for_IN every_DT moment_NN is_VBZ precious_JJ ._.</w:t>
      </w:r>
    </w:p>
    <w:p w14:paraId="018C0232" w14:textId="77777777" w:rsidR="00EB4287" w:rsidRPr="00CD6915" w:rsidRDefault="00EB4287" w:rsidP="00EB4287">
      <w:r w:rsidRPr="00CD6915">
        <w:t>We_PRP have_VBP had_VBN only_RB the_DT rest_NN needful_JJ for_IN the_DT horses_NNS ;_: but_CC we_PRP are_VBP both_DT bearing_VBG it_PRP wonderfully_RB ._.</w:t>
      </w:r>
    </w:p>
    <w:p w14:paraId="733CD948" w14:textId="77777777" w:rsidR="00EB4287" w:rsidRPr="00CD6915" w:rsidRDefault="00EB4287" w:rsidP="00EB4287">
      <w:r w:rsidRPr="00CD6915">
        <w:t>Those_DT adventurous_JJ days_NNS of_IN ours_PRP are_VBP turning_VBG up_RP useful_JJ ._.</w:t>
      </w:r>
    </w:p>
    <w:p w14:paraId="006883F1" w14:textId="77777777" w:rsidR="00EB4287" w:rsidRPr="00CD6915" w:rsidRDefault="00EB4287" w:rsidP="00EB4287">
      <w:r w:rsidRPr="00CD6915">
        <w:t>We_PRP must_MD push_VB on_IN ;_: we_PRP shall_MD never_RB feel_VB happy_JJ till_IN we_PRP get_VBP the_DT launch_NN in_IN sight_NN again_RB ._.</w:t>
      </w:r>
    </w:p>
    <w:p w14:paraId="449A590A" w14:textId="77777777" w:rsidR="00EB4287" w:rsidRPr="00CD6915" w:rsidRDefault="00EB4287" w:rsidP="00EB4287">
      <w:r w:rsidRPr="00CD6915">
        <w:t>3_CD November_NNP ._.</w:t>
      </w:r>
    </w:p>
    <w:p w14:paraId="7056C014" w14:textId="77777777" w:rsidR="00EB4287" w:rsidRPr="00CD6915" w:rsidRDefault="00EB4287" w:rsidP="00EB4287">
      <w:r w:rsidRPr="00CD6915">
        <w:t>--_: We_PRP heard_VBD at_IN Fundu_NNP that_IN the_DT launch_NN had_VBD gone_VBN up_RP the_DT Bistritza_NNP ._.</w:t>
      </w:r>
    </w:p>
    <w:p w14:paraId="4B13B9A0" w14:textId="77777777" w:rsidR="00EB4287" w:rsidRPr="00CD6915" w:rsidRDefault="00EB4287" w:rsidP="00EB4287">
      <w:r w:rsidRPr="00CD6915">
        <w:t>I_PRP wish_VBP it_PRP was_VBD n't_RB so_RB cold_JJ ._.</w:t>
      </w:r>
    </w:p>
    <w:p w14:paraId="4EC4FA6D" w14:textId="77777777" w:rsidR="00EB4287" w:rsidRPr="00CD6915" w:rsidRDefault="00EB4287" w:rsidP="00EB4287">
      <w:r w:rsidRPr="00CD6915">
        <w:t>There_EX are_VBP signs_NNS of_IN snow_NN coming_VBG ;_: and_CC if_IN it_PRP falls_VBZ heavy_JJ it_PRP will_MD stop_VB us_PRP ._.</w:t>
      </w:r>
    </w:p>
    <w:p w14:paraId="75C8167D" w14:textId="77777777" w:rsidR="00EB4287" w:rsidRPr="00CD6915" w:rsidRDefault="00EB4287" w:rsidP="00EB4287">
      <w:r w:rsidRPr="00CD6915">
        <w:t>In_IN such_JJ case_NN we_PRP must_MD get_VB a_DT sledge_NN and_CC go_VB on_RP ,_, Russian_JJ fashion_NN ._.</w:t>
      </w:r>
    </w:p>
    <w:p w14:paraId="1813B306" w14:textId="77777777" w:rsidR="00EB4287" w:rsidRPr="00CD6915" w:rsidRDefault="00EB4287" w:rsidP="00EB4287">
      <w:r w:rsidRPr="00CD6915">
        <w:t>4_CD November_NNP ._.</w:t>
      </w:r>
    </w:p>
    <w:p w14:paraId="46C7992A" w14:textId="77777777" w:rsidR="00EB4287" w:rsidRPr="00CD6915" w:rsidRDefault="00EB4287" w:rsidP="00EB4287">
      <w:r w:rsidRPr="00CD6915">
        <w:t>--_: To-day_NN we_PRP heard_VBD of_IN the_DT launch_NN having_VBG been_VBN detained_VBN by_IN an_DT accident_NN when_WRB trying_VBG to_TO force_VB a_DT way_NN up_RP the_DT rapids_NNS ._.</w:t>
      </w:r>
    </w:p>
    <w:p w14:paraId="724BABA2" w14:textId="77777777" w:rsidR="00EB4287" w:rsidRPr="00CD6915" w:rsidRDefault="00EB4287" w:rsidP="00EB4287">
      <w:r w:rsidRPr="00CD6915">
        <w:t>The_DT Slovak_NNP boats_NNS get_VBP up_RP all_DT right_NN ,_, by_IN aid_NN of_IN a_DT rope_NN and_CC steering_VBG with_IN knowledge_NN ._.</w:t>
      </w:r>
    </w:p>
    <w:p w14:paraId="5C045BB6" w14:textId="77777777" w:rsidR="00EB4287" w:rsidRPr="00CD6915" w:rsidRDefault="00EB4287" w:rsidP="00EB4287">
      <w:r w:rsidRPr="00CD6915">
        <w:t>Some_DT went_VBD up_RB only_RB a_DT few_JJ hours_NNS before_RB ._.</w:t>
      </w:r>
    </w:p>
    <w:p w14:paraId="2E3F4AAE" w14:textId="77777777" w:rsidR="00EB4287" w:rsidRPr="00CD6915" w:rsidRDefault="00EB4287" w:rsidP="00EB4287">
      <w:r w:rsidRPr="00CD6915">
        <w:t>Godalming_NNP is_VBZ an_DT amateur_JJ fitter_NN himself_PRP ,_, and_CC evidently_RB it_PRP was_VBD he_PRP who_WP put_VBD the_DT launch_NN in_IN trim_JJ again_RB ._.</w:t>
      </w:r>
    </w:p>
    <w:p w14:paraId="4D20CED3" w14:textId="77777777" w:rsidR="00EB4287" w:rsidRPr="00CD6915" w:rsidRDefault="00EB4287" w:rsidP="00EB4287">
      <w:r w:rsidRPr="00CD6915">
        <w:t>Finally_RB ,_, they_PRP got_VBD up_RP the_DT rapids_NNS all_DT right_NN ,_, with_IN local_JJ help_NN ,_, and_CC are_VBP off_RP on_IN the_DT chase_NN afresh_RB ._.</w:t>
      </w:r>
    </w:p>
    <w:p w14:paraId="7EAB57C7" w14:textId="77777777" w:rsidR="00EB4287" w:rsidRPr="00CD6915" w:rsidRDefault="00EB4287" w:rsidP="00EB4287">
      <w:r w:rsidRPr="00CD6915">
        <w:t>I_PRP fear_VBP that_IN the_DT boat_NN is_VBZ not_RB any_DT better_JJR for_IN the_DT accident_NN ;_: the_DT peasantry_NN tell_VBP us_PRP that_IN after_IN she_PRP got_VBD upon_IN smooth_JJ water_NN again_RB ,_, she_PRP kept_VBD stopping_VBG every_DT now_RB and_CC again_RB so_RB long_RB as_IN she_PRP was_VBD in_IN sight_NN ._.</w:t>
      </w:r>
    </w:p>
    <w:p w14:paraId="0E53796A" w14:textId="77777777" w:rsidR="00EB4287" w:rsidRPr="00CD6915" w:rsidRDefault="00EB4287" w:rsidP="00EB4287">
      <w:r w:rsidRPr="00CD6915">
        <w:lastRenderedPageBreak/>
        <w:t>We_PRP must_MD push_VB on_IN harder_RBR than_IN ever_RB ;_: our_PRP$ help_NN may_MD be_VB wanted_VBN soon_RB ._.</w:t>
      </w:r>
    </w:p>
    <w:p w14:paraId="33657E66" w14:textId="77777777" w:rsidR="00EB4287" w:rsidRPr="00CD6915" w:rsidRDefault="00EB4287" w:rsidP="00EB4287">
      <w:r w:rsidRPr="00CD6915">
        <w:t>Mina_NNP Harker_NNP 's_POS Journal_NNP ._.</w:t>
      </w:r>
    </w:p>
    <w:p w14:paraId="57AECCF2" w14:textId="77777777" w:rsidR="00EB4287" w:rsidRPr="00CD6915" w:rsidRDefault="00EB4287" w:rsidP="00EB4287">
      <w:r w:rsidRPr="00CD6915">
        <w:t>31_CD October_NNP ._.</w:t>
      </w:r>
    </w:p>
    <w:p w14:paraId="67F93B1A" w14:textId="77777777" w:rsidR="00EB4287" w:rsidRPr="00CD6915" w:rsidRDefault="00EB4287" w:rsidP="00EB4287">
      <w:r w:rsidRPr="00CD6915">
        <w:t>--_: Arrived_VBD at_IN Veresti_NNP at_IN noon_NN ._.</w:t>
      </w:r>
    </w:p>
    <w:p w14:paraId="5F5D3075" w14:textId="77777777" w:rsidR="00EB4287" w:rsidRPr="00CD6915" w:rsidRDefault="00EB4287" w:rsidP="00EB4287">
      <w:r w:rsidRPr="00CD6915">
        <w:t>The_DT Professor_NNP tells_VBZ me_PRP that_IN this_DT morning_NN at_IN dawn_NN he_PRP could_MD hardly_RB hypnotise_VB me_PRP at_IN all_DT ,_, and_CC that_IN all_DT I_PRP could_MD say_VB was_VBD :_: ``_`` dark_JJ and_CC quiet_JJ ._. ''_''</w:t>
      </w:r>
    </w:p>
    <w:p w14:paraId="1518D472" w14:textId="77777777" w:rsidR="00EB4287" w:rsidRPr="00CD6915" w:rsidRDefault="00EB4287" w:rsidP="00EB4287">
      <w:r w:rsidRPr="00CD6915">
        <w:t>He_PRP is_VBZ off_IN now_RB buying_VBG a_DT carriage_NN and_CC horses_NNS ._.</w:t>
      </w:r>
    </w:p>
    <w:p w14:paraId="749AC804" w14:textId="77777777" w:rsidR="00EB4287" w:rsidRPr="00CD6915" w:rsidRDefault="00EB4287" w:rsidP="00EB4287">
      <w:r w:rsidRPr="00CD6915">
        <w:t>He_PRP says_VBZ that_IN he_PRP will_MD later_RB on_IN try_NN to_TO buy_VB additional_JJ horses_NNS ,_, so_IN that_IN we_PRP may_MD be_VB able_JJ to_TO change_VB them_PRP on_IN the_DT way_NN ._.</w:t>
      </w:r>
    </w:p>
    <w:p w14:paraId="70F840E7" w14:textId="77777777" w:rsidR="00EB4287" w:rsidRPr="00CD6915" w:rsidRDefault="00EB4287" w:rsidP="00EB4287">
      <w:r w:rsidRPr="00CD6915">
        <w:t>We_PRP have_VBP something_NN more_JJR than_IN 70_CD miles_NNS before_IN us_PRP ._.</w:t>
      </w:r>
    </w:p>
    <w:p w14:paraId="7EDEDD11" w14:textId="77777777" w:rsidR="00EB4287" w:rsidRPr="00CD6915" w:rsidRDefault="00EB4287" w:rsidP="00EB4287">
      <w:r w:rsidRPr="00CD6915">
        <w:t>The_DT country_NN is_VBZ lovely_JJ ,_, and_CC most_RBS interesting_JJ ;_: if_IN only_RB we_PRP were_VBD under_IN different_JJ conditions_NNS ,_, how_WRB delightful_JJ it_PRP would_MD be_VB to_TO see_VB it_PRP all_DT ._.</w:t>
      </w:r>
    </w:p>
    <w:p w14:paraId="46D3DED2" w14:textId="77777777" w:rsidR="00EB4287" w:rsidRPr="00CD6915" w:rsidRDefault="00EB4287" w:rsidP="00EB4287">
      <w:r w:rsidRPr="00CD6915">
        <w:t>If_IN Jonathan_NNP and_CC I_PRP were_VBD driving_VBG through_IN it_PRP alone_RB what_WP a_DT pleasure_NN it_PRP would_MD be_VB ._.</w:t>
      </w:r>
    </w:p>
    <w:p w14:paraId="4917EBB1" w14:textId="77777777" w:rsidR="00EB4287" w:rsidRPr="00CD6915" w:rsidRDefault="00EB4287" w:rsidP="00EB4287">
      <w:r w:rsidRPr="00CD6915">
        <w:t>To_TO stop_VB and_CC see_VB people_NNS ,_, and_CC learn_VB something_NN of_IN their_PRP$ life_NN ,_, and_CC to_TO fill_VB our_PRP$ minds_NNS and_CC memories_NNS with_IN all_PDT the_DT colour_NN and_CC picturesqueness_NN of_IN the_DT whole_JJ wild_JJ ,_, beautiful_JJ country_NN and_CC the_DT quaint_JJ people_NNS !_.</w:t>
      </w:r>
    </w:p>
    <w:p w14:paraId="35B9B121" w14:textId="77777777" w:rsidR="00EB4287" w:rsidRPr="00CD6915" w:rsidRDefault="00EB4287" w:rsidP="00EB4287">
      <w:r w:rsidRPr="00CD6915">
        <w:t>But_CC ,_, alas_UH !_.</w:t>
      </w:r>
    </w:p>
    <w:p w14:paraId="2FCD11EF" w14:textId="77777777" w:rsidR="00EB4287" w:rsidRPr="00CD6915" w:rsidRDefault="00EB4287" w:rsidP="00EB4287">
      <w:r w:rsidRPr="00CD6915">
        <w:t>--_: Later_RB ._.</w:t>
      </w:r>
    </w:p>
    <w:p w14:paraId="6935DA95" w14:textId="77777777" w:rsidR="00EB4287" w:rsidRPr="00CD6915" w:rsidRDefault="00EB4287" w:rsidP="00EB4287">
      <w:r w:rsidRPr="00CD6915">
        <w:t>--_: Dr._NNP Van_NNP Helsing_NNP has_VBZ returned_VBN ._.</w:t>
      </w:r>
    </w:p>
    <w:p w14:paraId="520F8163" w14:textId="77777777" w:rsidR="00EB4287" w:rsidRPr="00CD6915" w:rsidRDefault="00EB4287" w:rsidP="00EB4287">
      <w:r w:rsidRPr="00CD6915">
        <w:t>He_PRP has_VBZ got_VBN the_DT carriage_NN and_CC horses_NNS ;_: we_PRP are_VBP to_TO have_VB some_DT dinner_NN ,_, and_CC to_TO start_VB in_IN an_DT hour_NN ._.</w:t>
      </w:r>
    </w:p>
    <w:p w14:paraId="37E38516" w14:textId="77777777" w:rsidR="00EB4287" w:rsidRPr="00CD6915" w:rsidRDefault="00EB4287" w:rsidP="00EB4287">
      <w:r w:rsidRPr="00CD6915">
        <w:t>The_DT landlady_NN is_VBZ putting_VBG us_PRP up_RP a_DT huge_JJ basket_NN of_IN provisions_NNS ;_: it_PRP seems_VBZ enough_RB for_IN a_DT company_NN of_IN soldiers_NNS ._.</w:t>
      </w:r>
    </w:p>
    <w:p w14:paraId="2E7579D4" w14:textId="77777777" w:rsidR="00EB4287" w:rsidRPr="00CD6915" w:rsidRDefault="00EB4287" w:rsidP="00EB4287">
      <w:r w:rsidRPr="00CD6915">
        <w:t>The_DT Professor_NNP encourages_VBZ her_PRP ,_, and_CC whispers_NNS to_TO me_PRP that_IN it_PRP may_MD be_VB a_DT week_NN before_IN we_PRP can_MD get_VB any_DT good_JJ food_NN again_RB ._.</w:t>
      </w:r>
    </w:p>
    <w:p w14:paraId="6BCF95E0" w14:textId="77777777" w:rsidR="00EB4287" w:rsidRPr="00CD6915" w:rsidRDefault="00EB4287" w:rsidP="00EB4287">
      <w:r w:rsidRPr="00CD6915">
        <w:t>He_PRP has_VBZ been_VBN shopping_VBG too_RB ,_, and_CC has_VBZ sent_VBN home_NN such_PDT a_DT wonderful_JJ lot_NN of_IN fur_NN coats_NNS and_CC wraps_VBZ ,_, and_CC all_DT sorts_NNS of_IN warm_JJ things_NNS ._.</w:t>
      </w:r>
    </w:p>
    <w:p w14:paraId="15B5A6BE" w14:textId="77777777" w:rsidR="00EB4287" w:rsidRPr="00CD6915" w:rsidRDefault="00EB4287" w:rsidP="00EB4287">
      <w:r w:rsidRPr="00CD6915">
        <w:t>There_EX will_MD not_RB be_VB any_DT chance_NN of_IN our_PRP$ being_VBG cold_JJ ._.</w:t>
      </w:r>
    </w:p>
    <w:p w14:paraId="74CA7DF1" w14:textId="77777777" w:rsidR="00EB4287" w:rsidRPr="00CD6915" w:rsidRDefault="00EB4287" w:rsidP="00EB4287">
      <w:r w:rsidRPr="00CD6915">
        <w:t>..._: ._.</w:t>
      </w:r>
    </w:p>
    <w:p w14:paraId="174E8C3A" w14:textId="77777777" w:rsidR="00EB4287" w:rsidRPr="00CD6915" w:rsidRDefault="00EB4287" w:rsidP="00EB4287">
      <w:r w:rsidRPr="00CD6915">
        <w:t>We_PRP shall_MD soon_RB be_VB off_RB ._.</w:t>
      </w:r>
    </w:p>
    <w:p w14:paraId="3B664258" w14:textId="77777777" w:rsidR="00EB4287" w:rsidRPr="00CD6915" w:rsidRDefault="00EB4287" w:rsidP="00EB4287">
      <w:r w:rsidRPr="00CD6915">
        <w:t>I_PRP am_VBP afraid_JJ to_TO think_VB what_WP may_MD happen_VB to_TO us_PRP ._.</w:t>
      </w:r>
    </w:p>
    <w:p w14:paraId="5D0C096D" w14:textId="77777777" w:rsidR="00EB4287" w:rsidRPr="00CD6915" w:rsidRDefault="00EB4287" w:rsidP="00EB4287">
      <w:r w:rsidRPr="00CD6915">
        <w:t>We_PRP are_VBP truly_RB in_IN the_DT hands_NNS of_IN God_NNP ._.</w:t>
      </w:r>
    </w:p>
    <w:p w14:paraId="31D2842C" w14:textId="77777777" w:rsidR="00EB4287" w:rsidRPr="00CD6915" w:rsidRDefault="00EB4287" w:rsidP="00EB4287">
      <w:pPr>
        <w:rPr>
          <w:ins w:id="92" w:author="Lee Ji Eun" w:date="2019-09-25T13:18:00Z"/>
        </w:rPr>
      </w:pPr>
      <w:r w:rsidRPr="00CD6915">
        <w:t xml:space="preserve">He_PRP alone_RB knows_VBZ what_WP may_MD be_VB ,_, and_CC I_PRP pray_VBP Him_PRP ,_, with_IN all_PDT the_DT strength_NN of_IN my_PRP$ sad_JJ and_CC humble_JJ soul_NN ,_, that_IN He_PRP will_MD watch_VB over_IN my_PRP$ beloved_JJ husband_NN ;_: </w:t>
      </w:r>
      <w:r w:rsidRPr="00CD6915">
        <w:lastRenderedPageBreak/>
        <w:t>that_IN whatever_WDT may_MD happen_VB ,_, Jonathan_NNP may_MD know_VB that_IN I_PRP loved_VBD him_PRP and_CC honoured_VBD him_PRP more_JJR than_IN I_PRP can_MD say_VB ,_, and_CC that_IN my_PRP$ latest_JJS and_CC truest_JJS thought_NN will_MD be_VB always_RB for_IN him_PRP ._.</w:t>
      </w:r>
    </w:p>
    <w:p w14:paraId="038AC533" w14:textId="77777777" w:rsidR="00173390" w:rsidRPr="00CD6915" w:rsidRDefault="00173390" w:rsidP="00EB4287"/>
    <w:p w14:paraId="74256333" w14:textId="77777777" w:rsidR="00EB4287" w:rsidRPr="00CD6915" w:rsidRDefault="00EB4287" w:rsidP="00EB4287">
      <w:r w:rsidRPr="00CD6915">
        <w:t>CHAPTER_NNP XXVII_NNP MINA_NNP HARKER_NNP 'S_POS JOURNAL_NN 1_CD November_NNP ._.</w:t>
      </w:r>
    </w:p>
    <w:p w14:paraId="595B85D9" w14:textId="77777777" w:rsidR="00EB4287" w:rsidRPr="00CD6915" w:rsidRDefault="00EB4287" w:rsidP="00EB4287">
      <w:r w:rsidRPr="00CD6915">
        <w:t>--_: All_DT day_NN long_RB we_PRP have_VBP travelled_VBN ,_, and_CC at_IN a_DT good_JJ speed_NN ._.</w:t>
      </w:r>
    </w:p>
    <w:p w14:paraId="272ACC72" w14:textId="77777777" w:rsidR="00EB4287" w:rsidRPr="00CD6915" w:rsidRDefault="00EB4287" w:rsidP="00EB4287">
      <w:r w:rsidRPr="00CD6915">
        <w:t>The_DT horses_NNS seem_VBP to_TO know_VB that_IN they_PRP are_VBP being_VBG kindly_RB treated_VBN ,_, for_IN they_PRP go_VBP willingly_RB their_PRP$ full_JJ stage_NN at_IN best_JJS speed_NN ._.</w:t>
      </w:r>
    </w:p>
    <w:p w14:paraId="2FF1F97F" w14:textId="77777777" w:rsidR="00EB4287" w:rsidRPr="00CD6915" w:rsidRDefault="00EB4287" w:rsidP="00EB4287">
      <w:r w:rsidRPr="00CD6915">
        <w:t>We_PRP have_VBP now_RB had_VBN so_RB many_JJ changes_NNS and_CC find_VB the_DT same_JJ thing_NN so_RB constantly_RB that_IN we_PRP are_VBP encouraged_VBN to_TO think_VB that_IN the_DT journey_NN will_MD be_VB an_DT easy_JJ one_CD ._.</w:t>
      </w:r>
    </w:p>
    <w:p w14:paraId="70FD4CEF" w14:textId="77777777" w:rsidR="00EB4287" w:rsidRPr="00CD6915" w:rsidRDefault="00EB4287" w:rsidP="00EB4287">
      <w:r w:rsidRPr="00CD6915">
        <w:t>Dr._NNP Van_NNP Helsing_NNP is_VBZ laconic_JJ ;_: he_PRP tells_VBZ the_DT farmers_NNS that_IN he_PRP is_VBZ hurrying_VBG to_TO Bistritz_NNP ,_, and_CC pays_VBZ them_PRP well_RB to_TO make_VB the_DT exchange_NN of_IN horses_NNS ._.</w:t>
      </w:r>
    </w:p>
    <w:p w14:paraId="407D57D2" w14:textId="77777777" w:rsidR="00EB4287" w:rsidRPr="00CD6915" w:rsidRDefault="00EB4287" w:rsidP="00EB4287">
      <w:r w:rsidRPr="00CD6915">
        <w:t>We_PRP get_VBP hot_JJ soup_NN ,_, or_CC coffee_NN ,_, or_CC tea_NN ;_: and_CC off_IN we_PRP go_VBP ._.</w:t>
      </w:r>
    </w:p>
    <w:p w14:paraId="239EFBD1" w14:textId="77777777" w:rsidR="00EB4287" w:rsidRPr="00CD6915" w:rsidRDefault="00EB4287" w:rsidP="00EB4287">
      <w:r w:rsidRPr="00CD6915">
        <w:t>It_PRP is_VBZ a_DT lovely_JJ country_NN ;_: full_JJ of_IN beauties_NNS of_IN all_DT imaginable_JJ kinds_NNS ,_, and_CC the_DT people_NNS are_VBP brave_VB ,_, and_CC strong_JJ ,_, and_CC simple_JJ ,_, and_CC seem_VBP full_JJ of_IN nice_JJ qualities_NNS ._.</w:t>
      </w:r>
    </w:p>
    <w:p w14:paraId="252F4350" w14:textId="77777777" w:rsidR="00EB4287" w:rsidRPr="00CD6915" w:rsidRDefault="00EB4287" w:rsidP="00EB4287">
      <w:r w:rsidRPr="00CD6915">
        <w:t>They_PRP are_VBP very_RB ,_, very_RB superstitious_JJ ._.</w:t>
      </w:r>
    </w:p>
    <w:p w14:paraId="21362B5B" w14:textId="77777777" w:rsidR="00EB4287" w:rsidRPr="00CD6915" w:rsidRDefault="00EB4287" w:rsidP="00EB4287">
      <w:r w:rsidRPr="00CD6915">
        <w:t>In_IN the_DT first_JJ house_NN where_WRB we_PRP stopped_VBD ,_, when_WRB the_DT woman_NN who_WP served_VBD us_PRP saw_VBD the_DT scar_NN on_IN my_PRP$ forehead_NN ,_, she_PRP crossed_VBD herself_PRP and_CC put_VBD out_RP two_CD fingers_NNS towards_IN me_PRP ,_, to_TO keep_VB off_RP the_DT evil_JJ eye_NN ._.</w:t>
      </w:r>
    </w:p>
    <w:p w14:paraId="362A0CFD" w14:textId="77777777" w:rsidR="00EB4287" w:rsidRPr="00CD6915" w:rsidRDefault="00EB4287" w:rsidP="00EB4287">
      <w:r w:rsidRPr="00CD6915">
        <w:t>I_PRP believe_VBP they_PRP went_VBD to_TO the_DT trouble_NN of_IN putting_VBG an_DT extra_JJ amount_NN of_IN garlic_NN into_IN our_PRP$ food_NN ;_: and_CC I_PRP ca_MD n't_RB abide_VB garlic_NN ._.</w:t>
      </w:r>
    </w:p>
    <w:p w14:paraId="064111F7" w14:textId="77777777" w:rsidR="00EB4287" w:rsidRPr="00CD6915" w:rsidRDefault="00EB4287" w:rsidP="00EB4287">
      <w:r w:rsidRPr="00CD6915">
        <w:t>Ever_RB since_IN then_RB I_PRP have_VBP taken_VBN care_NN not_RB to_TO take_VB off_RP my_PRP$ hat_NN or_CC veil_NN ,_, and_CC so_RB have_VB escaped_VBN their_PRP$ suspicions_NNS ._.</w:t>
      </w:r>
    </w:p>
    <w:p w14:paraId="095AF239" w14:textId="77777777" w:rsidR="00EB4287" w:rsidRPr="00CD6915" w:rsidRDefault="00EB4287" w:rsidP="00EB4287">
      <w:r w:rsidRPr="00CD6915">
        <w:t>We_PRP are_VBP travelling_VBG fast_RB ,_, and_CC as_IN we_PRP have_VBP no_DT driver_NN with_IN us_PRP to_TO carry_VB tales_NNS ,_, we_PRP go_VBP ahead_RB of_IN scandal_NN ;_: but_CC I_PRP daresay_VBP that_IN fear_NN of_IN the_DT evil_JJ eye_NN will_MD follow_VB hard_RB behind_IN us_PRP all_PDT the_DT way_NN ._.</w:t>
      </w:r>
    </w:p>
    <w:p w14:paraId="010B1EBF" w14:textId="77777777" w:rsidR="00EB4287" w:rsidRPr="00CD6915" w:rsidRDefault="00EB4287" w:rsidP="00EB4287">
      <w:r w:rsidRPr="00CD6915">
        <w:t>The_DT Professor_NNP seems_VBZ tireless_JJ ;_: all_DT day_NN he_PRP would_MD not_RB take_VB any_DT rest_NN ,_, though_IN he_PRP made_VBD me_PRP sleep_VB for_IN a_DT long_JJ spell_NN ._.</w:t>
      </w:r>
    </w:p>
    <w:p w14:paraId="22A7350B" w14:textId="77777777" w:rsidR="00EB4287" w:rsidRPr="00CD6915" w:rsidRDefault="00EB4287" w:rsidP="00EB4287">
      <w:r w:rsidRPr="00CD6915">
        <w:t xml:space="preserve">At_IN sunset_NN time_NN he_PRP hypnotised_VBD me_PRP ,_, and_CC he_PRP says_VBZ that_IN I_PRP answered_VBD as_IN usual_JJ ``_`` darkness_NN ,_, lapping_VBG water_NN </w:t>
      </w:r>
      <w:r w:rsidRPr="00CD6915">
        <w:lastRenderedPageBreak/>
        <w:t>and_CC creaking_JJ wood_NN ''_'' ;_: so_RB our_PRP$ enemy_NN is_VBZ still_RB on_IN the_DT river_NN ._.</w:t>
      </w:r>
    </w:p>
    <w:p w14:paraId="03AAAE8F" w14:textId="77777777" w:rsidR="00EB4287" w:rsidRPr="00CD6915" w:rsidRDefault="00EB4287" w:rsidP="00EB4287">
      <w:r w:rsidRPr="00CD6915">
        <w:t>I_PRP am_VBP afraid_JJ to_TO think_VB of_IN Jonathan_NNP ,_, but_CC somehow_RB I_PRP have_VBP now_RB no_DT fear_NN for_IN him_PRP ,_, or_CC for_IN myself_PRP ._.</w:t>
      </w:r>
    </w:p>
    <w:p w14:paraId="45F74E79" w14:textId="77777777" w:rsidR="00EB4287" w:rsidRPr="00CD6915" w:rsidRDefault="00EB4287" w:rsidP="00EB4287">
      <w:r w:rsidRPr="00CD6915">
        <w:t>I_PRP write_VBP this_DT whilst_IN we_PRP wait_VBP in_IN a_DT farmhouse_NN for_IN the_DT horses_NNS to_TO be_VB got_VBN ready_JJ ._.</w:t>
      </w:r>
    </w:p>
    <w:p w14:paraId="3B8A41B9" w14:textId="77777777" w:rsidR="00EB4287" w:rsidRPr="00CD6915" w:rsidRDefault="00EB4287" w:rsidP="00EB4287">
      <w:r w:rsidRPr="00CD6915">
        <w:t>Dr._NNP Van_NNP Helsing_NNP is_VBZ sleeping_VBG ,_, Poor_NNP dear_RB ,_, he_PRP looks_VBZ very_RB tired_JJ and_CC old_JJ and_CC grey_JJ ,_, but_CC his_PRP$ mouth_NN is_VBZ set_VBN as_RB firmly_RB as_IN a_DT conqueror_NN 's_POS ;_: even_RB in_IN his_PRP$ sleep_NN he_PRP is_VBZ instinct_NN with_IN resolution_NN ._.</w:t>
      </w:r>
    </w:p>
    <w:p w14:paraId="42083C8F" w14:textId="77777777" w:rsidR="00EB4287" w:rsidRPr="00CD6915" w:rsidRDefault="00EB4287" w:rsidP="00EB4287">
      <w:r w:rsidRPr="00CD6915">
        <w:t>When_WRB we_PRP have_VBP well_RB started_VBN I_PRP must_MD make_VB him_PRP rest_VB whilst_IN I_PRP drive_VBP ._.</w:t>
      </w:r>
    </w:p>
    <w:p w14:paraId="5108186F" w14:textId="77777777" w:rsidR="00EB4287" w:rsidRPr="00CD6915" w:rsidRDefault="00EB4287" w:rsidP="00EB4287">
      <w:r w:rsidRPr="00CD6915">
        <w:t>I_PRP shall_MD tell_VB him_PRP that_IN we_PRP have_VBP days_NNS before_IN us_PRP ,_, and_CC we_PRP must_MD not_RB break_VB down_RP when_WRB most_JJS of_IN all_PDT his_PRP$ strength_NN will_MD be_VB needed_VBN ..._: ._.</w:t>
      </w:r>
    </w:p>
    <w:p w14:paraId="3E9E3609" w14:textId="77777777" w:rsidR="00EB4287" w:rsidRPr="00CD6915" w:rsidRDefault="00EB4287" w:rsidP="00EB4287">
      <w:r w:rsidRPr="00CD6915">
        <w:t>All_DT is_VBZ ready_JJ ;_: we_PRP are_VBP off_RB shortly_RB ._.</w:t>
      </w:r>
    </w:p>
    <w:p w14:paraId="568BDDB2" w14:textId="77777777" w:rsidR="00EB4287" w:rsidRPr="00CD6915" w:rsidRDefault="00EB4287" w:rsidP="00EB4287">
      <w:r w:rsidRPr="00CD6915">
        <w:t>2_CD November_NNP ,_, morning_NN ._.</w:t>
      </w:r>
    </w:p>
    <w:p w14:paraId="4EC4DB1E" w14:textId="77777777" w:rsidR="00EB4287" w:rsidRPr="00CD6915" w:rsidRDefault="00EB4287" w:rsidP="00EB4287">
      <w:r w:rsidRPr="00CD6915">
        <w:t>--_: I_PRP was_VBD successful_JJ ,_, and_CC we_PRP took_VBD turns_NNS driving_VBG all_DT night_NN ;_: now_RB the_DT day_NN is_VBZ on_IN us_PRP ,_, bright_JJ though_IN cold_NN ._.</w:t>
      </w:r>
    </w:p>
    <w:p w14:paraId="7116E57D" w14:textId="77777777" w:rsidR="00EB4287" w:rsidRPr="00CD6915" w:rsidRDefault="00EB4287" w:rsidP="00EB4287">
      <w:r w:rsidRPr="00CD6915">
        <w:t>There_EX is_VBZ a_DT strange_JJ heaviness_NN in_IN the_DT air_NN --_: I_PRP say_VBP heaviness_NN for_IN want_VBP of_IN a_DT better_JJR word_NN ;_: I_PRP mean_VBP that_IN it_PRP oppresses_VBZ us_PRP both_DT ._.</w:t>
      </w:r>
    </w:p>
    <w:p w14:paraId="166ED337" w14:textId="77777777" w:rsidR="00EB4287" w:rsidRPr="00CD6915" w:rsidRDefault="00EB4287" w:rsidP="00EB4287">
      <w:r w:rsidRPr="00CD6915">
        <w:t>It_PRP is_VBZ very_RB cold_JJ ,_, and_CC only_RB our_PRP$ warm_JJ furs_NNS keep_VBP us_PRP comfortable_JJ ._.</w:t>
      </w:r>
    </w:p>
    <w:p w14:paraId="34A9A08D" w14:textId="77777777" w:rsidR="00EB4287" w:rsidRPr="00CD6915" w:rsidRDefault="00EB4287" w:rsidP="00EB4287">
      <w:r w:rsidRPr="00CD6915">
        <w:t>At_IN dawn_NN Van_NNP Helsing_NNP hypnotised_VBD me_PRP ;_: he_PRP says_VBZ I_PRP answered_VBD ``_`` darkness_NN ,_, creaking_VBG wood_NN and_CC roaring_VBG water_NN ,_, ''_'' so_IN the_DT river_NN is_VBZ changing_VBG as_IN they_PRP ascend_VBP ._.</w:t>
      </w:r>
    </w:p>
    <w:p w14:paraId="6A810435" w14:textId="77777777" w:rsidR="00EB4287" w:rsidRPr="00CD6915" w:rsidRDefault="00EB4287" w:rsidP="00EB4287">
      <w:r w:rsidRPr="00CD6915">
        <w:t>I_PRP do_VBP hope_VB that_DT my_PRP$ darling_NN will_MD not_RB run_VB any_DT chance_NN of_IN danger_NN --_: more_JJR than_IN need_MD be_VB ;_: but_CC we_PRP are_VBP in_IN God_NNP 's_POS hands_NNS ._.</w:t>
      </w:r>
    </w:p>
    <w:p w14:paraId="728B4DED" w14:textId="77777777" w:rsidR="00EB4287" w:rsidRPr="00CD6915" w:rsidRDefault="00EB4287" w:rsidP="00EB4287">
      <w:r w:rsidRPr="00CD6915">
        <w:t>2_CD November_NNP ,_, night_NN ._.</w:t>
      </w:r>
    </w:p>
    <w:p w14:paraId="653973C8" w14:textId="77777777" w:rsidR="00EB4287" w:rsidRPr="00CD6915" w:rsidRDefault="00EB4287" w:rsidP="00EB4287">
      <w:r w:rsidRPr="00CD6915">
        <w:t>--_: All_DT day_NN long_JJ driving_NN ._.</w:t>
      </w:r>
    </w:p>
    <w:p w14:paraId="681BB511" w14:textId="77777777" w:rsidR="00EB4287" w:rsidRPr="00CD6915" w:rsidRDefault="00EB4287" w:rsidP="00EB4287">
      <w:r w:rsidRPr="00CD6915">
        <w:t>The_DT country_NN gets_VBZ wilder_NN as_IN we_PRP go_VBP ,_, and_CC the_DT great_JJ spurs_VBZ of_IN the_DT Carpathians_NNPS ,_, which_WDT at_IN Veresti_NNP seemed_VBD so_RB far_RB from_IN us_PRP and_CC so_RB low_JJ on_IN the_DT horizon_NN ,_, now_RB seem_VBP to_TO gather_VB round_NN us_PRP and_CC tower_NN in_IN front_NN ._.</w:t>
      </w:r>
    </w:p>
    <w:p w14:paraId="09FE3F38" w14:textId="77777777" w:rsidR="00EB4287" w:rsidRPr="00CD6915" w:rsidRDefault="00EB4287" w:rsidP="00EB4287">
      <w:r w:rsidRPr="00CD6915">
        <w:t>We_PRP both_DT seem_VBP in_IN good_JJ spirits_NNS ;_: I_PRP think_VBP we_PRP make_VBP an_DT effort_NN each_DT to_TO cheer_VB the_DT other_JJ ;_: in_IN the_DT doing_VBG so_IN we_PRP cheer_VBP ourselves_PRP ._.</w:t>
      </w:r>
    </w:p>
    <w:p w14:paraId="79CC0C59" w14:textId="77777777" w:rsidR="00EB4287" w:rsidRPr="00CD6915" w:rsidRDefault="00EB4287" w:rsidP="00EB4287">
      <w:r w:rsidRPr="00CD6915">
        <w:t>Dr._NNP Van_NNP Helsing_NNP says_VBZ that_IN by_IN morning_NN we_PRP shall_MD reach_VB the_DT Borgo_NNP Pass_NN ._.</w:t>
      </w:r>
    </w:p>
    <w:p w14:paraId="2402BDB3" w14:textId="77777777" w:rsidR="00EB4287" w:rsidRPr="00CD6915" w:rsidRDefault="00EB4287" w:rsidP="00EB4287">
      <w:r w:rsidRPr="00CD6915">
        <w:t xml:space="preserve">The_DT houses_NNS are_VBP very_RB few_JJ here_RB now_RB ,_, and_CC the_DT Professor_NNP says_VBZ that_IN the_DT last_JJ horse_NN we_PRP got_VBD will_MD have_VB </w:t>
      </w:r>
      <w:r w:rsidRPr="00CD6915">
        <w:lastRenderedPageBreak/>
        <w:t>to_TO go_VB on_RP with_IN us_PRP ,_, as_IN we_PRP may_MD not_RB be_VB able_JJ to_TO change_VB ._.</w:t>
      </w:r>
    </w:p>
    <w:p w14:paraId="1834502D" w14:textId="77777777" w:rsidR="00EB4287" w:rsidRPr="00CD6915" w:rsidRDefault="00EB4287" w:rsidP="00EB4287">
      <w:r w:rsidRPr="00CD6915">
        <w:t>He_PRP got_VBD two_CD in_IN addition_NN to_TO the_DT two_CD we_PRP changed_VBD ,_, so_IN that_IN now_RB we_PRP have_VBP a_DT rude_JJ four-in-hand_NN ._.</w:t>
      </w:r>
    </w:p>
    <w:p w14:paraId="29F48127" w14:textId="77777777" w:rsidR="00EB4287" w:rsidRPr="00CD6915" w:rsidRDefault="00EB4287" w:rsidP="00EB4287">
      <w:r w:rsidRPr="00CD6915">
        <w:t>The_DT dear_RB horses_NNS are_VBP patient_JJ and_CC good_JJ ,_, and_CC they_PRP give_VBP us_PRP no_DT trouble_NN ._.</w:t>
      </w:r>
    </w:p>
    <w:p w14:paraId="240B6E7D" w14:textId="77777777" w:rsidR="00EB4287" w:rsidRPr="00CD6915" w:rsidRDefault="00EB4287" w:rsidP="00EB4287">
      <w:r w:rsidRPr="00CD6915">
        <w:t>We_PRP are_VBP not_RB worried_VBN with_IN other_JJ travellers_NNS ,_, and_CC so_RB even_RB I_PRP can_MD drive_VB ._.</w:t>
      </w:r>
    </w:p>
    <w:p w14:paraId="659A8986" w14:textId="77777777" w:rsidR="00EB4287" w:rsidRPr="00CD6915" w:rsidRDefault="00EB4287" w:rsidP="00EB4287">
      <w:r w:rsidRPr="00CD6915">
        <w:t>We_PRP shall_MD get_VB to_TO the_DT Pass_NN in_IN daylight_NN ;_: we_PRP do_VBP not_RB want_VB to_TO arrive_VB before_RB ._.</w:t>
      </w:r>
    </w:p>
    <w:p w14:paraId="749ACAE5" w14:textId="77777777" w:rsidR="00EB4287" w:rsidRPr="00CD6915" w:rsidRDefault="00EB4287" w:rsidP="00EB4287">
      <w:r w:rsidRPr="00CD6915">
        <w:t>So_RB we_PRP take_VBP it_PRP easy_JJ ,_, and_CC have_VBP each_DT a_DT long_JJ rest_NN in_IN turn_NN ._.</w:t>
      </w:r>
    </w:p>
    <w:p w14:paraId="71669EA3" w14:textId="77777777" w:rsidR="00EB4287" w:rsidRPr="00CD6915" w:rsidRDefault="00EB4287" w:rsidP="00EB4287">
      <w:r w:rsidRPr="00CD6915">
        <w:t>Oh_UH ,_, what_WP will_MD to-morrow_RB bring_VB to_TO us_PRP ?_.</w:t>
      </w:r>
    </w:p>
    <w:p w14:paraId="08E0BF57" w14:textId="77777777" w:rsidR="00EB4287" w:rsidRPr="00CD6915" w:rsidRDefault="00EB4287" w:rsidP="00EB4287">
      <w:r w:rsidRPr="00CD6915">
        <w:t>We_PRP go_VBP to_TO seek_VB the_DT place_NN where_WRB my_PRP$ poor_JJ darling_NN suffered_VBD so_RB much_JJ ._.</w:t>
      </w:r>
    </w:p>
    <w:p w14:paraId="31192447" w14:textId="77777777" w:rsidR="00EB4287" w:rsidRPr="00CD6915" w:rsidRDefault="00EB4287" w:rsidP="00EB4287">
      <w:r w:rsidRPr="00CD6915">
        <w:t>God_NN grant_NN that_IN we_PRP may_MD be_VB guided_VBN aright_RB ,_, and_CC that_IN He_PRP will_MD deign_VB to_TO watch_VB over_IN my_PRP$ husband_NN and_CC those_DT dear_RB to_TO us_PRP both_DT ,_, and_CC who_WP are_VBP in_IN such_JJ deadly_JJ peril_NN ._.</w:t>
      </w:r>
    </w:p>
    <w:p w14:paraId="2C91900F" w14:textId="77777777" w:rsidR="00EB4287" w:rsidRPr="00CD6915" w:rsidRDefault="00EB4287" w:rsidP="00EB4287">
      <w:r w:rsidRPr="00CD6915">
        <w:t>As_IN for_IN me_PRP ,_, I_PRP am_VBP not_RB worthy_JJ in_IN His_PRP$ sight_NN ._.</w:t>
      </w:r>
    </w:p>
    <w:p w14:paraId="6750683D" w14:textId="77777777" w:rsidR="00EB4287" w:rsidRPr="00CD6915" w:rsidRDefault="00EB4287" w:rsidP="00EB4287">
      <w:r w:rsidRPr="00CD6915">
        <w:t>Alas_NNS !_.</w:t>
      </w:r>
    </w:p>
    <w:p w14:paraId="12BBCF5E" w14:textId="77777777" w:rsidR="00EB4287" w:rsidRPr="00CD6915" w:rsidRDefault="00EB4287" w:rsidP="00EB4287">
      <w:r w:rsidRPr="00CD6915">
        <w:t>I_PRP am_VBP unclean_JJ to_TO His_PRP$ eyes_NNS ,_, and_CC shall_MD be_VB until_IN He_PRP may_MD deign_VB to_TO let_VB me_PRP stand_VB forth_RB in_IN His_PRP$ sight_NN as_IN one_CD of_IN those_DT who_WP have_VBP not_RB incurred_VBN His_PRP$ wrath_NN ._.</w:t>
      </w:r>
    </w:p>
    <w:p w14:paraId="4A0F0F81" w14:textId="77777777" w:rsidR="00EB4287" w:rsidRPr="00CD6915" w:rsidRDefault="00EB4287" w:rsidP="00EB4287">
      <w:r w:rsidRPr="00CD6915">
        <w:t>Memorandum_NN by_IN Abraham_NNP Van_NNP Helsing_NNP ._.</w:t>
      </w:r>
    </w:p>
    <w:p w14:paraId="3ED2B735" w14:textId="77777777" w:rsidR="00EB4287" w:rsidRPr="00CD6915" w:rsidRDefault="00EB4287" w:rsidP="00EB4287">
      <w:r w:rsidRPr="00CD6915">
        <w:t>4_CD November_NNP ._.</w:t>
      </w:r>
    </w:p>
    <w:p w14:paraId="34CB42F2" w14:textId="77777777" w:rsidR="00EB4287" w:rsidRPr="00CD6915" w:rsidRDefault="00EB4287" w:rsidP="00EB4287">
      <w:r w:rsidRPr="00CD6915">
        <w:t>--_: This_DT to_TO my_PRP$ old_JJ and_CC true_JJ friend_NN John_NNP Seward_NNP ,_, M.D._NNP ,_, of_IN Purfleet_NNP ,_, London_NNP ,_, in_IN case_NN I_PRP may_MD not_RB see_VB him_PRP ._.</w:t>
      </w:r>
    </w:p>
    <w:p w14:paraId="74D41DD2" w14:textId="77777777" w:rsidR="00EB4287" w:rsidRPr="00CD6915" w:rsidRDefault="00EB4287" w:rsidP="00EB4287">
      <w:r w:rsidRPr="00CD6915">
        <w:t>It_PRP may_MD explain_VB ._.</w:t>
      </w:r>
    </w:p>
    <w:p w14:paraId="0888EE50" w14:textId="77777777" w:rsidR="00EB4287" w:rsidRPr="00CD6915" w:rsidRDefault="00EB4287" w:rsidP="00EB4287">
      <w:r w:rsidRPr="00CD6915">
        <w:t>It_PRP is_VBZ morning_NN ,_, and_CC I_PRP write_VBP by_IN a_DT fire_NN which_WDT all_PDT the_DT night_NN I_PRP have_VBP kept_VBN alive_JJ --_: Madam_NNP Mina_NNP aiding_VBG me_PRP ._.</w:t>
      </w:r>
    </w:p>
    <w:p w14:paraId="082B31A2" w14:textId="77777777" w:rsidR="00EB4287" w:rsidRPr="00CD6915" w:rsidRDefault="00EB4287" w:rsidP="00EB4287">
      <w:r w:rsidRPr="00CD6915">
        <w:t>It_PRP is_VBZ cold_JJ ,_, cold_JJ ;_: so_RB cold_JJ that_IN the_DT grey_JJ heavy_JJ sky_NN is_VBZ full_JJ of_IN snow_NN ,_, which_WDT when_WRB it_PRP falls_VBZ will_MD settle_VB for_IN all_DT winter_NN as_IN the_DT ground_NN is_VBZ hardening_VBG to_TO receive_VB it_PRP ._.</w:t>
      </w:r>
    </w:p>
    <w:p w14:paraId="7C1BBAA9" w14:textId="77777777" w:rsidR="00EB4287" w:rsidRPr="00CD6915" w:rsidRDefault="00EB4287" w:rsidP="00EB4287">
      <w:r w:rsidRPr="00CD6915">
        <w:t>It_PRP seems_VBZ to_TO have_VB affected_VBN Madam_NNP Mina_NNP ;_: she_PRP has_VBZ been_VBN so_RB heavy_JJ of_IN head_NN all_DT day_NN that_IN she_PRP was_VBD not_RB like_IN herself_PRP ._.</w:t>
      </w:r>
    </w:p>
    <w:p w14:paraId="4ED4E90B" w14:textId="77777777" w:rsidR="00EB4287" w:rsidRPr="00CD6915" w:rsidRDefault="00EB4287" w:rsidP="00EB4287">
      <w:r w:rsidRPr="00CD6915">
        <w:t>She_PRP sleeps_VBZ ,_, and_CC sleeps_NNS ,_, and_CC sleeps_NNS !_.</w:t>
      </w:r>
    </w:p>
    <w:p w14:paraId="58FD2A61" w14:textId="77777777" w:rsidR="00EB4287" w:rsidRPr="00CD6915" w:rsidRDefault="00EB4287" w:rsidP="00EB4287">
      <w:r w:rsidRPr="00CD6915">
        <w:lastRenderedPageBreak/>
        <w:t>She_PRP who_WP is_VBZ usual_JJ so_RB alert_JJ ,_, have_VBP done_VBN literally_RB nothing_NN all_PDT the_DT day_NN ;_: she_PRP even_RB have_VBP lost_VBN her_PRP$ appetite_NN ._.</w:t>
      </w:r>
    </w:p>
    <w:p w14:paraId="034FADD9" w14:textId="77777777" w:rsidR="00EB4287" w:rsidRPr="00CD6915" w:rsidRDefault="00EB4287" w:rsidP="00EB4287">
      <w:r w:rsidRPr="00CD6915">
        <w:t>She_PRP make_VBP no_DT entry_NN into_IN her_PRP$ little_JJ diary_NN ,_, she_PRP who_WP write_VBP so_RB faithful_JJ at_IN every_DT pause_NN ._.</w:t>
      </w:r>
    </w:p>
    <w:p w14:paraId="22CD12CF" w14:textId="77777777" w:rsidR="00EB4287" w:rsidRPr="00CD6915" w:rsidRDefault="00EB4287" w:rsidP="00EB4287">
      <w:r w:rsidRPr="00CD6915">
        <w:t>Something_NN whisper_NN to_TO me_PRP that_IN all_DT is_VBZ not_RB well_RB ._.</w:t>
      </w:r>
    </w:p>
    <w:p w14:paraId="305752CA" w14:textId="77777777" w:rsidR="00EB4287" w:rsidRPr="00CD6915" w:rsidRDefault="00EB4287" w:rsidP="00EB4287">
      <w:r w:rsidRPr="00CD6915">
        <w:t>However_RB ,_, to-night_JJ she_PRP is_VBZ more_JJR vif_NN ._.</w:t>
      </w:r>
    </w:p>
    <w:p w14:paraId="210FD3B8" w14:textId="77777777" w:rsidR="00EB4287" w:rsidRPr="00CD6915" w:rsidRDefault="00EB4287" w:rsidP="00EB4287">
      <w:r w:rsidRPr="00CD6915">
        <w:t>Her_PRP$ long_JJ sleep_NN all_DT day_NN have_VBP refresh_VB and_CC restore_VB her_PRP ,_, for_IN now_RB she_PRP is_VBZ all_DT sweet_JJ and_CC bright_JJ as_IN ever_RB ._.</w:t>
      </w:r>
    </w:p>
    <w:p w14:paraId="773A067E" w14:textId="77777777" w:rsidR="00EB4287" w:rsidRPr="00CD6915" w:rsidRDefault="00EB4287" w:rsidP="00EB4287">
      <w:r w:rsidRPr="00CD6915">
        <w:t>At_IN sunset_NN I_PRP try_VBP to_TO hypnotise_VB her_PRP ,_, but_CC alas_UH !_.</w:t>
      </w:r>
    </w:p>
    <w:p w14:paraId="08180903" w14:textId="77777777" w:rsidR="00EB4287" w:rsidRPr="00CD6915" w:rsidRDefault="00EB4287" w:rsidP="00EB4287">
      <w:r w:rsidRPr="00CD6915">
        <w:t>with_IN no_DT effect_NN ;_: the_DT power_NN has_VBZ grown_VBN less_JJR and_CC less_JJR with_IN each_DT day_NN ,_, and_CC to-night_JJ it_PRP fail_VB me_PRP altogether_RB ._.</w:t>
      </w:r>
    </w:p>
    <w:p w14:paraId="1D1E67AC" w14:textId="77777777" w:rsidR="00EB4287" w:rsidRPr="00CD6915" w:rsidRDefault="00EB4287" w:rsidP="00EB4287">
      <w:r w:rsidRPr="00CD6915">
        <w:t>Well_RB ,_, God_NNP 's_POS will_MD be_VB done_VBN --_: whatever_WDT it_PRP may_MD be_VB ,_, and_CC whithersoever_NN it_PRP may_MD lead_VB !_.</w:t>
      </w:r>
    </w:p>
    <w:p w14:paraId="327BF213" w14:textId="77777777" w:rsidR="00EB4287" w:rsidRPr="00CD6915" w:rsidRDefault="00EB4287" w:rsidP="00EB4287">
      <w:r w:rsidRPr="00CD6915">
        <w:t>Now_RB to_TO the_DT historical_JJ ,_, for_IN as_IN Madam_NNP Mina_NNP write_VB not_RB in_IN her_PRP$ stenography_NN ,_, I_PRP must_MD ,_, in_IN my_PRP$ cumbrous_JJ old_JJ fashion_NN ,_, that_IN so_IN each_DT day_NN of_IN us_PRP may_MD not_RB go_VB unrecorded_JJ ._.</w:t>
      </w:r>
    </w:p>
    <w:p w14:paraId="58028C68" w14:textId="77777777" w:rsidR="00EB4287" w:rsidRPr="00CD6915" w:rsidRDefault="00EB4287" w:rsidP="00EB4287">
      <w:r w:rsidRPr="00CD6915">
        <w:t>We_PRP got_VBD to_TO the_DT Borgo_NNP Pass_NN just_RB after_IN sunrise_NN yesterday_NN morning_NN ._.</w:t>
      </w:r>
    </w:p>
    <w:p w14:paraId="74D152E3" w14:textId="77777777" w:rsidR="00EB4287" w:rsidRPr="00CD6915" w:rsidRDefault="00EB4287" w:rsidP="00EB4287">
      <w:r w:rsidRPr="00CD6915">
        <w:t>When_WRB I_PRP saw_VBD the_DT signs_NNS of_IN the_DT dawn_NN I_PRP got_VBD ready_JJ for_IN the_DT hypnotism_NN ._.</w:t>
      </w:r>
    </w:p>
    <w:p w14:paraId="1D65B7E4" w14:textId="77777777" w:rsidR="00EB4287" w:rsidRPr="00CD6915" w:rsidRDefault="00EB4287" w:rsidP="00EB4287">
      <w:r w:rsidRPr="00CD6915">
        <w:t>We_PRP stopped_VBD our_PRP$ carriage_NN ,_, and_CC got_VBD down_RB so_RB that_IN there_EX might_MD be_VB no_DT disturbance_NN ._.</w:t>
      </w:r>
    </w:p>
    <w:p w14:paraId="624C6F2E" w14:textId="77777777" w:rsidR="00EB4287" w:rsidRPr="00CD6915" w:rsidRDefault="00EB4287" w:rsidP="00EB4287">
      <w:r w:rsidRPr="00CD6915">
        <w:t>I_PRP made_VBD a_DT couch_NN with_IN furs_NNS ,_, and_CC Madam_NNP Mina_NNP ,_, lying_VBG down_IN ,_, yield_VB herself_PRP as_IN usual_JJ ,_, but_CC more_RBR slow_JJ and_CC more_RBR short_JJ time_NN than_IN ever_RB ,_, to_TO the_DT hypnotic_JJ sleep_NN ._.</w:t>
      </w:r>
    </w:p>
    <w:p w14:paraId="2952313F" w14:textId="77777777" w:rsidR="00EB4287" w:rsidRPr="00CD6915" w:rsidRDefault="00EB4287" w:rsidP="00EB4287">
      <w:r w:rsidRPr="00CD6915">
        <w:t>As_IN before_RB ,_, came_VBD the_DT answer_NN :_: ``_`` darkness_NN and_CC the_DT swirling_NN of_IN water_NN ._. ''_''</w:t>
      </w:r>
    </w:p>
    <w:p w14:paraId="51380930" w14:textId="77777777" w:rsidR="00EB4287" w:rsidRPr="00CD6915" w:rsidRDefault="00EB4287" w:rsidP="00EB4287">
      <w:r w:rsidRPr="00CD6915">
        <w:t>Then_RB she_PRP woke_VBD ,_, bright_JJ and_CC radiant_JJ and_CC we_PRP go_VBP on_IN our_PRP$ way_NN and_CC soon_RB reach_VB the_DT Pass_NN ._.</w:t>
      </w:r>
    </w:p>
    <w:p w14:paraId="6DC56554" w14:textId="77777777" w:rsidR="00EB4287" w:rsidRPr="00CD6915" w:rsidRDefault="00EB4287" w:rsidP="00EB4287">
      <w:r w:rsidRPr="00CD6915">
        <w:t>At_IN this_DT time_NN and_CC place_NN ,_, she_PRP become_VBD all_DT on_IN fire_NN with_IN zeal_NN ;_: some_DT new_JJ guiding_VBG power_NN be_VB in_IN her_PRP manifested_VBD ,_, for_IN she_PRP point_VBP to_TO a_DT road_NN and_CC say_VB :_: --_: ``_`` This_DT is_VBZ the_DT way_NN ._. ''_''</w:t>
      </w:r>
    </w:p>
    <w:p w14:paraId="48CD4120" w14:textId="77777777" w:rsidR="00EB4287" w:rsidRPr="00CD6915" w:rsidRDefault="00EB4287" w:rsidP="00EB4287">
      <w:r w:rsidRPr="00CD6915">
        <w:t>``_`` How_WRB know_VBP you_PRP it_PRP ?_. ''_''</w:t>
      </w:r>
    </w:p>
    <w:p w14:paraId="05483AFA" w14:textId="77777777" w:rsidR="00EB4287" w:rsidRPr="00CD6915" w:rsidRDefault="00EB4287" w:rsidP="00EB4287">
      <w:r w:rsidRPr="00CD6915">
        <w:t>I_PRP ask_VBP ._.</w:t>
      </w:r>
    </w:p>
    <w:p w14:paraId="3F0B2DD6" w14:textId="77777777" w:rsidR="00EB4287" w:rsidRPr="00CD6915" w:rsidRDefault="00EB4287" w:rsidP="00EB4287">
      <w:r w:rsidRPr="00CD6915">
        <w:t>``_`` Of_IN course_NN I_PRP know_VBP it_PRP ,_, ''_'' she_PRP answer_NN ,_, and_CC with_IN a_DT pause_NN ,_, add_VB :_: ``_`` Have_VBP not_RB my_PRP$ Jonathan_NNP travelled_VBD it_PRP and_CC wrote_VBD of_IN his_PRP$ travel_NN ?_. ''_''</w:t>
      </w:r>
    </w:p>
    <w:p w14:paraId="2AEA3A3E" w14:textId="77777777" w:rsidR="00EB4287" w:rsidRPr="00CD6915" w:rsidRDefault="00EB4287" w:rsidP="00EB4287">
      <w:r w:rsidRPr="00CD6915">
        <w:t>At_IN first_RB I_PRP think_VBP somewhat_RB strange_JJ ,_, but_CC soon_RB I_PRP see_VBP that_IN there_EX be_VB only_RB one_CD such_JJ by-road_NN ._.</w:t>
      </w:r>
    </w:p>
    <w:p w14:paraId="76C92BA5" w14:textId="77777777" w:rsidR="00EB4287" w:rsidRPr="00CD6915" w:rsidRDefault="00EB4287" w:rsidP="00EB4287">
      <w:r w:rsidRPr="00CD6915">
        <w:lastRenderedPageBreak/>
        <w:t>It_PRP is_VBZ used_VBN but_CC little_JJ ,_, and_CC very_RB different_JJ from_IN the_DT coach_NN road_NN from_IN the_DT Bukovina_NNP to_TO Bistritz_NNP ,_, which_WDT is_VBZ more_RBR wide_JJ and_CC hard_JJ ,_, and_CC more_JJR of_IN use_NN ._.</w:t>
      </w:r>
    </w:p>
    <w:p w14:paraId="1E9C51F4" w14:textId="77777777" w:rsidR="00EB4287" w:rsidRPr="00CD6915" w:rsidRDefault="00EB4287" w:rsidP="00EB4287">
      <w:r w:rsidRPr="00CD6915">
        <w:t>So_RB we_PRP came_VBD down_RB this_DT road_NN ;_: when_WRB we_PRP meet_VBP other_JJ ways_NNS --_: not_RB always_RB were_VBD we_PRP sure_JJ that_IN they_PRP were_VBD roads_NNS at_IN all_DT ,_, for_IN they_PRP be_VB neglect_NN and_CC light_NN snow_NN have_VBP fallen_VBN --_: the_DT horses_NNS know_VBP and_CC they_PRP only_RB ._.</w:t>
      </w:r>
    </w:p>
    <w:p w14:paraId="6E00BE9A" w14:textId="77777777" w:rsidR="00EB4287" w:rsidRPr="00CD6915" w:rsidRDefault="00EB4287" w:rsidP="00EB4287">
      <w:r w:rsidRPr="00CD6915">
        <w:t>I_PRP give_VBP rein_NN to_TO them_PRP ,_, and_CC they_PRP go_VBP on_IN so_RB patient_JJ ._.</w:t>
      </w:r>
    </w:p>
    <w:p w14:paraId="2D9D064B" w14:textId="77777777" w:rsidR="00EB4287" w:rsidRPr="00CD6915" w:rsidRDefault="00EB4287" w:rsidP="00EB4287">
      <w:r w:rsidRPr="00CD6915">
        <w:t>By-and-by_JJ we_PRP find_VBP all_PDT the_DT things_NNS which_WDT Jonathan_NNP have_VBP note_NN in_IN that_DT wonderful_JJ diary_NN of_IN him_PRP ._.</w:t>
      </w:r>
    </w:p>
    <w:p w14:paraId="7C0737E5" w14:textId="77777777" w:rsidR="00EB4287" w:rsidRPr="00CD6915" w:rsidRDefault="00EB4287" w:rsidP="00EB4287">
      <w:r w:rsidRPr="00CD6915">
        <w:t>Then_RB we_PRP go_VBP on_IN for_IN long_JJ ,_, long_JJ hours_NNS and_CC hours_NNS ._.</w:t>
      </w:r>
    </w:p>
    <w:p w14:paraId="3BF8456D" w14:textId="77777777" w:rsidR="00EB4287" w:rsidRPr="00CD6915" w:rsidRDefault="00EB4287" w:rsidP="00EB4287">
      <w:r w:rsidRPr="00CD6915">
        <w:t>At_IN the_DT first_JJ ,_, I_PRP tell_VBP Madam_NNP Mina_NNP to_TO sleep_VB ;_: she_PRP try_VBP ,_, and_CC she_PRP succeed_VB ._.</w:t>
      </w:r>
    </w:p>
    <w:p w14:paraId="3E8C3C8A" w14:textId="77777777" w:rsidR="00EB4287" w:rsidRPr="00CD6915" w:rsidRDefault="00EB4287" w:rsidP="00EB4287">
      <w:r w:rsidRPr="00CD6915">
        <w:t>She_PRP sleep_VBP all_PDT the_DT time_NN ;_: till_IN at_IN the_DT last_JJ ,_, I_PRP feel_VBP myself_PRP to_TO suspicious_JJ grow_VB ,_, and_CC attempt_NN to_TO wake_VB her_PRP ._.</w:t>
      </w:r>
    </w:p>
    <w:p w14:paraId="24FB6116" w14:textId="77777777" w:rsidR="00EB4287" w:rsidRPr="00CD6915" w:rsidRDefault="00EB4287" w:rsidP="00EB4287">
      <w:r w:rsidRPr="00CD6915">
        <w:t>But_CC she_PRP sleep_VBP on_IN ,_, and_CC I_PRP may_MD not_RB wake_VB her_PRP though_IN I_PRP try_VBP ._.</w:t>
      </w:r>
    </w:p>
    <w:p w14:paraId="5AC8527F" w14:textId="77777777" w:rsidR="00EB4287" w:rsidRPr="00CD6915" w:rsidRDefault="00EB4287" w:rsidP="00EB4287">
      <w:r w:rsidRPr="00CD6915">
        <w:t>I_PRP do_VBP not_RB wish_VB to_TO try_VB too_RB hard_RB lest_IN I_PRP harm_VBP her_PRP ;_: for_IN I_PRP know_VBP that_IN she_PRP have_VBP suffer_VB much_JJ ,_, and_CC sleep_NN at_IN times_NNS be_VB all-in-all_RB to_TO her_PRP ._.</w:t>
      </w:r>
    </w:p>
    <w:p w14:paraId="5211B33E" w14:textId="77777777" w:rsidR="00EB4287" w:rsidRPr="00CD6915" w:rsidRDefault="00EB4287" w:rsidP="00EB4287">
      <w:r w:rsidRPr="00CD6915">
        <w:t>I_PRP think_VBP I_PRP drowse_VBP myself_PRP ,_, for_IN all_DT of_IN sudden_JJ I_PRP feel_VBP guilt_NN ,_, as_IN though_IN I_PRP have_VBP done_VBN something_NN ;_: I_PRP find_VBP myself_PRP bolt_NN up_RP ,_, with_IN the_DT reins_NNS in_IN my_PRP$ hand_NN ,_, and_CC the_DT good_JJ horses_NNS go_VBP along_IN jog_NN ,_, jog_NN ,_, just_RB as_RB ever_RB ._.</w:t>
      </w:r>
    </w:p>
    <w:p w14:paraId="0C163AF3" w14:textId="77777777" w:rsidR="00EB4287" w:rsidRPr="00CD6915" w:rsidRDefault="00EB4287" w:rsidP="00EB4287">
      <w:r w:rsidRPr="00CD6915">
        <w:t>I_PRP look_VBP down_RB and_CC find_VB Madam_NNP Mina_NNP still_RB sleep_VB ._.</w:t>
      </w:r>
    </w:p>
    <w:p w14:paraId="4BE0458F" w14:textId="77777777" w:rsidR="00EB4287" w:rsidRPr="00CD6915" w:rsidRDefault="00EB4287" w:rsidP="00EB4287">
      <w:r w:rsidRPr="00CD6915">
        <w:t>It_PRP is_VBZ now_RB not_RB far_RB off_IN sunset_NN time_NN ,_, and_CC over_IN the_DT snow_NN the_DT light_NN of_IN the_DT sun_NN flow_NN in_IN big_JJ yellow_JJ flood_NN ,_, so_IN that_IN we_PRP throw_VBP great_JJ long_JJ shadow_NN on_IN where_WRB the_DT mountain_NN rise_NN so_RB steep_JJ ._.</w:t>
      </w:r>
    </w:p>
    <w:p w14:paraId="75D94B26" w14:textId="77777777" w:rsidR="00EB4287" w:rsidRPr="00CD6915" w:rsidRDefault="00EB4287" w:rsidP="00EB4287">
      <w:r w:rsidRPr="00CD6915">
        <w:t>For_IN we_PRP are_VBP going_VBG up_RB ,_, and_CC up_RB ;_: and_CC all_DT is_VBZ oh_UH !_.</w:t>
      </w:r>
    </w:p>
    <w:p w14:paraId="2C24E698" w14:textId="77777777" w:rsidR="00EB4287" w:rsidRPr="00CD6915" w:rsidRDefault="00EB4287" w:rsidP="00EB4287">
      <w:r w:rsidRPr="00CD6915">
        <w:t>so_RB wild_JJ and_CC rocky_JJ ,_, as_IN though_IN it_PRP were_VBD the_DT end_NN of_IN the_DT world_NN ._.</w:t>
      </w:r>
    </w:p>
    <w:p w14:paraId="1EAF1D61" w14:textId="77777777" w:rsidR="00EB4287" w:rsidRPr="00CD6915" w:rsidRDefault="00EB4287" w:rsidP="00EB4287">
      <w:r w:rsidRPr="00CD6915">
        <w:t>Then_RB I_PRP arouse_VBP Madam_NNP Mina_NNP ._.</w:t>
      </w:r>
    </w:p>
    <w:p w14:paraId="3F06C2A4" w14:textId="77777777" w:rsidR="00EB4287" w:rsidRPr="00CD6915" w:rsidRDefault="00EB4287" w:rsidP="00EB4287">
      <w:r w:rsidRPr="00CD6915">
        <w:t>This_DT time_NN she_PRP wake_VBP with_IN not_RB much_JJ trouble_NN ,_, and_CC then_RB I_PRP try_VBP to_TO put_VB her_PRP to_TO hypnotic_JJ sleep_NN ._.</w:t>
      </w:r>
    </w:p>
    <w:p w14:paraId="0165F475" w14:textId="77777777" w:rsidR="00EB4287" w:rsidRPr="00CD6915" w:rsidRDefault="00EB4287" w:rsidP="00EB4287">
      <w:r w:rsidRPr="00CD6915">
        <w:t>But_CC she_PRP sleep_VBP not_RB ,_, being_VBG as_IN though_IN I_PRP were_VBD not_RB ._.</w:t>
      </w:r>
    </w:p>
    <w:p w14:paraId="3F5FEF0A" w14:textId="77777777" w:rsidR="00EB4287" w:rsidRPr="00CD6915" w:rsidRDefault="00EB4287" w:rsidP="00EB4287">
      <w:r w:rsidRPr="00CD6915">
        <w:t>Still_RB I_PRP try_VBP and_CC try_VBP ,_, till_IN all_DT at_IN once_RB I_PRP find_VBP her_PRP and_CC myself_PRP in_IN dark_NN ;_: so_IN I_PRP look_VBP round_NN ,_, and_CC find_VBP that_IN the_DT sun_NN have_VBP gone_VBN down_RP ._.</w:t>
      </w:r>
    </w:p>
    <w:p w14:paraId="5E6237DC" w14:textId="77777777" w:rsidR="00EB4287" w:rsidRPr="00CD6915" w:rsidRDefault="00EB4287" w:rsidP="00EB4287">
      <w:r w:rsidRPr="00CD6915">
        <w:lastRenderedPageBreak/>
        <w:t>Madam_NNP Mina_NNP laugh_NN ,_, and_CC I_PRP turn_VBP and_CC look_VBP at_IN her_PRP ._.</w:t>
      </w:r>
    </w:p>
    <w:p w14:paraId="7905E76F" w14:textId="77777777" w:rsidR="00EB4287" w:rsidRPr="00CD6915" w:rsidRDefault="00EB4287" w:rsidP="00EB4287">
      <w:r w:rsidRPr="00CD6915">
        <w:t>She_PRP is_VBZ now_RB quite_RB awake_JJ ,_, and_CC look_VB so_RB well_RB as_IN I_PRP never_RB saw_VBD her_PRP since_IN that_DT night_NN at_IN Carfax_NNP when_WRB we_PRP first_RB enter_VBP the_DT Count_NNP 's_POS house_NN ._.</w:t>
      </w:r>
    </w:p>
    <w:p w14:paraId="728C7878" w14:textId="77777777" w:rsidR="00EB4287" w:rsidRPr="00CD6915" w:rsidRDefault="00EB4287" w:rsidP="00EB4287">
      <w:r w:rsidRPr="00CD6915">
        <w:t>I_PRP am_VBP amaze_VB ,_, and_CC not_RB at_IN ease_NN then_RB ;_: but_CC she_PRP is_VBZ so_RB bright_JJ and_CC tender_JJ and_CC thoughtful_JJ for_IN me_PRP that_IN I_PRP forget_VBP all_DT fear_NN ._.</w:t>
      </w:r>
    </w:p>
    <w:p w14:paraId="11F68A35" w14:textId="77777777" w:rsidR="00EB4287" w:rsidRPr="00CD6915" w:rsidRDefault="00EB4287" w:rsidP="00EB4287">
      <w:r w:rsidRPr="00CD6915">
        <w:t>I_PRP light_VBP a_DT fire_NN ,_, for_IN we_PRP have_VBP brought_VBN supply_NN of_IN wood_NN with_IN us_PRP ,_, and_CC she_PRP prepare_VBP food_NN while_IN I_PRP undo_VBP the_DT horses_NNS and_CC set_VB them_PRP ,_, tethered_JJ in_IN shelter_NN ,_, to_TO feed_VB ._.</w:t>
      </w:r>
    </w:p>
    <w:p w14:paraId="3A20DB69" w14:textId="77777777" w:rsidR="00EB4287" w:rsidRPr="00CD6915" w:rsidRDefault="00EB4287" w:rsidP="00EB4287">
      <w:r w:rsidRPr="00CD6915">
        <w:t>Then_RB when_WRB I_PRP return_VBP to_TO the_DT fire_NN she_PRP have_VBP my_PRP$ supper_NN ready_JJ ._.</w:t>
      </w:r>
    </w:p>
    <w:p w14:paraId="198E21EA" w14:textId="77777777" w:rsidR="00EB4287" w:rsidRPr="00CD6915" w:rsidRDefault="00EB4287" w:rsidP="00EB4287">
      <w:r w:rsidRPr="00CD6915">
        <w:t>I_PRP go_VBP to_TO help_VB her_PRP ;_: but_CC she_PRP smile_VBP ,_, and_CC tell_VB me_PRP that_IN she_PRP have_VBP eat_VB already_RB --_: that_IN she_PRP was_VBD so_RB hungry_JJ that_IN she_PRP would_MD not_RB wait_VB ._.</w:t>
      </w:r>
    </w:p>
    <w:p w14:paraId="7CB7CE85" w14:textId="77777777" w:rsidR="00EB4287" w:rsidRPr="00CD6915" w:rsidRDefault="00EB4287" w:rsidP="00EB4287">
      <w:r w:rsidRPr="00CD6915">
        <w:t>I_PRP like_VBP it_PRP not_RB ,_, and_CC I_PRP have_VBP grave_JJ doubts_NNS ;_: but_CC I_PRP fear_VBP to_TO affright_VB her_PRP ,_, and_CC so_RB I_PRP am_VBP silent_JJ of_IN it_PRP ._.</w:t>
      </w:r>
    </w:p>
    <w:p w14:paraId="327AAD38" w14:textId="77777777" w:rsidR="00EB4287" w:rsidRPr="00CD6915" w:rsidRDefault="00EB4287" w:rsidP="00EB4287">
      <w:r w:rsidRPr="00CD6915">
        <w:t>She_PRP help_VBP me_PRP and_CC I_PRP eat_VBP alone_RB ;_: and_CC then_RB we_PRP wrap_VBP in_IN fur_NN and_CC lie_NN beside_IN the_DT fire_NN ,_, and_CC I_PRP tell_VBP her_PRP to_TO sleep_VB while_IN I_PRP watch_VBP ._.</w:t>
      </w:r>
    </w:p>
    <w:p w14:paraId="2753FC36" w14:textId="77777777" w:rsidR="00EB4287" w:rsidRPr="00CD6915" w:rsidRDefault="00EB4287" w:rsidP="00EB4287">
      <w:r w:rsidRPr="00CD6915">
        <w:t>But_CC presently_RB I_PRP forget_VBP all_DT of_IN watching_NN ;_: and_CC when_WRB I_PRP sudden_JJ remember_VBP that_IN I_PRP watch_VBP ,_, I_PRP find_VBP her_PRP lying_VBG quiet_NN ,_, but_CC awake_RB ,_, and_CC looking_VBG at_IN me_PRP with_IN so_RB bright_JJ eyes_NNS ._.</w:t>
      </w:r>
    </w:p>
    <w:p w14:paraId="5BFF664D" w14:textId="77777777" w:rsidR="00EB4287" w:rsidRPr="00CD6915" w:rsidRDefault="00EB4287" w:rsidP="00EB4287">
      <w:r w:rsidRPr="00CD6915">
        <w:t>Once_RB ,_, twice_RB more_RBR the_DT same_JJ occur_VBP ,_, and_CC I_PRP get_VBP much_JJ sleep_NN till_IN before_IN morning_NN ._.</w:t>
      </w:r>
    </w:p>
    <w:p w14:paraId="70048B23" w14:textId="77777777" w:rsidR="00EB4287" w:rsidRPr="00CD6915" w:rsidRDefault="00EB4287" w:rsidP="00EB4287">
      <w:r w:rsidRPr="00CD6915">
        <w:t>When_WRB I_PRP wake_VBP I_PRP try_VBP to_TO hypnotise_VB her_PRP ;_: but_CC alas_UH !_.</w:t>
      </w:r>
    </w:p>
    <w:p w14:paraId="795A9E85" w14:textId="77777777" w:rsidR="00EB4287" w:rsidRPr="00CD6915" w:rsidRDefault="00EB4287" w:rsidP="00EB4287">
      <w:r w:rsidRPr="00CD6915">
        <w:t>though_IN she_PRP shut_VBD her_PRP$ eyes_NNS obedient_JJ ,_, she_PRP may_MD not_RB sleep_VB ._.</w:t>
      </w:r>
    </w:p>
    <w:p w14:paraId="2480483C" w14:textId="77777777" w:rsidR="00EB4287" w:rsidRPr="00CD6915" w:rsidRDefault="00EB4287" w:rsidP="00EB4287">
      <w:r w:rsidRPr="00CD6915">
        <w:t>The_DT sun_NN rise_NN up_RB ,_, and_CC up_RB ,_, and_CC up_RB ;_: and_CC then_RB sleep_VB come_VBN to_TO her_PRP too_RB late_JJ ,_, but_CC so_RB heavy_JJ that_IN she_PRP will_MD not_RB wake_VB ._.</w:t>
      </w:r>
    </w:p>
    <w:p w14:paraId="685FD945" w14:textId="77777777" w:rsidR="00EB4287" w:rsidRPr="00CD6915" w:rsidRDefault="00EB4287" w:rsidP="00EB4287">
      <w:r w:rsidRPr="00CD6915">
        <w:t>I_PRP have_VBP to_TO lift_VB her_PRP up_RP ,_, and_CC place_VB her_PRP$ sleeping_NN in_IN the_DT carriage_NN when_WRB I_PRP have_VBP harnessed_VBN the_DT horses_NNS and_CC made_VBD all_DT ready_JJ ._.</w:t>
      </w:r>
    </w:p>
    <w:p w14:paraId="401F241A" w14:textId="77777777" w:rsidR="00EB4287" w:rsidRPr="00CD6915" w:rsidRDefault="00EB4287" w:rsidP="00EB4287">
      <w:r w:rsidRPr="00CD6915">
        <w:t>Madam_NNP still_RB sleep_VB ,_, and_CC she_PRP look_VBP in_IN her_PRP$ sleep_NN more_RBR healthy_JJ and_CC more_JJR redder_JJR than_IN before_RB ._.</w:t>
      </w:r>
    </w:p>
    <w:p w14:paraId="05B8D2D7" w14:textId="77777777" w:rsidR="00EB4287" w:rsidRPr="00CD6915" w:rsidRDefault="00EB4287" w:rsidP="00EB4287">
      <w:r w:rsidRPr="00CD6915">
        <w:t>And_CC I_PRP like_VBP it_PRP not_RB ._.</w:t>
      </w:r>
    </w:p>
    <w:p w14:paraId="1E7D29F8" w14:textId="77777777" w:rsidR="00EB4287" w:rsidRPr="00CD6915" w:rsidRDefault="00EB4287" w:rsidP="00EB4287">
      <w:r w:rsidRPr="00CD6915">
        <w:t>And_CC I_PRP am_VBP afraid_JJ ,_, afraid_JJ ,_, afraid_JJ !_.</w:t>
      </w:r>
    </w:p>
    <w:p w14:paraId="42BFDAD9" w14:textId="77777777" w:rsidR="00EB4287" w:rsidRPr="00CD6915" w:rsidRDefault="00EB4287" w:rsidP="00EB4287">
      <w:r w:rsidRPr="00CD6915">
        <w:lastRenderedPageBreak/>
        <w:t>--_: I_PRP am_VBP afraid_JJ of_IN all_DT things_NNS --_: even_RB to_TO think_VB but_CC I_PRP must_MD go_VB on_IN my_PRP$ way_NN ._.</w:t>
      </w:r>
    </w:p>
    <w:p w14:paraId="553B82CF" w14:textId="77777777" w:rsidR="00EB4287" w:rsidRPr="00CD6915" w:rsidRDefault="00EB4287" w:rsidP="00EB4287">
      <w:r w:rsidRPr="00CD6915">
        <w:t>The_DT stake_NN we_PRP play_VBP for_IN is_VBZ life_NN and_CC death_NN ,_, or_CC more_JJR than_IN these_DT ,_, and_CC we_PRP must_MD not_RB flinch_VB ._.</w:t>
      </w:r>
    </w:p>
    <w:p w14:paraId="67162014" w14:textId="77777777" w:rsidR="00EB4287" w:rsidRPr="00CD6915" w:rsidRDefault="00EB4287" w:rsidP="00EB4287">
      <w:r w:rsidRPr="00CD6915">
        <w:t>5_CD November_NNP ,_, morning_NN ._.</w:t>
      </w:r>
    </w:p>
    <w:p w14:paraId="56D99A26" w14:textId="77777777" w:rsidR="00EB4287" w:rsidRPr="00CD6915" w:rsidRDefault="00EB4287" w:rsidP="00EB4287">
      <w:r w:rsidRPr="00CD6915">
        <w:t>--_: Let_VB me_PRP be_VB accurate_JJ in_IN everything_NN ,_, for_IN though_IN you_PRP and_CC I_PRP have_VBP seen_VBN some_DT strange_JJ things_NNS together_RB ,_, you_PRP may_MD at_IN the_DT first_JJ think_NN that_IN I_PRP ,_, Van_NNP Helsing_NNP ,_, am_VBP mad_JJ --_: that_IN the_DT many_JJ horrors_NNS and_CC the_DT so_RB long_JJ strain_NN on_IN nerves_NNS has_VBZ at_IN the_DT last_JJ turn_NN my_PRP$ brain_NN ._.</w:t>
      </w:r>
    </w:p>
    <w:p w14:paraId="74FB7972" w14:textId="77777777" w:rsidR="00EB4287" w:rsidRPr="00CD6915" w:rsidRDefault="00EB4287" w:rsidP="00EB4287">
      <w:r w:rsidRPr="00CD6915">
        <w:t>All_DT yesterday_NN we_PRP travel_VBP ,_, ever_RB getting_VBG closer_RBR to_TO the_DT mountains_NNS ,_, and_CC moving_VBG into_IN a_DT more_RBR and_CC more_RBR wild_JJ and_CC desert_NN land_NN ._.</w:t>
      </w:r>
    </w:p>
    <w:p w14:paraId="6E6EFBDA" w14:textId="77777777" w:rsidR="00EB4287" w:rsidRPr="00CD6915" w:rsidRDefault="00EB4287" w:rsidP="00EB4287">
      <w:r w:rsidRPr="00CD6915">
        <w:t>There_EX are_VBP great_JJ ,_, frowning_VBG precipices_NNS and_CC much_RB falling_VBG water_NN ,_, and_CC Nature_NNP seem_VBP to_TO have_VB held_VBN sometime_RB her_PRP$ carnival_NN ._.</w:t>
      </w:r>
    </w:p>
    <w:p w14:paraId="32C0DAB3" w14:textId="77777777" w:rsidR="00EB4287" w:rsidRPr="00CD6915" w:rsidRDefault="00EB4287" w:rsidP="00EB4287">
      <w:r w:rsidRPr="00CD6915">
        <w:t>Madam_NNP Mina_NNP still_RB sleep_VB and_CC sleep_VB ;_: and_CC though_IN I_PRP did_VBD have_VB hunger_NN and_CC appeased_VBD it_PRP ,_, I_PRP could_MD not_RB waken_VB her_PRP --_: even_RB for_IN food_NN ._.</w:t>
      </w:r>
    </w:p>
    <w:p w14:paraId="2B92CC49" w14:textId="77777777" w:rsidR="00EB4287" w:rsidRPr="00CD6915" w:rsidRDefault="00EB4287" w:rsidP="00EB4287">
      <w:r w:rsidRPr="00CD6915">
        <w:t>I_PRP began_VBD to_TO fear_VB that_IN the_DT fatal_JJ spell_NN of_IN the_DT place_NN was_VBD upon_IN her_PRP ,_, tainted_VBN as_IN she_PRP is_VBZ with_IN that_DT Vampire_NNP baptism_NN ._.</w:t>
      </w:r>
    </w:p>
    <w:p w14:paraId="39B3DC65" w14:textId="77777777" w:rsidR="00EB4287" w:rsidRPr="00CD6915" w:rsidRDefault="00EB4287" w:rsidP="00EB4287">
      <w:r w:rsidRPr="00CD6915">
        <w:t>``_`` Well_UH ,_, ''_'' said_VBD I_PRP to_TO myself_PRP ,_, ``_`` if_IN it_PRP be_VB that_IN she_PRP sleep_VB all_PDT the_DT day_NN ,_, it_PRP shall_MD also_RB be_VB that_IN I_PRP do_VBP not_RB sleep_VB at_IN night_NN ._. ''_''</w:t>
      </w:r>
    </w:p>
    <w:p w14:paraId="441ADA4B" w14:textId="77777777" w:rsidR="00EB4287" w:rsidRPr="00CD6915" w:rsidRDefault="00EB4287" w:rsidP="00EB4287">
      <w:r w:rsidRPr="00CD6915">
        <w:t>As_IN we_PRP travel_VBP on_IN the_DT rough_JJ road_NN ,_, for_IN a_DT road_NN of_IN an_DT ancient_JJ and_CC imperfect_JJ kind_NN there_EX was_VBD ,_, I_PRP held_VBD down_RP my_PRP$ head_NN and_CC slept_VBD ._.</w:t>
      </w:r>
    </w:p>
    <w:p w14:paraId="553553A6" w14:textId="77777777" w:rsidR="00EB4287" w:rsidRPr="00CD6915" w:rsidRDefault="00EB4287" w:rsidP="00EB4287">
      <w:r w:rsidRPr="00CD6915">
        <w:t>Again_RB I_PRP waked_VBD with_IN a_DT sense_NN of_IN guilt_NN and_CC of_IN time_NN passed_VBN ,_, and_CC found_VBD Madam_NNP Mina_NNP still_RB sleeping_VBG ,_, and_CC the_DT sun_NN low_JJ down_NN ._.</w:t>
      </w:r>
    </w:p>
    <w:p w14:paraId="79D6F06D" w14:textId="77777777" w:rsidR="00EB4287" w:rsidRPr="00CD6915" w:rsidRDefault="00EB4287" w:rsidP="00EB4287">
      <w:r w:rsidRPr="00CD6915">
        <w:t>But_CC all_DT was_VBD indeed_RB changed_VBN ;_: the_DT frowning_VBG mountains_NNS seemed_VBD further_RBR away_RB ,_, and_CC we_PRP were_VBD near_IN the_DT top_NN of_IN a_DT steep-rising_JJ hill_NN ,_, on_IN summit_NN of_IN which_WDT was_VBD such_JJ a_DT castle_NN as_IN Jonathan_NNP tell_VBP of_IN in_IN his_PRP$ diary_NN ._.</w:t>
      </w:r>
    </w:p>
    <w:p w14:paraId="45D27FBB" w14:textId="77777777" w:rsidR="00EB4287" w:rsidRPr="00CD6915" w:rsidRDefault="00EB4287" w:rsidP="00EB4287">
      <w:r w:rsidRPr="00CD6915">
        <w:t>At_IN once_RB I_PRP exulted_VBD and_CC feared_VBD ;_: for_IN now_RB ,_, for_IN good_JJ or_CC ill_JJ ,_, the_DT end_NN was_VBD near_JJ ._.</w:t>
      </w:r>
    </w:p>
    <w:p w14:paraId="377B05C5" w14:textId="77777777" w:rsidR="00EB4287" w:rsidRPr="00CD6915" w:rsidRDefault="00EB4287" w:rsidP="00EB4287">
      <w:r w:rsidRPr="00CD6915">
        <w:t>I_PRP woke_VBD Madam_NNP Mina_NNP ,_, and_CC again_RB tried_VBD to_TO hypnotise_VB her_PRP ;_: but_CC alas_UH !_.</w:t>
      </w:r>
    </w:p>
    <w:p w14:paraId="0599326F" w14:textId="77777777" w:rsidR="00EB4287" w:rsidRPr="00CD6915" w:rsidRDefault="00EB4287" w:rsidP="00EB4287">
      <w:r w:rsidRPr="00CD6915">
        <w:t>unavailing_VBG till_IN too_RB late_JJ ._.</w:t>
      </w:r>
    </w:p>
    <w:p w14:paraId="613073F6" w14:textId="77777777" w:rsidR="00EB4287" w:rsidRPr="00CD6915" w:rsidRDefault="00EB4287" w:rsidP="00EB4287">
      <w:r w:rsidRPr="00CD6915">
        <w:t xml:space="preserve">Then_RB ,_, ere_VBP the_DT great_JJ dark_NN came_VBD upon_IN us_PRP --_: for_IN even_RB after_IN down-sun_NN the_DT heavens_NNS reflected_VBD the_DT gone_VBN sun_NN on_IN the_DT snow_NN ,_, and_CC all_DT was_VBD for_IN a_DT time_NN in_IN a_DT great_JJ </w:t>
      </w:r>
      <w:r w:rsidRPr="00CD6915">
        <w:lastRenderedPageBreak/>
        <w:t>twilight_NN --_: I_PRP took_VBD out_RP the_DT horses_NNS and_CC fed_VBD them_PRP in_IN what_WDT shelter_NN I_PRP could_MD ._.</w:t>
      </w:r>
    </w:p>
    <w:p w14:paraId="1ADD8195" w14:textId="77777777" w:rsidR="00EB4287" w:rsidRPr="00CD6915" w:rsidRDefault="00EB4287" w:rsidP="00EB4287">
      <w:r w:rsidRPr="00CD6915">
        <w:t>Then_RB I_PRP make_VBP a_DT fire_NN ;_: and_CC near_IN it_PRP I_PRP make_VBP Madam_NNP Mina_NNP ,_, now_RB awake_RB and_CC more_RBR charming_JJ than_IN ever_RB ,_, sit_VBP comfortable_JJ amid_IN her_PRP$ rugs_NNS ._.</w:t>
      </w:r>
    </w:p>
    <w:p w14:paraId="3EC0E31B" w14:textId="77777777" w:rsidR="00EB4287" w:rsidRPr="00CD6915" w:rsidRDefault="00EB4287" w:rsidP="00EB4287">
      <w:r w:rsidRPr="00CD6915">
        <w:t>I_PRP got_VBD ready_JJ food_NN :_: but_CC she_PRP would_MD not_RB eat_VB ,_, simply_RB saying_VBG that_IN she_PRP had_VBD not_RB hunger_NN ._.</w:t>
      </w:r>
    </w:p>
    <w:p w14:paraId="08D56292" w14:textId="77777777" w:rsidR="00EB4287" w:rsidRPr="00CD6915" w:rsidRDefault="00EB4287" w:rsidP="00EB4287">
      <w:r w:rsidRPr="00CD6915">
        <w:t>I_PRP did_VBD not_RB press_VB her_PRP ,_, knowing_VBG her_PRP$ unavailingness_NN ._.</w:t>
      </w:r>
    </w:p>
    <w:p w14:paraId="7D3333C2" w14:textId="77777777" w:rsidR="00EB4287" w:rsidRPr="00CD6915" w:rsidRDefault="00EB4287" w:rsidP="00EB4287">
      <w:r w:rsidRPr="00CD6915">
        <w:t>But_CC I_PRP myself_PRP eat_VBP ,_, for_IN I_PRP must_MD needs_VBZ now_RB be_VB strong_JJ for_IN all_DT ._.</w:t>
      </w:r>
    </w:p>
    <w:p w14:paraId="30558693" w14:textId="77777777" w:rsidR="00EB4287" w:rsidRPr="00CD6915" w:rsidRDefault="00EB4287" w:rsidP="00EB4287">
      <w:r w:rsidRPr="00CD6915">
        <w:t>Then_RB ,_, with_IN the_DT fear_NN on_IN me_PRP of_IN what_WP might_MD be_VB ,_, I_PRP drew_VBD a_DT ring_NN so_RB big_JJ for_IN her_PRP$ comfort_NN ,_, round_NN where_WRB Madam_NNP Mina_NNP sat_VBD ;_: and_CC over_IN the_DT ring_NN I_PRP passed_VBD some_DT of_IN the_DT wafer_NN ,_, and_CC I_PRP broke_VBD it_PRP fine_JJ so_IN that_IN all_DT was_VBD well_RB guarded_VBN ._.</w:t>
      </w:r>
    </w:p>
    <w:p w14:paraId="5C187ADC" w14:textId="77777777" w:rsidR="00EB4287" w:rsidRPr="00CD6915" w:rsidRDefault="00EB4287" w:rsidP="00EB4287">
      <w:r w:rsidRPr="00CD6915">
        <w:t>She_PRP sat_VBD still_RB all_PDT the_DT time_NN --_: so_RB still_RB as_IN one_CD dead_NN ;_: and_CC she_PRP grew_VBD whiter_RBR and_CC ever_RB whiter_JJR till_IN the_DT snow_NN was_VBD not_RB more_JJR pale_NN ;_: and_CC no_DT word_NN she_PRP said_VBD ._.</w:t>
      </w:r>
    </w:p>
    <w:p w14:paraId="322E3260" w14:textId="77777777" w:rsidR="00EB4287" w:rsidRPr="00CD6915" w:rsidRDefault="00EB4287" w:rsidP="00EB4287">
      <w:r w:rsidRPr="00CD6915">
        <w:t>But_CC when_WRB I_PRP drew_VBD near_IN ,_, she_PRP clung_VBD to_TO me_PRP ,_, and_CC I_PRP could_MD know_VB that_IN the_DT poor_JJ soul_NN shook_VBD her_PRP from_IN head_NN to_TO feet_NNS with_IN a_DT tremor_NN that_WDT was_VBD pain_NN to_TO feel_VB ._.</w:t>
      </w:r>
    </w:p>
    <w:p w14:paraId="314F484B" w14:textId="77777777" w:rsidR="00EB4287" w:rsidRPr="00CD6915" w:rsidRDefault="00EB4287" w:rsidP="00EB4287">
      <w:r w:rsidRPr="00CD6915">
        <w:t>I_PRP said_VBD to_TO her_PRP presently_RB ,_, when_WRB she_PRP had_VBD grown_VBN more_RBR quiet_JJ :_: --_: ``_`` Will_MD you_PRP not_RB come_VB over_RP to_TO the_DT fire_NN ?_. ''_''</w:t>
      </w:r>
    </w:p>
    <w:p w14:paraId="499540A9" w14:textId="77777777" w:rsidR="00EB4287" w:rsidRPr="00CD6915" w:rsidRDefault="00EB4287" w:rsidP="00EB4287">
      <w:r w:rsidRPr="00CD6915">
        <w:t>for_IN I_PRP wished_VBD to_TO make_VB a_DT test_NN of_IN what_WP she_PRP could_MD ._.</w:t>
      </w:r>
    </w:p>
    <w:p w14:paraId="7DDE5DF2" w14:textId="77777777" w:rsidR="00EB4287" w:rsidRPr="00CD6915" w:rsidRDefault="00EB4287" w:rsidP="00EB4287">
      <w:r w:rsidRPr="00CD6915">
        <w:t>She_PRP rose_VBD obedient_JJ ,_, but_CC when_WRB she_PRP have_VBP made_VBN a_DT step_NN she_PRP stopped_VBD ,_, and_CC stood_VBD as_IN one_CD stricken_JJ ._.</w:t>
      </w:r>
    </w:p>
    <w:p w14:paraId="56C702DA" w14:textId="77777777" w:rsidR="00EB4287" w:rsidRPr="00CD6915" w:rsidRDefault="00EB4287" w:rsidP="00EB4287">
      <w:r w:rsidRPr="00CD6915">
        <w:t>``_`` Why_WRB not_RB go_VB on_IN ?_. ''_''</w:t>
      </w:r>
    </w:p>
    <w:p w14:paraId="2BC53B70" w14:textId="77777777" w:rsidR="00EB4287" w:rsidRPr="00CD6915" w:rsidRDefault="00EB4287" w:rsidP="00EB4287">
      <w:r w:rsidRPr="00CD6915">
        <w:t>I_PRP asked_VBD ._.</w:t>
      </w:r>
    </w:p>
    <w:p w14:paraId="48861426" w14:textId="77777777" w:rsidR="00EB4287" w:rsidRPr="00CD6915" w:rsidRDefault="00EB4287" w:rsidP="00EB4287">
      <w:r w:rsidRPr="00CD6915">
        <w:t>She_PRP shook_VBD her_PRP$ head_NN ,_, and_CC ,_, coming_VBG back_RB ,_, sat_VBD down_RB in_IN her_PRP$ place_NN ._.</w:t>
      </w:r>
    </w:p>
    <w:p w14:paraId="5ABFD530" w14:textId="77777777" w:rsidR="00EB4287" w:rsidRPr="00CD6915" w:rsidRDefault="00EB4287" w:rsidP="00EB4287">
      <w:r w:rsidRPr="00CD6915">
        <w:t>Then_RB ,_, looking_VBG at_IN me_PRP with_IN open_JJ eyes_NNS ,_, as_IN of_IN one_CD waked_VBN from_IN sleep_NN ,_, she_PRP said_VBD simply_RB :_: --_: ``_`` I_PRP can_MD not_RB !_. ''_''</w:t>
      </w:r>
    </w:p>
    <w:p w14:paraId="0C62750C" w14:textId="77777777" w:rsidR="00EB4287" w:rsidRPr="00CD6915" w:rsidRDefault="00EB4287" w:rsidP="00EB4287">
      <w:r w:rsidRPr="00CD6915">
        <w:t>and_CC remained_VBD silent_JJ ._.</w:t>
      </w:r>
    </w:p>
    <w:p w14:paraId="38310256" w14:textId="77777777" w:rsidR="00EB4287" w:rsidRPr="00CD6915" w:rsidRDefault="00EB4287" w:rsidP="00EB4287">
      <w:r w:rsidRPr="00CD6915">
        <w:t>I_PRP rejoiced_VBD ,_, for_IN I_PRP knew_VBD that_IN what_WP she_PRP could_MD not_RB ,_, none_NN of_IN those_DT that_IN we_PRP dreaded_VBD could_MD ._.</w:t>
      </w:r>
    </w:p>
    <w:p w14:paraId="4B3360D4" w14:textId="77777777" w:rsidR="00EB4287" w:rsidRPr="00CD6915" w:rsidRDefault="00EB4287" w:rsidP="00EB4287">
      <w:r w:rsidRPr="00CD6915">
        <w:t>Though_IN there_EX might_MD be_VB danger_NN to_TO her_PRP$ body_NN ,_, yet_RB her_PRP$ soul_NN was_VBD safe_JJ !_.</w:t>
      </w:r>
    </w:p>
    <w:p w14:paraId="0D1678B7" w14:textId="77777777" w:rsidR="00EB4287" w:rsidRPr="00CD6915" w:rsidRDefault="00EB4287" w:rsidP="00EB4287">
      <w:r w:rsidRPr="00CD6915">
        <w:lastRenderedPageBreak/>
        <w:t>Presently_RB the_DT horses_NNS began_VBD to_TO scream_VB ,_, and_CC tore_VBD at_IN their_PRP$ tethers_NNS till_IN I_PRP came_VBD to_TO them_PRP and_CC quieted_VBD them_PRP ._.</w:t>
      </w:r>
    </w:p>
    <w:p w14:paraId="3221B3D6" w14:textId="77777777" w:rsidR="00EB4287" w:rsidRPr="00CD6915" w:rsidRDefault="00EB4287" w:rsidP="00EB4287">
      <w:r w:rsidRPr="00CD6915">
        <w:t>When_WRB they_PRP did_VBD feel_VB my_PRP$ hands_NNS on_IN them_PRP ,_, they_PRP whinnied_VBD low_JJ as_IN in_IN joy_NN ,_, and_CC licked_VBD at_IN my_PRP$ hands_NNS and_CC were_VBD quiet_JJ for_IN a_DT time_NN ._.</w:t>
      </w:r>
    </w:p>
    <w:p w14:paraId="51FCEACA" w14:textId="77777777" w:rsidR="00EB4287" w:rsidRPr="00CD6915" w:rsidRDefault="00EB4287" w:rsidP="00EB4287">
      <w:r w:rsidRPr="00CD6915">
        <w:t>Many_JJ times_NNS through_IN the_DT night_NN did_VBD I_PRP come_VB to_TO them_PRP ,_, till_IN it_PRP arrive_VB to_TO the_DT cold_JJ hour_NN when_WRB all_DT nature_NN is_VBZ at_IN lowest_JJS ;_: and_CC every_DT time_NN my_PRP$ coming_VBG was_VBD with_IN quiet_NN of_IN them_PRP ._.</w:t>
      </w:r>
    </w:p>
    <w:p w14:paraId="6EC81D40" w14:textId="77777777" w:rsidR="00EB4287" w:rsidRPr="00CD6915" w:rsidRDefault="00EB4287" w:rsidP="00EB4287">
      <w:r w:rsidRPr="00CD6915">
        <w:t>In_IN the_DT cold_JJ hour_NN the_DT fire_NN began_VBD to_TO die_VB ,_, and_CC I_PRP was_VBD about_IN stepping_VBG forth_RB to_TO replenish_VB it_PRP ,_, for_IN now_RB the_DT snow_NN came_VBD in_IN flying_VBG sweeps_NNS and_CC with_IN it_PRP a_DT chill_NN mist_NN ._.</w:t>
      </w:r>
    </w:p>
    <w:p w14:paraId="0E17003D" w14:textId="77777777" w:rsidR="00EB4287" w:rsidRPr="00CD6915" w:rsidRDefault="00EB4287" w:rsidP="00EB4287">
      <w:r w:rsidRPr="00CD6915">
        <w:t>Even_RB in_IN the_DT dark_NN there_EX was_VBD a_DT light_NN of_IN some_DT kind_NN ,_, as_IN there_EX ever_RB is_VBZ over_IN snow_NN ;_: and_CC it_PRP seemed_VBD as_IN though_IN the_DT snow-flurries_NNS and_CC the_DT wreaths_NNS of_IN mist_NN took_VBD shape_NN as_IN of_IN women_NNS with_IN trailing_VBG garments_NNS ._.</w:t>
      </w:r>
    </w:p>
    <w:p w14:paraId="2370CB80" w14:textId="77777777" w:rsidR="00EB4287" w:rsidRPr="00CD6915" w:rsidRDefault="00EB4287" w:rsidP="00EB4287">
      <w:r w:rsidRPr="00CD6915">
        <w:t>All_DT was_VBD in_IN dead_JJ ,_, grim_JJ silence_NN only_RB that_IN the_DT horses_NNS whinnied_VBD and_CC cowered_VBD ,_, as_IN if_IN in_IN terror_NN of_IN the_DT worst_JJS ._.</w:t>
      </w:r>
    </w:p>
    <w:p w14:paraId="393BAED7" w14:textId="77777777" w:rsidR="00EB4287" w:rsidRPr="00CD6915" w:rsidRDefault="00EB4287" w:rsidP="00EB4287">
      <w:r w:rsidRPr="00CD6915">
        <w:t>I_PRP began_VBD to_TO fear_VB --_: horrible_JJ fears_NNS ;_: but_CC then_RB came_VBD to_TO me_PRP the_DT sense_NN of_IN safety_NN in_IN that_DT ring_NN wherein_WRB I_PRP stood_VBD ._.</w:t>
      </w:r>
    </w:p>
    <w:p w14:paraId="41AF3091" w14:textId="77777777" w:rsidR="00EB4287" w:rsidRPr="00CD6915" w:rsidRDefault="00EB4287" w:rsidP="00EB4287">
      <w:r w:rsidRPr="00CD6915">
        <w:t>I_PRP began_VBD ,_, too_RB ,_, to_TO think_VB that_IN my_PRP$ imaginings_NNS were_VBD of_IN the_DT night_NN ,_, and_CC the_DT gloom_NN ,_, and_CC the_DT unrest_NN that_IN I_PRP have_VBP gone_VBN through_IN ,_, and_CC all_PDT the_DT terrible_JJ anxiety_NN ._.</w:t>
      </w:r>
    </w:p>
    <w:p w14:paraId="78E708EF" w14:textId="77777777" w:rsidR="00EB4287" w:rsidRPr="00CD6915" w:rsidRDefault="00EB4287" w:rsidP="00EB4287">
      <w:r w:rsidRPr="00CD6915">
        <w:t>It_PRP was_VBD as_IN though_IN my_PRP$ memories_NNS of_IN all_DT Jonathan_NNP 's_POS horrid_JJ experience_NN were_VBD befooling_VBG me_PRP ;_: for_IN the_DT snow_NN flakes_NNS and_CC the_DT mist_NN began_VBD to_TO wheel_NN and_CC circle_NN round_NN ,_, till_IN I_PRP could_MD get_VB as_IN though_IN a_DT shadowy_JJ glimpse_NN of_IN those_DT women_NNS that_WDT would_MD have_VB kissed_VBN him_PRP ._.</w:t>
      </w:r>
    </w:p>
    <w:p w14:paraId="524EA5FE" w14:textId="77777777" w:rsidR="00EB4287" w:rsidRPr="00CD6915" w:rsidRDefault="00EB4287" w:rsidP="00EB4287">
      <w:r w:rsidRPr="00CD6915">
        <w:t>And_CC then_RB the_DT horses_NNS cowered_VBD lower_JJR and_CC lower_JJR ,_, and_CC moaned_VBD in_IN terror_NN as_IN men_NNS do_VBP in_IN pain_NN ._.</w:t>
      </w:r>
    </w:p>
    <w:p w14:paraId="2E42F424" w14:textId="77777777" w:rsidR="00EB4287" w:rsidRPr="00CD6915" w:rsidRDefault="00EB4287" w:rsidP="00EB4287">
      <w:r w:rsidRPr="00CD6915">
        <w:t>Even_RB the_DT madness_NN of_IN fright_NN was_VBD not_RB to_TO them_PRP ,_, so_IN that_IN they_PRP could_MD break_VB away_RB ._.</w:t>
      </w:r>
    </w:p>
    <w:p w14:paraId="599CCE03" w14:textId="77777777" w:rsidR="00EB4287" w:rsidRPr="00CD6915" w:rsidRDefault="00EB4287" w:rsidP="00EB4287">
      <w:r w:rsidRPr="00CD6915">
        <w:t>I_PRP feared_VBD for_IN my_PRP$ dear_RB Madam_NNP Mina_NNP when_WRB these_DT weird_JJ figures_NNS drew_VBD near_IN and_CC circled_VBD round_NN ._.</w:t>
      </w:r>
    </w:p>
    <w:p w14:paraId="6F98271F" w14:textId="77777777" w:rsidR="00EB4287" w:rsidRPr="00CD6915" w:rsidRDefault="00EB4287" w:rsidP="00EB4287">
      <w:r w:rsidRPr="00CD6915">
        <w:t>I_PRP looked_VBD at_IN her_PRP ,_, but_CC she_PRP sat_VBD calm_NN ,_, and_CC smiled_VBD at_IN me_PRP ;_: when_WRB I_PRP would_MD have_VB stepped_VBN to_TO the_DT fire_NN to_TO replenish_VB it_PRP ,_, she_PRP caught_VBD me_PRP and_CC held_VBD me_PRP back_RB ,_, and_CC whispered_VBD ,_, like_IN a_DT voice_NN that_IN one_CD hears_VBZ in_IN a_DT dream_NN ,_, so_RB low_JJ it_PRP was_VBD :_: --_: ``_`` No_UH !_.</w:t>
      </w:r>
    </w:p>
    <w:p w14:paraId="3B21CEE4" w14:textId="77777777" w:rsidR="00EB4287" w:rsidRPr="00CD6915" w:rsidRDefault="00EB4287" w:rsidP="00EB4287">
      <w:r w:rsidRPr="00CD6915">
        <w:t>No_DT !_.</w:t>
      </w:r>
    </w:p>
    <w:p w14:paraId="1B0AD9C5" w14:textId="77777777" w:rsidR="00EB4287" w:rsidRPr="00CD6915" w:rsidRDefault="00EB4287" w:rsidP="00EB4287">
      <w:r w:rsidRPr="00CD6915">
        <w:t>Do_VBP not_RB go_VB without_IN ._.</w:t>
      </w:r>
    </w:p>
    <w:p w14:paraId="0A512559" w14:textId="77777777" w:rsidR="00EB4287" w:rsidRPr="00CD6915" w:rsidRDefault="00EB4287" w:rsidP="00EB4287">
      <w:r w:rsidRPr="00CD6915">
        <w:lastRenderedPageBreak/>
        <w:t>Here_RB you_PRP are_VBP safe_JJ !_. ''_''</w:t>
      </w:r>
    </w:p>
    <w:p w14:paraId="66128572" w14:textId="77777777" w:rsidR="00EB4287" w:rsidRPr="00CD6915" w:rsidRDefault="00EB4287" w:rsidP="00EB4287">
      <w:r w:rsidRPr="00CD6915">
        <w:t>I_PRP turned_VBD to_TO her_PRP ,_, and_CC looking_VBG in_IN her_PRP$ eyes_NNS ,_, said_VBD :_: --_: ``_`` But_CC you_PRP ?_.</w:t>
      </w:r>
    </w:p>
    <w:p w14:paraId="6F965681" w14:textId="77777777" w:rsidR="00EB4287" w:rsidRPr="00CD6915" w:rsidRDefault="00EB4287" w:rsidP="00EB4287">
      <w:r w:rsidRPr="00CD6915">
        <w:t>It_PRP is_VBZ for_IN you_PRP that_IN I_PRP fear_VBP !_. ''_''</w:t>
      </w:r>
    </w:p>
    <w:p w14:paraId="758188DF" w14:textId="77777777" w:rsidR="00EB4287" w:rsidRPr="00CD6915" w:rsidRDefault="00EB4287" w:rsidP="00EB4287">
      <w:r w:rsidRPr="00CD6915">
        <w:t>whereat_VB she_PRP laughed_VBD --_: a_DT laugh_NN ,_, low_JJ and_CC unreal_JJ ,_, and_CC said_VBD :_: --_: ``_`` Fear_NN for_IN me_PRP !_.</w:t>
      </w:r>
    </w:p>
    <w:p w14:paraId="056CD684" w14:textId="77777777" w:rsidR="00EB4287" w:rsidRPr="00CD6915" w:rsidRDefault="00EB4287" w:rsidP="00EB4287">
      <w:r w:rsidRPr="00CD6915">
        <w:t>Why_WRB fear_NN for_IN me_PRP ?_.</w:t>
      </w:r>
    </w:p>
    <w:p w14:paraId="3B6E310A" w14:textId="77777777" w:rsidR="00EB4287" w:rsidRPr="00CD6915" w:rsidRDefault="00EB4287" w:rsidP="00EB4287">
      <w:r w:rsidRPr="00CD6915">
        <w:t>None_NN safer_JJR in_IN all_PDT the_DT world_NN from_IN them_PRP than_IN I_PRP am_VBP ,_, ''_'' and_CC as_IN I_PRP wondered_VBD at_IN the_DT meaning_NN of_IN her_PRP$ words_NNS ,_, a_DT puff_NN of_IN wind_NN made_VBD the_DT flame_NN leap_NN up_RB ,_, and_CC I_PRP see_VBP the_DT red_JJ scar_NN on_IN her_PRP$ forehead_NN ._.</w:t>
      </w:r>
    </w:p>
    <w:p w14:paraId="0D5C111F" w14:textId="77777777" w:rsidR="00EB4287" w:rsidRPr="00CD6915" w:rsidRDefault="00EB4287" w:rsidP="00EB4287">
      <w:r w:rsidRPr="00CD6915">
        <w:t>Then_RB ,_, alas_UH !_.</w:t>
      </w:r>
    </w:p>
    <w:p w14:paraId="2009867D" w14:textId="77777777" w:rsidR="00EB4287" w:rsidRPr="00CD6915" w:rsidRDefault="00EB4287" w:rsidP="00EB4287">
      <w:r w:rsidRPr="00CD6915">
        <w:t>I_PRP knew_VBD ._.</w:t>
      </w:r>
    </w:p>
    <w:p w14:paraId="2879340A" w14:textId="77777777" w:rsidR="00EB4287" w:rsidRPr="00CD6915" w:rsidRDefault="00EB4287" w:rsidP="00EB4287">
      <w:r w:rsidRPr="00CD6915">
        <w:t>Did_VBD I_PRP not_RB ,_, I_PRP would_MD soon_RB have_VB learned_VBN ,_, for_IN the_DT wheeling_NN figures_NNS of_IN mist_NN and_CC snow_NN came_VBD closer_JJR ,_, but_CC keeping_VBG ever_RB without_IN the_DT Holy_JJ circle_NN ._.</w:t>
      </w:r>
    </w:p>
    <w:p w14:paraId="4CCE3A2D" w14:textId="77777777" w:rsidR="00EB4287" w:rsidRPr="00CD6915" w:rsidRDefault="00EB4287" w:rsidP="00EB4287">
      <w:r w:rsidRPr="00CD6915">
        <w:t>Then_RB they_PRP began_VBD to_TO materialise_VB till_IN --_: if_IN God_NNP have_VBP not_RB take_VB away_RP my_PRP$ reason_NN ,_, for_IN I_PRP saw_VBD it_PRP through_IN my_PRP$ eyes_NNS --_: there_EX were_VBD before_IN me_PRP in_IN actual_JJ flesh_NN the_DT same_JJ three_CD women_NNS that_IN Jonathan_NNP saw_VBD in_IN the_DT room_NN ,_, when_WRB they_PRP would_MD have_VB kissed_VBN his_PRP$ throat_NN ._.</w:t>
      </w:r>
    </w:p>
    <w:p w14:paraId="1E9AA252" w14:textId="77777777" w:rsidR="00EB4287" w:rsidRPr="00CD6915" w:rsidRDefault="00EB4287" w:rsidP="00EB4287">
      <w:r w:rsidRPr="00CD6915">
        <w:t>I_PRP knew_VBD the_DT swaying_VBG round_NN forms_NNS ,_, the_DT bright_JJ hard_JJ eyes_NNS ,_, the_DT white_JJ teeth_NNS ,_, the_DT ruddy_JJ colour_NN ,_, the_DT voluptuous_JJ lips_NNS ._.</w:t>
      </w:r>
    </w:p>
    <w:p w14:paraId="2D51F2B1" w14:textId="77777777" w:rsidR="00EB4287" w:rsidRPr="00CD6915" w:rsidRDefault="00EB4287" w:rsidP="00EB4287">
      <w:r w:rsidRPr="00CD6915">
        <w:t>They_PRP smiled_VBD ever_RB at_IN poor_JJ dear_RB Madam_NNP Mina_NNP ;_: and_CC as_IN their_PRP$ laugh_NN came_VBD through_IN the_DT silence_NN of_IN the_DT night_NN ,_, they_PRP twined_VBD their_PRP$ arms_NNS and_CC pointed_VBD to_TO her_PRP ,_, and_CC said_VBD in_IN those_DT so_RB sweet_JJ tingling_VBG tones_NNS that_IN Jonathan_NNP said_VBD were_VBD of_IN the_DT intolerable_JJ sweetness_NN of_IN the_DT water-glasses_NNS :_: --_: ``_`` Come_VB ,_, sister_NN ._.</w:t>
      </w:r>
    </w:p>
    <w:p w14:paraId="3BD82E0B" w14:textId="77777777" w:rsidR="00EB4287" w:rsidRPr="00CD6915" w:rsidRDefault="00EB4287" w:rsidP="00EB4287">
      <w:r w:rsidRPr="00CD6915">
        <w:t>Come_VB to_TO us_PRP ._.</w:t>
      </w:r>
    </w:p>
    <w:p w14:paraId="6F6B293F" w14:textId="77777777" w:rsidR="00EB4287" w:rsidRPr="00CD6915" w:rsidRDefault="00EB4287" w:rsidP="00EB4287">
      <w:r w:rsidRPr="00CD6915">
        <w:t>Come_VB !_.</w:t>
      </w:r>
    </w:p>
    <w:p w14:paraId="7D1A3A23" w14:textId="77777777" w:rsidR="00EB4287" w:rsidRPr="00CD6915" w:rsidRDefault="00EB4287" w:rsidP="00EB4287">
      <w:r w:rsidRPr="00CD6915">
        <w:t>Come_VB !_. ''_''</w:t>
      </w:r>
    </w:p>
    <w:p w14:paraId="7235526A" w14:textId="77777777" w:rsidR="00EB4287" w:rsidRPr="00CD6915" w:rsidRDefault="00EB4287" w:rsidP="00EB4287">
      <w:r w:rsidRPr="00CD6915">
        <w:t>In_IN fear_NN I_PRP turned_VBD to_TO my_PRP$ poor_JJ Madam_NNP Mina_NNP ,_, and_CC my_PRP$ heart_NN with_IN gladness_NN leapt_VBD like_IN flame_NN ;_: for_IN oh_UH !_.</w:t>
      </w:r>
    </w:p>
    <w:p w14:paraId="02A79689" w14:textId="77777777" w:rsidR="00EB4287" w:rsidRPr="00CD6915" w:rsidRDefault="00EB4287" w:rsidP="00EB4287">
      <w:r w:rsidRPr="00CD6915">
        <w:t>the_DT terror_NN in_IN her_PRP$ sweet_JJ eyes_NNS ,_, the_DT repulsion_NN ,_, the_DT horror_NN ,_, told_VBD a_DT story_NN to_TO my_PRP$ heart_NN that_WDT was_VBD all_DT of_IN hope_NN ._.</w:t>
      </w:r>
    </w:p>
    <w:p w14:paraId="7246BA24" w14:textId="77777777" w:rsidR="00EB4287" w:rsidRPr="00CD6915" w:rsidRDefault="00EB4287" w:rsidP="00EB4287">
      <w:r w:rsidRPr="00CD6915">
        <w:t>God_NNP be_VB thanked_VBN she_PRP was_VBD not_RB ,_, yet_RB ,_, of_IN them_PRP ._.</w:t>
      </w:r>
    </w:p>
    <w:p w14:paraId="1E5FF603" w14:textId="77777777" w:rsidR="00EB4287" w:rsidRPr="00CD6915" w:rsidRDefault="00EB4287" w:rsidP="00EB4287">
      <w:r w:rsidRPr="00CD6915">
        <w:t>I_PRP seized_VBD some_DT of_IN the_DT firewood_NN which_WDT was_VBD by_IN me_PRP ,_, and_CC holding_VBG out_RP some_DT of_IN the_DT Wafer_NNP ,_, advanced_VBD on_IN them_PRP towards_IN the_DT fire_NN ._.</w:t>
      </w:r>
    </w:p>
    <w:p w14:paraId="626D901A" w14:textId="77777777" w:rsidR="00EB4287" w:rsidRPr="00CD6915" w:rsidRDefault="00EB4287" w:rsidP="00EB4287">
      <w:r w:rsidRPr="00CD6915">
        <w:t>They_PRP drew_VBD back_RB before_IN me_PRP ,_, and_CC laughed_VBD their_PRP$ low_JJ horrid_JJ laugh_NN ._.</w:t>
      </w:r>
    </w:p>
    <w:p w14:paraId="203E2C6F" w14:textId="77777777" w:rsidR="00EB4287" w:rsidRPr="00CD6915" w:rsidRDefault="00EB4287" w:rsidP="00EB4287">
      <w:r w:rsidRPr="00CD6915">
        <w:lastRenderedPageBreak/>
        <w:t>I_PRP fed_VBD the_DT fire_NN ,_, and_CC feared_VBD them_PRP not_RB ;_: for_IN I_PRP knew_VBD that_IN we_PRP were_VBD safe_JJ within_IN our_PRP$ protections_NNS ._.</w:t>
      </w:r>
    </w:p>
    <w:p w14:paraId="0C3B62E3" w14:textId="77777777" w:rsidR="00EB4287" w:rsidRPr="00CD6915" w:rsidRDefault="00EB4287" w:rsidP="00EB4287">
      <w:r w:rsidRPr="00CD6915">
        <w:t>They_PRP could_MD not_RB approach_VB ,_, me_PRP ,_, whilst_IN so_RB armed_JJ ,_, nor_CC Madam_NNP Mina_NNP whilst_IN she_PRP remained_VBD within_IN the_DT ring_NN ,_, which_WDT she_PRP could_MD not_RB leave_VB no_RB more_JJR than_IN they_PRP could_MD enter_VB ._.</w:t>
      </w:r>
    </w:p>
    <w:p w14:paraId="5D4D59A8" w14:textId="77777777" w:rsidR="00EB4287" w:rsidRPr="00CD6915" w:rsidRDefault="00EB4287" w:rsidP="00EB4287">
      <w:r w:rsidRPr="00CD6915">
        <w:t>The_DT horses_NNS had_VBD ceased_VBN to_TO moan_VB ,_, and_CC lay_VBD still_RB on_IN the_DT ground_NN ;_: the_DT snow_NN fell_VBD on_IN them_PRP softly_RB ,_, and_CC they_PRP grew_VBD whiter_JJR ._.</w:t>
      </w:r>
    </w:p>
    <w:p w14:paraId="7B756EE6" w14:textId="77777777" w:rsidR="00EB4287" w:rsidRPr="00CD6915" w:rsidRDefault="00EB4287" w:rsidP="00EB4287">
      <w:r w:rsidRPr="00CD6915">
        <w:t>I_PRP knew_VBD that_IN there_EX was_VBD for_IN the_DT poor_JJ beasts_NNS no_RB more_JJR of_IN terror_NN ._.</w:t>
      </w:r>
    </w:p>
    <w:p w14:paraId="632C6AD5" w14:textId="77777777" w:rsidR="00EB4287" w:rsidRPr="00CD6915" w:rsidRDefault="00EB4287" w:rsidP="00EB4287">
      <w:r w:rsidRPr="00CD6915">
        <w:t>And_CC so_RB we_PRP remained_VBD till_IN the_DT red_NN of_IN the_DT dawn_NN to_TO fall_VB through_IN the_DT snow-gloom_NN ._.</w:t>
      </w:r>
    </w:p>
    <w:p w14:paraId="3A0B6231" w14:textId="77777777" w:rsidR="00EB4287" w:rsidRPr="00CD6915" w:rsidRDefault="00EB4287" w:rsidP="00EB4287">
      <w:r w:rsidRPr="00CD6915">
        <w:t>I_PRP was_VBD desolate_JJ and_CC afraid_JJ ,_, and_CC full_JJ of_IN woe_NN and_CC terror_NN ;_: but_CC when_WRB that_DT beautiful_JJ sun_NN began_VBD to_TO climb_VB the_DT horizon_NN life_NN was_VBD to_TO me_PRP again_RB ._.</w:t>
      </w:r>
    </w:p>
    <w:p w14:paraId="61C2D275" w14:textId="77777777" w:rsidR="00EB4287" w:rsidRPr="00CD6915" w:rsidRDefault="00EB4287" w:rsidP="00EB4287">
      <w:r w:rsidRPr="00CD6915">
        <w:t>At_IN the_DT first_JJ coming_VBG of_IN the_DT dawn_NN the_DT horrid_JJ figures_NNS melted_VBN in_IN the_DT whirling_JJ mist_NN and_CC snow_NN ;_: the_DT wreaths_NNS of_IN transparent_JJ gloom_NN moved_VBD away_RB towards_IN the_DT castle_NN ,_, and_CC were_VBD lost_VBN ._.</w:t>
      </w:r>
    </w:p>
    <w:p w14:paraId="0A10B87C" w14:textId="77777777" w:rsidR="00EB4287" w:rsidRPr="00CD6915" w:rsidRDefault="00EB4287" w:rsidP="00EB4287">
      <w:r w:rsidRPr="00CD6915">
        <w:t>Instinctively_RB ,_, with_IN the_DT dawn_NN coming_VBG ,_, I_PRP turned_VBD to_TO Madam_NNP Mina_NNP ,_, intending_VBG to_TO hypnotise_VB her_PRP ;_: but_CC she_PRP lay_VBD in_IN a_DT deep_JJ and_CC sudden_JJ sleep_NN ,_, from_IN which_WDT I_PRP could_MD not_RB wake_VB her_PRP ._.</w:t>
      </w:r>
    </w:p>
    <w:p w14:paraId="3E8228B1" w14:textId="77777777" w:rsidR="00EB4287" w:rsidRPr="00CD6915" w:rsidRDefault="00EB4287" w:rsidP="00EB4287">
      <w:r w:rsidRPr="00CD6915">
        <w:t>I_PRP tried_VBD to_TO hypnotise_VB through_IN her_PRP$ sleep_NN ,_, but_CC she_PRP made_VBD no_DT response_NN ,_, none_NN at_IN all_DT ;_: and_CC the_DT day_NN broke_VBD ._.</w:t>
      </w:r>
    </w:p>
    <w:p w14:paraId="225FD842" w14:textId="77777777" w:rsidR="00EB4287" w:rsidRPr="00CD6915" w:rsidRDefault="00EB4287" w:rsidP="00EB4287">
      <w:r w:rsidRPr="00CD6915">
        <w:t>I_PRP fear_VBP yet_RB to_TO stir_VB ._.</w:t>
      </w:r>
    </w:p>
    <w:p w14:paraId="51F81A2B" w14:textId="77777777" w:rsidR="00EB4287" w:rsidRPr="00CD6915" w:rsidRDefault="00EB4287" w:rsidP="00EB4287">
      <w:r w:rsidRPr="00CD6915">
        <w:t>I_PRP have_VBP made_VBN my_PRP$ fire_NN and_CC have_VBP seen_VBN the_DT horses_NNS ,_, they_PRP are_VBP all_DT dead_JJ ._.</w:t>
      </w:r>
    </w:p>
    <w:p w14:paraId="3610B452" w14:textId="77777777" w:rsidR="00EB4287" w:rsidRPr="00CD6915" w:rsidRDefault="00EB4287" w:rsidP="00EB4287">
      <w:r w:rsidRPr="00CD6915">
        <w:t>To-day_JJ I_PRP have_VBP much_JJ to_TO do_VB here_RB ,_, and_CC I_PRP keep_VBP waiting_VBG till_IN the_DT sun_NN is_VBZ up_RB high_JJ ;_: for_IN there_EX may_MD be_VB places_NNS where_WRB I_PRP must_MD go_VB ,_, where_WRB that_DT sunlight_NN ,_, though_IN snow_NN and_CC mist_NN obscure_VBP it_PRP ,_, will_MD be_VB to_TO me_PRP a_DT safety_NN ._.</w:t>
      </w:r>
    </w:p>
    <w:p w14:paraId="39E27951" w14:textId="77777777" w:rsidR="00EB4287" w:rsidRPr="00CD6915" w:rsidRDefault="00EB4287" w:rsidP="00EB4287">
      <w:r w:rsidRPr="00CD6915">
        <w:t>I_PRP will_MD strengthen_VB me_PRP with_IN breakfast_NN ,_, and_CC then_RB I_PRP will_MD to_TO my_PRP$ terrible_JJ work_NN ._.</w:t>
      </w:r>
    </w:p>
    <w:p w14:paraId="4054F5DD" w14:textId="77777777" w:rsidR="00EB4287" w:rsidRPr="00CD6915" w:rsidRDefault="00EB4287" w:rsidP="00EB4287">
      <w:r w:rsidRPr="00CD6915">
        <w:t>Madam_NNP Mina_NNP still_RB sleeps_VBZ ;_: and_CC ,_, God_NNP be_VB thanked_VBN !_.</w:t>
      </w:r>
    </w:p>
    <w:p w14:paraId="1668E62C" w14:textId="77777777" w:rsidR="00EB4287" w:rsidRPr="00CD6915" w:rsidRDefault="00EB4287" w:rsidP="00EB4287">
      <w:r w:rsidRPr="00CD6915">
        <w:t>she_PRP is_VBZ calm_JJ in_IN her_PRP$ sleep_NN ..._: ._.</w:t>
      </w:r>
    </w:p>
    <w:p w14:paraId="5152D304" w14:textId="77777777" w:rsidR="00EB4287" w:rsidRPr="00CD6915" w:rsidRDefault="00EB4287" w:rsidP="00EB4287">
      <w:r w:rsidRPr="00CD6915">
        <w:t>Jonathan_NNP Harker_NNP 's_POS Journal_NNP ._.</w:t>
      </w:r>
    </w:p>
    <w:p w14:paraId="717620A9" w14:textId="77777777" w:rsidR="00EB4287" w:rsidRPr="00CD6915" w:rsidRDefault="00EB4287" w:rsidP="00EB4287">
      <w:r w:rsidRPr="00CD6915">
        <w:t>4_CD November_NNP ,_, evening_NN ._.</w:t>
      </w:r>
    </w:p>
    <w:p w14:paraId="5BCFD5ED" w14:textId="77777777" w:rsidR="00EB4287" w:rsidRPr="00CD6915" w:rsidRDefault="00EB4287" w:rsidP="00EB4287">
      <w:r w:rsidRPr="00CD6915">
        <w:t>--_: The_DT accident_NN to_TO the_DT launch_NN has_VBZ been_VBN a_DT terrible_JJ thing_NN for_IN us_PRP ._.</w:t>
      </w:r>
    </w:p>
    <w:p w14:paraId="4F4EB98B" w14:textId="77777777" w:rsidR="00EB4287" w:rsidRPr="00CD6915" w:rsidRDefault="00EB4287" w:rsidP="00EB4287">
      <w:r w:rsidRPr="00CD6915">
        <w:lastRenderedPageBreak/>
        <w:t>Only_RB for_IN it_PRP we_PRP should_MD have_VB overtaken_VBN the_DT boat_NN long_RB ago_RB ;_: and_CC by_IN now_RB my_PRP$ dear_RB Mina_NNP would_MD have_VB been_VBN free_JJ ._.</w:t>
      </w:r>
    </w:p>
    <w:p w14:paraId="1A30D82C" w14:textId="77777777" w:rsidR="00EB4287" w:rsidRPr="00CD6915" w:rsidRDefault="00EB4287" w:rsidP="00EB4287">
      <w:r w:rsidRPr="00CD6915">
        <w:t>I_PRP fear_VBP to_TO think_VB of_IN her_PRP ,_, off_RB on_IN the_DT wolds_NNS near_IN that_DT horrid_JJ place_NN ._.</w:t>
      </w:r>
    </w:p>
    <w:p w14:paraId="5EE1DF2F" w14:textId="77777777" w:rsidR="00EB4287" w:rsidRPr="00CD6915" w:rsidRDefault="00EB4287" w:rsidP="00EB4287">
      <w:r w:rsidRPr="00CD6915">
        <w:t>We_PRP have_VBP got_VBN horses_NNS ,_, and_CC we_PRP follow_VBP on_IN the_DT track_NN ._.</w:t>
      </w:r>
    </w:p>
    <w:p w14:paraId="1A3BE7B1" w14:textId="77777777" w:rsidR="00EB4287" w:rsidRPr="00CD6915" w:rsidRDefault="00EB4287" w:rsidP="00EB4287">
      <w:r w:rsidRPr="00CD6915">
        <w:t>I_PRP note_VBP this_DT whilst_IN Godalming_NNP is_VBZ getting_VBG ready_JJ ._.</w:t>
      </w:r>
    </w:p>
    <w:p w14:paraId="07342E12" w14:textId="77777777" w:rsidR="00EB4287" w:rsidRPr="00CD6915" w:rsidRDefault="00EB4287" w:rsidP="00EB4287">
      <w:r w:rsidRPr="00CD6915">
        <w:t>We_PRP have_VBP our_PRP$ arms_NNS ._.</w:t>
      </w:r>
    </w:p>
    <w:p w14:paraId="77D827ED" w14:textId="77777777" w:rsidR="00EB4287" w:rsidRPr="00CD6915" w:rsidRDefault="00EB4287" w:rsidP="00EB4287">
      <w:r w:rsidRPr="00CD6915">
        <w:t>The_DT Szgany_NNP must_MD look_VB out_RP if_IN they_PRP mean_VBP fight_NN ._.</w:t>
      </w:r>
    </w:p>
    <w:p w14:paraId="3A80A290" w14:textId="77777777" w:rsidR="00EB4287" w:rsidRPr="00CD6915" w:rsidRDefault="00EB4287" w:rsidP="00EB4287">
      <w:r w:rsidRPr="00CD6915">
        <w:t>Oh_UH ,_, if_IN only_JJ Morris_NNP and_CC Seward_NNP were_VBD with_IN us_PRP ._.</w:t>
      </w:r>
    </w:p>
    <w:p w14:paraId="73E944B4" w14:textId="77777777" w:rsidR="00EB4287" w:rsidRPr="00CD6915" w:rsidRDefault="00EB4287" w:rsidP="00EB4287">
      <w:r w:rsidRPr="00CD6915">
        <w:t>We_PRP must_MD only_RB hope_VB !_.</w:t>
      </w:r>
    </w:p>
    <w:p w14:paraId="56FD97CA" w14:textId="77777777" w:rsidR="00EB4287" w:rsidRPr="00CD6915" w:rsidRDefault="00EB4287" w:rsidP="00EB4287">
      <w:r w:rsidRPr="00CD6915">
        <w:t>If_IN I_PRP write_VBP no_DT more_RBR Good-bye_JJ ,_, Mina_NNP !_.</w:t>
      </w:r>
    </w:p>
    <w:p w14:paraId="59B4F786" w14:textId="77777777" w:rsidR="00EB4287" w:rsidRPr="00CD6915" w:rsidRDefault="00EB4287" w:rsidP="00EB4287">
      <w:r w:rsidRPr="00CD6915">
        <w:t>God_NNP bless_VB and_CC keep_VB you_PRP ._.</w:t>
      </w:r>
    </w:p>
    <w:p w14:paraId="0E88B30A" w14:textId="77777777" w:rsidR="00EB4287" w:rsidRPr="00CD6915" w:rsidRDefault="00EB4287" w:rsidP="00EB4287">
      <w:r w:rsidRPr="00CD6915">
        <w:t>Dr._NNP Seward_NNP 's_POS Diary_NNP ._.</w:t>
      </w:r>
    </w:p>
    <w:p w14:paraId="2D493491" w14:textId="77777777" w:rsidR="00EB4287" w:rsidRPr="00CD6915" w:rsidRDefault="00EB4287" w:rsidP="00EB4287">
      <w:r w:rsidRPr="00CD6915">
        <w:t>5_CD November_NNP ._.</w:t>
      </w:r>
    </w:p>
    <w:p w14:paraId="6C725F69" w14:textId="77777777" w:rsidR="00EB4287" w:rsidRPr="00CD6915" w:rsidRDefault="00EB4287" w:rsidP="00EB4287">
      <w:r w:rsidRPr="00CD6915">
        <w:t>--_: With_IN the_DT dawn_NN we_PRP saw_VBD the_DT body_NN of_IN Szgany_NNP before_IN us_PRP dashing_VBG away_RB from_IN the_DT river_NN with_IN their_PRP$ leiter-wagon_NN ._.</w:t>
      </w:r>
    </w:p>
    <w:p w14:paraId="7AC33CF2" w14:textId="77777777" w:rsidR="00EB4287" w:rsidRPr="00CD6915" w:rsidRDefault="00EB4287" w:rsidP="00EB4287">
      <w:r w:rsidRPr="00CD6915">
        <w:t>They_PRP surrounded_VBD it_PRP in_IN a_DT cluster_NN ,_, and_CC hurried_VBD along_RB as_IN though_IN beset_JJ ._.</w:t>
      </w:r>
    </w:p>
    <w:p w14:paraId="2F060F38" w14:textId="77777777" w:rsidR="00EB4287" w:rsidRPr="00CD6915" w:rsidRDefault="00EB4287" w:rsidP="00EB4287">
      <w:r w:rsidRPr="00CD6915">
        <w:t>The_DT snow_NN is_VBZ falling_VBG lightly_RB and_CC there_EX is_VBZ a_DT strange_JJ excitement_NN in_IN the_DT air_NN ._.</w:t>
      </w:r>
    </w:p>
    <w:p w14:paraId="1682A233" w14:textId="77777777" w:rsidR="00EB4287" w:rsidRPr="00CD6915" w:rsidRDefault="00EB4287" w:rsidP="00EB4287">
      <w:r w:rsidRPr="00CD6915">
        <w:t>It_PRP may_MD be_VB our_PRP$ own_JJ feelings_NNS ,_, but_CC the_DT depression_NN is_VBZ strange_JJ ._.</w:t>
      </w:r>
    </w:p>
    <w:p w14:paraId="2C95439D" w14:textId="77777777" w:rsidR="00EB4287" w:rsidRPr="00CD6915" w:rsidRDefault="00EB4287" w:rsidP="00EB4287">
      <w:r w:rsidRPr="00CD6915">
        <w:t>Far_RB off_IN I_PRP hear_VBP the_DT howling_NN of_IN wolves_NNS ;_: the_DT snow_NN brings_VBZ them_PRP down_RP from_IN the_DT mountains_NNS ,_, and_CC there_EX are_VBP dangers_NNS to_TO all_DT of_IN us_PRP ,_, and_CC from_IN all_DT sides_NNS ._.</w:t>
      </w:r>
    </w:p>
    <w:p w14:paraId="754FA3A4" w14:textId="77777777" w:rsidR="00EB4287" w:rsidRPr="00CD6915" w:rsidRDefault="00EB4287" w:rsidP="00EB4287">
      <w:r w:rsidRPr="00CD6915">
        <w:t>The_DT horses_NNS are_VBP nearly_RB ready_JJ ,_, and_CC we_PRP are_VBP soon_RB off_RB ._.</w:t>
      </w:r>
    </w:p>
    <w:p w14:paraId="0B45C0F8" w14:textId="77777777" w:rsidR="00EB4287" w:rsidRPr="00CD6915" w:rsidRDefault="00EB4287" w:rsidP="00EB4287">
      <w:r w:rsidRPr="00CD6915">
        <w:t>We_PRP ride_VBP to_TO death_NN of_IN some_DT one_CD ._.</w:t>
      </w:r>
    </w:p>
    <w:p w14:paraId="0E089D46" w14:textId="77777777" w:rsidR="00EB4287" w:rsidRPr="00CD6915" w:rsidRDefault="00EB4287" w:rsidP="00EB4287">
      <w:r w:rsidRPr="00CD6915">
        <w:t>God_NNP alone_RB knows_VBZ who_WP ,_, or_CC where_WRB ,_, or_CC what_WP ,_, or_CC when_WRB ,_, or_CC how_WRB it_PRP may_MD be_VB ..._: ._.</w:t>
      </w:r>
    </w:p>
    <w:p w14:paraId="7B863C3A" w14:textId="77777777" w:rsidR="00EB4287" w:rsidRPr="00CD6915" w:rsidRDefault="00EB4287" w:rsidP="00EB4287">
      <w:r w:rsidRPr="00CD6915">
        <w:t>Dr._NNP Van_NNP Helsing_NNP 's_POS Memorandum_NN ._.</w:t>
      </w:r>
    </w:p>
    <w:p w14:paraId="67C166F1" w14:textId="77777777" w:rsidR="00EB4287" w:rsidRPr="00CD6915" w:rsidRDefault="00EB4287" w:rsidP="00EB4287">
      <w:r w:rsidRPr="00CD6915">
        <w:t>5_CD November_NNP ,_, afternoon_NN ._.</w:t>
      </w:r>
    </w:p>
    <w:p w14:paraId="01971EB8" w14:textId="77777777" w:rsidR="00EB4287" w:rsidRPr="00CD6915" w:rsidRDefault="00EB4287" w:rsidP="00EB4287">
      <w:r w:rsidRPr="00CD6915">
        <w:t>--_: I_PRP am_VBP at_IN least_JJS sane_NN ._.</w:t>
      </w:r>
    </w:p>
    <w:p w14:paraId="1D82334A" w14:textId="77777777" w:rsidR="00EB4287" w:rsidRPr="00CD6915" w:rsidRDefault="00EB4287" w:rsidP="00EB4287">
      <w:r w:rsidRPr="00CD6915">
        <w:t>Thank_VB God_NNP for_IN that_DT mercy_NN at_IN all_DT events_NNS ,_, though_IN the_DT proving_NN it_PRP has_VBZ been_VBN dreadful_JJ ._.</w:t>
      </w:r>
    </w:p>
    <w:p w14:paraId="26F66B70" w14:textId="77777777" w:rsidR="00EB4287" w:rsidRPr="00CD6915" w:rsidRDefault="00EB4287" w:rsidP="00EB4287">
      <w:r w:rsidRPr="00CD6915">
        <w:t>When_WRB I_PRP left_VBD Madam_NNP Mina_NNP sleeping_VBG within_IN the_DT Holy_JJ circle_NN ,_, I_PRP took_VBD my_PRP$ way_NN to_TO the_DT castle_NN ._.</w:t>
      </w:r>
    </w:p>
    <w:p w14:paraId="56846697" w14:textId="77777777" w:rsidR="00EB4287" w:rsidRPr="00CD6915" w:rsidRDefault="00EB4287" w:rsidP="00EB4287">
      <w:r w:rsidRPr="00CD6915">
        <w:t xml:space="preserve">The_DT blacksmith_NN hammer_NN which_WDT I_PRP took_VBD in_IN the_DT carriage_NN from_IN Veresti_NNP was_VBD useful_JJ ;_: though_IN the_DT doors_NNS were_VBD all_DT open_JJ I_PRP broke_VBD them_PRP off_IN the_DT rusty_JJ hinges_NNS ,_, lest_IN some_DT </w:t>
      </w:r>
      <w:r w:rsidRPr="00CD6915">
        <w:lastRenderedPageBreak/>
        <w:t>ill-intent_JJ or_CC ill-chance_JJ should_MD close_VB them_PRP ,_, so_IN that_IN being_VBG entered_VBN I_PRP might_MD not_RB get_VB out_RB ._.</w:t>
      </w:r>
    </w:p>
    <w:p w14:paraId="30608835" w14:textId="77777777" w:rsidR="00EB4287" w:rsidRPr="00CD6915" w:rsidRDefault="00EB4287" w:rsidP="00EB4287">
      <w:r w:rsidRPr="00CD6915">
        <w:t>Jonathan_NNP 's_POS bitter_JJ experience_NN served_VBD me_PRP here_RB ._.</w:t>
      </w:r>
    </w:p>
    <w:p w14:paraId="02563738" w14:textId="77777777" w:rsidR="00EB4287" w:rsidRPr="00CD6915" w:rsidRDefault="00EB4287" w:rsidP="00EB4287">
      <w:r w:rsidRPr="00CD6915">
        <w:t>By_IN memory_NN of_IN his_PRP$ diary_NN I_PRP found_VBD my_PRP$ way_NN to_TO the_DT old_JJ chapel_NN ,_, for_IN I_PRP knew_VBD that_IN here_RB my_PRP$ work_NN lay_VBD ._.</w:t>
      </w:r>
    </w:p>
    <w:p w14:paraId="40910A47" w14:textId="77777777" w:rsidR="00EB4287" w:rsidRPr="00CD6915" w:rsidRDefault="00EB4287" w:rsidP="00EB4287">
      <w:r w:rsidRPr="00CD6915">
        <w:t>The_DT air_NN was_VBD oppressive_JJ ;_: it_PRP seemed_VBD as_IN if_IN there_EX was_VBD some_DT sulphurous_JJ fume_NN ,_, which_WDT at_IN times_NNS made_VBD me_PRP dizzy_JJ ._.</w:t>
      </w:r>
    </w:p>
    <w:p w14:paraId="174422B6" w14:textId="77777777" w:rsidR="00EB4287" w:rsidRPr="00CD6915" w:rsidRDefault="00EB4287" w:rsidP="00EB4287">
      <w:r w:rsidRPr="00CD6915">
        <w:t>Either_CC there_EX was_VBD a_DT roaring_NN in_IN my_PRP$ ears_NNS or_CC I_PRP heard_VBD afar_NN off_IN the_DT howl_NN of_IN wolves_NNS ._.</w:t>
      </w:r>
    </w:p>
    <w:p w14:paraId="2BF44D3A" w14:textId="77777777" w:rsidR="00EB4287" w:rsidRPr="00CD6915" w:rsidRDefault="00EB4287" w:rsidP="00EB4287">
      <w:r w:rsidRPr="00CD6915">
        <w:t>Then_RB I_PRP bethought_VBP me_PRP of_IN my_PRP$ dear_RB Madam_NNP Mina_NNP ,_, and_CC I_PRP was_VBD in_IN terrible_JJ plight_NN ._.</w:t>
      </w:r>
    </w:p>
    <w:p w14:paraId="56436AE2" w14:textId="77777777" w:rsidR="00EB4287" w:rsidRPr="00CD6915" w:rsidRDefault="00EB4287" w:rsidP="00EB4287">
      <w:r w:rsidRPr="00CD6915">
        <w:t>The_DT dilemma_NN had_VBD me_PRP between_IN his_PRP$ horns_NNS ._.</w:t>
      </w:r>
    </w:p>
    <w:p w14:paraId="73683E82" w14:textId="77777777" w:rsidR="00EB4287" w:rsidRPr="00CD6915" w:rsidRDefault="00EB4287" w:rsidP="00EB4287">
      <w:r w:rsidRPr="00CD6915">
        <w:t>Her_PRP$ ,_, I_PRP had_VBD not_RB dare_VB to_TO take_VB into_IN this_DT place_NN ,_, but_CC left_VBD safe_JJ from_IN the_DT Vampire_NNP in_IN that_DT Holy_JJ circle_NN ;_: and_CC yet_RB even_RB there_EX would_MD be_VB the_DT wolf_NN !_.</w:t>
      </w:r>
    </w:p>
    <w:p w14:paraId="0132FC57" w14:textId="77777777" w:rsidR="00EB4287" w:rsidRPr="00CD6915" w:rsidRDefault="00EB4287" w:rsidP="00EB4287">
      <w:r w:rsidRPr="00CD6915">
        <w:t>I_PRP resolve_VBP me_PRP that_IN my_PRP$ work_NN lay_VBD here_RB ,_, and_CC that_IN as_IN to_TO the_DT wolves_NNS we_PRP must_MD submit_VB ,_, if_IN it_PRP were_VBD God_NNP 's_POS will_NN ._.</w:t>
      </w:r>
    </w:p>
    <w:p w14:paraId="1C073381" w14:textId="77777777" w:rsidR="00EB4287" w:rsidRPr="00CD6915" w:rsidRDefault="00EB4287" w:rsidP="00EB4287">
      <w:r w:rsidRPr="00CD6915">
        <w:t>At_IN any_DT rate_NN it_PRP was_VBD only_RB death_NN and_CC freedom_NN beyond_IN ._.</w:t>
      </w:r>
    </w:p>
    <w:p w14:paraId="5B4FA18C" w14:textId="77777777" w:rsidR="00EB4287" w:rsidRPr="00CD6915" w:rsidRDefault="00EB4287" w:rsidP="00EB4287">
      <w:r w:rsidRPr="00CD6915">
        <w:t>So_RB did_VBD I_PRP choose_VB for_IN her_PRP ._.</w:t>
      </w:r>
    </w:p>
    <w:p w14:paraId="18F55A5B" w14:textId="77777777" w:rsidR="00EB4287" w:rsidRPr="00CD6915" w:rsidRDefault="00EB4287" w:rsidP="00EB4287">
      <w:r w:rsidRPr="00CD6915">
        <w:t>Had_VBD it_PRP but_CC been_VBN for_IN myself_PRP the_DT choice_NN had_VBD been_VBN easy_JJ ,_, the_DT maw_NN of_IN the_DT wolf_NN were_VBD better_JJR to_TO rest_VB in_RP than_IN the_DT grave_NN of_IN the_DT Vampire_NNP !_.</w:t>
      </w:r>
    </w:p>
    <w:p w14:paraId="179812CD" w14:textId="77777777" w:rsidR="00EB4287" w:rsidRPr="00CD6915" w:rsidRDefault="00EB4287" w:rsidP="00EB4287">
      <w:r w:rsidRPr="00CD6915">
        <w:t>So_RB I_PRP make_VBP my_PRP$ choice_NN to_TO go_VB on_RP with_IN my_PRP$ work_NN ._.</w:t>
      </w:r>
    </w:p>
    <w:p w14:paraId="40160FB9" w14:textId="77777777" w:rsidR="00EB4287" w:rsidRPr="00CD6915" w:rsidRDefault="00EB4287" w:rsidP="00EB4287">
      <w:r w:rsidRPr="00CD6915">
        <w:t>I_PRP knew_VBD that_IN there_EX were_VBD at_IN least_JJS three_CD graves_NNS to_TO find_VB --_: graves_NNS that_WDT are_VBP inhabit_VB ;_: so_IN I_PRP search_VBP ,_, and_CC search_NN ,_, and_CC I_PRP find_VBP one_CD of_IN them_PRP ._.</w:t>
      </w:r>
    </w:p>
    <w:p w14:paraId="29661076" w14:textId="77777777" w:rsidR="00EB4287" w:rsidRPr="00CD6915" w:rsidRDefault="00EB4287" w:rsidP="00EB4287">
      <w:r w:rsidRPr="00CD6915">
        <w:t>She_PRP lay_VBD in_IN her_PRP$ Vampire_NNP sleep_NN ,_, so_RB full_JJ of_IN life_NN and_CC voluptuous_JJ beauty_NN that_IN I_PRP shudder_VBP as_IN though_IN I_PRP have_VBP come_VBN to_TO do_VB murder_NN ._.</w:t>
      </w:r>
    </w:p>
    <w:p w14:paraId="4B925A0E" w14:textId="77777777" w:rsidR="00EB4287" w:rsidRPr="00CD6915" w:rsidRDefault="00EB4287" w:rsidP="00EB4287">
      <w:r w:rsidRPr="00CD6915">
        <w:t>Ah_NN ,_, I_PRP doubt_VBP not_RB that_IN in_IN old_JJ time_NN ,_, when_WRB such_JJ things_NNS were_VBD ,_, many_JJ a_DT man_NN who_WP set_VBD forth_RB to_TO do_VB such_PDT a_DT task_NN as_IN mine_NN ,_, found_VBN at_IN the_DT last_JJ his_PRP$ heart_NN fail_VBP him_PRP ,_, and_CC then_RB his_PRP$ nerve_NN ._.</w:t>
      </w:r>
    </w:p>
    <w:p w14:paraId="4895A719" w14:textId="77777777" w:rsidR="00EB4287" w:rsidRPr="00CD6915" w:rsidRDefault="00EB4287" w:rsidP="00EB4287">
      <w:r w:rsidRPr="00CD6915">
        <w:t>So_RB he_PRP delay_NN ,_, and_CC delay_NN ,_, and_CC delay_NN ,_, till_IN the_DT mere_JJ beauty_NN and_CC the_DT fascination_NN of_IN the_DT wanton_JJ Un-Dead_NNP have_VBP hypnotise_JJ him_PRP ;_: and_CC he_PRP remain_VBP on_IN and_CC on_IN ,_, till_IN sunset_NN come_VBN ,_, and_CC the_DT Vampire_NNP sleep_NN be_VB over_RB ._.</w:t>
      </w:r>
    </w:p>
    <w:p w14:paraId="30384605" w14:textId="77777777" w:rsidR="00EB4287" w:rsidRPr="00CD6915" w:rsidRDefault="00EB4287" w:rsidP="00EB4287">
      <w:r w:rsidRPr="00CD6915">
        <w:t>Then_RB the_DT beautiful_JJ eyes_NNS of_IN the_DT fair_JJ woman_NN open_NN and_CC look_NN love_NN ,_, and_CC the_DT voluptuous_JJ mouth_NN present_JJ to_TO a_DT kiss_NN --_: and_CC man_NN is_VBZ weak_JJ ._.</w:t>
      </w:r>
    </w:p>
    <w:p w14:paraId="79E302C8" w14:textId="77777777" w:rsidR="00EB4287" w:rsidRPr="00CD6915" w:rsidRDefault="00EB4287" w:rsidP="00EB4287">
      <w:r w:rsidRPr="00CD6915">
        <w:lastRenderedPageBreak/>
        <w:t>And_CC there_EX remain_VBP one_CD more_JJR victim_NN in_IN the_DT Vampire_NNP fold_NN ;_: one_CD more_JJR to_TO swell_VB the_DT grim_JJ and_CC grisly_JJ ranks_NNS of_IN the_DT Un-Dead_NNP !_.</w:t>
      </w:r>
    </w:p>
    <w:p w14:paraId="14EEB21D" w14:textId="77777777" w:rsidR="00EB4287" w:rsidRPr="00CD6915" w:rsidRDefault="00EB4287" w:rsidP="00EB4287">
      <w:r w:rsidRPr="00CD6915">
        <w:t>..._: There_EX is_VBZ some_DT fascination_NN ,_, surely_RB ,_, when_WRB I_PRP am_VBP moved_VBN by_IN the_DT mere_JJ presence_NN of_IN such_PDT an_DT one_CD ,_, even_RB lying_VBG as_IN she_PRP lay_VBD in_IN a_DT tomb_NN fretted_VBN with_IN age_NN and_CC heavy_JJ with_IN the_DT dust_NN of_IN centuries_NNS ,_, though_IN there_EX be_VB that_IN horrid_JJ odour_NN such_JJ as_IN the_DT lairs_NNS of_IN the_DT Count_NNP have_VBP had_VBN ._.</w:t>
      </w:r>
    </w:p>
    <w:p w14:paraId="2433B4F7" w14:textId="77777777" w:rsidR="00EB4287" w:rsidRPr="00CD6915" w:rsidRDefault="00EB4287" w:rsidP="00EB4287">
      <w:r w:rsidRPr="00CD6915">
        <w:t>Yes_UH ,_, I_PRP was_VBD moved_VBN --_: I_PRP ,_, Van_NNP Helsing_NNP ,_, with_IN all_DT my_PRP$ purpose_NN and_CC with_IN my_PRP$ motive_NN for_IN hate_NN --_: I_PRP was_VBD moved_VBN to_TO a_DT yearning_NN for_IN delay_NN which_WDT seemed_VBD to_TO paralyse_VB my_PRP$ faculties_NNS and_CC to_TO clog_VB my_PRP$ very_JJ soul_NN ._.</w:t>
      </w:r>
    </w:p>
    <w:p w14:paraId="6EB22492" w14:textId="77777777" w:rsidR="00EB4287" w:rsidRPr="00CD6915" w:rsidRDefault="00EB4287" w:rsidP="00EB4287">
      <w:r w:rsidRPr="00CD6915">
        <w:t>It_PRP may_MD have_VB been_VBN that_IN the_DT need_NN of_IN natural_JJ sleep_NN ,_, and_CC the_DT strange_JJ oppression_NN of_IN the_DT air_NN were_VBD beginning_VBG to_TO overcome_VB me_PRP ._.</w:t>
      </w:r>
    </w:p>
    <w:p w14:paraId="4331E1C3" w14:textId="77777777" w:rsidR="00EB4287" w:rsidRPr="00CD6915" w:rsidRDefault="00EB4287" w:rsidP="00EB4287">
      <w:r w:rsidRPr="00CD6915">
        <w:t>Certain_JJ it_PRP was_VBD that_IN I_PRP was_VBD lapsing_VBG into_IN sleep_NN ,_, the_DT open-eyed_JJ sleep_NN of_IN one_CD who_WP yields_VBZ to_TO a_DT sweet_JJ fascination_NN ,_, when_WRB there_EX came_VBD through_IN the_DT snow-stilled_JJ air_NN a_DT long_JJ ,_, low_JJ wail_VB ,_, so_RB full_JJ of_IN woe_NN and_CC pity_NN that_IN it_PRP woke_VBD me_PRP like_IN the_DT sound_NN of_IN a_DT clarion_NN ._.</w:t>
      </w:r>
    </w:p>
    <w:p w14:paraId="6BAEBEE5" w14:textId="77777777" w:rsidR="00EB4287" w:rsidRPr="00CD6915" w:rsidRDefault="00EB4287" w:rsidP="00EB4287">
      <w:r w:rsidRPr="00CD6915">
        <w:t>For_IN it_PRP was_VBD the_DT voice_NN of_IN my_PRP$ dear_RB Madam_NNP Mina_NNP that_IN I_PRP heard_VBD ._.</w:t>
      </w:r>
    </w:p>
    <w:p w14:paraId="29DE34DA" w14:textId="77777777" w:rsidR="00EB4287" w:rsidRPr="00CD6915" w:rsidRDefault="00EB4287" w:rsidP="00EB4287">
      <w:r w:rsidRPr="00CD6915">
        <w:t>Then_RB I_PRP braced_VBD myself_PRP again_RB to_TO my_PRP$ horrid_JJ task_NN ,_, and_CC found_VBN by_IN wrenching_JJ away_RB tomb-tops_JJ one_CD other_JJ of_IN the_DT sisters_NNS ,_, the_DT other_JJ dark_NN one_CD ._.</w:t>
      </w:r>
    </w:p>
    <w:p w14:paraId="4C9E6B22" w14:textId="77777777" w:rsidR="00EB4287" w:rsidRPr="00CD6915" w:rsidRDefault="00EB4287" w:rsidP="00EB4287">
      <w:r w:rsidRPr="00CD6915">
        <w:t>I_PRP dared_VBD not_RB pause_VB to_TO look_VB on_IN her_PRP as_IN I_PRP had_VBD on_IN her_PRP$ sister_NN ,_, lest_IN once_RB more_JJR I_PRP should_MD begin_VB to_TO be_VB enthrall_JJ ;_: but_CC I_PRP go_VBP on_IN searching_VBG until_IN ,_, presently_RB ,_, I_PRP find_VBP in_IN a_DT high_JJ great_JJ tomb_NN as_IN if_IN made_VBN to_TO one_CD much_RB beloved_JJ that_IN other_JJ fair_JJ sister_NN which_WDT ,_, like_IN Jonathan_NNP I_PRP had_VBD seen_VBN to_TO gather_VB herself_PRP out_IN of_IN the_DT atoms_NNS of_IN the_DT mist_NN ._.</w:t>
      </w:r>
    </w:p>
    <w:p w14:paraId="7480CC51" w14:textId="77777777" w:rsidR="00EB4287" w:rsidRPr="00CD6915" w:rsidRDefault="00EB4287" w:rsidP="00EB4287">
      <w:r w:rsidRPr="00CD6915">
        <w:t>She_PRP was_VBD so_RB fair_JJ to_TO look_VB on_IN ,_, so_RB radiantly_RB beautiful_JJ ,_, so_RB exquisitely_RB voluptuous_JJ ,_, that_IN the_DT very_JJ instinct_NN of_IN man_NN in_IN me_PRP ,_, which_WDT calls_VBZ some_DT of_IN my_PRP$ sex_NN to_TO love_VB and_CC to_TO protect_VB one_CD of_IN hers_NNS ,_, made_VBD my_PRP$ head_NN whirl_NN with_IN new_JJ emotion_NN ._.</w:t>
      </w:r>
    </w:p>
    <w:p w14:paraId="0C2B3EE2" w14:textId="77777777" w:rsidR="00EB4287" w:rsidRPr="00CD6915" w:rsidRDefault="00EB4287" w:rsidP="00EB4287">
      <w:r w:rsidRPr="00CD6915">
        <w:t>But_CC God_NNP be_VB thanked_VBN ,_, that_IN soul-wail_NN of_IN my_PRP$ dear_RB Madam_NNP Mina_NNP had_VBD not_RB died_VBN out_IN of_IN my_PRP$ ears_NNS ;_: and_CC ,_, before_IN the_DT spell_NN could_MD be_VB wrought_VBN further_RB upon_IN me_PRP ,_, I_PRP had_VBD nerved_VBN myself_PRP to_TO my_PRP$ wild_JJ work_NN ._.</w:t>
      </w:r>
    </w:p>
    <w:p w14:paraId="72181687" w14:textId="77777777" w:rsidR="00EB4287" w:rsidRPr="00CD6915" w:rsidRDefault="00EB4287" w:rsidP="00EB4287">
      <w:r w:rsidRPr="00CD6915">
        <w:lastRenderedPageBreak/>
        <w:t>By_IN this_DT time_NN I_PRP had_VBD searched_VBN all_PDT the_DT tombs_NNS in_IN the_DT chapel_NN ,_, so_RB far_RB as_IN I_PRP could_MD tell_VB ;_: and_CC as_IN there_EX had_VBD been_VBN only_RB three_CD of_IN these_DT Un-Dead_JJ phantoms_NNS around_IN us_PRP in_IN the_DT night_NN ,_, I_PRP took_VBD it_PRP that_IN there_EX were_VBD no_DT more_JJR of_IN active_JJ Un-Dead_NNP existent_JJ ._.</w:t>
      </w:r>
    </w:p>
    <w:p w14:paraId="21251C40" w14:textId="77777777" w:rsidR="00EB4287" w:rsidRPr="00CD6915" w:rsidRDefault="00EB4287" w:rsidP="00EB4287">
      <w:r w:rsidRPr="00CD6915">
        <w:t>There_EX was_VBD one_CD great_JJ tomb_NN more_RBR lordly_RB than_IN all_PDT the_DT rest_NN ;_: huge_JJ it_PRP was_VBD ,_, and_CC nobly_RB proportioned_VBN ._.</w:t>
      </w:r>
    </w:p>
    <w:p w14:paraId="27B9899C" w14:textId="77777777" w:rsidR="00EB4287" w:rsidRPr="00CD6915" w:rsidRDefault="00EB4287" w:rsidP="00EB4287">
      <w:r w:rsidRPr="00CD6915">
        <w:t>On_IN it_PRP was_VBD but_CC one_CD word_NN DRACULA_NNP ._.</w:t>
      </w:r>
    </w:p>
    <w:p w14:paraId="13E0EEA8" w14:textId="77777777" w:rsidR="00EB4287" w:rsidRPr="00CD6915" w:rsidRDefault="00EB4287" w:rsidP="00EB4287">
      <w:r w:rsidRPr="00CD6915">
        <w:t>This_DT then_RB was_VBD the_DT Un-Dead_JJ home_NN of_IN the_DT King-Vampire_NNP ,_, to_TO whom_WP so_RB many_JJ more_JJR were_VBD due_JJ ._.</w:t>
      </w:r>
    </w:p>
    <w:p w14:paraId="3730535C" w14:textId="77777777" w:rsidR="00EB4287" w:rsidRPr="00CD6915" w:rsidRDefault="00EB4287" w:rsidP="00EB4287">
      <w:r w:rsidRPr="00CD6915">
        <w:t>Its_PRP$ emptiness_NN spoke_VBD eloquent_JJ to_TO make_VB certain_JJ what_WP I_PRP knew_VBD ._.</w:t>
      </w:r>
    </w:p>
    <w:p w14:paraId="53FAD054" w14:textId="77777777" w:rsidR="00EB4287" w:rsidRPr="00CD6915" w:rsidRDefault="00EB4287" w:rsidP="00EB4287">
      <w:r w:rsidRPr="00CD6915">
        <w:t>Before_IN I_PRP began_VBD to_TO restore_VB these_DT women_NNS to_TO their_PRP$ dead_JJ selves_NNS through_IN my_PRP$ awful_JJ work_NN ,_, I_PRP laid_VBD in_IN Dracula_NNP 's_POS tomb_NN some_DT of_IN the_DT Wafer_NNP ,_, and_CC so_RB banished_VBD him_PRP from_IN it_PRP ,_, Un-Dead_NNP ,_, for_IN ever_RB ._.</w:t>
      </w:r>
    </w:p>
    <w:p w14:paraId="58171389" w14:textId="77777777" w:rsidR="00EB4287" w:rsidRPr="00CD6915" w:rsidRDefault="00EB4287" w:rsidP="00EB4287">
      <w:r w:rsidRPr="00CD6915">
        <w:t>Then_RB began_VBD my_PRP$ terrible_JJ task_NN ,_, and_CC I_PRP dreaded_VBD it_PRP ._.</w:t>
      </w:r>
    </w:p>
    <w:p w14:paraId="085553A0" w14:textId="77777777" w:rsidR="00EB4287" w:rsidRPr="00CD6915" w:rsidRDefault="00EB4287" w:rsidP="00EB4287">
      <w:r w:rsidRPr="00CD6915">
        <w:t>Had_VBD it_PRP been_VBN but_CC one_CD ,_, it_PRP had_VBD been_VBN easy_JJ ,_, comparative_JJ ._.</w:t>
      </w:r>
    </w:p>
    <w:p w14:paraId="4C75E755" w14:textId="77777777" w:rsidR="00EB4287" w:rsidRPr="00CD6915" w:rsidRDefault="00EB4287" w:rsidP="00EB4287">
      <w:r w:rsidRPr="00CD6915">
        <w:t>But_CC three_CD !_.</w:t>
      </w:r>
    </w:p>
    <w:p w14:paraId="62388949" w14:textId="77777777" w:rsidR="00EB4287" w:rsidRPr="00CD6915" w:rsidRDefault="00EB4287" w:rsidP="00EB4287">
      <w:r w:rsidRPr="00CD6915">
        <w:t>To_TO begin_VB twice_RB more_RBR after_IN I_PRP had_VBD been_VBN through_IN a_DT deed_NN of_IN horror_NN ;_: for_IN if_IN it_PRP was_VBD terrible_JJ with_IN the_DT sweet_JJ Miss_NNP Lucy_NNP ,_, what_WP would_MD it_PRP not_RB be_VB with_IN these_DT strange_JJ ones_NNS who_WP had_VBD survived_VBN through_IN centuries_NNS ,_, and_CC who_WP had_VBD been_VBN strengthened_VBN by_IN the_DT passing_NN of_IN the_DT years_NNS ;_: who_WP would_MD ,_, if_IN they_PRP could_MD ,_, have_VBP fought_VBN for_IN their_PRP$ foul_JJ lives_NNS ..._: ._.</w:t>
      </w:r>
    </w:p>
    <w:p w14:paraId="2DF79475" w14:textId="77777777" w:rsidR="00EB4287" w:rsidRPr="00CD6915" w:rsidRDefault="00EB4287" w:rsidP="00EB4287">
      <w:r w:rsidRPr="00CD6915">
        <w:t>Oh_UH ,_, my_PRP$ friend_NN John_NNP ,_, but_CC it_PRP was_VBD butcher_NN work_NN ;_: had_VBD I_PRP not_RB been_VBN nerved_VBN by_IN thoughts_NNS of_IN other_JJ dead_NN ,_, and_CC of_IN the_DT living_NN over_IN whom_WP hung_VBD such_PDT a_DT pall_NN of_IN fear_NN ,_, I_PRP could_MD not_RB have_VB gone_VBN on_RP ._.</w:t>
      </w:r>
    </w:p>
    <w:p w14:paraId="0E07054E" w14:textId="77777777" w:rsidR="00EB4287" w:rsidRPr="00CD6915" w:rsidRDefault="00EB4287" w:rsidP="00EB4287">
      <w:r w:rsidRPr="00CD6915">
        <w:t>I_PRP tremble_VBP and_CC tremble_VBP even_RB yet_RB ,_, though_IN till_IN all_DT was_VBD over_RB ,_, God_NNP be_VB thanked_VBN ,_, my_PRP$ nerve_NN did_VBD stand_VB ._.</w:t>
      </w:r>
    </w:p>
    <w:p w14:paraId="3E6328AC" w14:textId="77777777" w:rsidR="00EB4287" w:rsidRPr="00CD6915" w:rsidRDefault="00EB4287" w:rsidP="00EB4287">
      <w:r w:rsidRPr="00CD6915">
        <w:t>Had_VBD I_PRP not_RB seen_VBN the_DT repose_NN in_IN the_DT first_JJ place_NN ,_, and_CC the_DT gladness_NN that_WDT stole_VBD over_IN it_PRP just_RB ere_VBP the_DT final_JJ dissolution_NN came_VBD ,_, as_IN realisation_NN that_IN the_DT soul_NN had_VBD been_VBN won_VBN ,_, I_PRP could_MD not_RB have_VB gone_VBN further_RB with_IN my_PRP$ butchery_NN ._.</w:t>
      </w:r>
    </w:p>
    <w:p w14:paraId="7D1C362F" w14:textId="77777777" w:rsidR="00EB4287" w:rsidRPr="00CD6915" w:rsidRDefault="00EB4287" w:rsidP="00EB4287">
      <w:r w:rsidRPr="00CD6915">
        <w:t>I_PRP could_MD not_RB have_VB endured_VBN the_DT horrid_NN screeching_VBG as_IN the_DT stake_NN drove_VBD home_NN ;_: the_DT plunging_NN of_IN writhing_VBG form_NN ,_, and_CC lips_NNS of_IN bloody_JJ foam_NN ._.</w:t>
      </w:r>
    </w:p>
    <w:p w14:paraId="3E5791E6" w14:textId="77777777" w:rsidR="00EB4287" w:rsidRPr="00CD6915" w:rsidRDefault="00EB4287" w:rsidP="00EB4287">
      <w:r w:rsidRPr="00CD6915">
        <w:t>I_PRP should_MD have_VB fled_VBN in_IN terror_NN and_CC left_VBD my_PRP$ work_NN undone_VBN ._.</w:t>
      </w:r>
    </w:p>
    <w:p w14:paraId="408502E4" w14:textId="77777777" w:rsidR="00EB4287" w:rsidRPr="00CD6915" w:rsidRDefault="00EB4287" w:rsidP="00EB4287">
      <w:r w:rsidRPr="00CD6915">
        <w:t>But_CC it_PRP is_VBZ over_IN !_.</w:t>
      </w:r>
    </w:p>
    <w:p w14:paraId="49CCB29A" w14:textId="77777777" w:rsidR="00EB4287" w:rsidRPr="00CD6915" w:rsidRDefault="00EB4287" w:rsidP="00EB4287">
      <w:r w:rsidRPr="00CD6915">
        <w:lastRenderedPageBreak/>
        <w:t>And_CC the_DT poor_JJ souls_NNS ,_, I_PRP can_MD pity_NN them_PRP now_RB and_CC weep_NN ,_, as_IN I_PRP think_VBP of_IN them_PRP placid_JJ each_DT in_IN her_PRP$ full_JJ sleep_NN of_IN death_NN for_IN a_DT short_JJ moment_NN ere_NN fading_JJ ._.</w:t>
      </w:r>
    </w:p>
    <w:p w14:paraId="4CECAC9D" w14:textId="77777777" w:rsidR="00EB4287" w:rsidRPr="00CD6915" w:rsidRDefault="00EB4287" w:rsidP="00EB4287">
      <w:r w:rsidRPr="00CD6915">
        <w:t>For_IN ,_, friend_NN John_NNP ,_, hardly_RB had_VBD my_PRP$ knife_NN severed_VBD the_DT head_NN of_IN each_DT ,_, before_IN the_DT whole_JJ body_NN began_VBD to_TO melt_VB away_RB and_CC crumble_VB in_IN to_TO its_PRP$ native_JJ dust_NN ,_, as_IN though_IN the_DT death_NN that_WDT should_MD have_VB come_VBN centuries_NNS agone_NN had_VBD at_IN last_JJ assert_VB himself_PRP and_CC say_VB at_IN once_RB and_CC loud_RB ``_`` I_PRP am_VBP here_RB !_. ''_''</w:t>
      </w:r>
    </w:p>
    <w:p w14:paraId="2EA6E7BD" w14:textId="77777777" w:rsidR="00EB4287" w:rsidRPr="00CD6915" w:rsidRDefault="00EB4287" w:rsidP="00EB4287">
      <w:r w:rsidRPr="00CD6915">
        <w:t>Before_IN I_PRP left_VBD the_DT castle_NN I_PRP so_RB fixed_VBD its_PRP$ entrances_NNS that_WDT never_RB more_JJR can_MD the_DT Count_NNP enter_VBP there_EX Un-Dead_NNP ._.</w:t>
      </w:r>
    </w:p>
    <w:p w14:paraId="54151C4B" w14:textId="77777777" w:rsidR="00EB4287" w:rsidRPr="00CD6915" w:rsidRDefault="00EB4287" w:rsidP="00EB4287">
      <w:r w:rsidRPr="00CD6915">
        <w:t>When_WRB I_PRP stepped_VBD into_IN the_DT circle_NN where_WRB Madam_NNP Mina_NNP slept_VBD ,_, she_PRP woke_VBD from_IN her_PRP$ sleep_NN ,_, and_CC ,_, seeing_VBG ,_, me_PRP ,_, cried_VBD out_RP in_IN pain_NN that_IN I_PRP had_VBD endured_VBN too_RB much_RB ._.</w:t>
      </w:r>
    </w:p>
    <w:p w14:paraId="48EB52E5" w14:textId="77777777" w:rsidR="00EB4287" w:rsidRPr="00CD6915" w:rsidRDefault="00EB4287" w:rsidP="00EB4287">
      <w:r w:rsidRPr="00CD6915">
        <w:t>``_`` Come_VB !_. ''_''</w:t>
      </w:r>
    </w:p>
    <w:p w14:paraId="06D7F961" w14:textId="77777777" w:rsidR="00EB4287" w:rsidRPr="00CD6915" w:rsidRDefault="00EB4287" w:rsidP="00EB4287">
      <w:r w:rsidRPr="00CD6915">
        <w:t>she_PRP said_VBD ,_, ``_`` come_VB away_RB from_IN this_DT awful_JJ place_NN !_.</w:t>
      </w:r>
    </w:p>
    <w:p w14:paraId="2686BE14" w14:textId="77777777" w:rsidR="00EB4287" w:rsidRPr="00CD6915" w:rsidRDefault="00EB4287" w:rsidP="00EB4287">
      <w:r w:rsidRPr="00CD6915">
        <w:t>Let_VB us_PRP go_VB to_TO meet_VB my_PRP$ husband_NN who_WP is_VBZ ,_, I_PRP know_VBP ,_, coming_VBG towards_IN us_PRP ._. ''_''</w:t>
      </w:r>
    </w:p>
    <w:p w14:paraId="1A36D5D1" w14:textId="77777777" w:rsidR="00EB4287" w:rsidRPr="00CD6915" w:rsidRDefault="00EB4287" w:rsidP="00EB4287">
      <w:r w:rsidRPr="00CD6915">
        <w:t>She_PRP was_VBD looking_VBG thin_JJ and_CC pale_JJ and_CC weak_JJ ;_: but_CC her_PRP$ eyes_NNS were_VBD pure_JJ and_CC glowed_VBD with_IN fervour_NN ._.</w:t>
      </w:r>
    </w:p>
    <w:p w14:paraId="44B57084" w14:textId="77777777" w:rsidR="00EB4287" w:rsidRPr="00CD6915" w:rsidRDefault="00EB4287" w:rsidP="00EB4287">
      <w:r w:rsidRPr="00CD6915">
        <w:t>I_PRP was_VBD glad_JJ to_TO see_VB her_PRP$ paleness_NN and_CC her_PRP$ illness_NN ,_, for_IN my_PRP$ mind_NN was_VBD full_JJ of_IN the_DT fresh_JJ horror_NN of_IN that_DT ruddy_JJ vampire_NN sleep_NN ._.</w:t>
      </w:r>
    </w:p>
    <w:p w14:paraId="7FAA5DA1" w14:textId="77777777" w:rsidR="00EB4287" w:rsidRPr="00CD6915" w:rsidRDefault="00EB4287" w:rsidP="00EB4287">
      <w:r w:rsidRPr="00CD6915">
        <w:t>And_CC so_RB with_IN trust_NN and_CC hope_NN ,_, and_CC yet_RB full_JJ of_IN fear_NN ,_, we_PRP go_VBP eastward_RB to_TO meet_VB our_PRP$ friends_NNS --_: and_CC him_PRP --_: whom_WP Madam_NNP Mina_NNP tell_VB me_PRP that_IN she_PRP know_VBP are_VBP coming_VBG to_TO meet_VB us_PRP ._.</w:t>
      </w:r>
    </w:p>
    <w:p w14:paraId="45D6D5FC" w14:textId="77777777" w:rsidR="00EB4287" w:rsidRPr="00CD6915" w:rsidRDefault="00EB4287" w:rsidP="00EB4287">
      <w:r w:rsidRPr="00CD6915">
        <w:t>Mina_NNP Harker_NNP 's_POS Journal_NNP ._.</w:t>
      </w:r>
    </w:p>
    <w:p w14:paraId="5DDBFEFC" w14:textId="77777777" w:rsidR="00EB4287" w:rsidRPr="00CD6915" w:rsidRDefault="00EB4287" w:rsidP="00EB4287">
      <w:r w:rsidRPr="00CD6915">
        <w:t>6_CD November_NNP ._.</w:t>
      </w:r>
    </w:p>
    <w:p w14:paraId="5BD1EC9A" w14:textId="77777777" w:rsidR="00EB4287" w:rsidRPr="00CD6915" w:rsidRDefault="00EB4287" w:rsidP="00EB4287">
      <w:r w:rsidRPr="00CD6915">
        <w:t>--_: It_PRP was_VBD late_JJ in_IN the_DT afternoon_NN when_WRB the_DT Professor_NNP and_CC I_PRP took_VBD our_PRP$ way_NN towards_IN the_DT east_JJ whence_NN I_PRP knew_VBD Jonathan_NNP was_VBD coming_VBG ._.</w:t>
      </w:r>
    </w:p>
    <w:p w14:paraId="1F6EAEBB" w14:textId="77777777" w:rsidR="00EB4287" w:rsidRPr="00CD6915" w:rsidRDefault="00EB4287" w:rsidP="00EB4287">
      <w:r w:rsidRPr="00CD6915">
        <w:t>We_PRP did_VBD not_RB go_VB fast_RB ,_, though_IN the_DT way_NN was_VBD steeply_RB downhill_RB ,_, for_IN we_PRP had_VBD to_TO take_VB heavy_JJ rugs_NNS and_CC wraps_VBZ with_IN us_PRP ;_: we_PRP dared_VBD not_RB face_VB the_DT possibility_NN of_IN being_VBG left_VBN without_IN warmth_NN in_IN the_DT cold_NN and_CC the_DT snow_NN ._.</w:t>
      </w:r>
    </w:p>
    <w:p w14:paraId="74320D27" w14:textId="77777777" w:rsidR="00EB4287" w:rsidRPr="00CD6915" w:rsidRDefault="00EB4287" w:rsidP="00EB4287">
      <w:r w:rsidRPr="00CD6915">
        <w:t>We_PRP had_VBD to_TO take_VB some_DT of_IN our_PRP$ provisions_NNS ,_, too_RB ,_, for_IN we_PRP were_VBD in_IN a_DT perfect_JJ desolation_NN ,_, and_CC ,_, so_RB far_RB as_IN we_PRP could_MD see_VB through_IN the_DT snowfall_NN ,_, there_EX was_VBD not_RB even_RB the_DT sign_NN of_IN habitation_NN ._.</w:t>
      </w:r>
    </w:p>
    <w:p w14:paraId="3F2F8D79" w14:textId="77777777" w:rsidR="00EB4287" w:rsidRPr="00CD6915" w:rsidRDefault="00EB4287" w:rsidP="00EB4287">
      <w:r w:rsidRPr="00CD6915">
        <w:lastRenderedPageBreak/>
        <w:t>When_WRB we_PRP had_VBD gone_VBN about_IN a_DT mile_NN ,_, I_PRP was_VBD tired_VBN with_IN the_DT heavy_JJ walking_NN and_CC sat_VBD down_RB to_TO rest_NN ._.</w:t>
      </w:r>
    </w:p>
    <w:p w14:paraId="1E5341FC" w14:textId="77777777" w:rsidR="00EB4287" w:rsidRPr="00CD6915" w:rsidRDefault="00EB4287" w:rsidP="00EB4287">
      <w:r w:rsidRPr="00CD6915">
        <w:t>Then_RB we_PRP looked_VBD back_RB and_CC saw_VBD where_WRB the_DT clear_JJ line_NN of_IN Dracula_NNP 's_POS castle_NN cut_VBD the_DT sky_NN ;_: for_IN we_PRP were_VBD so_RB deep_JJ under_IN the_DT hill_NN whereon_NN it_PRP was_VBD set_VBN that_IN the_DT angle_NN of_IN perspective_NN of_IN the_DT Carpathian_NNP mountains_NNS was_VBD far_RB below_IN it_PRP ._.</w:t>
      </w:r>
    </w:p>
    <w:p w14:paraId="7B173104" w14:textId="77777777" w:rsidR="00EB4287" w:rsidRPr="00CD6915" w:rsidRDefault="00EB4287" w:rsidP="00EB4287">
      <w:r w:rsidRPr="00CD6915">
        <w:t>We_PRP saw_VBD it_PRP in_IN all_DT its_PRP$ grandeur_NN ,_, perched_VBD a_DT thousand_CD feet_NNS on_IN the_DT summit_NN of_IN a_DT sheer_JJ precipice_NN ,_, and_CC with_IN seemingly_RB a_DT great_JJ gap_NN between_IN it_PRP and_CC the_DT steep_NN of_IN the_DT adjacent_JJ mountain_NN on_IN any_DT side_NN ._.</w:t>
      </w:r>
    </w:p>
    <w:p w14:paraId="43C069CD" w14:textId="77777777" w:rsidR="00EB4287" w:rsidRPr="00CD6915" w:rsidRDefault="00EB4287" w:rsidP="00EB4287">
      <w:r w:rsidRPr="00CD6915">
        <w:t>There_EX was_VBD something_NN wild_JJ and_CC uncanny_JJ about_IN the_DT place_NN ._.</w:t>
      </w:r>
    </w:p>
    <w:p w14:paraId="47A7C759" w14:textId="77777777" w:rsidR="00EB4287" w:rsidRPr="00CD6915" w:rsidRDefault="00EB4287" w:rsidP="00EB4287">
      <w:r w:rsidRPr="00CD6915">
        <w:t>We_PRP could_MD hear_VB the_DT distant_JJ howling_NN of_IN wolves_NNS ._.</w:t>
      </w:r>
    </w:p>
    <w:p w14:paraId="0A976E10" w14:textId="77777777" w:rsidR="00EB4287" w:rsidRPr="00CD6915" w:rsidRDefault="00EB4287" w:rsidP="00EB4287">
      <w:r w:rsidRPr="00CD6915">
        <w:t>They_PRP were_VBD far_RB off_RB ,_, but_CC the_DT sound_NN ,_, even_RB though_IN coming_VBG muffled_VBN through_IN the_DT deadening_JJ snowfall_NN ,_, was_VBD full_JJ of_IN terror_NN ._.</w:t>
      </w:r>
    </w:p>
    <w:p w14:paraId="6E660F49" w14:textId="77777777" w:rsidR="00EB4287" w:rsidRPr="00CD6915" w:rsidRDefault="00EB4287" w:rsidP="00EB4287">
      <w:r w:rsidRPr="00CD6915">
        <w:t>I_PRP knew_VBD from_IN the_DT way_NN Dr._NNP Van_NNP Helsing_NNP was_VBD searching_VBG about_IN that_IN he_PRP was_VBD trying_VBG to_TO seek_VB some_DT strategic_JJ point_NN ,_, where_WRB we_PRP would_MD be_VB less_JJR exposed_VBN in_IN case_NN of_IN attack_NN ._.</w:t>
      </w:r>
    </w:p>
    <w:p w14:paraId="5C655B8E" w14:textId="77777777" w:rsidR="00EB4287" w:rsidRPr="00CD6915" w:rsidRDefault="00EB4287" w:rsidP="00EB4287">
      <w:r w:rsidRPr="00CD6915">
        <w:t>The_DT rough_JJ roadway_NN still_RB led_VBD downwards_NNS ;_: we_PRP could_MD trace_VB it_PRP through_IN the_DT drifted_VBN snow_NN ._.</w:t>
      </w:r>
    </w:p>
    <w:p w14:paraId="37763020" w14:textId="77777777" w:rsidR="00EB4287" w:rsidRPr="00CD6915" w:rsidRDefault="00EB4287" w:rsidP="00EB4287">
      <w:r w:rsidRPr="00CD6915">
        <w:t>In_IN a_DT little_JJ while_IN the_DT Professor_NNP signalled_VBD to_TO me_PRP ,_, so_IN I_PRP got_VBD up_RB and_CC joined_VBD him_PRP ._.</w:t>
      </w:r>
    </w:p>
    <w:p w14:paraId="4C2117C9" w14:textId="77777777" w:rsidR="00EB4287" w:rsidRPr="00CD6915" w:rsidRDefault="00EB4287" w:rsidP="00EB4287">
      <w:r w:rsidRPr="00CD6915">
        <w:t>He_PRP had_VBD found_VBN a_DT wonderful_JJ spot_NN ,_, a_DT sort_NN of_IN natural_JJ hollow_JJ in_IN a_DT rock_NN ,_, with_IN an_DT entrance_NN like_IN a_DT doorway_NN between_IN two_CD boulders_NNS ._.</w:t>
      </w:r>
    </w:p>
    <w:p w14:paraId="2C9A63E5" w14:textId="77777777" w:rsidR="00EB4287" w:rsidRPr="00CD6915" w:rsidRDefault="00EB4287" w:rsidP="00EB4287">
      <w:r w:rsidRPr="00CD6915">
        <w:t>He_PRP took_VBD me_PRP by_IN the_DT hand_NN and_CC drew_VBD me_PRP in_IN :_: ``_`` See_VB !_. ''_''</w:t>
      </w:r>
    </w:p>
    <w:p w14:paraId="39F714EB" w14:textId="77777777" w:rsidR="00EB4287" w:rsidRPr="00CD6915" w:rsidRDefault="00EB4287" w:rsidP="00EB4287">
      <w:r w:rsidRPr="00CD6915">
        <w:t>he_PRP said_VBD ,_, ``_`` here_RB you_PRP will_MD be_VB in_IN shelter_NN ;_: and_CC if_IN the_DT wolves_NNS do_VBP come_VB I_PRP can_MD meet_VB them_PRP one_CD by_IN one_CD ._. ''_''</w:t>
      </w:r>
    </w:p>
    <w:p w14:paraId="56EA5536" w14:textId="77777777" w:rsidR="00EB4287" w:rsidRPr="00CD6915" w:rsidRDefault="00EB4287" w:rsidP="00EB4287">
      <w:r w:rsidRPr="00CD6915">
        <w:t>He_PRP brought_VBD in_RP our_PRP$ furs_NNS ,_, and_CC made_VBD a_DT snug_JJ nest_NN for_IN me_PRP ,_, and_CC got_VBD out_RP some_DT provisions_NNS and_CC forced_VBD them_PRP upon_IN me_PRP ._.</w:t>
      </w:r>
    </w:p>
    <w:p w14:paraId="76D3CA49" w14:textId="77777777" w:rsidR="00EB4287" w:rsidRPr="00CD6915" w:rsidRDefault="00EB4287" w:rsidP="00EB4287">
      <w:r w:rsidRPr="00CD6915">
        <w:t>But_CC I_PRP could_MD not_RB eat_VB ;_: to_TO even_RB try_VB to_TO do_VB so_RB was_VBD repulsive_JJ to_TO me_PRP ,_, and_CC ,_, much_RB as_IN I_PRP would_MD have_VB liked_VBN to_TO please_VB him_PRP ,_, I_PRP could_MD not_RB bring_VB myself_PRP to_TO the_DT attempt_NN ._.</w:t>
      </w:r>
    </w:p>
    <w:p w14:paraId="36045246" w14:textId="77777777" w:rsidR="00EB4287" w:rsidRPr="00CD6915" w:rsidRDefault="00EB4287" w:rsidP="00EB4287">
      <w:r w:rsidRPr="00CD6915">
        <w:t>He_PRP looked_VBD very_RB sad_JJ ,_, but_CC did_VBD not_RB reproach_VB me_PRP ._.</w:t>
      </w:r>
    </w:p>
    <w:p w14:paraId="5ED515BA" w14:textId="77777777" w:rsidR="00EB4287" w:rsidRPr="00CD6915" w:rsidRDefault="00EB4287" w:rsidP="00EB4287">
      <w:r w:rsidRPr="00CD6915">
        <w:t>Taking_VBG his_PRP$ field-glasses_NNS from_IN the_DT case_NN ,_, he_PRP stood_VBD on_IN the_DT top_NN of_IN the_DT rock_NN ,_, and_CC began_VBD to_TO search_VB the_DT horizon_NN ._.</w:t>
      </w:r>
    </w:p>
    <w:p w14:paraId="2FAF79A8" w14:textId="77777777" w:rsidR="00EB4287" w:rsidRPr="00CD6915" w:rsidRDefault="00EB4287" w:rsidP="00EB4287">
      <w:r w:rsidRPr="00CD6915">
        <w:t>Suddenly_RB he_PRP called_VBD out_RP :_: --_: ``_`` Look_VB !_.</w:t>
      </w:r>
    </w:p>
    <w:p w14:paraId="79DAE9E2" w14:textId="77777777" w:rsidR="00EB4287" w:rsidRPr="00CD6915" w:rsidRDefault="00EB4287" w:rsidP="00EB4287">
      <w:r w:rsidRPr="00CD6915">
        <w:lastRenderedPageBreak/>
        <w:t>Madam_NNP Mina_NNP ,_, look_NN !_.</w:t>
      </w:r>
    </w:p>
    <w:p w14:paraId="5E4B8AB8" w14:textId="77777777" w:rsidR="00EB4287" w:rsidRPr="00CD6915" w:rsidRDefault="00EB4287" w:rsidP="00EB4287">
      <w:r w:rsidRPr="00CD6915">
        <w:t>look_VB !_. ''_''</w:t>
      </w:r>
    </w:p>
    <w:p w14:paraId="1315AC5C" w14:textId="77777777" w:rsidR="00EB4287" w:rsidRPr="00CD6915" w:rsidRDefault="00EB4287" w:rsidP="00EB4287">
      <w:r w:rsidRPr="00CD6915">
        <w:t>I_PRP sprang_VBD up_RB and_CC stood_VBD beside_IN him_PRP on_IN the_DT rock_NN ;_: he_PRP handed_VBD me_PRP his_PRP$ glasses_NNS and_CC pointed_VBD ._.</w:t>
      </w:r>
    </w:p>
    <w:p w14:paraId="4181EE09" w14:textId="77777777" w:rsidR="00EB4287" w:rsidRPr="00CD6915" w:rsidRDefault="00EB4287" w:rsidP="00EB4287">
      <w:r w:rsidRPr="00CD6915">
        <w:t>The_DT snow_NN was_VBD now_RB falling_VBG more_RBR heavily_RB ,_, and_CC swirled_VBD about_IN fiercely_RB ,_, for_IN a_DT high_JJ wind_NN was_VBD beginning_VBG to_TO blow_VB ._.</w:t>
      </w:r>
    </w:p>
    <w:p w14:paraId="309593FB" w14:textId="77777777" w:rsidR="00EB4287" w:rsidRPr="00CD6915" w:rsidRDefault="00EB4287" w:rsidP="00EB4287">
      <w:r w:rsidRPr="00CD6915">
        <w:t>However_RB ,_, there_EX were_VBD times_NNS when_WRB there_EX were_VBD pauses_VBZ between_IN the_DT snow_NN flurries_NNS and_CC I_PRP could_MD see_VB a_DT long_JJ way_NN round_NN ._.</w:t>
      </w:r>
    </w:p>
    <w:p w14:paraId="755ACD50" w14:textId="77777777" w:rsidR="00EB4287" w:rsidRPr="00CD6915" w:rsidRDefault="00EB4287" w:rsidP="00EB4287">
      <w:r w:rsidRPr="00CD6915">
        <w:t>From_IN the_DT height_NN where_WRB we_PRP were_VBD it_PRP was_VBD possible_JJ to_TO see_VB a_DT great_JJ distance_NN ;_: and_CC far_RB off_RB ,_, beyond_IN the_DT white_JJ waste_NN of_IN snow_NN ,_, I_PRP could_MD see_VB the_DT river_NN lying_VBG like_IN a_DT black_JJ ribbon_NN in_IN kinks_NNS and_CC curls_NNS as_IN it_PRP wound_VBD its_PRP$ way_NN ._.</w:t>
      </w:r>
    </w:p>
    <w:p w14:paraId="37835AB1" w14:textId="77777777" w:rsidR="00EB4287" w:rsidRPr="00CD6915" w:rsidRDefault="00EB4287" w:rsidP="00EB4287">
      <w:r w:rsidRPr="00CD6915">
        <w:t>Straight_NN in_IN front_NN of_IN us_PRP and_CC not_RB far_RB off_RB --_: in_IN fact_NN ,_, so_RB near_IN that_IN I_PRP wondered_VBD we_PRP had_VBD not_RB noticed_VBN before_RB --_: came_VBD a_DT group_NN of_IN mounted_VBN men_NNS hurrying_VBG along_RB ._.</w:t>
      </w:r>
    </w:p>
    <w:p w14:paraId="453B100B" w14:textId="77777777" w:rsidR="00EB4287" w:rsidRPr="00CD6915" w:rsidRDefault="00EB4287" w:rsidP="00EB4287">
      <w:r w:rsidRPr="00CD6915">
        <w:t>In_IN the_DT midst_NN of_IN them_PRP was_VBD a_DT cart_NN ,_, a_DT long_JJ leiter-wagon_NN which_WDT swept_VBD from_IN side_NN to_TO side_VB ,_, like_IN a_DT dog_NN 's_POS tail_NN wagging_NN ,_, with_IN each_DT stern_JJ inequality_NN of_IN the_DT road_NN ._.</w:t>
      </w:r>
    </w:p>
    <w:p w14:paraId="05E34460" w14:textId="77777777" w:rsidR="00EB4287" w:rsidRPr="00CD6915" w:rsidRDefault="00EB4287" w:rsidP="00EB4287">
      <w:r w:rsidRPr="00CD6915">
        <w:t>Outlined_VBN against_IN the_DT snow_NN as_IN they_PRP were_VBD ,_, I_PRP could_MD see_VB from_IN the_DT men_NNS 's_POS clothes_NNS that_IN they_PRP were_VBD peasants_NNS or_CC gypsies_NNS of_IN some_DT kind_NN ._.</w:t>
      </w:r>
    </w:p>
    <w:p w14:paraId="7AC2CA33" w14:textId="77777777" w:rsidR="00EB4287" w:rsidRPr="00CD6915" w:rsidRDefault="00EB4287" w:rsidP="00EB4287">
      <w:r w:rsidRPr="00CD6915">
        <w:t>On_IN the_DT cart_NN was_VBD a_DT great_JJ square_NN chest_NN ._.</w:t>
      </w:r>
    </w:p>
    <w:p w14:paraId="1DD3F0A1" w14:textId="77777777" w:rsidR="00EB4287" w:rsidRPr="00CD6915" w:rsidRDefault="00EB4287" w:rsidP="00EB4287">
      <w:r w:rsidRPr="00CD6915">
        <w:t>My_PRP$ heart_NN leaped_VBD as_IN I_PRP saw_VBD it_PRP ,_, for_IN I_PRP felt_VBD that_IN the_DT end_NN was_VBD coming_VBG ._.</w:t>
      </w:r>
    </w:p>
    <w:p w14:paraId="66C30BC1" w14:textId="77777777" w:rsidR="00EB4287" w:rsidRPr="00CD6915" w:rsidRDefault="00EB4287" w:rsidP="00EB4287">
      <w:r w:rsidRPr="00CD6915">
        <w:t>The_DT evening_NN was_VBD now_RB drawing_VBG close_NN ,_, and_CC well_RB I_PRP knew_VBD that_IN at_IN sunset_NN the_DT Thing_NNP ,_, which_WDT was_VBD till_IN then_RB imprisoned_VBN there_RB ,_, would_MD take_VB new_JJ freedom_NN and_CC could_MD in_IN any_DT of_IN many_JJ forms_NNS elude_VBP all_DT pursuit_NN ._.</w:t>
      </w:r>
    </w:p>
    <w:p w14:paraId="63A6DEF3" w14:textId="77777777" w:rsidR="00EB4287" w:rsidRPr="00CD6915" w:rsidRDefault="00EB4287" w:rsidP="00EB4287">
      <w:r w:rsidRPr="00CD6915">
        <w:t>In_IN fear_NN I_PRP turned_VBD to_TO the_DT Professor_NNP ;_: to_TO my_PRP$ consternation_NN ,_, however_RB ,_, he_PRP was_VBD not_RB there_RB ._.</w:t>
      </w:r>
    </w:p>
    <w:p w14:paraId="13C40970" w14:textId="77777777" w:rsidR="00EB4287" w:rsidRPr="00CD6915" w:rsidRDefault="00EB4287" w:rsidP="00EB4287">
      <w:r w:rsidRPr="00CD6915">
        <w:t>An_DT instant_NN later_RB ,_, I_PRP saw_VBD him_PRP below_IN me_PRP ._.</w:t>
      </w:r>
    </w:p>
    <w:p w14:paraId="62AADC83" w14:textId="77777777" w:rsidR="00EB4287" w:rsidRPr="00CD6915" w:rsidRDefault="00EB4287" w:rsidP="00EB4287">
      <w:r w:rsidRPr="00CD6915">
        <w:t>Round_NNP the_DT rock_NN he_PRP had_VBD drawn_VBN a_DT circle_NN ,_, such_JJ as_IN we_PRP had_VBD found_VBN shelter_NN in_IN last_JJ night_NN ._.</w:t>
      </w:r>
    </w:p>
    <w:p w14:paraId="4FDA6ABA" w14:textId="77777777" w:rsidR="00EB4287" w:rsidRPr="00CD6915" w:rsidRDefault="00EB4287" w:rsidP="00EB4287">
      <w:r w:rsidRPr="00CD6915">
        <w:t>When_WRB he_PRP had_VBD completed_VBN it_PRP he_PRP stood_VBD beside_IN me_PRP again_RB ,_, saying_VBG :_: --_: ``_`` At_IN least_JJS you_PRP shall_MD be_VB safe_JJ here_RB from_IN him_PRP !_. ''_''</w:t>
      </w:r>
    </w:p>
    <w:p w14:paraId="093D32F2" w14:textId="77777777" w:rsidR="00EB4287" w:rsidRPr="00CD6915" w:rsidRDefault="00EB4287" w:rsidP="00EB4287">
      <w:r w:rsidRPr="00CD6915">
        <w:t>He_PRP took_VBD the_DT glasses_NNS from_IN me_PRP ,_, and_CC at_IN the_DT next_JJ lull_NN of_IN the_DT snow_NN swept_VBD the_DT whole_JJ space_NN below_IN us_PRP ._.</w:t>
      </w:r>
    </w:p>
    <w:p w14:paraId="0BD82B6F" w14:textId="77777777" w:rsidR="00EB4287" w:rsidRPr="00CD6915" w:rsidRDefault="00EB4287" w:rsidP="00EB4287">
      <w:r w:rsidRPr="00CD6915">
        <w:lastRenderedPageBreak/>
        <w:t>``_`` See_VB ,_, ''_'' he_PRP said_VBD ,_, ``_`` they_PRP come_VBP quickly_RB ;_: they_PRP are_VBP flogging_VBG the_DT horses_NNS ,_, and_CC galloping_VBG as_RB hard_RB as_IN they_PRP can_MD ._. ''_''</w:t>
      </w:r>
    </w:p>
    <w:p w14:paraId="7F06F9AB" w14:textId="77777777" w:rsidR="00EB4287" w:rsidRPr="00CD6915" w:rsidRDefault="00EB4287" w:rsidP="00EB4287">
      <w:r w:rsidRPr="00CD6915">
        <w:t>He_PRP paused_VBD and_CC went_VBD on_RP in_IN a_DT hollow_JJ voice_NN :_: --_: ``_`` They_PRP are_VBP racing_VBG for_IN the_DT sunset_NN ._.</w:t>
      </w:r>
    </w:p>
    <w:p w14:paraId="49A505BD" w14:textId="77777777" w:rsidR="00EB4287" w:rsidRPr="00CD6915" w:rsidRDefault="00EB4287" w:rsidP="00EB4287">
      <w:r w:rsidRPr="00CD6915">
        <w:t>We_PRP may_MD be_VB too_RB late_JJ ._.</w:t>
      </w:r>
    </w:p>
    <w:p w14:paraId="5AD9FDCC" w14:textId="77777777" w:rsidR="00EB4287" w:rsidRPr="00CD6915" w:rsidRDefault="00EB4287" w:rsidP="00EB4287">
      <w:r w:rsidRPr="00CD6915">
        <w:t>God_NNP 's_POS will_MD be_VB done_VBN !_. ''_''</w:t>
      </w:r>
    </w:p>
    <w:p w14:paraId="77EA68A7" w14:textId="77777777" w:rsidR="00EB4287" w:rsidRPr="00CD6915" w:rsidRDefault="00EB4287" w:rsidP="00EB4287">
      <w:r w:rsidRPr="00CD6915">
        <w:t>Down_NNP came_VBD another_DT blinding_JJ rush_NN of_IN driving_VBG snow_NN ,_, and_CC the_DT whole_JJ landscape_NN was_VBD blotted_VBN out_RP ._.</w:t>
      </w:r>
    </w:p>
    <w:p w14:paraId="76BDBDEF" w14:textId="77777777" w:rsidR="00EB4287" w:rsidRPr="00CD6915" w:rsidRDefault="00EB4287" w:rsidP="00EB4287">
      <w:r w:rsidRPr="00CD6915">
        <w:t>It_PRP soon_RB passed_VBD ,_, however_RB ,_, and_CC once_RB more_JJR his_PRP$ glasses_NNS were_VBD fixed_VBN on_IN the_DT plain_NN ._.</w:t>
      </w:r>
    </w:p>
    <w:p w14:paraId="682C6FFC" w14:textId="77777777" w:rsidR="00EB4287" w:rsidRPr="00CD6915" w:rsidRDefault="00EB4287" w:rsidP="00EB4287">
      <w:r w:rsidRPr="00CD6915">
        <w:t>Then_RB came_VBD a_DT sudden_JJ cry_NN :_: --_: ``_`` Look_VB !_.</w:t>
      </w:r>
    </w:p>
    <w:p w14:paraId="0BD1019F" w14:textId="77777777" w:rsidR="00EB4287" w:rsidRPr="00CD6915" w:rsidRDefault="00EB4287" w:rsidP="00EB4287">
      <w:r w:rsidRPr="00CD6915">
        <w:t>Look_VB !_.</w:t>
      </w:r>
    </w:p>
    <w:p w14:paraId="6C37F9E4" w14:textId="77777777" w:rsidR="00EB4287" w:rsidRPr="00CD6915" w:rsidRDefault="00EB4287" w:rsidP="00EB4287">
      <w:r w:rsidRPr="00CD6915">
        <w:t>Look_VB !_.</w:t>
      </w:r>
    </w:p>
    <w:p w14:paraId="3A7A8475" w14:textId="77777777" w:rsidR="00EB4287" w:rsidRPr="00CD6915" w:rsidRDefault="00EB4287" w:rsidP="00EB4287">
      <w:r w:rsidRPr="00CD6915">
        <w:t>See_NNP ,_, two_CD horsemen_NNS follow_VBP fast_RB ,_, coming_VBG up_RB from_IN the_DT south_NN ._.</w:t>
      </w:r>
    </w:p>
    <w:p w14:paraId="09385440" w14:textId="77777777" w:rsidR="00EB4287" w:rsidRPr="00CD6915" w:rsidRDefault="00EB4287" w:rsidP="00EB4287">
      <w:r w:rsidRPr="00CD6915">
        <w:t>It_PRP must_MD be_VB Quincey_NNP and_CC John_NNP ._.</w:t>
      </w:r>
    </w:p>
    <w:p w14:paraId="5104C343" w14:textId="77777777" w:rsidR="00EB4287" w:rsidRPr="00CD6915" w:rsidRDefault="00EB4287" w:rsidP="00EB4287">
      <w:r w:rsidRPr="00CD6915">
        <w:t>Take_VB the_DT glass_NN ._.</w:t>
      </w:r>
    </w:p>
    <w:p w14:paraId="3EC3BB08" w14:textId="77777777" w:rsidR="00EB4287" w:rsidRPr="00CD6915" w:rsidRDefault="00EB4287" w:rsidP="00EB4287">
      <w:r w:rsidRPr="00CD6915">
        <w:t>Look_VB before_IN the_DT snow_NN blots_NNS it_PRP all_DT out_RP !_. ''_''</w:t>
      </w:r>
    </w:p>
    <w:p w14:paraId="75EAE5A3" w14:textId="77777777" w:rsidR="00EB4287" w:rsidRPr="00CD6915" w:rsidRDefault="00EB4287" w:rsidP="00EB4287">
      <w:r w:rsidRPr="00CD6915">
        <w:t>I_PRP took_VBD it_PRP and_CC looked_VBD ._.</w:t>
      </w:r>
    </w:p>
    <w:p w14:paraId="4F78A636" w14:textId="77777777" w:rsidR="00EB4287" w:rsidRPr="00CD6915" w:rsidRDefault="00EB4287" w:rsidP="00EB4287">
      <w:r w:rsidRPr="00CD6915">
        <w:t>The_DT two_CD men_NNS might_MD be_VB Dr._NNP Seward_NNP and_CC Mr._NNP Morris_NNP ._.</w:t>
      </w:r>
    </w:p>
    <w:p w14:paraId="628D332B" w14:textId="77777777" w:rsidR="00EB4287" w:rsidRPr="00CD6915" w:rsidRDefault="00EB4287" w:rsidP="00EB4287">
      <w:r w:rsidRPr="00CD6915">
        <w:t>I_PRP knew_VBD at_IN all_DT events_NNS that_IN neither_DT of_IN them_PRP was_VBD Jonathan_NNP ._.</w:t>
      </w:r>
    </w:p>
    <w:p w14:paraId="5DF0D262" w14:textId="77777777" w:rsidR="00EB4287" w:rsidRPr="00CD6915" w:rsidRDefault="00EB4287" w:rsidP="00EB4287">
      <w:r w:rsidRPr="00CD6915">
        <w:t>At_IN the_DT same_JJ time_NN I_PRP knew_VBD that_IN Jonathan_NNP was_VBD not_RB far_RB off_RB ;_: looking_VBG around_IN I_PRP saw_VBD on_IN the_DT north_JJ side_NN of_IN the_DT coming_VBG party_NN two_CD other_JJ men_NNS ,_, riding_VBG at_IN break-neck_JJ speed_NN ._.</w:t>
      </w:r>
    </w:p>
    <w:p w14:paraId="7AC3EAAA" w14:textId="77777777" w:rsidR="00EB4287" w:rsidRPr="00CD6915" w:rsidRDefault="00EB4287" w:rsidP="00EB4287">
      <w:r w:rsidRPr="00CD6915">
        <w:t>One_CD of_IN them_PRP I_PRP knew_VBD was_VBD Jonathan_NNP ,_, and_CC the_DT other_JJ I_PRP took_VBD ,_, of_IN course_NN ,_, to_TO be_VB Lord_NNP Godalming_NNP ._.</w:t>
      </w:r>
    </w:p>
    <w:p w14:paraId="490E7FA2" w14:textId="77777777" w:rsidR="00EB4287" w:rsidRPr="00CD6915" w:rsidRDefault="00EB4287" w:rsidP="00EB4287">
      <w:r w:rsidRPr="00CD6915">
        <w:t>They_PRP ,_, too_RB ,_, were_VBD pursuing_VBG the_DT party_NN with_IN the_DT cart_NN ._.</w:t>
      </w:r>
    </w:p>
    <w:p w14:paraId="4C4337B4" w14:textId="77777777" w:rsidR="00EB4287" w:rsidRPr="00CD6915" w:rsidRDefault="00EB4287" w:rsidP="00EB4287">
      <w:r w:rsidRPr="00CD6915">
        <w:t>When_WRB I_PRP told_VBD the_DT Professor_NNP he_PRP shouted_VBD in_IN glee_NN like_IN a_DT schoolboy_NN ,_, and_CC ,_, after_IN looking_VBG intently_RB till_IN a_DT snow_NN fall_NN made_VBD sight_NN impossible_JJ ,_, he_PRP laid_VBD his_PRP$ Winchester_NNP rifle_NN ready_JJ for_IN use_NN against_IN the_DT boulder_NN at_IN the_DT opening_NN of_IN our_PRP$ shelter_NN ._.</w:t>
      </w:r>
    </w:p>
    <w:p w14:paraId="49BCC3AA" w14:textId="77777777" w:rsidR="00EB4287" w:rsidRPr="00CD6915" w:rsidRDefault="00EB4287" w:rsidP="00EB4287">
      <w:r w:rsidRPr="00CD6915">
        <w:t>``_`` They_PRP are_VBP all_DT converging_VBG ,_, ''_'' he_PRP said_VBD ._.</w:t>
      </w:r>
    </w:p>
    <w:p w14:paraId="69AB3157" w14:textId="77777777" w:rsidR="00EB4287" w:rsidRPr="00CD6915" w:rsidRDefault="00EB4287" w:rsidP="00EB4287">
      <w:r w:rsidRPr="00CD6915">
        <w:t>``_`` When_WRB the_DT time_NN comes_VBZ we_PRP shall_MD have_VB gypsies_NNS on_IN all_DT sides_NNS ._. ''_''</w:t>
      </w:r>
    </w:p>
    <w:p w14:paraId="6790B59D" w14:textId="77777777" w:rsidR="00EB4287" w:rsidRPr="00CD6915" w:rsidRDefault="00EB4287" w:rsidP="00EB4287">
      <w:r w:rsidRPr="00CD6915">
        <w:t>I_PRP got_VBD out_RP my_PRP$ revolver_NN ready_JJ to_TO hand_NN ,_, for_IN whilst_IN we_PRP were_VBD speaking_VBG the_DT howling_NN of_IN wolves_NNS came_VBD louder_RBR and_CC closer_JJR ._.</w:t>
      </w:r>
    </w:p>
    <w:p w14:paraId="35942E2A" w14:textId="77777777" w:rsidR="00EB4287" w:rsidRPr="00CD6915" w:rsidRDefault="00EB4287" w:rsidP="00EB4287">
      <w:r w:rsidRPr="00CD6915">
        <w:t>When_WRB the_DT snow_NN storm_NN abated_VBD a_DT moment_NN we_PRP looked_VBD again_RB ._.</w:t>
      </w:r>
    </w:p>
    <w:p w14:paraId="10BBCAD7" w14:textId="77777777" w:rsidR="00EB4287" w:rsidRPr="00CD6915" w:rsidRDefault="00EB4287" w:rsidP="00EB4287">
      <w:r w:rsidRPr="00CD6915">
        <w:lastRenderedPageBreak/>
        <w:t>It_PRP was_VBD strange_JJ to_TO see_VB the_DT snow_NN falling_VBG in_IN such_JJ heavy_JJ flakes_NNS close_RB to_TO us_PRP ,_, and_CC beyond_IN ,_, the_DT sun_NN shining_VBG more_RBR and_CC more_RBR brightly_RB as_IN it_PRP sank_VBD down_RB towards_IN the_DT far_JJ mountain_NN tops_NNS ._.</w:t>
      </w:r>
    </w:p>
    <w:p w14:paraId="0F615BD2" w14:textId="77777777" w:rsidR="00EB4287" w:rsidRPr="00CD6915" w:rsidRDefault="00EB4287" w:rsidP="00EB4287">
      <w:r w:rsidRPr="00CD6915">
        <w:t>Sweeping_VBG the_DT glass_NN all_DT around_IN us_PRP I_PRP could_MD see_VB here_RB and_CC there_RB dots_NNS moving_VBG singly_RB and_CC in_IN twos_NNS and_CC threes_NNS and_CC larger_JJR numbers_NNS --_: the_DT wolves_NNS were_VBD gathering_VBG for_IN their_PRP$ prey_NN ._.</w:t>
      </w:r>
    </w:p>
    <w:p w14:paraId="250C463B" w14:textId="77777777" w:rsidR="00EB4287" w:rsidRPr="00CD6915" w:rsidRDefault="00EB4287" w:rsidP="00EB4287">
      <w:r w:rsidRPr="00CD6915">
        <w:t>Every_DT instant_NN seemed_VBD an_DT age_NN whilst_IN we_PRP waited_VBD ._.</w:t>
      </w:r>
    </w:p>
    <w:p w14:paraId="62EF0F16" w14:textId="77777777" w:rsidR="00EB4287" w:rsidRPr="00CD6915" w:rsidRDefault="00EB4287" w:rsidP="00EB4287">
      <w:r w:rsidRPr="00CD6915">
        <w:t>The_DT wind_NN came_VBD now_RB in_IN fierce_JJ bursts_NNS ,_, and_CC the_DT snow_NN was_VBD driven_VBN with_IN fury_NN as_IN it_PRP swept_VBD upon_IN us_PRP in_IN circling_VBG eddies_NNS ._.</w:t>
      </w:r>
    </w:p>
    <w:p w14:paraId="0822AE0A" w14:textId="77777777" w:rsidR="00EB4287" w:rsidRPr="00CD6915" w:rsidRDefault="00EB4287" w:rsidP="00EB4287">
      <w:r w:rsidRPr="00CD6915">
        <w:t>At_IN times_NNS we_PRP could_MD not_RB see_VB an_DT arm_NN 's_POS length_NN before_IN us_PRP ;_: but_CC at_IN others_NNS ,_, as_IN the_DT hollow-sounding_JJ wind_NN swept_VBN by_IN us_PRP ,_, it_PRP seemed_VBD to_TO clear_VB the_DT air-space_NN around_IN us_PRP so_IN that_IN we_PRP could_MD see_VB afar_VB off_RP ._.</w:t>
      </w:r>
    </w:p>
    <w:p w14:paraId="357B7074" w14:textId="77777777" w:rsidR="00EB4287" w:rsidRPr="00CD6915" w:rsidRDefault="00EB4287" w:rsidP="00EB4287">
      <w:r w:rsidRPr="00CD6915">
        <w:t>We_PRP had_VBD of_IN late_RB been_VBN so_RB accustomed_JJ to_TO watch_VB for_IN sunrise_NN and_CC sunset_NN ,_, that_IN we_PRP knew_VBD with_IN fair_JJ accuracy_NN when_WRB it_PRP would_MD be_VB ;_: and_CC we_PRP knew_VBD that_IN before_RB long_RB the_DT sun_NN would_MD set_VB ._.</w:t>
      </w:r>
    </w:p>
    <w:p w14:paraId="5B95DC2B" w14:textId="77777777" w:rsidR="00EB4287" w:rsidRPr="00CD6915" w:rsidRDefault="00EB4287" w:rsidP="00EB4287">
      <w:r w:rsidRPr="00CD6915">
        <w:t>It_PRP was_VBD hard_JJ to_TO believe_VB that_IN by_IN our_PRP$ watches_NNS it_PRP was_VBD less_JJR than_IN an_DT hour_NN that_IN we_PRP waited_VBD in_IN that_DT rocky_JJ shelter_NN before_IN the_DT various_JJ bodies_NNS began_VBD to_TO converge_VB close_RB upon_IN us_PRP ._.</w:t>
      </w:r>
    </w:p>
    <w:p w14:paraId="1F2C4925" w14:textId="77777777" w:rsidR="00EB4287" w:rsidRPr="00CD6915" w:rsidRDefault="00EB4287" w:rsidP="00EB4287">
      <w:r w:rsidRPr="00CD6915">
        <w:t>The_DT wind_NN came_VBD now_RB with_IN fiercer_JJR and_CC more_RBR bitter_JJ sweeps_NNS ,_, and_CC more_RBR steadily_RB from_IN the_DT north_NN ._.</w:t>
      </w:r>
    </w:p>
    <w:p w14:paraId="00FEDD06" w14:textId="77777777" w:rsidR="00EB4287" w:rsidRPr="00CD6915" w:rsidRDefault="00EB4287" w:rsidP="00EB4287">
      <w:r w:rsidRPr="00CD6915">
        <w:t>It_PRP seemingly_RB had_VBD driven_VBN the_DT snow_NN clouds_NNS from_IN us_PRP ,_, for_IN ,_, with_IN only_JJ occasional_JJ bursts_NNS ,_, the_DT snow_NN fell_VBD ._.</w:t>
      </w:r>
    </w:p>
    <w:p w14:paraId="4C71D4B8" w14:textId="77777777" w:rsidR="00EB4287" w:rsidRPr="00CD6915" w:rsidRDefault="00EB4287" w:rsidP="00EB4287">
      <w:r w:rsidRPr="00CD6915">
        <w:t>We_PRP could_MD distinguish_VB clearly_RB the_DT individuals_NNS of_IN each_DT party_NN ,_, the_DT pursued_JJ and_CC the_DT pursuers_NNS ._.</w:t>
      </w:r>
    </w:p>
    <w:p w14:paraId="45FA70C2" w14:textId="77777777" w:rsidR="00EB4287" w:rsidRPr="00CD6915" w:rsidRDefault="00EB4287" w:rsidP="00EB4287">
      <w:r w:rsidRPr="00CD6915">
        <w:t>Strangely_RB enough_RB those_DT pursued_VBN did_VBD not_RB seem_VB to_TO realise_VB ,_, or_CC at_IN least_JJS to_TO care_VB ,_, that_IN they_PRP were_VBD pursued_VBN ;_: they_PRP seemed_VBD ,_, however_RB ,_, to_TO hasten_VB with_IN redoubled_JJ speed_NN as_IN the_DT sun_NN dropped_VBD lower_JJR and_CC lower_JJR on_IN the_DT mountain_NN tops_NNS ._.</w:t>
      </w:r>
    </w:p>
    <w:p w14:paraId="33C4A695" w14:textId="77777777" w:rsidR="00EB4287" w:rsidRPr="00CD6915" w:rsidRDefault="00EB4287" w:rsidP="00EB4287">
      <w:r w:rsidRPr="00CD6915">
        <w:t>Closer_JJR and_CC closer_JJR they_PRP drew_VBD ._.</w:t>
      </w:r>
    </w:p>
    <w:p w14:paraId="1A376F62" w14:textId="77777777" w:rsidR="00EB4287" w:rsidRPr="00CD6915" w:rsidRDefault="00EB4287" w:rsidP="00EB4287">
      <w:r w:rsidRPr="00CD6915">
        <w:t>The_DT Professor_NNP and_CC I_PRP crouched_VBD down_RB behind_IN our_PRP$ rock_NN ,_, and_CC held_VBD our_PRP$ weapons_NNS ready_JJ ;_: I_PRP could_MD see_VB that_IN he_PRP was_VBD determined_VBN that_IN they_PRP should_MD not_RB pass_VB ._.</w:t>
      </w:r>
    </w:p>
    <w:p w14:paraId="5BB8C07E" w14:textId="77777777" w:rsidR="00EB4287" w:rsidRPr="00CD6915" w:rsidRDefault="00EB4287" w:rsidP="00EB4287">
      <w:r w:rsidRPr="00CD6915">
        <w:t>One_CD and_CC all_DT were_VBD quite_RB unaware_JJ of_IN our_PRP$ presence_NN ._.</w:t>
      </w:r>
    </w:p>
    <w:p w14:paraId="59BD7CF6" w14:textId="77777777" w:rsidR="00EB4287" w:rsidRPr="00CD6915" w:rsidRDefault="00EB4287" w:rsidP="00EB4287">
      <w:r w:rsidRPr="00CD6915">
        <w:t>All_DT at_IN once_RB two_CD voices_NNS shouted_VBD out_RP to_TO :_: ``_`` Halt_VB !_. ''_''</w:t>
      </w:r>
    </w:p>
    <w:p w14:paraId="556FC561" w14:textId="77777777" w:rsidR="00EB4287" w:rsidRPr="00CD6915" w:rsidRDefault="00EB4287" w:rsidP="00EB4287">
      <w:r w:rsidRPr="00CD6915">
        <w:lastRenderedPageBreak/>
        <w:t>One_CD was_VBD my_PRP$ Jonathan_NNP 's_POS ,_, raised_VBN in_IN a_DT high_JJ key_NN of_IN passion_NN ;_: the_DT other_JJ Mr._NNP Morris_NNP '_POS strong_JJ resolute_JJ tone_NN of_IN quiet_JJ command_NN ._.</w:t>
      </w:r>
    </w:p>
    <w:p w14:paraId="3BF3F62D" w14:textId="77777777" w:rsidR="00EB4287" w:rsidRPr="00CD6915" w:rsidRDefault="00EB4287" w:rsidP="00EB4287">
      <w:r w:rsidRPr="00CD6915">
        <w:t>The_DT gypsies_NNS may_MD not_RB have_VB known_VBN the_DT language_NN ,_, but_CC there_EX was_VBD no_DT mistaking_VBG the_DT tone_NN ,_, in_IN whatever_WDT tongue_NN the_DT words_NNS were_VBD spoken_VBN ._.</w:t>
      </w:r>
    </w:p>
    <w:p w14:paraId="1937F152" w14:textId="77777777" w:rsidR="00EB4287" w:rsidRPr="00CD6915" w:rsidRDefault="00EB4287" w:rsidP="00EB4287">
      <w:r w:rsidRPr="00CD6915">
        <w:t>Instinctively_RB they_PRP reined_VBD in_IN ,_, and_CC at_IN the_DT instant_JJ Lord_NNP Godalming_NNP and_CC Jonathan_NNP dashed_VBD up_RP at_IN one_CD side_NN and_CC Dr._NNP Seward_NNP and_CC Mr._NNP Morris_NNP on_IN the_DT other_JJ ._.</w:t>
      </w:r>
    </w:p>
    <w:p w14:paraId="12318985" w14:textId="77777777" w:rsidR="00EB4287" w:rsidRPr="00CD6915" w:rsidRDefault="00EB4287" w:rsidP="00EB4287">
      <w:r w:rsidRPr="00CD6915">
        <w:t>The_DT leader_NN of_IN the_DT gypsies_NNS ,_, a_DT splendid-looking_JJ fellow_NN who_WP sat_VBD his_PRP$ horse_NN like_IN a_DT centaur_NN ,_, waved_VBD them_PRP back_RB ,_, and_CC in_IN a_DT fierce_JJ voice_NN gave_VBD to_TO his_PRP$ companions_NNS some_DT word_NN to_TO proceed_VB ._.</w:t>
      </w:r>
    </w:p>
    <w:p w14:paraId="117565AC" w14:textId="77777777" w:rsidR="00EB4287" w:rsidRPr="00CD6915" w:rsidRDefault="00EB4287" w:rsidP="00EB4287">
      <w:r w:rsidRPr="00CD6915">
        <w:t>They_PRP lashed_VBD the_DT horses_NNS which_WDT sprang_VBD forward_RB ;_: but_CC the_DT four_CD men_NNS raised_VBD their_PRP$ Winchester_NNP rifles_NNS ,_, and_CC in_IN an_DT unmistakable_JJ way_NN commanded_VBD them_PRP to_TO stop_VB ._.</w:t>
      </w:r>
    </w:p>
    <w:p w14:paraId="5FCA2D5B" w14:textId="77777777" w:rsidR="00EB4287" w:rsidRPr="00CD6915" w:rsidRDefault="00EB4287" w:rsidP="00EB4287">
      <w:r w:rsidRPr="00CD6915">
        <w:t>At_IN the_DT same_JJ moment_NN Dr._NNP Van_NNP Helsing_NNP and_CC I_PRP rose_VBD behind_IN the_DT rock_NN and_CC pointed_VBD our_PRP$ weapons_NNS at_IN them_PRP ._.</w:t>
      </w:r>
    </w:p>
    <w:p w14:paraId="6A3AECE6" w14:textId="77777777" w:rsidR="00EB4287" w:rsidRPr="00CD6915" w:rsidRDefault="00EB4287" w:rsidP="00EB4287">
      <w:r w:rsidRPr="00CD6915">
        <w:t>Seeing_VBG that_IN they_PRP were_VBD surrounded_VBN the_DT men_NNS tightened_VBD their_PRP$ reins_NNS and_CC drew_VBD up_RP ._.</w:t>
      </w:r>
    </w:p>
    <w:p w14:paraId="719F2285" w14:textId="77777777" w:rsidR="00EB4287" w:rsidRPr="00CD6915" w:rsidRDefault="00EB4287" w:rsidP="00EB4287">
      <w:r w:rsidRPr="00CD6915">
        <w:t>The_DT leader_NN turned_VBD to_TO them_PRP and_CC gave_VBD a_DT word_NN at_IN which_WDT every_DT man_NN of_IN the_DT gypsy_NN party_NN drew_VBD what_WDT weapon_NN he_PRP carried_VBD ,_, knife_NN or_CC pistol_NN ,_, and_CC held_VBD himself_PRP in_IN readiness_NN to_TO attack_NN ._.</w:t>
      </w:r>
    </w:p>
    <w:p w14:paraId="00FC48E6" w14:textId="77777777" w:rsidR="00EB4287" w:rsidRPr="00CD6915" w:rsidRDefault="00EB4287" w:rsidP="00EB4287">
      <w:r w:rsidRPr="00CD6915">
        <w:t>Issue_NN was_VBD joined_VBN in_IN an_DT instant_NN ._.</w:t>
      </w:r>
    </w:p>
    <w:p w14:paraId="69854757" w14:textId="77777777" w:rsidR="00EB4287" w:rsidRPr="00CD6915" w:rsidRDefault="00EB4287" w:rsidP="00EB4287">
      <w:r w:rsidRPr="00CD6915">
        <w:t>The_DT leader_NN ,_, with_IN a_DT quick_JJ movement_NN of_IN his_PRP$ rein_NN ,_, threw_VBD his_PRP$ horse_NN out_IN in_IN front_NN ,_, and_CC pointing_VBG first_RB to_TO the_DT sun_NN --_: now_RB close_VBP down_RP on_IN the_DT hill_NN tops_NNS --_: and_CC then_RB to_TO the_DT castle_NN ,_, said_VBD something_NN which_WDT I_PRP did_VBD not_RB understand_VB ._.</w:t>
      </w:r>
    </w:p>
    <w:p w14:paraId="390EBFC1" w14:textId="77777777" w:rsidR="00EB4287" w:rsidRPr="00CD6915" w:rsidRDefault="00EB4287" w:rsidP="00EB4287">
      <w:r w:rsidRPr="00CD6915">
        <w:t>For_IN answer_NN ,_, all_DT four_CD men_NNS of_IN our_PRP$ party_NN threw_VBD themselves_PRP from_IN their_PRP$ horses_NNS and_CC dashed_VBD towards_IN the_DT cart_NN ._.</w:t>
      </w:r>
    </w:p>
    <w:p w14:paraId="05DF2AAE" w14:textId="77777777" w:rsidR="00EB4287" w:rsidRPr="00CD6915" w:rsidRDefault="00EB4287" w:rsidP="00EB4287">
      <w:r w:rsidRPr="00CD6915">
        <w:t>I_PRP should_MD have_VB felt_VBN terrible_JJ fear_NN at_IN seeing_VBG Jonathan_NNP in_IN such_JJ danger_NN ,_, but_CC that_IN the_DT ardour_NN of_IN battle_NN must_MD have_VB been_VBN upon_IN me_PRP as_RB well_RB as_IN the_DT rest_NN of_IN them_PRP ;_: I_PRP felt_VBD no_DT fear_NN ,_, but_CC only_RB a_DT wild_JJ ,_, surging_JJ desire_NN to_TO do_VB something_NN ._.</w:t>
      </w:r>
    </w:p>
    <w:p w14:paraId="5D750756" w14:textId="77777777" w:rsidR="00EB4287" w:rsidRPr="00CD6915" w:rsidRDefault="00EB4287" w:rsidP="00EB4287">
      <w:r w:rsidRPr="00CD6915">
        <w:t>Seeing_VBG the_DT quick_JJ movement_NN of_IN our_PRP$ parties_NNS ,_, the_DT leader_NN of_IN the_DT gypsies_NNS gave_VBD a_DT command_NN ;_: his_PRP$ men_NNS instantly_RB formed_VBD round_NN the_DT cart_NN in_IN a_DT sort_NN of_IN undisciplined_JJ endeavour_NN ,_, each_DT one_CD shouldering_VBG and_CC pushing_VBG the_DT other_JJ in_IN his_PRP$ eagerness_NN to_TO carry_VB out_RP the_DT order_NN ._.</w:t>
      </w:r>
    </w:p>
    <w:p w14:paraId="6DA75BEF" w14:textId="77777777" w:rsidR="00EB4287" w:rsidRPr="00CD6915" w:rsidRDefault="00EB4287" w:rsidP="00EB4287">
      <w:r w:rsidRPr="00CD6915">
        <w:lastRenderedPageBreak/>
        <w:t>In_IN the_DT midst_NN of_IN this_DT I_PRP could_MD see_VB that_IN Jonathan_NNP on_IN one_CD side_NN of_IN the_DT ring_NN of_IN men_NNS ,_, and_CC Quincey_NNP on_IN the_DT other_JJ ,_, were_VBD forcing_VBG a_DT way_NN to_TO the_DT cart_NN ;_: it_PRP was_VBD evident_JJ that_IN they_PRP were_VBD bent_JJ on_IN finishing_VBG their_PRP$ task_NN before_IN the_DT sun_NN should_MD set_VB ._.</w:t>
      </w:r>
    </w:p>
    <w:p w14:paraId="487EDD07" w14:textId="77777777" w:rsidR="00EB4287" w:rsidRPr="00CD6915" w:rsidRDefault="00EB4287" w:rsidP="00EB4287">
      <w:r w:rsidRPr="00CD6915">
        <w:t>Nothing_NN seemed_VBD to_TO stop_VB or_CC even_RB to_TO hinder_VB them_PRP ._.</w:t>
      </w:r>
    </w:p>
    <w:p w14:paraId="45F24376" w14:textId="77777777" w:rsidR="00EB4287" w:rsidRPr="00CD6915" w:rsidRDefault="00EB4287" w:rsidP="00EB4287">
      <w:r w:rsidRPr="00CD6915">
        <w:t>Neither_CC the_DT levelled_VBN weapons_NNS nor_CC the_DT flashing_VBG knives_NNS of_IN the_DT gypsies_NNS in_IN front_NN ,_, nor_CC the_DT howling_NN of_IN the_DT wolves_NNS behind_IN ,_, appeared_VBD to_TO even_RB attract_VB their_PRP$ attention_NN ._.</w:t>
      </w:r>
    </w:p>
    <w:p w14:paraId="7A12F19C" w14:textId="77777777" w:rsidR="00EB4287" w:rsidRPr="00CD6915" w:rsidRDefault="00EB4287" w:rsidP="00EB4287">
      <w:r w:rsidRPr="00CD6915">
        <w:t>Jonathan_NNP 's_POS impetuosity_NN ,_, and_CC the_DT manifest_JJ singleness_NN of_IN his_PRP$ purpose_NN ,_, seemed_VBD to_TO overawe_VB those_DT in_IN front_NN of_IN him_PRP ;_: instinctively_RB they_PRP cowered_VBD ,_, aside_RB and_CC let_VB him_PRP pass_VB ._.</w:t>
      </w:r>
    </w:p>
    <w:p w14:paraId="43CBF584" w14:textId="77777777" w:rsidR="00EB4287" w:rsidRPr="00CD6915" w:rsidRDefault="00EB4287" w:rsidP="00EB4287">
      <w:r w:rsidRPr="00CD6915">
        <w:t>In_IN an_DT instant_NN he_PRP had_VBD jumped_VBN upon_IN the_DT cart_NN ,_, and_CC ,_, with_IN a_DT strength_NN which_WDT seemed_VBD incredible_JJ ,_, raised_VBD the_DT great_JJ box_NN ,_, and_CC flung_VBD it_PRP over_IN the_DT wheel_NN to_TO the_DT ground_NN ._.</w:t>
      </w:r>
    </w:p>
    <w:p w14:paraId="0296AEEF" w14:textId="77777777" w:rsidR="00EB4287" w:rsidRPr="00CD6915" w:rsidRDefault="00EB4287" w:rsidP="00EB4287">
      <w:r w:rsidRPr="00CD6915">
        <w:t>In_IN the_DT meantime_NN ,_, Mr._NNP Morris_NNP had_VBD had_VBN to_TO use_VB force_NN to_TO pass_VB through_IN his_PRP$ side_NN of_IN the_DT ring_NN of_IN Szgany_NNP ._.</w:t>
      </w:r>
    </w:p>
    <w:p w14:paraId="69C1C277" w14:textId="77777777" w:rsidR="00EB4287" w:rsidRPr="00CD6915" w:rsidRDefault="00EB4287" w:rsidP="00EB4287">
      <w:r w:rsidRPr="00CD6915">
        <w:t>All_PDT the_DT time_NN I_PRP had_VBD been_VBN breathlessly_RB watching_VBG Jonathan_NNP I_PRP had_VBD ,_, with_IN the_DT tail_NN of_IN my_PRP$ eye_NN ,_, seen_VBN him_PRP pressing_VBG desperately_RB forward_RB ,_, and_CC had_VBD seen_VBN the_DT knives_NNS of_IN the_DT gypsies_NNS flash_VBP as_IN he_PRP won_VBD a_DT way_NN through_IN them_PRP ,_, and_CC they_PRP cut_VBD at_IN him_PRP ._.</w:t>
      </w:r>
    </w:p>
    <w:p w14:paraId="494E3F8D" w14:textId="77777777" w:rsidR="00EB4287" w:rsidRPr="00CD6915" w:rsidRDefault="00EB4287" w:rsidP="00EB4287">
      <w:r w:rsidRPr="00CD6915">
        <w:t>He_PRP had_VBD parried_VBN with_IN his_PRP$ great_JJ bowie_NN knife_NN ,_, and_CC at_IN first_RB I_PRP thought_VBD that_IN he_PRP too_RB had_VBD come_VBN through_RB in_IN safety_NN ;_: but_CC as_IN he_PRP sprang_VBD beside_IN Jonathan_NNP ,_, who_WP had_VBD by_IN now_RB jumped_VBN from_IN the_DT cart_NN ,_, I_PRP could_MD see_VB that_IN with_IN his_PRP$ left_JJ hand_NN he_PRP was_VBD clutching_VBG at_IN his_PRP$ side_NN ,_, and_CC that_IN the_DT blood_NN was_VBD spurting_VBG through_IN his_PRP$ fingers_NNS ._.</w:t>
      </w:r>
    </w:p>
    <w:p w14:paraId="59E8D96A" w14:textId="77777777" w:rsidR="00EB4287" w:rsidRPr="00CD6915" w:rsidRDefault="00EB4287" w:rsidP="00EB4287">
      <w:r w:rsidRPr="00CD6915">
        <w:t>He_PRP did_VBD not_RB delay_VB notwithstanding_IN this_DT ,_, for_IN as_IN Jonathan_NNP ,_, with_IN desperate_JJ energy_NN ,_, attacked_VBD one_CD end_NN of_IN the_DT chest_NN ,_, attempting_VBG to_TO prize_NN off_IN the_DT lid_NN with_IN his_PRP$ great_JJ Kukri_NNP knife_NN ,_, he_PRP attacked_VBD the_DT other_JJ frantically_RB with_IN his_PRP$ bowie_NN ._.</w:t>
      </w:r>
    </w:p>
    <w:p w14:paraId="54E9A580" w14:textId="77777777" w:rsidR="00EB4287" w:rsidRPr="00CD6915" w:rsidRDefault="00EB4287" w:rsidP="00EB4287">
      <w:r w:rsidRPr="00CD6915">
        <w:t>Under_IN the_DT efforts_NNS of_IN both_DT men_NNS the_DT lid_NN began_VBD to_TO yield_VB ;_: the_DT nails_NNS drew_VBD with_IN a_DT quick_JJ screeching_VBG sound_NN ,_, and_CC the_DT top_NN of_IN the_DT box_NN was_VBD thrown_VBN back_RB ._.</w:t>
      </w:r>
    </w:p>
    <w:p w14:paraId="227F1238" w14:textId="77777777" w:rsidR="00EB4287" w:rsidRPr="00CD6915" w:rsidRDefault="00EB4287" w:rsidP="00EB4287">
      <w:r w:rsidRPr="00CD6915">
        <w:t xml:space="preserve">By_IN this_DT time_NN the_DT gypsies_NNS ,_, seeing_VBG themselves_PRP covered_VBN by_IN the_DT Winchesters_NNS ,_, and_CC at_IN the_DT mercy_NN of_IN Lord_NNP </w:t>
      </w:r>
      <w:r w:rsidRPr="00CD6915">
        <w:lastRenderedPageBreak/>
        <w:t>Godalming_NNP and_CC Dr._NNP Seward_NNP ,_, had_VBD given_VBN in_IN and_CC made_VBD no_DT resistance_NN ._.</w:t>
      </w:r>
    </w:p>
    <w:p w14:paraId="7FEAA556" w14:textId="77777777" w:rsidR="00EB4287" w:rsidRPr="00CD6915" w:rsidRDefault="00EB4287" w:rsidP="00EB4287">
      <w:r w:rsidRPr="00CD6915">
        <w:t>The_DT sun_NN was_VBD almost_RB down_RB on_IN the_DT mountain_NN tops_NNS ,_, and_CC the_DT shadows_NNS of_IN the_DT whole_JJ group_NN fell_VBD long_RB upon_IN the_DT snow_NN ._.</w:t>
      </w:r>
    </w:p>
    <w:p w14:paraId="67D5E0E1" w14:textId="77777777" w:rsidR="00EB4287" w:rsidRPr="00CD6915" w:rsidRDefault="00EB4287" w:rsidP="00EB4287">
      <w:r w:rsidRPr="00CD6915">
        <w:t>I_PRP saw_VBD the_DT Count_NN lying_VBG within_IN the_DT box_NN upon_IN the_DT earth_NN ,_, some_DT of_IN which_WDT the_DT rude_JJ falling_VBG from_IN the_DT cart_NN had_VBD scattered_VBN over_IN him_PRP ._.</w:t>
      </w:r>
    </w:p>
    <w:p w14:paraId="132115B2" w14:textId="77777777" w:rsidR="00EB4287" w:rsidRPr="00CD6915" w:rsidRDefault="00EB4287" w:rsidP="00EB4287">
      <w:r w:rsidRPr="00CD6915">
        <w:t>He_PRP was_VBD deathly_RB pale_JJ ,_, just_RB like_IN a_DT waxen_JJ image_NN ,_, and_CC the_DT red_JJ eyes_NNS glared_VBD with_IN the_DT horrible_JJ vindictive_JJ look_NN which_WDT I_PRP knew_VBD too_RB well_RB ._.</w:t>
      </w:r>
    </w:p>
    <w:p w14:paraId="774A0E19" w14:textId="77777777" w:rsidR="00EB4287" w:rsidRPr="00CD6915" w:rsidRDefault="00EB4287" w:rsidP="00EB4287">
      <w:r w:rsidRPr="00CD6915">
        <w:t>As_IN I_PRP looked_VBD ,_, the_DT eyes_NNS saw_VBD the_DT sinking_NN sun_NN ,_, and_CC the_DT look_NN of_IN hate_NN in_IN them_PRP turned_VBD to_TO triumph_NN ._.</w:t>
      </w:r>
    </w:p>
    <w:p w14:paraId="6F0BDD60" w14:textId="77777777" w:rsidR="00EB4287" w:rsidRPr="00CD6915" w:rsidRDefault="00EB4287" w:rsidP="00EB4287">
      <w:r w:rsidRPr="00CD6915">
        <w:t>But_CC ,_, on_IN the_DT instant_NN ,_, came_VBD the_DT sweep_NN and_CC flash_NN of_IN Jonathan_NNP 's_POS great_JJ knife_NN ._.</w:t>
      </w:r>
    </w:p>
    <w:p w14:paraId="3538954D" w14:textId="77777777" w:rsidR="00EB4287" w:rsidRPr="00CD6915" w:rsidRDefault="00EB4287" w:rsidP="00EB4287">
      <w:r w:rsidRPr="00CD6915">
        <w:t>I_PRP shrieked_VBD as_IN I_PRP saw_VBD it_PRP shear_NN through_IN the_DT throat_NN ;_: whilst_IN at_IN the_DT same_JJ moment_NN Mr._NNP Morris_NNP 's_POS bowie_NN knife_NN plunged_VBD into_IN the_DT heart_NN ._.</w:t>
      </w:r>
    </w:p>
    <w:p w14:paraId="56C47454" w14:textId="77777777" w:rsidR="00EB4287" w:rsidRPr="00CD6915" w:rsidRDefault="00EB4287" w:rsidP="00EB4287">
      <w:r w:rsidRPr="00CD6915">
        <w:t>It_PRP was_VBD like_IN a_DT miracle_NN ;_: but_CC before_IN our_PRP$ very_JJ eyes_NNS ,_, and_CC almost_RB in_IN the_DT drawing_NN of_IN a_DT breath_NN ,_, the_DT whole_JJ body_NN crumble_VBP into_IN dust_NN and_CC passed_VBN from_IN our_PRP$ sight_NN ._.</w:t>
      </w:r>
    </w:p>
    <w:p w14:paraId="49AF8DB0" w14:textId="77777777" w:rsidR="00EB4287" w:rsidRPr="00CD6915" w:rsidRDefault="00EB4287" w:rsidP="00EB4287">
      <w:r w:rsidRPr="00CD6915">
        <w:t>I_PRP shall_MD be_VB glad_JJ as_RB long_RB as_IN I_PRP live_VBP that_IN even_RB in_IN that_DT moment_NN of_IN final_JJ dissolution_NN ,_, there_EX was_VBD in_IN the_DT face_NN a_DT look_NN of_IN peace_NN ,_, such_JJ as_IN I_PRP never_RB could_MD have_VB imagined_VBN might_MD have_VB rested_VBN there_RB ._.</w:t>
      </w:r>
    </w:p>
    <w:p w14:paraId="6EDB643D" w14:textId="77777777" w:rsidR="00EB4287" w:rsidRPr="00CD6915" w:rsidRDefault="00EB4287" w:rsidP="00EB4287">
      <w:r w:rsidRPr="00CD6915">
        <w:t>The_DT Castle_NNP of_IN Dracula_NNP now_RB stood_VBD out_RP against_IN the_DT red_JJ sky_NN ,_, and_CC every_DT stone_NN of_IN its_PRP$ broken_JJ battlements_NNS was_VBD articulated_VBN against_IN the_DT light_NN of_IN the_DT setting_NN sun_NN ._.</w:t>
      </w:r>
    </w:p>
    <w:p w14:paraId="71A1670D" w14:textId="77777777" w:rsidR="00EB4287" w:rsidRPr="00CD6915" w:rsidRDefault="00EB4287" w:rsidP="00EB4287">
      <w:r w:rsidRPr="00CD6915">
        <w:t>The_DT gypsies_NNS ,_, taking_VBG us_PRP as_IN in_IN some_DT way_NN the_DT cause_NN of_IN the_DT extraordinary_JJ disappearance_NN of_IN the_DT dead_JJ man_NN ,_, turned_VBD ,_, without_IN a_DT word_NN ,_, and_CC rode_VBD away_RB as_IN if_IN for_IN their_PRP$ lives_NNS ._.</w:t>
      </w:r>
    </w:p>
    <w:p w14:paraId="57FB5755" w14:textId="77777777" w:rsidR="00EB4287" w:rsidRPr="00CD6915" w:rsidRDefault="00EB4287" w:rsidP="00EB4287">
      <w:r w:rsidRPr="00CD6915">
        <w:t>Those_DT who_WP were_VBD unmounted_JJ jumped_VBD upon_IN the_DT leiter-wagon_NN and_CC shouted_VBD to_TO the_DT horsemen_NNS not_RB to_TO desert_VB them_PRP ._.</w:t>
      </w:r>
    </w:p>
    <w:p w14:paraId="60522A39" w14:textId="77777777" w:rsidR="00EB4287" w:rsidRPr="00CD6915" w:rsidRDefault="00EB4287" w:rsidP="00EB4287">
      <w:r w:rsidRPr="00CD6915">
        <w:t>The_DT wolves_NNS ,_, which_WDT had_VBD withdrawn_VBN to_TO a_DT safe_JJ distance_NN ,_, followed_VBN in_IN their_PRP$ wake_NN ,_, leaving_VBG us_PRP alone_RB ._.</w:t>
      </w:r>
    </w:p>
    <w:p w14:paraId="4B2ABE73" w14:textId="77777777" w:rsidR="00EB4287" w:rsidRPr="00CD6915" w:rsidRDefault="00EB4287" w:rsidP="00EB4287">
      <w:r w:rsidRPr="00CD6915">
        <w:t>Mr._NNP Morris_NNP ,_, who_WP had_VBD sunk_VBN to_TO the_DT ground_NN ,_, leaned_VBN on_IN his_PRP$ elbow_NN ,_, holding_VBG his_PRP$ hand_NN pressed_VBN to_TO his_PRP$ side_NN ;_: the_DT blood_NN still_RB gushed_VBD through_IN his_PRP$ fingers_NNS ._.</w:t>
      </w:r>
    </w:p>
    <w:p w14:paraId="41D91147" w14:textId="77777777" w:rsidR="00EB4287" w:rsidRPr="00CD6915" w:rsidRDefault="00EB4287" w:rsidP="00EB4287">
      <w:r w:rsidRPr="00CD6915">
        <w:t>I_PRP flew_VBD to_TO him_PRP ,_, for_IN the_DT Holy_NNP circle_NN did_VBD not_RB now_RB keep_VB me_PRP back_RB ;_: so_RB did_VBD the_DT two_CD doctors_NNS ._.</w:t>
      </w:r>
    </w:p>
    <w:p w14:paraId="3F789FEB" w14:textId="77777777" w:rsidR="00EB4287" w:rsidRPr="00CD6915" w:rsidRDefault="00EB4287" w:rsidP="00EB4287">
      <w:r w:rsidRPr="00CD6915">
        <w:t>Jonathan_NNP knelt_VBD behind_IN him_PRP and_CC the_DT wounded_JJ man_NN laid_VBN back_RP his_PRP$ head_NN on_IN his_PRP$ shoulder_NN ._.</w:t>
      </w:r>
    </w:p>
    <w:p w14:paraId="119BCD05" w14:textId="77777777" w:rsidR="00EB4287" w:rsidRPr="00CD6915" w:rsidRDefault="00EB4287" w:rsidP="00EB4287">
      <w:r w:rsidRPr="00CD6915">
        <w:lastRenderedPageBreak/>
        <w:t>With_IN a_DT sigh_NN he_PRP took_VBD ,_, with_IN a_DT feeble_JJ effort_NN ,_, my_PRP$ hand_NN in_IN that_DT of_IN his_PRP$ own_JJ which_WDT was_VBD unstained_JJ ._.</w:t>
      </w:r>
    </w:p>
    <w:p w14:paraId="2114F9B5" w14:textId="77777777" w:rsidR="00EB4287" w:rsidRPr="00CD6915" w:rsidRDefault="00EB4287" w:rsidP="00EB4287">
      <w:r w:rsidRPr="00CD6915">
        <w:t>He_PRP must_MD have_VB seen_VBN the_DT anguish_NN of_IN my_PRP$ heart_NN in_IN my_PRP$ face_NN ,_, for_IN he_PRP smiled_VBD at_IN me_PRP and_CC said_VBD :_: --_: ``_`` I_PRP am_VBP only_RB too_RB happy_JJ to_TO have_VB been_VBN of_IN any_DT service_NN !_.</w:t>
      </w:r>
    </w:p>
    <w:p w14:paraId="3CBC53C5" w14:textId="77777777" w:rsidR="00EB4287" w:rsidRPr="00CD6915" w:rsidRDefault="00EB4287" w:rsidP="00EB4287">
      <w:r w:rsidRPr="00CD6915">
        <w:t>Oh_UH ,_, God_NNP !_. ''_''</w:t>
      </w:r>
    </w:p>
    <w:p w14:paraId="1FE67D31" w14:textId="77777777" w:rsidR="00EB4287" w:rsidRPr="00CD6915" w:rsidRDefault="00EB4287" w:rsidP="00EB4287">
      <w:r w:rsidRPr="00CD6915">
        <w:t>he_PRP cried_VBD suddenly_RB ,_, struggling_VBG up_RP to_TO a_DT sitting_VBG posture_NN and_CC pointing_VBG to_TO me_PRP ,_, ``_`` It_PRP was_VBD worth_JJ for_IN this_DT to_TO die_VB !_.</w:t>
      </w:r>
    </w:p>
    <w:p w14:paraId="685D855C" w14:textId="77777777" w:rsidR="00EB4287" w:rsidRPr="00CD6915" w:rsidRDefault="00EB4287" w:rsidP="00EB4287">
      <w:r w:rsidRPr="00CD6915">
        <w:t>Look_VB !_.</w:t>
      </w:r>
    </w:p>
    <w:p w14:paraId="66D1FBFA" w14:textId="77777777" w:rsidR="00EB4287" w:rsidRPr="00CD6915" w:rsidRDefault="00EB4287" w:rsidP="00EB4287">
      <w:r w:rsidRPr="00CD6915">
        <w:t>look_VB !_. ''_''</w:t>
      </w:r>
    </w:p>
    <w:p w14:paraId="20BC92B1" w14:textId="77777777" w:rsidR="00EB4287" w:rsidRPr="00CD6915" w:rsidRDefault="00EB4287" w:rsidP="00EB4287">
      <w:r w:rsidRPr="00CD6915">
        <w:t>The_DT sun_NN was_VBD now_RB right_RB down_RB upon_IN the_DT mountain_NN top_NN ,_, and_CC the_DT red_JJ gleams_NNS fell_VBD upon_IN my_PRP$ face_NN ,_, so_IN that_IN it_PRP was_VBD bathed_VBN in_IN rosy_JJ light_NN ._.</w:t>
      </w:r>
    </w:p>
    <w:p w14:paraId="7D546737" w14:textId="77777777" w:rsidR="00EB4287" w:rsidRPr="00CD6915" w:rsidRDefault="00EB4287" w:rsidP="00EB4287">
      <w:r w:rsidRPr="00CD6915">
        <w:t>With_IN one_CD impulse_NN the_DT men_NNS sank_VBD on_IN their_PRP$ knees_NNS and_CC a_DT deep_JJ and_CC earnest_JJ ``_`` Amen_UH ''_'' broke_VBD from_IN all_DT as_IN their_PRP$ eyes_NNS followed_VBD the_DT pointing_VBG of_IN his_PRP$ finger_NN ._.</w:t>
      </w:r>
    </w:p>
    <w:p w14:paraId="2A089DCC" w14:textId="77777777" w:rsidR="00EB4287" w:rsidRPr="00CD6915" w:rsidRDefault="00EB4287" w:rsidP="00EB4287">
      <w:r w:rsidRPr="00CD6915">
        <w:t>The_DT dying_VBG man_NN spoke_VBD :_: --_: ``_`` Now_NNP God_NNP be_VB thanked_VBN that_IN all_DT has_VBZ not_RB been_VBN in_IN vain_JJ !_.</w:t>
      </w:r>
    </w:p>
    <w:p w14:paraId="279A557B" w14:textId="77777777" w:rsidR="00EB4287" w:rsidRPr="00CD6915" w:rsidRDefault="00EB4287" w:rsidP="00EB4287">
      <w:r w:rsidRPr="00CD6915">
        <w:t>See_VB !_.</w:t>
      </w:r>
    </w:p>
    <w:p w14:paraId="66CE1644" w14:textId="77777777" w:rsidR="00EB4287" w:rsidRPr="00CD6915" w:rsidRDefault="00EB4287" w:rsidP="00EB4287">
      <w:r w:rsidRPr="00CD6915">
        <w:t>the_DT snow_NN is_VBZ not_RB more_RBR stainless_JJ than_IN her_PRP$ forehead_NN !_.</w:t>
      </w:r>
    </w:p>
    <w:p w14:paraId="0B390C98" w14:textId="77777777" w:rsidR="00EB4287" w:rsidRPr="00CD6915" w:rsidRDefault="00EB4287" w:rsidP="00EB4287">
      <w:r w:rsidRPr="00CD6915">
        <w:t>The_DT curse_NN has_VBZ passed_VBN away_RB !_. ''_''</w:t>
      </w:r>
    </w:p>
    <w:p w14:paraId="26A4C730" w14:textId="77777777" w:rsidR="00EB4287" w:rsidRPr="00CD6915" w:rsidRDefault="00EB4287" w:rsidP="00EB4287">
      <w:r w:rsidRPr="00CD6915">
        <w:t>And_CC ,_, to_TO our_PRP$ bitter_JJ grief_NN ,_, with_IN a_DT smile_NN and_CC in_IN silence_NN ,_, he_PRP died_VBD ,_, a_DT gallant_JJ gentleman_NN ._.</w:t>
      </w:r>
    </w:p>
    <w:p w14:paraId="3238699C" w14:textId="77777777" w:rsidR="008F05D7" w:rsidRPr="00CD6915" w:rsidRDefault="008F05D7" w:rsidP="00EB4287">
      <w:pPr>
        <w:rPr>
          <w:ins w:id="93" w:author="Lee Ji Eun" w:date="2019-09-25T13:25:00Z"/>
        </w:rPr>
      </w:pPr>
    </w:p>
    <w:p w14:paraId="1A7A371C" w14:textId="77777777" w:rsidR="00EB4287" w:rsidRPr="00CD6915" w:rsidRDefault="00EB4287" w:rsidP="00EB4287">
      <w:r w:rsidRPr="00CD6915">
        <w:t>NOTE_VB Seven_NNP years_NNS ago_IN we_PRP all_DT went_VBD through_IN the_DT flames_NNS ;_: and_CC the_DT happiness_NN of_IN some_DT of_IN us_PRP since_IN then_RB is_VBZ ,_, we_PRP think_VBP ,_, well_RB worth_JJ the_DT pain_NN we_PRP endured_VBD ._.</w:t>
      </w:r>
    </w:p>
    <w:p w14:paraId="5DA0E943" w14:textId="77777777" w:rsidR="00EB4287" w:rsidRPr="00CD6915" w:rsidRDefault="00EB4287" w:rsidP="00EB4287">
      <w:r w:rsidRPr="00CD6915">
        <w:t>It_PRP is_VBZ an_DT added_VBN joy_NN to_TO Mina_NNP and_CC to_TO me_PRP that_IN our_PRP$ boy_NN 's_POS birthday_NN is_VBZ the_DT same_JJ day_NN as_IN that_DT on_IN which_WDT Quincey_NNP Morris_NNP died_VBD ._.</w:t>
      </w:r>
    </w:p>
    <w:p w14:paraId="0121A31C" w14:textId="77777777" w:rsidR="00EB4287" w:rsidRPr="00CD6915" w:rsidRDefault="00EB4287" w:rsidP="00EB4287">
      <w:r w:rsidRPr="00CD6915">
        <w:t>His_PRP$ mother_NN holds_VBZ ,_, I_PRP know_VBP ,_, the_DT secret_JJ belief_NN that_IN some_DT of_IN our_PRP$ brave_VB friend_NN 's_POS spirit_NN has_VBZ passed_VBN into_IN him_PRP ._.</w:t>
      </w:r>
    </w:p>
    <w:p w14:paraId="027B0EA4" w14:textId="77777777" w:rsidR="00EB4287" w:rsidRPr="00CD6915" w:rsidRDefault="00EB4287" w:rsidP="00EB4287">
      <w:r w:rsidRPr="00CD6915">
        <w:t>His_PRP$ bundle_NN of_IN names_NNS links_NNS all_PDT our_PRP$ little_JJ band_NN of_IN men_NNS together_RB ;_: but_CC we_PRP call_VBP him_PRP Quincey_NNP ._.</w:t>
      </w:r>
    </w:p>
    <w:p w14:paraId="45ED5629" w14:textId="77777777" w:rsidR="00EB4287" w:rsidRPr="00CD6915" w:rsidRDefault="00EB4287" w:rsidP="00EB4287">
      <w:r w:rsidRPr="00CD6915">
        <w:t>In_IN the_DT summer_NN of_IN this_DT year_NN we_PRP made_VBD a_DT journey_NN to_TO Transylvania_NNP ,_, and_CC went_VBD over_IN the_DT old_JJ ground_NN which_WDT was_VBD ,_, and_CC is_VBZ ,_, to_TO us_PRP so_RB full_JJ of_IN vivid_JJ and_CC terrible_JJ memories_NNS ._.</w:t>
      </w:r>
    </w:p>
    <w:p w14:paraId="3D0F4B28" w14:textId="77777777" w:rsidR="00EB4287" w:rsidRPr="00CD6915" w:rsidRDefault="00EB4287" w:rsidP="00EB4287">
      <w:r w:rsidRPr="00CD6915">
        <w:lastRenderedPageBreak/>
        <w:t>It_PRP was_VBD almost_RB impossible_JJ to_TO believe_VB that_IN the_DT things_NNS which_WDT we_PRP had_VBD seen_VBN with_IN our_PRP$ own_JJ eyes_NNS and_CC heard_VBD with_IN our_PRP$ own_JJ ears_NNS were_VBD living_VBG truths_NNS ._.</w:t>
      </w:r>
    </w:p>
    <w:p w14:paraId="0EC30A1C" w14:textId="77777777" w:rsidR="00EB4287" w:rsidRPr="00CD6915" w:rsidRDefault="00EB4287" w:rsidP="00EB4287">
      <w:r w:rsidRPr="00CD6915">
        <w:t>Every_DT trace_NN of_IN all_DT that_WDT had_VBD been_VBN was_VBD blotted_VBN out_RP ._.</w:t>
      </w:r>
    </w:p>
    <w:p w14:paraId="6B67A012" w14:textId="77777777" w:rsidR="00EB4287" w:rsidRPr="00CD6915" w:rsidRDefault="00EB4287" w:rsidP="00EB4287">
      <w:r w:rsidRPr="00CD6915">
        <w:t>The_DT castle_NN stood_VBD as_IN before_RB ,_, reared_VBN high_RB above_IN a_DT waste_NN of_IN desolation_NN ._.</w:t>
      </w:r>
    </w:p>
    <w:p w14:paraId="0174D2D2" w14:textId="77777777" w:rsidR="00EB4287" w:rsidRPr="00CD6915" w:rsidRDefault="00EB4287" w:rsidP="00EB4287">
      <w:r w:rsidRPr="00CD6915">
        <w:t>When_WRB we_PRP got_VBD home_NN we_PRP were_VBD talking_VBG of_IN the_DT old_JJ time_NN --_: which_WDT we_PRP could_MD all_DT look_VB back_RB on_IN without_IN despair_NN ,_, for_IN Godalming_NNP and_CC Seward_NNP are_VBP both_DT happily_RB married_VBN ._.</w:t>
      </w:r>
    </w:p>
    <w:p w14:paraId="79C87490" w14:textId="77777777" w:rsidR="00EB4287" w:rsidRPr="00CD6915" w:rsidRDefault="00EB4287" w:rsidP="00EB4287">
      <w:r w:rsidRPr="00CD6915">
        <w:t>I_PRP took_VBD the_DT papers_NNS from_IN the_DT safe_NN where_WRB they_PRP had_VBD been_VBN ever_RB since_IN our_PRP$ return_NN so_RB long_RB ago_RB ._.</w:t>
      </w:r>
    </w:p>
    <w:p w14:paraId="1A2CB3F3" w14:textId="77777777" w:rsidR="00EB4287" w:rsidRPr="00CD6915" w:rsidRDefault="00EB4287" w:rsidP="00EB4287">
      <w:r w:rsidRPr="00CD6915">
        <w:t>We_PRP were_VBD struck_VBN with_IN the_DT fact_NN ,_, that_IN in_IN all_PDT the_DT mass_NN of_IN material_NN of_IN which_WDT the_DT record_NN is_VBZ composed_VBN ,_, there_EX is_VBZ hardly_RB one_CD authentic_JJ document_NN ;_: nothing_NN but_CC a_DT mass_NN of_IN typewriting_NN ,_, except_IN the_DT later_JJ note-books_NNS of_IN Mina_NNP and_CC Seward_NNP and_CC myself_PRP ,_, and_CC Van_NNP Helsing_NNP 's_POS memorandum_NN ._.</w:t>
      </w:r>
    </w:p>
    <w:p w14:paraId="4000250E" w14:textId="77777777" w:rsidR="00EB4287" w:rsidRPr="00CD6915" w:rsidRDefault="00EB4287" w:rsidP="00EB4287">
      <w:r w:rsidRPr="00CD6915">
        <w:t>We_PRP could_MD hardly_RB ask_VB any_DT one_CD ,_, even_RB did_VBD we_PRP wish_VB to_TO ,_, to_TO accept_VB these_DT as_IN proofs_NNS of_IN so_RB wild_JJ a_DT story_NN ._.</w:t>
      </w:r>
    </w:p>
    <w:p w14:paraId="609A5144" w14:textId="77777777" w:rsidR="00EB4287" w:rsidRPr="00CD6915" w:rsidRDefault="00EB4287" w:rsidP="00EB4287">
      <w:r w:rsidRPr="00CD6915">
        <w:t>Van_NNP Helsing_NNP summed_VBD it_PRP all_DT up_RP as_IN he_PRP said_VBD ,_, with_IN our_PRP$ boy_NN on_IN his_PRP$ knee_NN :_: --_: ``_`` We_PRP want_VBP no_DT proofs_NNS ;_: we_PRP ask_VBP none_NN to_TO believe_VB us_PRP !_.</w:t>
      </w:r>
    </w:p>
    <w:p w14:paraId="1B2C8CF9" w14:textId="77777777" w:rsidR="00EB4287" w:rsidRPr="00CD6915" w:rsidRDefault="00EB4287" w:rsidP="00EB4287">
      <w:r w:rsidRPr="00CD6915">
        <w:t>This_DT boy_NN will_MD some_DT day_NN know_VB what_WP a_DT brave_VBP and_CC gallant_JJ woman_NN his_PRP$ mother_NN is_VBZ ._.</w:t>
      </w:r>
    </w:p>
    <w:p w14:paraId="1728FC2F" w14:textId="77777777" w:rsidR="00EB4287" w:rsidRPr="00CD6915" w:rsidRDefault="00EB4287" w:rsidP="00EB4287">
      <w:r w:rsidRPr="00CD6915">
        <w:t>Already_RB he_PRP knows_VBZ her_PRP$ sweetness_NN and_CC loving_JJ care_NN ;_: later_RB on_IN he_PRP will_MD understand_VB how_WRB some_DT men_NNS so_RB loved_VBD her_PRP ,_, that_IN they_PRP did_VBD dare_VB much_RB for_IN her_PRP$ sake_NN ._. ''_''</w:t>
      </w:r>
    </w:p>
    <w:p w14:paraId="1A5F54BE" w14:textId="77777777" w:rsidR="00EB4287" w:rsidRPr="00CD6915" w:rsidRDefault="00EB4287" w:rsidP="00EB4287">
      <w:r w:rsidRPr="00CD6915">
        <w:t>Jonathan_NNP Harker_NNP ._.</w:t>
      </w:r>
    </w:p>
    <w:p w14:paraId="5642C34E" w14:textId="77777777" w:rsidR="00EB4287" w:rsidRPr="00CD6915" w:rsidRDefault="00EB4287" w:rsidP="00EB4287">
      <w:r w:rsidRPr="00CD6915">
        <w:t>THE_DT END_NN</w:t>
      </w:r>
    </w:p>
    <w:p w14:paraId="5A4B6FB6" w14:textId="77777777" w:rsidR="003F6856" w:rsidRPr="00CD6915" w:rsidRDefault="003F6856"/>
    <w:sectPr w:rsidR="003F6856" w:rsidRPr="00CD6915" w:rsidSect="00FA03DE">
      <w:headerReference w:type="default" r:id="rId6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3D797" w14:textId="77777777" w:rsidR="009C02E0" w:rsidRDefault="009C02E0" w:rsidP="00CD6915">
      <w:r>
        <w:separator/>
      </w:r>
    </w:p>
  </w:endnote>
  <w:endnote w:type="continuationSeparator" w:id="0">
    <w:p w14:paraId="201D8242" w14:textId="77777777" w:rsidR="009C02E0" w:rsidRDefault="009C02E0" w:rsidP="00CD6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5D615" w14:textId="77777777" w:rsidR="009C02E0" w:rsidRDefault="009C02E0" w:rsidP="00CD6915">
      <w:r>
        <w:separator/>
      </w:r>
    </w:p>
  </w:footnote>
  <w:footnote w:type="continuationSeparator" w:id="0">
    <w:p w14:paraId="19F33A44" w14:textId="77777777" w:rsidR="009C02E0" w:rsidRDefault="009C02E0" w:rsidP="00CD69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7205698"/>
      <w:docPartObj>
        <w:docPartGallery w:val="Page Numbers (Top of Page)"/>
        <w:docPartUnique/>
      </w:docPartObj>
    </w:sdtPr>
    <w:sdtContent>
      <w:p w14:paraId="198AC12F" w14:textId="2F6FDDD8" w:rsidR="00CD6915" w:rsidRDefault="00A55232">
        <w:pPr>
          <w:pStyle w:val="a5"/>
          <w:jc w:val="right"/>
        </w:pPr>
        <w:r>
          <w:t xml:space="preserve">For further use, please contact me at </w:t>
        </w:r>
        <w:hyperlink r:id="rId1" w:history="1">
          <w:r w:rsidRPr="003B3A56">
            <w:rPr>
              <w:rStyle w:val="a7"/>
            </w:rPr>
            <w:t>jieunclee@ucla.edu</w:t>
          </w:r>
        </w:hyperlink>
        <w:r w:rsidR="00C62A6C">
          <w:t>.</w:t>
        </w:r>
        <w:r>
          <w:t xml:space="preserve"> </w:t>
        </w:r>
        <w:r w:rsidR="00CD6915">
          <w:fldChar w:fldCharType="begin"/>
        </w:r>
        <w:r w:rsidR="00CD6915">
          <w:instrText>PAGE   \* MERGEFORMAT</w:instrText>
        </w:r>
        <w:r w:rsidR="00CD6915">
          <w:fldChar w:fldCharType="separate"/>
        </w:r>
        <w:r w:rsidR="00CD6915" w:rsidRPr="00A55232">
          <w:t>2</w:t>
        </w:r>
        <w:r w:rsidR="00CD6915">
          <w:fldChar w:fldCharType="end"/>
        </w:r>
      </w:p>
    </w:sdtContent>
  </w:sdt>
  <w:p w14:paraId="4B90B294" w14:textId="77777777" w:rsidR="00CD6915" w:rsidRDefault="00CD6915">
    <w:pPr>
      <w:pStyle w:val="a5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ee Ji Eun">
    <w15:presenceInfo w15:providerId="Windows Live" w15:userId="a7d8794ecfa556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7"/>
    <w:rsid w:val="00157AE0"/>
    <w:rsid w:val="00173390"/>
    <w:rsid w:val="002137B3"/>
    <w:rsid w:val="00217337"/>
    <w:rsid w:val="00220283"/>
    <w:rsid w:val="003F6856"/>
    <w:rsid w:val="004A665E"/>
    <w:rsid w:val="005B6C86"/>
    <w:rsid w:val="00683FDA"/>
    <w:rsid w:val="00755BBD"/>
    <w:rsid w:val="00770F4E"/>
    <w:rsid w:val="007B283D"/>
    <w:rsid w:val="008C66F1"/>
    <w:rsid w:val="008F05D7"/>
    <w:rsid w:val="009320A6"/>
    <w:rsid w:val="009C02E0"/>
    <w:rsid w:val="00A55232"/>
    <w:rsid w:val="00A72991"/>
    <w:rsid w:val="00B11F83"/>
    <w:rsid w:val="00C62A6C"/>
    <w:rsid w:val="00CD6915"/>
    <w:rsid w:val="00DC0CBC"/>
    <w:rsid w:val="00E651CA"/>
    <w:rsid w:val="00EB4287"/>
    <w:rsid w:val="00FA03DE"/>
    <w:rsid w:val="00FC1FD8"/>
    <w:rsid w:val="00FC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EA73B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B4287"/>
    <w:rPr>
      <w:rFonts w:ascii="Times New Roman" w:hAnsi="Times New Roman" w:cs="Times New Roman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B4287"/>
    <w:rPr>
      <w:rFonts w:ascii="Times New Roman" w:hAnsi="Times New Roman" w:cs="Times New Roman"/>
      <w:sz w:val="18"/>
      <w:szCs w:val="18"/>
    </w:rPr>
  </w:style>
  <w:style w:type="paragraph" w:styleId="a4">
    <w:name w:val="Revision"/>
    <w:hidden/>
    <w:uiPriority w:val="99"/>
    <w:semiHidden/>
    <w:rsid w:val="00A72991"/>
  </w:style>
  <w:style w:type="paragraph" w:styleId="a5">
    <w:name w:val="header"/>
    <w:basedOn w:val="a"/>
    <w:link w:val="Char0"/>
    <w:uiPriority w:val="99"/>
    <w:unhideWhenUsed/>
    <w:rsid w:val="00CD69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CD6915"/>
  </w:style>
  <w:style w:type="paragraph" w:styleId="a6">
    <w:name w:val="footer"/>
    <w:basedOn w:val="a"/>
    <w:link w:val="Char1"/>
    <w:uiPriority w:val="99"/>
    <w:unhideWhenUsed/>
    <w:rsid w:val="00CD69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CD6915"/>
  </w:style>
  <w:style w:type="character" w:styleId="a7">
    <w:name w:val="Hyperlink"/>
    <w:basedOn w:val="a0"/>
    <w:uiPriority w:val="99"/>
    <w:unhideWhenUsed/>
    <w:rsid w:val="00A5523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rsid w:val="00A552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ieunclee@ucl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503</Pages>
  <Words>220169</Words>
  <Characters>1254969</Characters>
  <Application>Microsoft Office Word</Application>
  <DocSecurity>0</DocSecurity>
  <Lines>10458</Lines>
  <Paragraphs>2944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Ji Eun</dc:creator>
  <cp:keywords/>
  <dc:description/>
  <cp:lastModifiedBy>Lee Ji Eun</cp:lastModifiedBy>
  <cp:revision>5</cp:revision>
  <dcterms:created xsi:type="dcterms:W3CDTF">2022-09-11T09:15:00Z</dcterms:created>
  <dcterms:modified xsi:type="dcterms:W3CDTF">2022-09-11T09:24:00Z</dcterms:modified>
</cp:coreProperties>
</file>